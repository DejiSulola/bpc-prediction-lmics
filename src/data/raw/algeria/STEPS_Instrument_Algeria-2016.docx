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39" w:rsidRDefault="00D21039" w:rsidP="00197095">
      <w:pPr>
        <w:pStyle w:val="BlockText0"/>
        <w:ind w:right="-29"/>
        <w:rPr>
          <w:b/>
          <w:color w:val="008000"/>
          <w:sz w:val="72"/>
        </w:rPr>
      </w:pPr>
    </w:p>
    <w:p w:rsidR="00D950EB" w:rsidRDefault="00D950EB" w:rsidP="00197095">
      <w:pPr>
        <w:pStyle w:val="BlockText0"/>
        <w:ind w:right="-29"/>
        <w:rPr>
          <w:b/>
          <w:color w:val="008000"/>
          <w:sz w:val="72"/>
        </w:rPr>
      </w:pPr>
    </w:p>
    <w:p w:rsidR="00D950EB" w:rsidRPr="00EC7E37" w:rsidRDefault="00EC7E37" w:rsidP="00EC7E37">
      <w:pPr>
        <w:pStyle w:val="BlockText0"/>
        <w:ind w:right="-29"/>
        <w:jc w:val="center"/>
        <w:rPr>
          <w:rFonts w:ascii="Arial" w:hAnsi="Arial" w:cs="Arial"/>
          <w:b/>
          <w:color w:val="008000"/>
          <w:sz w:val="72"/>
          <w:lang w:val="fr-CH"/>
        </w:rPr>
      </w:pPr>
      <w:r w:rsidRPr="00EC7E37">
        <w:rPr>
          <w:rFonts w:ascii="Arial" w:hAnsi="Arial" w:cs="Arial"/>
          <w:b/>
          <w:color w:val="008000"/>
          <w:sz w:val="72"/>
          <w:lang w:val="fr-CH"/>
        </w:rPr>
        <w:t xml:space="preserve">Instrument </w:t>
      </w:r>
      <w:r w:rsidR="00D950EB" w:rsidRPr="00EC7E37">
        <w:rPr>
          <w:rFonts w:ascii="Arial" w:hAnsi="Arial" w:cs="Arial"/>
          <w:b/>
          <w:color w:val="008000"/>
          <w:sz w:val="72"/>
          <w:lang w:val="fr-CH"/>
        </w:rPr>
        <w:t xml:space="preserve">STEPS </w:t>
      </w:r>
      <w:r w:rsidRPr="00EC7E37">
        <w:rPr>
          <w:rFonts w:ascii="Arial" w:hAnsi="Arial" w:cs="Arial"/>
          <w:b/>
          <w:color w:val="008000"/>
          <w:sz w:val="72"/>
          <w:lang w:val="fr-CH"/>
        </w:rPr>
        <w:t>de l’OMS</w:t>
      </w:r>
    </w:p>
    <w:p w:rsidR="00D21039" w:rsidRPr="00EC7E37" w:rsidRDefault="00D950EB" w:rsidP="00EC7E37">
      <w:pPr>
        <w:pStyle w:val="BlockText0"/>
        <w:ind w:right="-29"/>
        <w:jc w:val="center"/>
        <w:rPr>
          <w:rFonts w:ascii="Arial" w:hAnsi="Arial" w:cs="Arial"/>
          <w:b/>
          <w:color w:val="008000"/>
          <w:sz w:val="48"/>
          <w:lang w:val="fr-CH"/>
        </w:rPr>
      </w:pPr>
      <w:r w:rsidRPr="00EC7E37">
        <w:rPr>
          <w:rFonts w:ascii="Arial" w:hAnsi="Arial" w:cs="Arial"/>
          <w:b/>
          <w:color w:val="008000"/>
          <w:sz w:val="48"/>
          <w:szCs w:val="48"/>
          <w:lang w:val="fr-CH"/>
        </w:rPr>
        <w:t>(</w:t>
      </w:r>
      <w:r w:rsidR="00EC7E37" w:rsidRPr="00EC7E37">
        <w:rPr>
          <w:rFonts w:ascii="Arial" w:hAnsi="Arial" w:cs="Arial"/>
          <w:b/>
          <w:color w:val="008000"/>
          <w:sz w:val="48"/>
          <w:lang w:val="fr-CH"/>
        </w:rPr>
        <w:t>Modules de base et élargis</w:t>
      </w:r>
      <w:r w:rsidRPr="00EC7E37">
        <w:rPr>
          <w:rFonts w:ascii="Arial" w:hAnsi="Arial" w:cs="Arial"/>
          <w:b/>
          <w:color w:val="008000"/>
          <w:sz w:val="48"/>
          <w:lang w:val="fr-CH"/>
        </w:rPr>
        <w:t>)</w:t>
      </w:r>
    </w:p>
    <w:p w:rsidR="00D21039" w:rsidRPr="00EC7E37" w:rsidRDefault="00D21039" w:rsidP="00197095">
      <w:pPr>
        <w:pStyle w:val="BlockText0"/>
        <w:ind w:right="-29"/>
        <w:rPr>
          <w:snapToGrid w:val="0"/>
          <w:color w:val="008000"/>
          <w:sz w:val="28"/>
          <w:lang w:val="fr-CH"/>
        </w:rPr>
      </w:pPr>
    </w:p>
    <w:p w:rsidR="00D21039" w:rsidRPr="00EC7E37" w:rsidRDefault="00D21039" w:rsidP="00197095">
      <w:pPr>
        <w:pStyle w:val="BodyTextIndent"/>
        <w:spacing w:before="360"/>
        <w:ind w:left="567" w:right="-312"/>
        <w:rPr>
          <w:sz w:val="48"/>
          <w:lang w:val="fr-CH"/>
        </w:rPr>
      </w:pPr>
    </w:p>
    <w:p w:rsidR="00D21039" w:rsidRPr="00EC7E37" w:rsidRDefault="00AC0568" w:rsidP="00197095">
      <w:pPr>
        <w:pStyle w:val="BodyTextIndent"/>
        <w:spacing w:before="360"/>
        <w:ind w:left="567" w:right="-312"/>
        <w:rPr>
          <w:sz w:val="48"/>
          <w:lang w:val="fr-CH"/>
        </w:rPr>
      </w:pPr>
      <w:r>
        <w:rPr>
          <w:noProof/>
          <w:snapToGrid/>
          <w:lang w:eastAsia="zh-CN"/>
        </w:rPr>
        <w:drawing>
          <wp:anchor distT="0" distB="0" distL="114300" distR="114300" simplePos="0" relativeHeight="251656704" behindDoc="0" locked="0" layoutInCell="1" allowOverlap="1">
            <wp:simplePos x="0" y="0"/>
            <wp:positionH relativeFrom="column">
              <wp:posOffset>1511300</wp:posOffset>
            </wp:positionH>
            <wp:positionV relativeFrom="paragraph">
              <wp:posOffset>196850</wp:posOffset>
            </wp:positionV>
            <wp:extent cx="2895600" cy="1531620"/>
            <wp:effectExtent l="0" t="0" r="0" b="0"/>
            <wp:wrapNone/>
            <wp:docPr id="45" name="Picture 45" descr="STEPS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EPS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531620"/>
                    </a:xfrm>
                    <a:prstGeom prst="rect">
                      <a:avLst/>
                    </a:prstGeom>
                    <a:noFill/>
                    <a:ln>
                      <a:noFill/>
                    </a:ln>
                  </pic:spPr>
                </pic:pic>
              </a:graphicData>
            </a:graphic>
          </wp:anchor>
        </w:drawing>
      </w:r>
    </w:p>
    <w:p w:rsidR="00D21039" w:rsidRPr="00EC7E37" w:rsidRDefault="00D21039" w:rsidP="00197095">
      <w:pPr>
        <w:pStyle w:val="BodyTextIndent"/>
        <w:spacing w:before="360"/>
        <w:ind w:left="567" w:right="-312"/>
        <w:rPr>
          <w:sz w:val="48"/>
          <w:lang w:val="fr-CH"/>
        </w:rPr>
      </w:pPr>
    </w:p>
    <w:p w:rsidR="00D21039" w:rsidRPr="00EC7E37" w:rsidRDefault="00D21039" w:rsidP="00197095">
      <w:pPr>
        <w:pStyle w:val="BodyTextIndent"/>
        <w:spacing w:before="360"/>
        <w:ind w:left="567" w:right="-312"/>
        <w:rPr>
          <w:sz w:val="48"/>
          <w:lang w:val="fr-CH"/>
        </w:rPr>
      </w:pPr>
    </w:p>
    <w:p w:rsidR="00D21039" w:rsidRPr="00EC7E37" w:rsidRDefault="00D21039" w:rsidP="00197095">
      <w:pPr>
        <w:pStyle w:val="BodyTextIndent"/>
        <w:spacing w:before="360"/>
        <w:ind w:left="567" w:right="-312"/>
        <w:rPr>
          <w:sz w:val="48"/>
          <w:lang w:val="fr-CH"/>
        </w:rPr>
      </w:pPr>
    </w:p>
    <w:p w:rsidR="00D21039" w:rsidRPr="00EC7E37" w:rsidRDefault="00D21039" w:rsidP="00197095">
      <w:pPr>
        <w:pStyle w:val="BodyTextIndent"/>
        <w:spacing w:before="360"/>
        <w:ind w:left="567" w:right="-312"/>
        <w:rPr>
          <w:sz w:val="48"/>
          <w:lang w:val="fr-CH"/>
        </w:rPr>
      </w:pPr>
    </w:p>
    <w:p w:rsidR="00D950EB" w:rsidRPr="00EC7E37" w:rsidRDefault="00D950EB" w:rsidP="00197095">
      <w:pPr>
        <w:pStyle w:val="BodyTextIndent"/>
        <w:spacing w:before="360"/>
        <w:ind w:left="567" w:right="-312"/>
        <w:rPr>
          <w:sz w:val="48"/>
          <w:lang w:val="fr-CH"/>
        </w:rPr>
      </w:pPr>
    </w:p>
    <w:p w:rsidR="00EC7E37" w:rsidRPr="00875D04" w:rsidRDefault="00EC7E37" w:rsidP="00EC7E37">
      <w:pPr>
        <w:pStyle w:val="BodyTextIndent"/>
        <w:spacing w:before="360"/>
        <w:ind w:left="567" w:right="-29"/>
        <w:rPr>
          <w:snapToGrid/>
          <w:sz w:val="46"/>
          <w:lang w:val="fr-FR"/>
        </w:rPr>
      </w:pPr>
      <w:r w:rsidRPr="00875D04">
        <w:rPr>
          <w:sz w:val="46"/>
          <w:lang w:val="fr-FR"/>
        </w:rPr>
        <w:t xml:space="preserve">L'approche STEPwise de l'OMS pour la surveillance </w:t>
      </w:r>
      <w:r>
        <w:rPr>
          <w:sz w:val="46"/>
          <w:lang w:val="fr-FR"/>
        </w:rPr>
        <w:t>des facteurs de risque des maladies chroniques</w:t>
      </w:r>
      <w:r w:rsidRPr="00875D04">
        <w:rPr>
          <w:sz w:val="46"/>
          <w:lang w:val="fr-FR"/>
        </w:rPr>
        <w:t xml:space="preserve"> (STEPS)</w:t>
      </w:r>
    </w:p>
    <w:p w:rsidR="00D21039" w:rsidRPr="00EC7E37" w:rsidRDefault="00D21039" w:rsidP="00197095">
      <w:pPr>
        <w:ind w:left="567"/>
        <w:outlineLvl w:val="0"/>
        <w:rPr>
          <w:color w:val="008000"/>
          <w:lang w:val="fr-FR"/>
        </w:rPr>
      </w:pPr>
    </w:p>
    <w:p w:rsidR="00F6467C" w:rsidRPr="00EC7E37" w:rsidRDefault="00F6467C" w:rsidP="00197095">
      <w:pPr>
        <w:ind w:left="567"/>
        <w:rPr>
          <w:color w:val="008000"/>
          <w:lang w:val="fr-CH"/>
        </w:rPr>
        <w:sectPr w:rsidR="00F6467C" w:rsidRPr="00EC7E37" w:rsidSect="00C21DC4">
          <w:footerReference w:type="even" r:id="rId10"/>
          <w:footerReference w:type="default" r:id="rId11"/>
          <w:footerReference w:type="first" r:id="rId12"/>
          <w:pgSz w:w="11907" w:h="16840" w:code="9"/>
          <w:pgMar w:top="902" w:right="1134" w:bottom="709" w:left="1474" w:header="397" w:footer="549" w:gutter="0"/>
          <w:pgNumType w:start="1"/>
          <w:cols w:space="720"/>
          <w:titlePg/>
        </w:sectPr>
      </w:pPr>
    </w:p>
    <w:p w:rsidR="00EC7E37" w:rsidRPr="00875D04" w:rsidRDefault="00AC0568" w:rsidP="00EC7E37">
      <w:pPr>
        <w:ind w:right="-406" w:firstLine="567"/>
        <w:rPr>
          <w:color w:val="008000"/>
          <w:lang w:val="fr-FR"/>
        </w:rPr>
      </w:pPr>
      <w:r>
        <w:rPr>
          <w:noProof/>
          <w:color w:val="008000"/>
          <w:lang w:val="en-GB" w:eastAsia="zh-CN"/>
        </w:rPr>
        <w:lastRenderedPageBreak/>
        <w:drawing>
          <wp:anchor distT="0" distB="0" distL="114300" distR="114300" simplePos="0" relativeHeight="251658752" behindDoc="0" locked="0" layoutInCell="1" allowOverlap="1">
            <wp:simplePos x="0" y="0"/>
            <wp:positionH relativeFrom="column">
              <wp:posOffset>3363595</wp:posOffset>
            </wp:positionH>
            <wp:positionV relativeFrom="paragraph">
              <wp:posOffset>84455</wp:posOffset>
            </wp:positionV>
            <wp:extent cx="2412365" cy="609600"/>
            <wp:effectExtent l="0" t="0" r="6985" b="0"/>
            <wp:wrapNone/>
            <wp:docPr id="48" name="Picture 48" descr="WHO-F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HO-FR-C-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2365" cy="609600"/>
                    </a:xfrm>
                    <a:prstGeom prst="rect">
                      <a:avLst/>
                    </a:prstGeom>
                    <a:noFill/>
                    <a:ln>
                      <a:noFill/>
                    </a:ln>
                  </pic:spPr>
                </pic:pic>
              </a:graphicData>
            </a:graphic>
          </wp:anchor>
        </w:drawing>
      </w:r>
      <w:r w:rsidR="00EC7E37" w:rsidRPr="00875D04">
        <w:rPr>
          <w:color w:val="008000"/>
          <w:lang w:val="fr-FR"/>
        </w:rPr>
        <w:t>Organisation Mondiale de la Santé (OMS)</w:t>
      </w:r>
    </w:p>
    <w:p w:rsidR="00EC7E37" w:rsidRPr="00875D04" w:rsidRDefault="00EC7E37" w:rsidP="00EC7E37">
      <w:pPr>
        <w:tabs>
          <w:tab w:val="right" w:pos="8931"/>
        </w:tabs>
        <w:ind w:left="567" w:right="226"/>
        <w:rPr>
          <w:color w:val="008000"/>
          <w:lang w:val="fr-FR"/>
        </w:rPr>
      </w:pPr>
      <w:r w:rsidRPr="00875D04">
        <w:rPr>
          <w:color w:val="008000"/>
          <w:lang w:val="fr-FR"/>
        </w:rPr>
        <w:t>20 Avenue Appia, 1211 Genève 27, Suisse</w:t>
      </w:r>
    </w:p>
    <w:p w:rsidR="00D21039" w:rsidRPr="00EC7E37" w:rsidRDefault="00D21039" w:rsidP="00F6467C">
      <w:pPr>
        <w:tabs>
          <w:tab w:val="right" w:pos="8931"/>
        </w:tabs>
        <w:ind w:left="567" w:right="226"/>
        <w:rPr>
          <w:color w:val="008000"/>
          <w:lang w:val="fr-CH"/>
        </w:rPr>
      </w:pPr>
      <w:r w:rsidRPr="00EC7E37">
        <w:rPr>
          <w:color w:val="008000"/>
          <w:lang w:val="fr-CH"/>
        </w:rPr>
        <w:tab/>
      </w:r>
      <w:r w:rsidRPr="00EC7E37">
        <w:rPr>
          <w:color w:val="008000"/>
          <w:lang w:val="fr-CH"/>
        </w:rPr>
        <w:tab/>
      </w:r>
    </w:p>
    <w:p w:rsidR="00EC7E37" w:rsidRPr="00875D04" w:rsidRDefault="00EC7E37" w:rsidP="00EC7E37">
      <w:pPr>
        <w:tabs>
          <w:tab w:val="right" w:pos="8931"/>
        </w:tabs>
        <w:ind w:left="567"/>
        <w:outlineLvl w:val="0"/>
        <w:rPr>
          <w:rStyle w:val="Hyperlink"/>
          <w:iCs/>
          <w:lang w:val="fr-FR"/>
        </w:rPr>
      </w:pPr>
      <w:r>
        <w:rPr>
          <w:i/>
          <w:color w:val="008000"/>
          <w:lang w:val="fr-FR"/>
        </w:rPr>
        <w:t xml:space="preserve">Pour de plus amples </w:t>
      </w:r>
      <w:r w:rsidRPr="00875D04">
        <w:rPr>
          <w:i/>
          <w:color w:val="008000"/>
          <w:lang w:val="fr-FR"/>
        </w:rPr>
        <w:t>information</w:t>
      </w:r>
      <w:r>
        <w:rPr>
          <w:i/>
          <w:color w:val="008000"/>
          <w:lang w:val="fr-FR"/>
        </w:rPr>
        <w:t>s</w:t>
      </w:r>
      <w:r w:rsidRPr="00875D04">
        <w:rPr>
          <w:i/>
          <w:color w:val="008000"/>
          <w:lang w:val="fr-FR"/>
        </w:rPr>
        <w:t>:</w:t>
      </w:r>
      <w:hyperlink r:id="rId14" w:history="1">
        <w:r w:rsidRPr="00875D04">
          <w:rPr>
            <w:rStyle w:val="Hyperlink"/>
            <w:iCs/>
            <w:lang w:val="fr-FR"/>
          </w:rPr>
          <w:t>www.who.int/chp/steps</w:t>
        </w:r>
      </w:hyperlink>
    </w:p>
    <w:p w:rsidR="00F6467C" w:rsidRPr="00EC7E37" w:rsidRDefault="00F6467C" w:rsidP="00197095">
      <w:pPr>
        <w:tabs>
          <w:tab w:val="right" w:pos="8931"/>
        </w:tabs>
        <w:ind w:left="567"/>
        <w:outlineLvl w:val="0"/>
        <w:rPr>
          <w:color w:val="008000"/>
          <w:lang w:val="fr-FR"/>
        </w:rPr>
      </w:pPr>
    </w:p>
    <w:p w:rsidR="00D21039" w:rsidRPr="00EC7E37" w:rsidRDefault="00D21039" w:rsidP="00F6467C">
      <w:pPr>
        <w:rPr>
          <w:sz w:val="48"/>
          <w:lang w:val="fr-CH"/>
        </w:rPr>
        <w:sectPr w:rsidR="00D21039" w:rsidRPr="00EC7E37" w:rsidSect="00C21DC4">
          <w:type w:val="continuous"/>
          <w:pgSz w:w="11907" w:h="16840" w:code="9"/>
          <w:pgMar w:top="902" w:right="1134" w:bottom="709" w:left="1474" w:header="397" w:footer="549" w:gutter="0"/>
          <w:pgNumType w:start="1"/>
          <w:cols w:num="2" w:space="720" w:equalWidth="0">
            <w:col w:w="5544" w:space="720"/>
            <w:col w:w="4289"/>
          </w:cols>
          <w:titlePg/>
        </w:sectPr>
      </w:pPr>
    </w:p>
    <w:p w:rsidR="00377AF8" w:rsidRDefault="00EC7E37" w:rsidP="00EC7E37">
      <w:pPr>
        <w:pStyle w:val="Title"/>
        <w:rPr>
          <w:rFonts w:ascii="Arial" w:hAnsi="Arial"/>
          <w:color w:val="008000"/>
          <w:sz w:val="44"/>
        </w:rPr>
      </w:pPr>
      <w:r>
        <w:rPr>
          <w:rFonts w:ascii="Arial" w:hAnsi="Arial"/>
          <w:color w:val="008000"/>
          <w:sz w:val="44"/>
        </w:rPr>
        <w:lastRenderedPageBreak/>
        <w:t>Instrument</w:t>
      </w:r>
      <w:r w:rsidR="00377AF8">
        <w:rPr>
          <w:rFonts w:ascii="Arial" w:hAnsi="Arial"/>
          <w:color w:val="008000"/>
          <w:sz w:val="48"/>
        </w:rPr>
        <w:t xml:space="preserve">STEPS </w:t>
      </w:r>
    </w:p>
    <w:p w:rsidR="006D76AF" w:rsidRPr="00E66189" w:rsidRDefault="006D76AF" w:rsidP="006D76AF">
      <w:pPr>
        <w:pStyle w:val="Title"/>
        <w:rPr>
          <w:b w:val="0"/>
          <w:bCs w:val="0"/>
          <w:color w:val="008000"/>
          <w:sz w:val="22"/>
          <w:szCs w:val="20"/>
          <w:lang w:val="en-NZ"/>
        </w:rPr>
      </w:pPr>
    </w:p>
    <w:p w:rsidR="00377AF8" w:rsidRPr="00E66189" w:rsidRDefault="00EC7E37" w:rsidP="00EC7E37">
      <w:pPr>
        <w:pStyle w:val="Heading4"/>
        <w:rPr>
          <w:color w:val="008000"/>
          <w:lang w:val="en-CA"/>
        </w:rPr>
      </w:pPr>
      <w:r>
        <w:rPr>
          <w:color w:val="008000"/>
          <w:lang w:val="en-CA"/>
        </w:rPr>
        <w:t>Présentationgénérale</w:t>
      </w:r>
    </w:p>
    <w:tbl>
      <w:tblPr>
        <w:tblW w:w="0" w:type="auto"/>
        <w:tblLayout w:type="fixed"/>
        <w:tblLook w:val="0000" w:firstRow="0" w:lastRow="0" w:firstColumn="0" w:lastColumn="0" w:noHBand="0" w:noVBand="0"/>
      </w:tblPr>
      <w:tblGrid>
        <w:gridCol w:w="1728"/>
        <w:gridCol w:w="7736"/>
      </w:tblGrid>
      <w:tr w:rsidR="00377AF8" w:rsidRPr="00D333E7">
        <w:tc>
          <w:tcPr>
            <w:tcW w:w="1728" w:type="dxa"/>
            <w:shd w:val="clear" w:color="auto" w:fill="auto"/>
          </w:tcPr>
          <w:p w:rsidR="00377AF8" w:rsidRPr="005F5E68" w:rsidRDefault="00377AF8" w:rsidP="005F5E68">
            <w:pPr>
              <w:pStyle w:val="StyleHeading5BlockLabelLatinTimesNewW1ComplexTim"/>
            </w:pPr>
            <w:r w:rsidRPr="005F5E68">
              <w:t>Introduction</w:t>
            </w:r>
          </w:p>
        </w:tc>
        <w:tc>
          <w:tcPr>
            <w:tcW w:w="7736" w:type="dxa"/>
            <w:shd w:val="clear" w:color="auto" w:fill="auto"/>
          </w:tcPr>
          <w:p w:rsidR="00EC7E37" w:rsidRPr="006505C7" w:rsidRDefault="00EC7E37" w:rsidP="00EC7E37">
            <w:pPr>
              <w:pStyle w:val="BlockText0"/>
              <w:rPr>
                <w:lang w:val="fr-FR"/>
              </w:rPr>
            </w:pPr>
            <w:r w:rsidRPr="006505C7">
              <w:rPr>
                <w:lang w:val="fr-FR"/>
              </w:rPr>
              <w:t xml:space="preserve">Ceci est l'Instrument STEPS standard que les pays/sites utiliseront pour développer leur propre Instrument. Il contient : </w:t>
            </w:r>
          </w:p>
          <w:p w:rsidR="00EC7E37" w:rsidRPr="006505C7" w:rsidRDefault="00EC7E37" w:rsidP="00EC7E37">
            <w:pPr>
              <w:pStyle w:val="BlockText0"/>
              <w:rPr>
                <w:lang w:val="fr-FR"/>
              </w:rPr>
            </w:pPr>
          </w:p>
          <w:p w:rsidR="00EC7E37" w:rsidRDefault="00EC7E37" w:rsidP="00EC7E37">
            <w:pPr>
              <w:pStyle w:val="BulletText1"/>
              <w:rPr>
                <w:szCs w:val="24"/>
                <w:lang w:val="fr-FR"/>
              </w:rPr>
            </w:pPr>
            <w:r w:rsidRPr="006505C7">
              <w:rPr>
                <w:szCs w:val="24"/>
                <w:lang w:val="fr-FR"/>
              </w:rPr>
              <w:t xml:space="preserve">Les modules de BASE pour chaque section (en clair)  </w:t>
            </w:r>
          </w:p>
          <w:p w:rsidR="00377AF8" w:rsidRPr="007F0FFD" w:rsidRDefault="00EC7E37" w:rsidP="00EC7E37">
            <w:pPr>
              <w:pStyle w:val="BulletText1"/>
              <w:rPr>
                <w:szCs w:val="24"/>
              </w:rPr>
            </w:pPr>
            <w:r w:rsidRPr="006505C7">
              <w:rPr>
                <w:szCs w:val="24"/>
                <w:lang w:val="fr-FR"/>
              </w:rPr>
              <w:t>Les modules ELARGIS (foncés).</w:t>
            </w:r>
          </w:p>
        </w:tc>
      </w:tr>
    </w:tbl>
    <w:p w:rsidR="00377AF8" w:rsidRPr="00F33163" w:rsidRDefault="00377AF8" w:rsidP="00377AF8">
      <w:pPr>
        <w:pStyle w:val="BlockLine"/>
      </w:pPr>
    </w:p>
    <w:tbl>
      <w:tblPr>
        <w:tblW w:w="0" w:type="auto"/>
        <w:tblLayout w:type="fixed"/>
        <w:tblLook w:val="0000" w:firstRow="0" w:lastRow="0" w:firstColumn="0" w:lastColumn="0" w:noHBand="0" w:noVBand="0"/>
      </w:tblPr>
      <w:tblGrid>
        <w:gridCol w:w="1728"/>
        <w:gridCol w:w="7736"/>
      </w:tblGrid>
      <w:tr w:rsidR="00377AF8" w:rsidRPr="00F33163">
        <w:tc>
          <w:tcPr>
            <w:tcW w:w="1728" w:type="dxa"/>
            <w:shd w:val="clear" w:color="auto" w:fill="auto"/>
          </w:tcPr>
          <w:p w:rsidR="00377AF8" w:rsidRPr="00F33163" w:rsidRDefault="00EC7E37" w:rsidP="005F5E68">
            <w:pPr>
              <w:pStyle w:val="StyleHeading5BlockLabelLatinTimesNewW1ComplexTim"/>
            </w:pPr>
            <w:r>
              <w:t>Modules de base</w:t>
            </w:r>
          </w:p>
        </w:tc>
        <w:tc>
          <w:tcPr>
            <w:tcW w:w="7736" w:type="dxa"/>
            <w:shd w:val="clear" w:color="auto" w:fill="auto"/>
          </w:tcPr>
          <w:p w:rsidR="000C0EFC" w:rsidRDefault="000C0EFC" w:rsidP="000C0EFC">
            <w:pPr>
              <w:pStyle w:val="BlockText0"/>
              <w:rPr>
                <w:lang w:val="fr-FR"/>
              </w:rPr>
            </w:pPr>
            <w:r w:rsidRPr="006505C7">
              <w:rPr>
                <w:lang w:val="fr-FR"/>
              </w:rPr>
              <w:t>Les modules de base incluent des questions nécessaires au calcul de variables-clé. Par exemple :</w:t>
            </w:r>
          </w:p>
          <w:p w:rsidR="00D950EB" w:rsidRDefault="00D950EB" w:rsidP="00D950EB">
            <w:pPr>
              <w:pStyle w:val="BulletText1"/>
              <w:numPr>
                <w:ilvl w:val="0"/>
                <w:numId w:val="0"/>
              </w:numPr>
              <w:rPr>
                <w:szCs w:val="24"/>
              </w:rPr>
            </w:pPr>
          </w:p>
          <w:p w:rsidR="000C0EFC" w:rsidRDefault="000C0EFC" w:rsidP="000C0EFC">
            <w:pPr>
              <w:pStyle w:val="BulletText1"/>
              <w:rPr>
                <w:szCs w:val="24"/>
                <w:lang w:val="fr-FR"/>
              </w:rPr>
            </w:pPr>
            <w:r w:rsidRPr="006505C7">
              <w:rPr>
                <w:szCs w:val="24"/>
                <w:lang w:val="fr-FR"/>
              </w:rPr>
              <w:t>fumeurs quotidiens et actuels</w:t>
            </w:r>
          </w:p>
          <w:p w:rsidR="00377AF8" w:rsidRPr="00D950EB" w:rsidRDefault="000C0EFC" w:rsidP="000C0EFC">
            <w:pPr>
              <w:pStyle w:val="BulletText1"/>
              <w:rPr>
                <w:szCs w:val="24"/>
              </w:rPr>
            </w:pPr>
            <w:r w:rsidRPr="006505C7">
              <w:rPr>
                <w:szCs w:val="24"/>
                <w:lang w:val="fr-FR"/>
              </w:rPr>
              <w:t>IMC moyen.</w:t>
            </w:r>
          </w:p>
        </w:tc>
      </w:tr>
      <w:tr w:rsidR="00D950EB" w:rsidRPr="00181ACC">
        <w:tc>
          <w:tcPr>
            <w:tcW w:w="1728" w:type="dxa"/>
            <w:shd w:val="clear" w:color="auto" w:fill="auto"/>
          </w:tcPr>
          <w:p w:rsidR="00D950EB" w:rsidRDefault="00D950EB" w:rsidP="005F5E68">
            <w:pPr>
              <w:pStyle w:val="StyleHeading5BlockLabelLatinTimesNewW1ComplexTim"/>
            </w:pPr>
          </w:p>
        </w:tc>
        <w:tc>
          <w:tcPr>
            <w:tcW w:w="7736" w:type="dxa"/>
            <w:shd w:val="clear" w:color="auto" w:fill="auto"/>
          </w:tcPr>
          <w:p w:rsidR="00D950EB" w:rsidRDefault="00D950EB" w:rsidP="00D950EB">
            <w:pPr>
              <w:pStyle w:val="BlockText0"/>
            </w:pPr>
          </w:p>
          <w:p w:rsidR="00D950EB" w:rsidRPr="000C0EFC" w:rsidRDefault="000C0EFC" w:rsidP="00D950EB">
            <w:pPr>
              <w:pStyle w:val="BlockText0"/>
              <w:rPr>
                <w:b/>
                <w:bCs/>
                <w:lang w:val="fr-CH"/>
              </w:rPr>
            </w:pPr>
            <w:r w:rsidRPr="006505C7">
              <w:rPr>
                <w:b/>
                <w:bCs/>
                <w:lang w:val="fr-FR"/>
              </w:rPr>
              <w:t>Note :</w:t>
            </w:r>
            <w:r w:rsidRPr="006505C7">
              <w:rPr>
                <w:lang w:val="fr-FR"/>
              </w:rPr>
              <w:t xml:space="preserve"> Toutes les questions de base devraient être posées, les enlever aurait un effet sur l'analyse.</w:t>
            </w:r>
          </w:p>
        </w:tc>
      </w:tr>
    </w:tbl>
    <w:p w:rsidR="00D950EB" w:rsidRPr="000C0EFC" w:rsidRDefault="00D950EB" w:rsidP="00D950EB">
      <w:pPr>
        <w:pStyle w:val="BlockLine"/>
        <w:rPr>
          <w:lang w:val="fr-CH"/>
        </w:rPr>
      </w:pPr>
    </w:p>
    <w:tbl>
      <w:tblPr>
        <w:tblW w:w="0" w:type="auto"/>
        <w:tblLayout w:type="fixed"/>
        <w:tblLook w:val="0000" w:firstRow="0" w:lastRow="0" w:firstColumn="0" w:lastColumn="0" w:noHBand="0" w:noVBand="0"/>
      </w:tblPr>
      <w:tblGrid>
        <w:gridCol w:w="1728"/>
        <w:gridCol w:w="7736"/>
      </w:tblGrid>
      <w:tr w:rsidR="00D950EB" w:rsidRPr="00F33163" w:rsidTr="00290813">
        <w:tc>
          <w:tcPr>
            <w:tcW w:w="1728" w:type="dxa"/>
            <w:shd w:val="clear" w:color="auto" w:fill="auto"/>
          </w:tcPr>
          <w:p w:rsidR="00D950EB" w:rsidRPr="00F33163" w:rsidRDefault="009B0D6F" w:rsidP="00290813">
            <w:pPr>
              <w:pStyle w:val="StyleHeading5BlockLabelLatinTimesNewW1ComplexTim"/>
            </w:pPr>
            <w:r w:rsidRPr="00461BAF">
              <w:rPr>
                <w:lang w:val="fr-FR"/>
              </w:rPr>
              <w:t>Modules élargis</w:t>
            </w:r>
          </w:p>
        </w:tc>
        <w:tc>
          <w:tcPr>
            <w:tcW w:w="7736" w:type="dxa"/>
            <w:shd w:val="clear" w:color="auto" w:fill="auto"/>
          </w:tcPr>
          <w:p w:rsidR="009B0D6F" w:rsidRPr="006505C7" w:rsidRDefault="009B0D6F" w:rsidP="009B0D6F">
            <w:pPr>
              <w:pStyle w:val="BlockText0"/>
              <w:rPr>
                <w:lang w:val="fr-FR"/>
              </w:rPr>
            </w:pPr>
            <w:r w:rsidRPr="006505C7">
              <w:rPr>
                <w:lang w:val="fr-FR"/>
              </w:rPr>
              <w:t>Les modules élargis permettent d'obtenir des informations plus détaillées pour chaque facteur de risque.  Les exemples sont les suivants :</w:t>
            </w:r>
          </w:p>
          <w:p w:rsidR="00D950EB" w:rsidRDefault="00D950EB" w:rsidP="00D950EB">
            <w:pPr>
              <w:pStyle w:val="BlockText0"/>
            </w:pPr>
          </w:p>
          <w:p w:rsidR="009B0D6F" w:rsidRDefault="009B0D6F" w:rsidP="009B0D6F">
            <w:pPr>
              <w:pStyle w:val="BulletText1"/>
              <w:rPr>
                <w:szCs w:val="24"/>
                <w:lang w:val="fr-FR"/>
              </w:rPr>
            </w:pPr>
            <w:r w:rsidRPr="006505C7">
              <w:rPr>
                <w:szCs w:val="24"/>
                <w:lang w:val="fr-FR"/>
              </w:rPr>
              <w:t>utilisation du tabac non fumé</w:t>
            </w:r>
          </w:p>
          <w:p w:rsidR="00D950EB" w:rsidRPr="00D950EB" w:rsidRDefault="009B0D6F" w:rsidP="009B0D6F">
            <w:pPr>
              <w:pStyle w:val="BulletText1"/>
            </w:pPr>
            <w:r w:rsidRPr="006505C7">
              <w:rPr>
                <w:szCs w:val="24"/>
                <w:lang w:val="fr-FR"/>
              </w:rPr>
              <w:t>comportement sédentaire.</w:t>
            </w:r>
          </w:p>
        </w:tc>
      </w:tr>
    </w:tbl>
    <w:p w:rsidR="00D21039" w:rsidRPr="00F33163" w:rsidRDefault="00D21039" w:rsidP="00197095">
      <w:pPr>
        <w:pStyle w:val="BlockLine"/>
      </w:pPr>
    </w:p>
    <w:tbl>
      <w:tblPr>
        <w:tblW w:w="9407" w:type="dxa"/>
        <w:tblLayout w:type="fixed"/>
        <w:tblLook w:val="0000" w:firstRow="0" w:lastRow="0" w:firstColumn="0" w:lastColumn="0" w:noHBand="0" w:noVBand="0"/>
      </w:tblPr>
      <w:tblGrid>
        <w:gridCol w:w="1728"/>
        <w:gridCol w:w="7679"/>
      </w:tblGrid>
      <w:tr w:rsidR="00D950EB" w:rsidRPr="00181ACC" w:rsidTr="00D950EB">
        <w:tc>
          <w:tcPr>
            <w:tcW w:w="1728" w:type="dxa"/>
            <w:shd w:val="clear" w:color="auto" w:fill="auto"/>
          </w:tcPr>
          <w:p w:rsidR="00D950EB" w:rsidRPr="002F16DE" w:rsidRDefault="00D950EB" w:rsidP="009B0D6F">
            <w:pPr>
              <w:pStyle w:val="Heading5"/>
            </w:pPr>
            <w:r>
              <w:t xml:space="preserve">Guide </w:t>
            </w:r>
            <w:r w:rsidR="009B0D6F">
              <w:t>pour les colonnes</w:t>
            </w:r>
          </w:p>
        </w:tc>
        <w:tc>
          <w:tcPr>
            <w:tcW w:w="7679" w:type="dxa"/>
          </w:tcPr>
          <w:p w:rsidR="00D950EB" w:rsidRPr="009B0D6F" w:rsidRDefault="009B0D6F" w:rsidP="00290813">
            <w:pPr>
              <w:pStyle w:val="BlockText0"/>
              <w:rPr>
                <w:lang w:val="fr-CH"/>
              </w:rPr>
            </w:pPr>
            <w:r w:rsidRPr="006505C7">
              <w:rPr>
                <w:lang w:val="fr-FR"/>
              </w:rPr>
              <w:t>Le tableau ci-dessous est un guide court pour expliquer chaque colonne de l'Instrument.</w:t>
            </w:r>
          </w:p>
        </w:tc>
      </w:tr>
    </w:tbl>
    <w:p w:rsidR="001D1D92" w:rsidRPr="009B0D6F" w:rsidRDefault="001D1D92" w:rsidP="001D1D92">
      <w:pPr>
        <w:rPr>
          <w:lang w:val="fr-CH"/>
        </w:rPr>
      </w:pPr>
    </w:p>
    <w:tbl>
      <w:tblPr>
        <w:tblW w:w="9423" w:type="dxa"/>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6"/>
        <w:gridCol w:w="4641"/>
        <w:gridCol w:w="3116"/>
      </w:tblGrid>
      <w:tr w:rsidR="001D1D92" w:rsidTr="00740E12">
        <w:trPr>
          <w:cantSplit/>
        </w:trPr>
        <w:tc>
          <w:tcPr>
            <w:tcW w:w="1666" w:type="dxa"/>
            <w:shd w:val="clear" w:color="auto" w:fill="auto"/>
          </w:tcPr>
          <w:p w:rsidR="001D1D92" w:rsidRDefault="009B0D6F" w:rsidP="00BE7844">
            <w:pPr>
              <w:pStyle w:val="TableHeaderText"/>
            </w:pPr>
            <w:r>
              <w:t>Colonne</w:t>
            </w:r>
          </w:p>
        </w:tc>
        <w:tc>
          <w:tcPr>
            <w:tcW w:w="4641" w:type="dxa"/>
            <w:shd w:val="clear" w:color="auto" w:fill="auto"/>
          </w:tcPr>
          <w:p w:rsidR="001D1D92" w:rsidRDefault="009B0D6F" w:rsidP="00BE7844">
            <w:pPr>
              <w:pStyle w:val="TableHeaderText"/>
            </w:pPr>
            <w:r>
              <w:t>Description</w:t>
            </w:r>
          </w:p>
        </w:tc>
        <w:tc>
          <w:tcPr>
            <w:tcW w:w="3116" w:type="dxa"/>
            <w:shd w:val="clear" w:color="auto" w:fill="auto"/>
          </w:tcPr>
          <w:p w:rsidR="001D1D92" w:rsidRDefault="009B0D6F" w:rsidP="00BE7844">
            <w:pPr>
              <w:pStyle w:val="TableHeaderText"/>
            </w:pPr>
            <w:r w:rsidRPr="00461BAF">
              <w:rPr>
                <w:lang w:val="fr-FR"/>
              </w:rPr>
              <w:t>Adaptations pour le site</w:t>
            </w:r>
          </w:p>
        </w:tc>
      </w:tr>
      <w:tr w:rsidR="00D950EB" w:rsidRPr="00181ACC" w:rsidTr="00740E12">
        <w:trPr>
          <w:cantSplit/>
        </w:trPr>
        <w:tc>
          <w:tcPr>
            <w:tcW w:w="1666" w:type="dxa"/>
            <w:shd w:val="clear" w:color="auto" w:fill="auto"/>
          </w:tcPr>
          <w:p w:rsidR="00D950EB" w:rsidRDefault="00D950EB" w:rsidP="00BE7844">
            <w:pPr>
              <w:pStyle w:val="TableText"/>
            </w:pPr>
            <w:r>
              <w:t>Question</w:t>
            </w:r>
          </w:p>
        </w:tc>
        <w:tc>
          <w:tcPr>
            <w:tcW w:w="4641" w:type="dxa"/>
            <w:shd w:val="clear" w:color="auto" w:fill="auto"/>
          </w:tcPr>
          <w:p w:rsidR="00D950EB" w:rsidRPr="009B0D6F" w:rsidRDefault="009B0D6F" w:rsidP="00290813">
            <w:pPr>
              <w:pStyle w:val="TableText"/>
              <w:rPr>
                <w:lang w:val="fr-CH"/>
              </w:rPr>
            </w:pPr>
            <w:r w:rsidRPr="006505C7">
              <w:rPr>
                <w:lang w:val="fr-FR"/>
              </w:rPr>
              <w:t>Chaque question devra être lue aux répondants.</w:t>
            </w:r>
          </w:p>
        </w:tc>
        <w:tc>
          <w:tcPr>
            <w:tcW w:w="3116" w:type="dxa"/>
            <w:shd w:val="clear" w:color="auto" w:fill="auto"/>
          </w:tcPr>
          <w:p w:rsidR="009B0D6F" w:rsidRPr="006505C7" w:rsidRDefault="009B0D6F" w:rsidP="009B0D6F">
            <w:pPr>
              <w:pStyle w:val="BulletText1"/>
              <w:rPr>
                <w:szCs w:val="24"/>
                <w:lang w:val="fr-FR"/>
              </w:rPr>
            </w:pPr>
            <w:r w:rsidRPr="006505C7">
              <w:rPr>
                <w:szCs w:val="24"/>
                <w:lang w:val="fr-FR"/>
              </w:rPr>
              <w:t>Sélectionnez les sections à utiliser.</w:t>
            </w:r>
          </w:p>
          <w:p w:rsidR="00D950EB" w:rsidRPr="009B0D6F" w:rsidRDefault="009B0D6F" w:rsidP="009B0D6F">
            <w:pPr>
              <w:pStyle w:val="BulletText1"/>
              <w:rPr>
                <w:lang w:val="fr-CH"/>
              </w:rPr>
            </w:pPr>
            <w:r w:rsidRPr="006505C7">
              <w:rPr>
                <w:szCs w:val="24"/>
                <w:lang w:val="fr-FR"/>
              </w:rPr>
              <w:t>Ajoutez les questions élargies et optionnelles selon la nécessité.</w:t>
            </w:r>
          </w:p>
        </w:tc>
      </w:tr>
      <w:tr w:rsidR="00D950EB" w:rsidRPr="00181ACC" w:rsidTr="00740E12">
        <w:trPr>
          <w:cantSplit/>
        </w:trPr>
        <w:tc>
          <w:tcPr>
            <w:tcW w:w="1666" w:type="dxa"/>
            <w:shd w:val="clear" w:color="auto" w:fill="auto"/>
          </w:tcPr>
          <w:p w:rsidR="00D950EB" w:rsidRDefault="009B0D6F" w:rsidP="00BE7844">
            <w:pPr>
              <w:pStyle w:val="TableText"/>
            </w:pPr>
            <w:r>
              <w:t>Réponse</w:t>
            </w:r>
          </w:p>
        </w:tc>
        <w:tc>
          <w:tcPr>
            <w:tcW w:w="4641" w:type="dxa"/>
            <w:shd w:val="clear" w:color="auto" w:fill="auto"/>
          </w:tcPr>
          <w:p w:rsidR="00D950EB" w:rsidRPr="009B0D6F" w:rsidRDefault="009B0D6F" w:rsidP="00290813">
            <w:pPr>
              <w:pStyle w:val="TableText"/>
              <w:rPr>
                <w:lang w:val="fr-CH"/>
              </w:rPr>
            </w:pPr>
            <w:r w:rsidRPr="006505C7">
              <w:rPr>
                <w:lang w:val="fr-FR"/>
              </w:rPr>
              <w:t>Cette colonne énumère les réponses possibles que l'enquêteur encerclera ou pour lesquelles il/elle remplira les cases prévues à cet effet. Les sauts apparaissent à la droite des réponses et devront être suivis minutieusement pendant l'entretien.</w:t>
            </w:r>
          </w:p>
        </w:tc>
        <w:tc>
          <w:tcPr>
            <w:tcW w:w="3116" w:type="dxa"/>
            <w:shd w:val="clear" w:color="auto" w:fill="auto"/>
          </w:tcPr>
          <w:p w:rsidR="009B0D6F" w:rsidRPr="006505C7" w:rsidRDefault="009B0D6F" w:rsidP="009B0D6F">
            <w:pPr>
              <w:pStyle w:val="BulletText1"/>
              <w:rPr>
                <w:szCs w:val="24"/>
                <w:lang w:val="fr-FR"/>
              </w:rPr>
            </w:pPr>
            <w:r w:rsidRPr="006505C7">
              <w:rPr>
                <w:szCs w:val="24"/>
                <w:lang w:val="fr-FR"/>
              </w:rPr>
              <w:t>Ajoutez les catégories spécifiques pour chaque pays/site dans les modules concernés (ex</w:t>
            </w:r>
            <w:r>
              <w:rPr>
                <w:szCs w:val="24"/>
                <w:lang w:val="fr-FR"/>
              </w:rPr>
              <w:t>. C6</w:t>
            </w:r>
            <w:r w:rsidRPr="006505C7">
              <w:rPr>
                <w:szCs w:val="24"/>
                <w:lang w:val="fr-FR"/>
              </w:rPr>
              <w:t>).</w:t>
            </w:r>
          </w:p>
          <w:p w:rsidR="00D950EB" w:rsidRPr="009B0D6F" w:rsidRDefault="009B0D6F" w:rsidP="009B0D6F">
            <w:pPr>
              <w:pStyle w:val="BulletText1"/>
              <w:rPr>
                <w:lang w:val="fr-CH"/>
              </w:rPr>
            </w:pPr>
            <w:r w:rsidRPr="006505C7">
              <w:rPr>
                <w:szCs w:val="24"/>
                <w:lang w:val="fr-FR"/>
              </w:rPr>
              <w:t>Changez les références qui sont faites pour les sauts.</w:t>
            </w:r>
          </w:p>
        </w:tc>
      </w:tr>
      <w:tr w:rsidR="00D950EB" w:rsidRPr="00181ACC" w:rsidTr="00740E12">
        <w:trPr>
          <w:cantSplit/>
        </w:trPr>
        <w:tc>
          <w:tcPr>
            <w:tcW w:w="1666" w:type="dxa"/>
            <w:shd w:val="clear" w:color="auto" w:fill="auto"/>
          </w:tcPr>
          <w:p w:rsidR="00D950EB" w:rsidRDefault="00D950EB" w:rsidP="00BE7844">
            <w:pPr>
              <w:pStyle w:val="TableText"/>
            </w:pPr>
            <w:r>
              <w:t>Code</w:t>
            </w:r>
          </w:p>
        </w:tc>
        <w:tc>
          <w:tcPr>
            <w:tcW w:w="4641" w:type="dxa"/>
            <w:shd w:val="clear" w:color="auto" w:fill="auto"/>
          </w:tcPr>
          <w:p w:rsidR="00D950EB" w:rsidRPr="009B0D6F" w:rsidRDefault="009B0D6F" w:rsidP="00290813">
            <w:pPr>
              <w:pStyle w:val="TableText"/>
              <w:rPr>
                <w:lang w:val="fr-CH"/>
              </w:rPr>
            </w:pPr>
            <w:r w:rsidRPr="006505C7">
              <w:rPr>
                <w:lang w:val="fr-FR"/>
              </w:rPr>
              <w:t>Cette colonne a été créée afin que les données de l'Instrument correspondent à celles de l'outil de saisie de données, à celles de la syntaxe pour l'analyse des données et à celles de la Note de synthèse.</w:t>
            </w:r>
          </w:p>
        </w:tc>
        <w:tc>
          <w:tcPr>
            <w:tcW w:w="3116" w:type="dxa"/>
            <w:shd w:val="clear" w:color="auto" w:fill="auto"/>
          </w:tcPr>
          <w:p w:rsidR="00D950EB" w:rsidRPr="009B0D6F" w:rsidRDefault="009B0D6F" w:rsidP="00290813">
            <w:pPr>
              <w:pStyle w:val="TableText"/>
              <w:rPr>
                <w:lang w:val="fr-CH"/>
              </w:rPr>
            </w:pPr>
            <w:r w:rsidRPr="006505C7">
              <w:rPr>
                <w:lang w:val="fr-FR"/>
              </w:rPr>
              <w:t>Le code ne devra jamais être changé ou enlevé, il est utilisé comme identifiant général pour la saisie des données et l'analyse.</w:t>
            </w:r>
          </w:p>
        </w:tc>
      </w:tr>
    </w:tbl>
    <w:p w:rsidR="001D1D92" w:rsidRPr="009B0D6F" w:rsidRDefault="001D1D92" w:rsidP="001D1D92">
      <w:pPr>
        <w:rPr>
          <w:lang w:val="fr-CH"/>
        </w:rPr>
      </w:pPr>
    </w:p>
    <w:p w:rsidR="0034455F" w:rsidRPr="009B0D6F" w:rsidRDefault="0034455F" w:rsidP="001D1D92">
      <w:pPr>
        <w:rPr>
          <w:lang w:val="fr-CH"/>
        </w:rPr>
      </w:pPr>
    </w:p>
    <w:p w:rsidR="0034455F" w:rsidRPr="009B0D6F" w:rsidRDefault="0034455F" w:rsidP="001D1D92">
      <w:pPr>
        <w:rPr>
          <w:lang w:val="fr-CH"/>
        </w:rPr>
      </w:pPr>
    </w:p>
    <w:p w:rsidR="0034455F" w:rsidRPr="009B0D6F" w:rsidRDefault="0034455F" w:rsidP="001D1D92">
      <w:pPr>
        <w:rPr>
          <w:lang w:val="fr-CH"/>
        </w:rPr>
      </w:pPr>
    </w:p>
    <w:p w:rsidR="009E7134" w:rsidRPr="008A7343" w:rsidRDefault="00AC0568" w:rsidP="008A7343">
      <w:pPr>
        <w:pStyle w:val="Header"/>
        <w:spacing w:before="0"/>
        <w:jc w:val="center"/>
        <w:rPr>
          <w:rFonts w:ascii="Verdana" w:hAnsi="Verdana" w:cs="Times New (W1)"/>
          <w:caps w:val="0"/>
          <w:color w:val="008000"/>
          <w:sz w:val="36"/>
          <w:szCs w:val="36"/>
          <w:lang w:val="fr-CH"/>
        </w:rPr>
      </w:pPr>
      <w:r>
        <w:rPr>
          <w:rFonts w:ascii="Verdana" w:hAnsi="Verdana" w:cs="Times New (W1)"/>
          <w:caps w:val="0"/>
          <w:noProof/>
          <w:color w:val="008000"/>
          <w:sz w:val="36"/>
          <w:szCs w:val="36"/>
          <w:lang w:eastAsia="zh-CN"/>
        </w:rPr>
        <w:drawing>
          <wp:anchor distT="0" distB="0" distL="114300" distR="114300" simplePos="0" relativeHeight="251657728" behindDoc="0" locked="0" layoutInCell="1" allowOverlap="1">
            <wp:simplePos x="0" y="0"/>
            <wp:positionH relativeFrom="column">
              <wp:posOffset>-387985</wp:posOffset>
            </wp:positionH>
            <wp:positionV relativeFrom="paragraph">
              <wp:posOffset>19050</wp:posOffset>
            </wp:positionV>
            <wp:extent cx="1586865" cy="635000"/>
            <wp:effectExtent l="0" t="0" r="0" b="0"/>
            <wp:wrapNone/>
            <wp:docPr id="46" name="Picture 46" descr="STEPS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EPSlog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6865" cy="635000"/>
                    </a:xfrm>
                    <a:prstGeom prst="rect">
                      <a:avLst/>
                    </a:prstGeom>
                    <a:noFill/>
                    <a:ln>
                      <a:noFill/>
                    </a:ln>
                  </pic:spPr>
                </pic:pic>
              </a:graphicData>
            </a:graphic>
          </wp:anchor>
        </w:drawing>
      </w:r>
      <w:r w:rsidR="00D950EB" w:rsidRPr="008A7343">
        <w:rPr>
          <w:rFonts w:ascii="Verdana" w:hAnsi="Verdana" w:cs="Times New (W1)"/>
          <w:caps w:val="0"/>
          <w:color w:val="008000"/>
          <w:sz w:val="36"/>
          <w:szCs w:val="36"/>
          <w:lang w:val="fr-CH"/>
        </w:rPr>
        <w:t>Instrument</w:t>
      </w:r>
      <w:r w:rsidR="008A7343" w:rsidRPr="008A7343">
        <w:rPr>
          <w:rFonts w:ascii="Verdana" w:hAnsi="Verdana" w:cs="Times New (W1)"/>
          <w:caps w:val="0"/>
          <w:color w:val="008000"/>
          <w:sz w:val="36"/>
          <w:szCs w:val="36"/>
          <w:lang w:val="fr-CH"/>
        </w:rPr>
        <w:t xml:space="preserve"> STEPS de l’OMS</w:t>
      </w:r>
    </w:p>
    <w:p w:rsidR="009E7134" w:rsidRPr="008A7343" w:rsidRDefault="008A7343" w:rsidP="008A7343">
      <w:pPr>
        <w:pStyle w:val="Header"/>
        <w:spacing w:before="0"/>
        <w:jc w:val="center"/>
        <w:rPr>
          <w:rFonts w:ascii="Verdana" w:hAnsi="Verdana" w:cs="Times New (W1)"/>
          <w:caps w:val="0"/>
          <w:color w:val="008000"/>
          <w:sz w:val="28"/>
          <w:szCs w:val="28"/>
          <w:lang w:val="fr-CH"/>
        </w:rPr>
      </w:pPr>
      <w:r>
        <w:rPr>
          <w:rFonts w:ascii="Verdana" w:hAnsi="Verdana" w:cs="Times New (W1)"/>
          <w:caps w:val="0"/>
          <w:color w:val="008000"/>
          <w:sz w:val="28"/>
          <w:szCs w:val="28"/>
          <w:lang w:val="fr-CH"/>
        </w:rPr>
        <w:t xml:space="preserve">                p</w:t>
      </w:r>
      <w:r w:rsidRPr="008A7343">
        <w:rPr>
          <w:rFonts w:ascii="Verdana" w:hAnsi="Verdana" w:cs="Times New (W1)"/>
          <w:caps w:val="0"/>
          <w:color w:val="008000"/>
          <w:sz w:val="28"/>
          <w:szCs w:val="28"/>
          <w:lang w:val="fr-CH"/>
        </w:rPr>
        <w:t>our la surveillance des facteurs de risque</w:t>
      </w:r>
      <w:r w:rsidR="00D950EB" w:rsidRPr="008A7343">
        <w:rPr>
          <w:rFonts w:ascii="Verdana" w:hAnsi="Verdana" w:cs="Times New (W1)"/>
          <w:caps w:val="0"/>
          <w:color w:val="008000"/>
          <w:sz w:val="28"/>
          <w:szCs w:val="28"/>
          <w:lang w:val="fr-CH"/>
        </w:rPr>
        <w:br/>
      </w:r>
      <w:r>
        <w:rPr>
          <w:rFonts w:ascii="Verdana" w:hAnsi="Verdana" w:cs="Times New (W1)"/>
          <w:caps w:val="0"/>
          <w:color w:val="008000"/>
          <w:sz w:val="28"/>
          <w:szCs w:val="28"/>
          <w:lang w:val="fr-CH"/>
        </w:rPr>
        <w:t xml:space="preserve">              des maladies chroniques</w:t>
      </w:r>
    </w:p>
    <w:p w:rsidR="000240AF" w:rsidRPr="008A7343" w:rsidRDefault="00D950EB" w:rsidP="008A7343">
      <w:pPr>
        <w:pStyle w:val="Header"/>
        <w:spacing w:before="0"/>
        <w:jc w:val="center"/>
        <w:rPr>
          <w:rFonts w:ascii="Verdana" w:hAnsi="Verdana" w:cs="Times New (W1)"/>
          <w:caps w:val="0"/>
          <w:color w:val="008000"/>
          <w:sz w:val="28"/>
          <w:szCs w:val="28"/>
          <w:lang w:val="fr-CH"/>
        </w:rPr>
      </w:pPr>
      <w:r w:rsidRPr="008A7343">
        <w:rPr>
          <w:rFonts w:ascii="Verdana" w:hAnsi="Verdana" w:cs="Times New (W1)"/>
          <w:caps w:val="0"/>
          <w:color w:val="008000"/>
          <w:sz w:val="28"/>
          <w:szCs w:val="28"/>
          <w:lang w:val="fr-CH"/>
        </w:rPr>
        <w:br/>
      </w:r>
      <w:r w:rsidR="000240AF" w:rsidRPr="008A7343">
        <w:rPr>
          <w:rFonts w:ascii="Verdana" w:hAnsi="Verdana" w:cs="Times New (W1)"/>
          <w:caps w:val="0"/>
          <w:color w:val="008000"/>
          <w:sz w:val="28"/>
          <w:szCs w:val="28"/>
          <w:lang w:val="fr-CH"/>
        </w:rPr>
        <w:t>&lt;</w:t>
      </w:r>
      <w:r w:rsidR="008A7343" w:rsidRPr="008A7343">
        <w:rPr>
          <w:rFonts w:ascii="Verdana" w:hAnsi="Verdana" w:cs="Times New (W1)"/>
          <w:caps w:val="0"/>
          <w:color w:val="008000"/>
          <w:sz w:val="28"/>
          <w:szCs w:val="28"/>
          <w:lang w:val="fr-CH"/>
        </w:rPr>
        <w:t>insérer le nom du pays</w:t>
      </w:r>
      <w:r w:rsidR="000240AF" w:rsidRPr="008A7343">
        <w:rPr>
          <w:rFonts w:ascii="Verdana" w:hAnsi="Verdana" w:cs="Times New (W1)"/>
          <w:caps w:val="0"/>
          <w:color w:val="008000"/>
          <w:sz w:val="28"/>
          <w:szCs w:val="28"/>
          <w:lang w:val="fr-CH"/>
        </w:rPr>
        <w:t>/site&gt;</w:t>
      </w:r>
    </w:p>
    <w:p w:rsidR="001C5C06" w:rsidRPr="008A7343" w:rsidRDefault="001C5C06" w:rsidP="001C5C06">
      <w:pPr>
        <w:rPr>
          <w:rFonts w:ascii="Arial Narrow" w:hAnsi="Arial Narrow" w:cs="Arial"/>
          <w:sz w:val="28"/>
          <w:szCs w:val="28"/>
          <w:lang w:val="fr-CH"/>
        </w:rPr>
      </w:pPr>
    </w:p>
    <w:tbl>
      <w:tblPr>
        <w:tblW w:w="10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firstRow="1" w:lastRow="1" w:firstColumn="1" w:lastColumn="1" w:noHBand="0" w:noVBand="0"/>
      </w:tblPr>
      <w:tblGrid>
        <w:gridCol w:w="10558"/>
      </w:tblGrid>
      <w:tr w:rsidR="00740E26" w:rsidRPr="00323E55" w:rsidTr="00323E55">
        <w:trPr>
          <w:trHeight w:hRule="exact" w:val="737"/>
          <w:jc w:val="center"/>
        </w:trPr>
        <w:tc>
          <w:tcPr>
            <w:tcW w:w="9515" w:type="dxa"/>
            <w:shd w:val="clear" w:color="auto" w:fill="008000"/>
            <w:vAlign w:val="center"/>
          </w:tcPr>
          <w:p w:rsidR="00740E26" w:rsidRPr="00323E55" w:rsidRDefault="00E72A94" w:rsidP="00323E55">
            <w:pPr>
              <w:jc w:val="center"/>
              <w:rPr>
                <w:rFonts w:ascii="Verdana" w:hAnsi="Verdana" w:cs="Arial"/>
                <w:b/>
                <w:bCs/>
                <w:color w:val="FFFFFF"/>
              </w:rPr>
            </w:pPr>
            <w:r w:rsidRPr="00740E26">
              <w:rPr>
                <w:rFonts w:ascii="Verdana" w:hAnsi="Verdana" w:cs="Arial"/>
                <w:b/>
                <w:bCs/>
                <w:color w:val="FFFFFF"/>
              </w:rPr>
              <w:t>Information</w:t>
            </w:r>
            <w:r>
              <w:rPr>
                <w:rFonts w:ascii="Verdana" w:hAnsi="Verdana" w:cs="Arial"/>
                <w:b/>
                <w:bCs/>
                <w:color w:val="FFFFFF"/>
              </w:rPr>
              <w:t>surl'enquête</w:t>
            </w:r>
          </w:p>
        </w:tc>
      </w:tr>
    </w:tbl>
    <w:p w:rsidR="00740E26" w:rsidRPr="00886D48" w:rsidRDefault="00740E26" w:rsidP="001C5C06">
      <w:pPr>
        <w:rPr>
          <w:rFonts w:ascii="Arial Narrow" w:hAnsi="Arial Narrow" w:cs="Arial"/>
        </w:rPr>
      </w:pPr>
    </w:p>
    <w:tbl>
      <w:tblPr>
        <w:tblW w:w="10585" w:type="dxa"/>
        <w:jc w:val="center"/>
        <w:tblInd w:w="-21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5245"/>
        <w:gridCol w:w="4253"/>
        <w:gridCol w:w="1087"/>
      </w:tblGrid>
      <w:tr w:rsidR="00CF3274" w:rsidRPr="00642FB6" w:rsidTr="00CF1F65">
        <w:trPr>
          <w:cantSplit/>
          <w:jc w:val="center"/>
        </w:trPr>
        <w:tc>
          <w:tcPr>
            <w:tcW w:w="5245" w:type="dxa"/>
            <w:tcBorders>
              <w:top w:val="single" w:sz="6" w:space="0" w:color="auto"/>
              <w:left w:val="single" w:sz="6" w:space="0" w:color="auto"/>
              <w:bottom w:val="single" w:sz="6" w:space="0" w:color="auto"/>
              <w:right w:val="single" w:sz="6" w:space="0" w:color="auto"/>
            </w:tcBorders>
            <w:shd w:val="pct15" w:color="auto" w:fill="FFFFFF"/>
          </w:tcPr>
          <w:p w:rsidR="00CF3274" w:rsidRPr="00642FB6" w:rsidRDefault="00E72A94" w:rsidP="001A17D0">
            <w:pPr>
              <w:pStyle w:val="Title"/>
              <w:spacing w:before="96" w:after="40"/>
              <w:jc w:val="left"/>
              <w:rPr>
                <w:rFonts w:ascii="Arial Narrow" w:hAnsi="Arial Narrow"/>
                <w:color w:val="C0C0C0"/>
                <w:sz w:val="20"/>
                <w:lang w:val="en-GB"/>
              </w:rPr>
            </w:pPr>
            <w:r>
              <w:rPr>
                <w:rFonts w:ascii="Arial Narrow" w:hAnsi="Arial Narrow"/>
                <w:bCs w:val="0"/>
                <w:sz w:val="22"/>
                <w:lang w:val="en-GB"/>
              </w:rPr>
              <w:t>Lieu et</w:t>
            </w:r>
            <w:r w:rsidR="00CF3274">
              <w:rPr>
                <w:rFonts w:ascii="Arial Narrow" w:hAnsi="Arial Narrow"/>
                <w:bCs w:val="0"/>
                <w:sz w:val="22"/>
                <w:lang w:val="en-GB"/>
              </w:rPr>
              <w:t xml:space="preserve"> Date</w:t>
            </w:r>
          </w:p>
        </w:tc>
        <w:tc>
          <w:tcPr>
            <w:tcW w:w="4253" w:type="dxa"/>
            <w:tcBorders>
              <w:top w:val="single" w:sz="6" w:space="0" w:color="auto"/>
              <w:left w:val="single" w:sz="6" w:space="0" w:color="auto"/>
              <w:bottom w:val="single" w:sz="6" w:space="0" w:color="auto"/>
              <w:right w:val="single" w:sz="6" w:space="0" w:color="auto"/>
            </w:tcBorders>
            <w:shd w:val="pct15" w:color="auto" w:fill="FFFFFF"/>
          </w:tcPr>
          <w:p w:rsidR="00CF3274" w:rsidRPr="00B14991" w:rsidRDefault="00E72A94" w:rsidP="0080448D">
            <w:pPr>
              <w:pStyle w:val="Title"/>
              <w:spacing w:before="96" w:after="40"/>
              <w:rPr>
                <w:rFonts w:ascii="Arial Narrow" w:hAnsi="Arial Narrow"/>
                <w:bCs w:val="0"/>
                <w:sz w:val="22"/>
                <w:lang w:val="en-GB"/>
              </w:rPr>
            </w:pPr>
            <w:r>
              <w:rPr>
                <w:rFonts w:ascii="Arial Narrow" w:hAnsi="Arial Narrow"/>
                <w:bCs w:val="0"/>
                <w:sz w:val="22"/>
                <w:lang w:val="en-GB"/>
              </w:rPr>
              <w:t>Ré</w:t>
            </w:r>
            <w:r w:rsidR="00CF3274" w:rsidRPr="00B14991">
              <w:rPr>
                <w:rFonts w:ascii="Arial Narrow" w:hAnsi="Arial Narrow"/>
                <w:bCs w:val="0"/>
                <w:sz w:val="22"/>
                <w:lang w:val="en-GB"/>
              </w:rPr>
              <w:t>pons</w:t>
            </w:r>
            <w:r w:rsidR="00CF3274">
              <w:rPr>
                <w:rFonts w:ascii="Arial Narrow" w:hAnsi="Arial Narrow"/>
                <w:bCs w:val="0"/>
                <w:sz w:val="22"/>
                <w:lang w:val="en-GB"/>
              </w:rPr>
              <w:t>e</w:t>
            </w:r>
          </w:p>
        </w:tc>
        <w:tc>
          <w:tcPr>
            <w:tcW w:w="1087" w:type="dxa"/>
            <w:tcBorders>
              <w:top w:val="single" w:sz="6" w:space="0" w:color="auto"/>
              <w:left w:val="single" w:sz="6" w:space="0" w:color="auto"/>
              <w:bottom w:val="single" w:sz="6" w:space="0" w:color="auto"/>
              <w:right w:val="single" w:sz="6" w:space="0" w:color="auto"/>
            </w:tcBorders>
            <w:shd w:val="pct15" w:color="auto" w:fill="FFFFFF"/>
          </w:tcPr>
          <w:p w:rsidR="00CF3274" w:rsidRPr="00B14991" w:rsidRDefault="00716CA7" w:rsidP="00886D48">
            <w:pPr>
              <w:pStyle w:val="Title"/>
              <w:spacing w:before="96" w:after="40"/>
              <w:rPr>
                <w:rFonts w:ascii="Arial Narrow" w:hAnsi="Arial Narrow"/>
                <w:bCs w:val="0"/>
                <w:sz w:val="22"/>
                <w:lang w:val="en-GB"/>
              </w:rPr>
            </w:pPr>
            <w:r>
              <w:rPr>
                <w:rFonts w:ascii="Arial Narrow" w:hAnsi="Arial Narrow"/>
                <w:bCs w:val="0"/>
                <w:sz w:val="22"/>
                <w:lang w:val="en-GB"/>
              </w:rPr>
              <w:t>Code</w:t>
            </w:r>
          </w:p>
        </w:tc>
      </w:tr>
      <w:tr w:rsidR="0034455F" w:rsidRPr="00642FB6" w:rsidTr="00CF1F65">
        <w:trPr>
          <w:cantSplit/>
          <w:jc w:val="center"/>
        </w:trPr>
        <w:tc>
          <w:tcPr>
            <w:tcW w:w="5245" w:type="dxa"/>
            <w:tcBorders>
              <w:top w:val="single" w:sz="6" w:space="0" w:color="auto"/>
              <w:left w:val="single" w:sz="6" w:space="0" w:color="auto"/>
              <w:bottom w:val="single" w:sz="6" w:space="0" w:color="auto"/>
              <w:right w:val="single" w:sz="6" w:space="0" w:color="auto"/>
            </w:tcBorders>
            <w:shd w:val="clear" w:color="auto" w:fill="auto"/>
            <w:vAlign w:val="center"/>
          </w:tcPr>
          <w:p w:rsidR="0034455F" w:rsidRPr="00D20029" w:rsidRDefault="00CB76CA" w:rsidP="00D950EB">
            <w:pPr>
              <w:pStyle w:val="Title"/>
              <w:spacing w:before="96" w:after="40"/>
              <w:jc w:val="left"/>
              <w:rPr>
                <w:rFonts w:ascii="Arial Narrow" w:hAnsi="Arial Narrow"/>
                <w:b w:val="0"/>
                <w:bCs w:val="0"/>
                <w:sz w:val="18"/>
                <w:szCs w:val="18"/>
                <w:highlight w:val="yellow"/>
                <w:lang w:val="fr-CH"/>
              </w:rPr>
            </w:pPr>
            <w:r w:rsidRPr="006A783D">
              <w:rPr>
                <w:rFonts w:ascii="Arial Narrow" w:hAnsi="Arial Narrow"/>
                <w:sz w:val="20"/>
                <w:szCs w:val="20"/>
                <w:highlight w:val="yellow"/>
                <w:lang w:val="fr-FR" w:eastAsia="fr-FR"/>
              </w:rPr>
              <w:t xml:space="preserve">Code </w:t>
            </w:r>
            <w:r w:rsidR="00D20029" w:rsidRPr="006A783D">
              <w:rPr>
                <w:rFonts w:ascii="Arial Narrow" w:hAnsi="Arial Narrow"/>
                <w:sz w:val="20"/>
                <w:szCs w:val="20"/>
                <w:highlight w:val="yellow"/>
                <w:lang w:val="fr-FR" w:eastAsia="fr-FR"/>
              </w:rPr>
              <w:t>ID de la W</w:t>
            </w:r>
            <w:r w:rsidRPr="006A783D">
              <w:rPr>
                <w:rFonts w:ascii="Arial Narrow" w:hAnsi="Arial Narrow"/>
                <w:sz w:val="20"/>
                <w:szCs w:val="20"/>
                <w:highlight w:val="yellow"/>
                <w:lang w:val="fr-FR" w:eastAsia="fr-FR"/>
              </w:rPr>
              <w:t>ilaya</w:t>
            </w:r>
          </w:p>
        </w:tc>
        <w:tc>
          <w:tcPr>
            <w:tcW w:w="4253" w:type="dxa"/>
            <w:tcBorders>
              <w:top w:val="single" w:sz="6" w:space="0" w:color="auto"/>
              <w:left w:val="single" w:sz="6" w:space="0" w:color="auto"/>
              <w:bottom w:val="single" w:sz="6" w:space="0" w:color="auto"/>
              <w:right w:val="single" w:sz="6" w:space="0" w:color="auto"/>
            </w:tcBorders>
            <w:shd w:val="clear" w:color="auto" w:fill="auto"/>
            <w:vAlign w:val="bottom"/>
          </w:tcPr>
          <w:p w:rsidR="0034455F" w:rsidRPr="00E72A94" w:rsidRDefault="0034455F" w:rsidP="00886D48">
            <w:pPr>
              <w:pStyle w:val="Title"/>
              <w:spacing w:before="20"/>
              <w:jc w:val="right"/>
              <w:rPr>
                <w:rFonts w:ascii="Arial Narrow" w:hAnsi="Arial Narrow"/>
                <w:color w:val="808080"/>
                <w:sz w:val="20"/>
                <w:szCs w:val="20"/>
                <w:lang w:val="fr-CH"/>
              </w:rPr>
            </w:pPr>
          </w:p>
          <w:p w:rsidR="0034455F" w:rsidRPr="00E72A94" w:rsidRDefault="00651AB3" w:rsidP="00CB76CA">
            <w:pPr>
              <w:pStyle w:val="Title"/>
              <w:jc w:val="right"/>
              <w:rPr>
                <w:rFonts w:cs="Times New (W1)"/>
                <w:b w:val="0"/>
                <w:bCs w:val="0"/>
                <w:sz w:val="20"/>
                <w:szCs w:val="20"/>
                <w:lang w:val="fr-CH"/>
              </w:rPr>
            </w:pPr>
            <w:r w:rsidRPr="00866E38">
              <w:rPr>
                <w:rFonts w:ascii="Arial Narrow" w:hAnsi="Arial Narrow"/>
                <w:b w:val="0"/>
                <w:bCs w:val="0"/>
                <w:sz w:val="20"/>
                <w:szCs w:val="20"/>
              </w:rPr>
              <w:t>└─┴─┘</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tcPr>
          <w:p w:rsidR="0034455F" w:rsidRPr="001B2345" w:rsidRDefault="00D20029" w:rsidP="00CC56AC">
            <w:pPr>
              <w:spacing w:before="120"/>
              <w:jc w:val="center"/>
              <w:rPr>
                <w:rFonts w:ascii="Arial Narrow" w:hAnsi="Arial Narrow"/>
                <w:bCs/>
              </w:rPr>
            </w:pPr>
            <w:r>
              <w:rPr>
                <w:rFonts w:ascii="Arial Narrow" w:hAnsi="Arial Narrow"/>
                <w:bCs/>
              </w:rPr>
              <w:t>I1</w:t>
            </w:r>
          </w:p>
        </w:tc>
      </w:tr>
      <w:tr w:rsidR="0034455F" w:rsidRPr="00642FB6" w:rsidTr="00CF1F65">
        <w:trPr>
          <w:cantSplit/>
          <w:jc w:val="center"/>
        </w:trPr>
        <w:tc>
          <w:tcPr>
            <w:tcW w:w="5245" w:type="dxa"/>
            <w:tcBorders>
              <w:top w:val="single" w:sz="6" w:space="0" w:color="auto"/>
              <w:left w:val="single" w:sz="6" w:space="0" w:color="auto"/>
              <w:bottom w:val="single" w:sz="6" w:space="0" w:color="auto"/>
              <w:right w:val="single" w:sz="6" w:space="0" w:color="auto"/>
            </w:tcBorders>
            <w:shd w:val="clear" w:color="auto" w:fill="auto"/>
            <w:vAlign w:val="center"/>
          </w:tcPr>
          <w:p w:rsidR="0034455F" w:rsidRPr="006A783D" w:rsidRDefault="00CB76CA" w:rsidP="00D950EB">
            <w:pPr>
              <w:pStyle w:val="Title"/>
              <w:spacing w:before="20"/>
              <w:jc w:val="left"/>
              <w:rPr>
                <w:rFonts w:ascii="Arial Narrow" w:hAnsi="Arial Narrow"/>
                <w:b w:val="0"/>
                <w:bCs w:val="0"/>
                <w:sz w:val="18"/>
                <w:szCs w:val="18"/>
                <w:highlight w:val="yellow"/>
                <w:lang w:val="fr-FR"/>
              </w:rPr>
            </w:pPr>
            <w:r w:rsidRPr="00D20029">
              <w:rPr>
                <w:rFonts w:ascii="Arial Narrow" w:hAnsi="Arial Narrow"/>
                <w:sz w:val="20"/>
                <w:szCs w:val="20"/>
                <w:highlight w:val="yellow"/>
                <w:lang w:val="fr-FR" w:eastAsia="fr-FR"/>
              </w:rPr>
              <w:t>Code</w:t>
            </w:r>
            <w:r w:rsidR="00D20029" w:rsidRPr="00D20029">
              <w:rPr>
                <w:rFonts w:ascii="Arial Narrow" w:hAnsi="Arial Narrow"/>
                <w:sz w:val="20"/>
                <w:szCs w:val="20"/>
                <w:highlight w:val="yellow"/>
                <w:lang w:val="fr-FR" w:eastAsia="fr-FR"/>
              </w:rPr>
              <w:t xml:space="preserve"> ID de la</w:t>
            </w:r>
            <w:r w:rsidRPr="00D20029">
              <w:rPr>
                <w:rFonts w:ascii="Arial Narrow" w:hAnsi="Arial Narrow"/>
                <w:sz w:val="20"/>
                <w:szCs w:val="20"/>
                <w:highlight w:val="yellow"/>
                <w:lang w:val="fr-FR" w:eastAsia="fr-FR"/>
              </w:rPr>
              <w:t xml:space="preserve"> Commune</w:t>
            </w:r>
          </w:p>
        </w:tc>
        <w:tc>
          <w:tcPr>
            <w:tcW w:w="4253" w:type="dxa"/>
            <w:tcBorders>
              <w:top w:val="single" w:sz="6" w:space="0" w:color="auto"/>
              <w:left w:val="single" w:sz="6" w:space="0" w:color="auto"/>
              <w:bottom w:val="single" w:sz="6" w:space="0" w:color="auto"/>
              <w:right w:val="single" w:sz="6" w:space="0" w:color="auto"/>
            </w:tcBorders>
            <w:shd w:val="clear" w:color="auto" w:fill="auto"/>
            <w:vAlign w:val="bottom"/>
          </w:tcPr>
          <w:p w:rsidR="0034455F" w:rsidRPr="006A783D" w:rsidRDefault="0034455F" w:rsidP="00886D48">
            <w:pPr>
              <w:pStyle w:val="Title"/>
              <w:spacing w:before="20"/>
              <w:jc w:val="right"/>
              <w:rPr>
                <w:rFonts w:ascii="Arial Narrow" w:hAnsi="Arial Narrow"/>
                <w:b w:val="0"/>
                <w:bCs w:val="0"/>
                <w:sz w:val="20"/>
                <w:szCs w:val="20"/>
                <w:lang w:val="fr-FR"/>
              </w:rPr>
            </w:pPr>
          </w:p>
          <w:p w:rsidR="00D20029" w:rsidRPr="0046555A" w:rsidRDefault="00D20029" w:rsidP="00D20029">
            <w:pPr>
              <w:tabs>
                <w:tab w:val="right" w:pos="2835"/>
                <w:tab w:val="left" w:pos="3119"/>
              </w:tabs>
              <w:jc w:val="right"/>
              <w:rPr>
                <w:rFonts w:ascii="Arial Narrow" w:hAnsi="Arial Narrow"/>
                <w:sz w:val="20"/>
                <w:szCs w:val="20"/>
              </w:rPr>
            </w:pPr>
            <w:r w:rsidRPr="006D2BB2">
              <w:rPr>
                <w:rFonts w:ascii="Arial Narrow" w:hAnsi="Arial Narrow"/>
                <w:sz w:val="20"/>
                <w:szCs w:val="20"/>
              </w:rPr>
              <w:t>└─┴─┴─┘</w:t>
            </w:r>
          </w:p>
          <w:p w:rsidR="0034455F" w:rsidRPr="006D2BB2" w:rsidRDefault="0034455F" w:rsidP="00D20029">
            <w:pPr>
              <w:pStyle w:val="Title"/>
              <w:spacing w:before="20"/>
              <w:ind w:right="325"/>
              <w:jc w:val="right"/>
              <w:rPr>
                <w:b w:val="0"/>
                <w:bCs w:val="0"/>
                <w:sz w:val="20"/>
                <w:szCs w:val="20"/>
                <w:lang w:val="en-GB"/>
              </w:rPr>
            </w:pP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tcPr>
          <w:p w:rsidR="0034455F" w:rsidRPr="001B2345" w:rsidRDefault="00D20029" w:rsidP="00CC56AC">
            <w:pPr>
              <w:spacing w:before="120"/>
              <w:jc w:val="center"/>
              <w:rPr>
                <w:rFonts w:ascii="Arial Narrow" w:hAnsi="Arial Narrow"/>
                <w:bCs/>
              </w:rPr>
            </w:pPr>
            <w:r>
              <w:rPr>
                <w:rFonts w:ascii="Arial Narrow" w:hAnsi="Arial Narrow"/>
                <w:bCs/>
              </w:rPr>
              <w:t>I2</w:t>
            </w:r>
          </w:p>
        </w:tc>
      </w:tr>
      <w:tr w:rsidR="0034455F" w:rsidRPr="00642FB6" w:rsidTr="00CF1F65">
        <w:trPr>
          <w:cantSplit/>
          <w:jc w:val="center"/>
        </w:trPr>
        <w:tc>
          <w:tcPr>
            <w:tcW w:w="5245" w:type="dxa"/>
            <w:tcBorders>
              <w:top w:val="single" w:sz="6" w:space="0" w:color="auto"/>
              <w:left w:val="single" w:sz="6" w:space="0" w:color="auto"/>
              <w:bottom w:val="single" w:sz="6" w:space="0" w:color="auto"/>
              <w:right w:val="single" w:sz="6" w:space="0" w:color="auto"/>
            </w:tcBorders>
            <w:shd w:val="clear" w:color="auto" w:fill="auto"/>
            <w:vAlign w:val="center"/>
          </w:tcPr>
          <w:p w:rsidR="0034455F" w:rsidRPr="00D20029" w:rsidRDefault="00CB76CA" w:rsidP="00D20029">
            <w:pPr>
              <w:pStyle w:val="Title"/>
              <w:spacing w:before="96" w:after="40"/>
              <w:jc w:val="left"/>
              <w:rPr>
                <w:rFonts w:ascii="Arial Narrow" w:hAnsi="Arial Narrow"/>
                <w:b w:val="0"/>
                <w:bCs w:val="0"/>
                <w:sz w:val="18"/>
                <w:szCs w:val="18"/>
                <w:highlight w:val="yellow"/>
                <w:lang w:val="fr-CH"/>
              </w:rPr>
            </w:pPr>
            <w:r w:rsidRPr="00D20029">
              <w:rPr>
                <w:rFonts w:ascii="Arial Narrow" w:hAnsi="Arial Narrow"/>
                <w:sz w:val="20"/>
                <w:szCs w:val="20"/>
                <w:highlight w:val="yellow"/>
                <w:lang w:val="en-NZ" w:eastAsia="fr-FR"/>
              </w:rPr>
              <w:t xml:space="preserve">Code </w:t>
            </w:r>
            <w:r w:rsidR="00D20029" w:rsidRPr="00D20029">
              <w:rPr>
                <w:rFonts w:ascii="Arial Narrow" w:hAnsi="Arial Narrow"/>
                <w:sz w:val="20"/>
                <w:szCs w:val="20"/>
                <w:highlight w:val="yellow"/>
                <w:lang w:val="en-NZ" w:eastAsia="fr-FR"/>
              </w:rPr>
              <w:t>ID du D</w:t>
            </w:r>
            <w:r w:rsidRPr="00D20029">
              <w:rPr>
                <w:rFonts w:ascii="Arial Narrow" w:hAnsi="Arial Narrow"/>
                <w:sz w:val="20"/>
                <w:szCs w:val="20"/>
                <w:highlight w:val="yellow"/>
                <w:lang w:val="en-NZ" w:eastAsia="fr-FR"/>
              </w:rPr>
              <w:t>istrict</w:t>
            </w:r>
          </w:p>
        </w:tc>
        <w:tc>
          <w:tcPr>
            <w:tcW w:w="4253" w:type="dxa"/>
            <w:tcBorders>
              <w:top w:val="single" w:sz="6" w:space="0" w:color="auto"/>
              <w:left w:val="single" w:sz="6" w:space="0" w:color="auto"/>
              <w:bottom w:val="single" w:sz="6" w:space="0" w:color="auto"/>
              <w:right w:val="single" w:sz="6" w:space="0" w:color="auto"/>
            </w:tcBorders>
            <w:shd w:val="clear" w:color="auto" w:fill="auto"/>
            <w:vAlign w:val="bottom"/>
          </w:tcPr>
          <w:p w:rsidR="0034455F" w:rsidRPr="00E72A94" w:rsidRDefault="0034455F" w:rsidP="00886D48">
            <w:pPr>
              <w:tabs>
                <w:tab w:val="right" w:pos="2835"/>
                <w:tab w:val="left" w:pos="3119"/>
              </w:tabs>
              <w:jc w:val="right"/>
              <w:rPr>
                <w:rFonts w:ascii="Arial Narrow" w:hAnsi="Arial Narrow"/>
                <w:color w:val="808080"/>
                <w:sz w:val="20"/>
                <w:szCs w:val="20"/>
                <w:lang w:val="fr-CH"/>
              </w:rPr>
            </w:pPr>
          </w:p>
          <w:p w:rsidR="0034455F" w:rsidRPr="0046555A" w:rsidRDefault="00D05AD4" w:rsidP="00886D48">
            <w:pPr>
              <w:tabs>
                <w:tab w:val="right" w:pos="2835"/>
                <w:tab w:val="left" w:pos="3119"/>
              </w:tabs>
              <w:jc w:val="right"/>
              <w:rPr>
                <w:rFonts w:ascii="Arial Narrow" w:hAnsi="Arial Narrow"/>
                <w:sz w:val="20"/>
                <w:szCs w:val="20"/>
              </w:rPr>
            </w:pPr>
            <w:r w:rsidRPr="006D2BB2">
              <w:rPr>
                <w:rFonts w:ascii="Arial Narrow" w:hAnsi="Arial Narrow"/>
                <w:sz w:val="20"/>
                <w:szCs w:val="20"/>
              </w:rPr>
              <w:t>└─┴─┴─┘</w:t>
            </w:r>
          </w:p>
          <w:p w:rsidR="0034455F" w:rsidRPr="00740E12" w:rsidRDefault="0034455F" w:rsidP="00D05AD4">
            <w:pPr>
              <w:pStyle w:val="Title"/>
              <w:tabs>
                <w:tab w:val="left" w:pos="587"/>
                <w:tab w:val="left" w:pos="1580"/>
                <w:tab w:val="left" w:pos="3139"/>
              </w:tabs>
              <w:ind w:right="600"/>
              <w:jc w:val="right"/>
              <w:rPr>
                <w:rFonts w:ascii="Arial Narrow" w:hAnsi="Arial Narrow"/>
                <w:b w:val="0"/>
                <w:bCs w:val="0"/>
                <w:sz w:val="20"/>
                <w:szCs w:val="20"/>
                <w:lang w:val="en-GB"/>
              </w:rPr>
            </w:pP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tcPr>
          <w:p w:rsidR="0034455F" w:rsidRPr="001B2345" w:rsidRDefault="00D20029" w:rsidP="00886D48">
            <w:pPr>
              <w:spacing w:before="120"/>
              <w:jc w:val="center"/>
              <w:rPr>
                <w:rFonts w:ascii="Arial Narrow" w:hAnsi="Arial Narrow"/>
                <w:bCs/>
              </w:rPr>
            </w:pPr>
            <w:r w:rsidRPr="00915C33">
              <w:rPr>
                <w:rFonts w:ascii="Arial Narrow" w:hAnsi="Arial Narrow"/>
                <w:bCs/>
                <w:highlight w:val="yellow"/>
              </w:rPr>
              <w:t>X1</w:t>
            </w:r>
          </w:p>
        </w:tc>
      </w:tr>
      <w:tr w:rsidR="00D05AD4" w:rsidRPr="00642FB6" w:rsidTr="00CF1F65">
        <w:trPr>
          <w:cantSplit/>
          <w:jc w:val="center"/>
        </w:trPr>
        <w:tc>
          <w:tcPr>
            <w:tcW w:w="5245" w:type="dxa"/>
            <w:tcBorders>
              <w:top w:val="single" w:sz="6" w:space="0" w:color="auto"/>
              <w:left w:val="single" w:sz="6" w:space="0" w:color="auto"/>
              <w:bottom w:val="single" w:sz="6" w:space="0" w:color="auto"/>
              <w:right w:val="single" w:sz="6" w:space="0" w:color="auto"/>
            </w:tcBorders>
            <w:shd w:val="clear" w:color="auto" w:fill="auto"/>
            <w:vAlign w:val="center"/>
          </w:tcPr>
          <w:p w:rsidR="00D05AD4" w:rsidRPr="00CB76CA" w:rsidRDefault="00D05AD4" w:rsidP="00D950EB">
            <w:pPr>
              <w:pStyle w:val="Title"/>
              <w:spacing w:before="96" w:after="40"/>
              <w:jc w:val="left"/>
              <w:rPr>
                <w:rFonts w:ascii="Arial Narrow" w:hAnsi="Arial Narrow"/>
                <w:sz w:val="20"/>
                <w:szCs w:val="20"/>
                <w:lang w:val="fr-FR" w:eastAsia="fr-FR"/>
              </w:rPr>
            </w:pPr>
            <w:r>
              <w:rPr>
                <w:rFonts w:ascii="Arial Narrow" w:hAnsi="Arial Narrow"/>
                <w:sz w:val="20"/>
                <w:szCs w:val="20"/>
                <w:lang w:val="fr-FR" w:eastAsia="fr-FR"/>
              </w:rPr>
              <w:t xml:space="preserve">Code </w:t>
            </w:r>
            <w:r w:rsidRPr="00CB76CA">
              <w:rPr>
                <w:rFonts w:ascii="Arial Narrow" w:hAnsi="Arial Narrow"/>
                <w:sz w:val="20"/>
                <w:szCs w:val="20"/>
                <w:lang w:val="fr-FR" w:eastAsia="fr-FR"/>
              </w:rPr>
              <w:t xml:space="preserve"> de l’enquêt</w:t>
            </w:r>
            <w:r>
              <w:rPr>
                <w:rFonts w:ascii="Arial Narrow" w:hAnsi="Arial Narrow"/>
                <w:sz w:val="20"/>
                <w:szCs w:val="20"/>
                <w:lang w:val="fr-FR" w:eastAsia="fr-FR"/>
              </w:rPr>
              <w:t>eur</w:t>
            </w:r>
          </w:p>
        </w:tc>
        <w:tc>
          <w:tcPr>
            <w:tcW w:w="4253" w:type="dxa"/>
            <w:tcBorders>
              <w:top w:val="single" w:sz="6" w:space="0" w:color="auto"/>
              <w:left w:val="single" w:sz="6" w:space="0" w:color="auto"/>
              <w:bottom w:val="single" w:sz="6" w:space="0" w:color="auto"/>
              <w:right w:val="single" w:sz="6" w:space="0" w:color="auto"/>
            </w:tcBorders>
            <w:shd w:val="clear" w:color="auto" w:fill="auto"/>
            <w:vAlign w:val="bottom"/>
          </w:tcPr>
          <w:p w:rsidR="00D05AD4" w:rsidRPr="00866E38" w:rsidRDefault="00D05AD4" w:rsidP="00886D48">
            <w:pPr>
              <w:tabs>
                <w:tab w:val="right" w:pos="2835"/>
                <w:tab w:val="left" w:pos="3119"/>
              </w:tabs>
              <w:jc w:val="right"/>
              <w:rPr>
                <w:rFonts w:ascii="Arial Narrow" w:hAnsi="Arial Narrow"/>
                <w:b/>
                <w:bCs/>
                <w:sz w:val="20"/>
                <w:szCs w:val="20"/>
              </w:rPr>
            </w:pPr>
            <w:r w:rsidRPr="00866E38">
              <w:rPr>
                <w:rFonts w:ascii="Arial Narrow" w:hAnsi="Arial Narrow"/>
                <w:b/>
                <w:bCs/>
                <w:sz w:val="20"/>
                <w:szCs w:val="20"/>
              </w:rPr>
              <w:t>└─┴─┘</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tcPr>
          <w:p w:rsidR="00D05AD4" w:rsidRPr="001B2345" w:rsidRDefault="00D20029" w:rsidP="00886D48">
            <w:pPr>
              <w:spacing w:before="120"/>
              <w:jc w:val="center"/>
              <w:rPr>
                <w:rFonts w:ascii="Arial Narrow" w:hAnsi="Arial Narrow"/>
                <w:bCs/>
              </w:rPr>
            </w:pPr>
            <w:r>
              <w:rPr>
                <w:rFonts w:ascii="Arial Narrow" w:hAnsi="Arial Narrow"/>
                <w:bCs/>
              </w:rPr>
              <w:t>I3</w:t>
            </w:r>
          </w:p>
        </w:tc>
      </w:tr>
      <w:tr w:rsidR="00D05AD4" w:rsidRPr="00642FB6" w:rsidTr="00CF1F65">
        <w:trPr>
          <w:cantSplit/>
          <w:jc w:val="center"/>
        </w:trPr>
        <w:tc>
          <w:tcPr>
            <w:tcW w:w="5245" w:type="dxa"/>
            <w:tcBorders>
              <w:top w:val="single" w:sz="6" w:space="0" w:color="auto"/>
              <w:left w:val="single" w:sz="6" w:space="0" w:color="auto"/>
              <w:bottom w:val="single" w:sz="6" w:space="0" w:color="auto"/>
              <w:right w:val="single" w:sz="6" w:space="0" w:color="auto"/>
            </w:tcBorders>
            <w:shd w:val="clear" w:color="auto" w:fill="auto"/>
            <w:vAlign w:val="center"/>
          </w:tcPr>
          <w:p w:rsidR="00D05AD4" w:rsidRDefault="00D05AD4" w:rsidP="003129B1">
            <w:pPr>
              <w:pStyle w:val="Title"/>
              <w:spacing w:before="96" w:after="40"/>
              <w:jc w:val="left"/>
              <w:rPr>
                <w:rFonts w:ascii="Arial Narrow" w:hAnsi="Arial Narrow"/>
                <w:sz w:val="20"/>
                <w:szCs w:val="20"/>
                <w:lang w:val="fr-FR" w:eastAsia="fr-FR"/>
              </w:rPr>
            </w:pPr>
            <w:r w:rsidRPr="00CB76CA">
              <w:rPr>
                <w:rFonts w:ascii="Arial Narrow" w:hAnsi="Arial Narrow"/>
                <w:sz w:val="20"/>
                <w:szCs w:val="20"/>
                <w:lang w:val="fr-FR" w:eastAsia="fr-FR"/>
              </w:rPr>
              <w:t xml:space="preserve">Date de </w:t>
            </w:r>
            <w:r w:rsidR="003129B1">
              <w:rPr>
                <w:rFonts w:ascii="Arial Narrow" w:hAnsi="Arial Narrow"/>
                <w:sz w:val="20"/>
                <w:szCs w:val="20"/>
                <w:lang w:val="fr-FR" w:eastAsia="fr-FR"/>
              </w:rPr>
              <w:t>l’entretien (à laquelle l’Instrument a été rempli)</w:t>
            </w:r>
          </w:p>
        </w:tc>
        <w:tc>
          <w:tcPr>
            <w:tcW w:w="4253" w:type="dxa"/>
            <w:tcBorders>
              <w:top w:val="single" w:sz="6" w:space="0" w:color="auto"/>
              <w:left w:val="single" w:sz="6" w:space="0" w:color="auto"/>
              <w:bottom w:val="single" w:sz="6" w:space="0" w:color="auto"/>
              <w:right w:val="single" w:sz="6" w:space="0" w:color="auto"/>
            </w:tcBorders>
            <w:shd w:val="clear" w:color="auto" w:fill="auto"/>
            <w:vAlign w:val="bottom"/>
          </w:tcPr>
          <w:p w:rsidR="00996BAB" w:rsidRPr="006A783D" w:rsidRDefault="00996BAB" w:rsidP="00996BAB">
            <w:pPr>
              <w:tabs>
                <w:tab w:val="right" w:pos="2835"/>
                <w:tab w:val="left" w:pos="3119"/>
              </w:tabs>
              <w:jc w:val="right"/>
              <w:rPr>
                <w:rFonts w:ascii="Arial Narrow" w:hAnsi="Arial Narrow"/>
                <w:sz w:val="20"/>
                <w:szCs w:val="20"/>
                <w:lang w:val="fr-FR"/>
              </w:rPr>
            </w:pPr>
          </w:p>
          <w:p w:rsidR="00996BAB" w:rsidRDefault="00996BAB" w:rsidP="00996BAB">
            <w:pPr>
              <w:tabs>
                <w:tab w:val="right" w:pos="2835"/>
                <w:tab w:val="left" w:pos="3119"/>
              </w:tabs>
              <w:jc w:val="right"/>
              <w:rPr>
                <w:rFonts w:ascii="Arial Narrow" w:hAnsi="Arial Narrow"/>
                <w:sz w:val="20"/>
                <w:szCs w:val="20"/>
              </w:rPr>
            </w:pPr>
            <w:r>
              <w:rPr>
                <w:rFonts w:ascii="Arial Narrow" w:hAnsi="Arial Narrow"/>
                <w:sz w:val="20"/>
                <w:szCs w:val="20"/>
              </w:rPr>
              <w:t>└─┴─┘ └─┴─┘ └─┴─┴─┴─┘</w:t>
            </w:r>
          </w:p>
          <w:p w:rsidR="00D05AD4" w:rsidRPr="00996BAB" w:rsidRDefault="00996BAB" w:rsidP="00996BAB">
            <w:pPr>
              <w:tabs>
                <w:tab w:val="right" w:pos="2835"/>
                <w:tab w:val="left" w:pos="3119"/>
              </w:tabs>
              <w:jc w:val="center"/>
              <w:rPr>
                <w:rFonts w:ascii="Arial Narrow" w:hAnsi="Arial Narrow"/>
                <w:sz w:val="20"/>
                <w:szCs w:val="20"/>
              </w:rPr>
            </w:pPr>
            <w:r>
              <w:rPr>
                <w:rFonts w:ascii="Arial Narrow" w:hAnsi="Arial Narrow"/>
                <w:b/>
                <w:bCs/>
                <w:sz w:val="20"/>
                <w:szCs w:val="20"/>
              </w:rPr>
              <w:t xml:space="preserve">                  Jour         Mois</w:t>
            </w:r>
            <w:r w:rsidR="008D67CF">
              <w:rPr>
                <w:rFonts w:ascii="Arial Narrow" w:hAnsi="Arial Narrow"/>
                <w:b/>
                <w:bCs/>
                <w:sz w:val="20"/>
                <w:szCs w:val="20"/>
              </w:rPr>
              <w:t xml:space="preserve">       </w:t>
            </w:r>
            <w:r>
              <w:rPr>
                <w:rFonts w:ascii="Arial Narrow" w:hAnsi="Arial Narrow"/>
                <w:b/>
                <w:bCs/>
                <w:sz w:val="20"/>
                <w:szCs w:val="20"/>
              </w:rPr>
              <w:t>Année</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tcPr>
          <w:p w:rsidR="00D05AD4" w:rsidRPr="001B2345" w:rsidRDefault="00D20029" w:rsidP="00886D48">
            <w:pPr>
              <w:spacing w:before="120"/>
              <w:jc w:val="center"/>
              <w:rPr>
                <w:rFonts w:ascii="Arial Narrow" w:hAnsi="Arial Narrow"/>
                <w:bCs/>
              </w:rPr>
            </w:pPr>
            <w:r>
              <w:rPr>
                <w:rFonts w:ascii="Arial Narrow" w:hAnsi="Arial Narrow"/>
                <w:bCs/>
              </w:rPr>
              <w:t>I4</w:t>
            </w:r>
          </w:p>
        </w:tc>
      </w:tr>
    </w:tbl>
    <w:p w:rsidR="00CB76CA" w:rsidRDefault="00886D48" w:rsidP="00D950EB">
      <w:pPr>
        <w:ind w:left="-595"/>
        <w:rPr>
          <w:rFonts w:ascii="Arial Narrow" w:hAnsi="Arial Narrow"/>
          <w:i/>
          <w:iCs/>
          <w:color w:val="FF6600"/>
          <w:sz w:val="18"/>
        </w:rPr>
      </w:pPr>
      <w:r>
        <w:rPr>
          <w:rFonts w:ascii="Arial Narrow" w:hAnsi="Arial Narrow"/>
          <w:i/>
          <w:iCs/>
          <w:color w:val="FF6600"/>
          <w:sz w:val="4"/>
          <w:szCs w:val="4"/>
        </w:rPr>
        <w:br/>
      </w:r>
    </w:p>
    <w:p w:rsidR="00886D48" w:rsidRDefault="00886D48" w:rsidP="00D950EB">
      <w:pPr>
        <w:ind w:left="-595"/>
        <w:rPr>
          <w:rFonts w:ascii="Arial Narrow" w:hAnsi="Arial Narrow"/>
          <w:i/>
          <w:iCs/>
          <w:color w:val="FF6600"/>
          <w:sz w:val="18"/>
        </w:rPr>
      </w:pPr>
    </w:p>
    <w:p w:rsidR="00F30D17" w:rsidRDefault="00F30D17" w:rsidP="00D950EB">
      <w:pPr>
        <w:ind w:left="-595"/>
        <w:rPr>
          <w:rFonts w:ascii="Arial Narrow" w:hAnsi="Arial Narrow"/>
          <w:i/>
          <w:iCs/>
          <w:color w:val="FF6600"/>
          <w:sz w:val="18"/>
        </w:rPr>
      </w:pPr>
    </w:p>
    <w:tbl>
      <w:tblPr>
        <w:tblW w:w="10558"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5270"/>
        <w:gridCol w:w="1597"/>
        <w:gridCol w:w="2664"/>
        <w:gridCol w:w="1027"/>
      </w:tblGrid>
      <w:tr w:rsidR="0072243E" w:rsidRPr="00642FB6" w:rsidTr="00FF79E3">
        <w:trPr>
          <w:cantSplit/>
          <w:jc w:val="center"/>
        </w:trPr>
        <w:tc>
          <w:tcPr>
            <w:tcW w:w="5270" w:type="dxa"/>
            <w:tcBorders>
              <w:top w:val="single" w:sz="6" w:space="0" w:color="auto"/>
              <w:left w:val="single" w:sz="6" w:space="0" w:color="auto"/>
              <w:bottom w:val="single" w:sz="6" w:space="0" w:color="auto"/>
              <w:right w:val="single" w:sz="6" w:space="0" w:color="auto"/>
            </w:tcBorders>
            <w:shd w:val="pct15" w:color="auto" w:fill="FFFFFF"/>
          </w:tcPr>
          <w:p w:rsidR="0072243E" w:rsidRPr="005C18D4" w:rsidRDefault="0072243E" w:rsidP="00F86C4C">
            <w:pPr>
              <w:pStyle w:val="Title"/>
              <w:spacing w:before="96" w:after="40"/>
              <w:jc w:val="left"/>
              <w:rPr>
                <w:rFonts w:ascii="Arial Narrow" w:hAnsi="Arial Narrow"/>
                <w:color w:val="C0C0C0"/>
                <w:sz w:val="20"/>
                <w:lang w:val="fr-FR"/>
              </w:rPr>
            </w:pPr>
            <w:r w:rsidRPr="00461BAF">
              <w:rPr>
                <w:rFonts w:ascii="Arial Narrow" w:hAnsi="Arial Narrow"/>
                <w:bCs w:val="0"/>
                <w:sz w:val="22"/>
                <w:lang w:val="fr-FR"/>
              </w:rPr>
              <w:t>Consentement, Langue utilisée pour l'entretien et Nom</w:t>
            </w:r>
          </w:p>
        </w:tc>
        <w:tc>
          <w:tcPr>
            <w:tcW w:w="4261" w:type="dxa"/>
            <w:gridSpan w:val="2"/>
            <w:tcBorders>
              <w:top w:val="single" w:sz="6" w:space="0" w:color="auto"/>
              <w:left w:val="single" w:sz="6" w:space="0" w:color="auto"/>
              <w:bottom w:val="single" w:sz="6" w:space="0" w:color="auto"/>
              <w:right w:val="single" w:sz="6" w:space="0" w:color="auto"/>
            </w:tcBorders>
            <w:shd w:val="pct15" w:color="auto" w:fill="FFFFFF"/>
          </w:tcPr>
          <w:p w:rsidR="0072243E" w:rsidRPr="00B14991" w:rsidRDefault="0072243E" w:rsidP="00925A63">
            <w:pPr>
              <w:pStyle w:val="Title"/>
              <w:spacing w:before="96" w:after="40"/>
              <w:rPr>
                <w:rFonts w:ascii="Arial Narrow" w:hAnsi="Arial Narrow"/>
                <w:bCs w:val="0"/>
                <w:sz w:val="22"/>
                <w:lang w:val="en-GB"/>
              </w:rPr>
            </w:pPr>
            <w:r>
              <w:rPr>
                <w:rFonts w:ascii="Arial Narrow" w:hAnsi="Arial Narrow"/>
                <w:bCs w:val="0"/>
                <w:sz w:val="22"/>
                <w:lang w:val="en-GB"/>
              </w:rPr>
              <w:t>Ré</w:t>
            </w:r>
            <w:r w:rsidRPr="00B14991">
              <w:rPr>
                <w:rFonts w:ascii="Arial Narrow" w:hAnsi="Arial Narrow"/>
                <w:bCs w:val="0"/>
                <w:sz w:val="22"/>
                <w:lang w:val="en-GB"/>
              </w:rPr>
              <w:t>pons</w:t>
            </w:r>
            <w:r>
              <w:rPr>
                <w:rFonts w:ascii="Arial Narrow" w:hAnsi="Arial Narrow"/>
                <w:bCs w:val="0"/>
                <w:sz w:val="22"/>
                <w:lang w:val="en-GB"/>
              </w:rPr>
              <w:t>e</w:t>
            </w:r>
          </w:p>
        </w:tc>
        <w:tc>
          <w:tcPr>
            <w:tcW w:w="1027" w:type="dxa"/>
            <w:tcBorders>
              <w:top w:val="single" w:sz="6" w:space="0" w:color="auto"/>
              <w:left w:val="single" w:sz="6" w:space="0" w:color="auto"/>
              <w:bottom w:val="single" w:sz="6" w:space="0" w:color="auto"/>
              <w:right w:val="single" w:sz="6" w:space="0" w:color="auto"/>
            </w:tcBorders>
            <w:shd w:val="pct15" w:color="auto" w:fill="FFFFFF"/>
          </w:tcPr>
          <w:p w:rsidR="0072243E" w:rsidRPr="00B14991" w:rsidRDefault="0072243E" w:rsidP="00925A63">
            <w:pPr>
              <w:pStyle w:val="Title"/>
              <w:spacing w:before="96" w:after="40"/>
              <w:rPr>
                <w:rFonts w:ascii="Arial Narrow" w:hAnsi="Arial Narrow"/>
                <w:bCs w:val="0"/>
                <w:sz w:val="22"/>
                <w:lang w:val="en-GB"/>
              </w:rPr>
            </w:pPr>
            <w:r>
              <w:rPr>
                <w:rFonts w:ascii="Arial Narrow" w:hAnsi="Arial Narrow"/>
                <w:bCs w:val="0"/>
                <w:sz w:val="22"/>
                <w:lang w:val="en-GB"/>
              </w:rPr>
              <w:t>Code</w:t>
            </w:r>
          </w:p>
        </w:tc>
      </w:tr>
      <w:tr w:rsidR="003C1EE0" w:rsidRPr="00642FB6" w:rsidTr="006A783D">
        <w:trPr>
          <w:cantSplit/>
          <w:trHeight w:val="300"/>
          <w:jc w:val="center"/>
        </w:trPr>
        <w:tc>
          <w:tcPr>
            <w:tcW w:w="5270" w:type="dxa"/>
            <w:vMerge w:val="restart"/>
            <w:tcBorders>
              <w:top w:val="single" w:sz="6" w:space="0" w:color="auto"/>
              <w:left w:val="single" w:sz="6" w:space="0" w:color="auto"/>
              <w:right w:val="single" w:sz="6" w:space="0" w:color="auto"/>
            </w:tcBorders>
            <w:shd w:val="clear" w:color="auto" w:fill="auto"/>
            <w:vAlign w:val="center"/>
          </w:tcPr>
          <w:p w:rsidR="003C1EE0" w:rsidRPr="004A0334" w:rsidRDefault="004A0334" w:rsidP="00886D48">
            <w:pPr>
              <w:spacing w:before="96"/>
              <w:rPr>
                <w:rFonts w:ascii="Arial Narrow" w:hAnsi="Arial Narrow"/>
                <w:sz w:val="18"/>
                <w:szCs w:val="18"/>
                <w:lang w:val="fr-CH"/>
              </w:rPr>
            </w:pPr>
            <w:r w:rsidRPr="00461BAF">
              <w:rPr>
                <w:rStyle w:val="TableTextChar1"/>
                <w:rFonts w:ascii="Arial Narrow" w:hAnsi="Arial Narrow"/>
                <w:lang w:val="fr-FR"/>
              </w:rPr>
              <w:t>Le consentement a été</w:t>
            </w:r>
            <w:r>
              <w:rPr>
                <w:rStyle w:val="TableTextChar1"/>
                <w:rFonts w:ascii="Arial Narrow" w:hAnsi="Arial Narrow"/>
                <w:lang w:val="fr-FR"/>
              </w:rPr>
              <w:t xml:space="preserve"> lu et</w:t>
            </w:r>
            <w:r w:rsidRPr="00461BAF">
              <w:rPr>
                <w:rStyle w:val="TableTextChar1"/>
                <w:rFonts w:ascii="Arial Narrow" w:hAnsi="Arial Narrow"/>
                <w:lang w:val="fr-FR"/>
              </w:rPr>
              <w:t xml:space="preserve"> obtenu</w:t>
            </w:r>
          </w:p>
        </w:tc>
        <w:tc>
          <w:tcPr>
            <w:tcW w:w="1597" w:type="dxa"/>
            <w:tcBorders>
              <w:top w:val="single" w:sz="6" w:space="0" w:color="auto"/>
              <w:left w:val="single" w:sz="6" w:space="0" w:color="auto"/>
              <w:bottom w:val="nil"/>
              <w:right w:val="nil"/>
            </w:tcBorders>
            <w:shd w:val="clear" w:color="auto" w:fill="auto"/>
          </w:tcPr>
          <w:p w:rsidR="003C1EE0" w:rsidRPr="00052D07" w:rsidRDefault="004A0334" w:rsidP="00925A63">
            <w:pPr>
              <w:tabs>
                <w:tab w:val="left" w:pos="1451"/>
              </w:tabs>
              <w:spacing w:before="40"/>
              <w:jc w:val="right"/>
              <w:rPr>
                <w:rFonts w:ascii="Arial Narrow" w:hAnsi="Arial Narrow"/>
                <w:sz w:val="18"/>
                <w:szCs w:val="18"/>
              </w:rPr>
            </w:pPr>
            <w:r>
              <w:rPr>
                <w:rFonts w:ascii="Arial Narrow" w:hAnsi="Arial Narrow"/>
                <w:sz w:val="18"/>
                <w:szCs w:val="18"/>
              </w:rPr>
              <w:t>Oui</w:t>
            </w:r>
          </w:p>
        </w:tc>
        <w:tc>
          <w:tcPr>
            <w:tcW w:w="2664" w:type="dxa"/>
            <w:tcBorders>
              <w:top w:val="single" w:sz="6" w:space="0" w:color="auto"/>
              <w:left w:val="nil"/>
              <w:bottom w:val="nil"/>
              <w:right w:val="single" w:sz="6" w:space="0" w:color="auto"/>
            </w:tcBorders>
            <w:shd w:val="clear" w:color="auto" w:fill="auto"/>
          </w:tcPr>
          <w:p w:rsidR="003C1EE0" w:rsidRPr="00052D07" w:rsidRDefault="003C1EE0" w:rsidP="00925A63">
            <w:pPr>
              <w:tabs>
                <w:tab w:val="left" w:pos="1451"/>
              </w:tabs>
              <w:spacing w:before="40"/>
              <w:ind w:right="540"/>
              <w:rPr>
                <w:rFonts w:ascii="Arial Narrow" w:hAnsi="Arial Narrow"/>
                <w:sz w:val="18"/>
                <w:szCs w:val="18"/>
              </w:rPr>
            </w:pPr>
            <w:r>
              <w:rPr>
                <w:rFonts w:ascii="Arial Narrow" w:hAnsi="Arial Narrow"/>
                <w:sz w:val="18"/>
                <w:szCs w:val="18"/>
              </w:rPr>
              <w:t>1</w:t>
            </w:r>
          </w:p>
        </w:tc>
        <w:tc>
          <w:tcPr>
            <w:tcW w:w="1027" w:type="dxa"/>
            <w:vMerge w:val="restart"/>
            <w:tcBorders>
              <w:top w:val="single" w:sz="6" w:space="0" w:color="auto"/>
              <w:left w:val="single" w:sz="6" w:space="0" w:color="auto"/>
              <w:right w:val="single" w:sz="6" w:space="0" w:color="auto"/>
            </w:tcBorders>
            <w:shd w:val="clear" w:color="auto" w:fill="auto"/>
            <w:vAlign w:val="center"/>
          </w:tcPr>
          <w:p w:rsidR="003C1EE0" w:rsidRPr="001B2345" w:rsidRDefault="003C1EE0" w:rsidP="00925A63">
            <w:pPr>
              <w:spacing w:before="120"/>
              <w:jc w:val="center"/>
              <w:rPr>
                <w:rFonts w:ascii="Arial Narrow" w:hAnsi="Arial Narrow"/>
                <w:bCs/>
              </w:rPr>
            </w:pPr>
            <w:r w:rsidRPr="001B2345">
              <w:rPr>
                <w:rFonts w:ascii="Arial Narrow" w:hAnsi="Arial Narrow"/>
                <w:bCs/>
              </w:rPr>
              <w:t>I</w:t>
            </w:r>
            <w:r>
              <w:rPr>
                <w:rFonts w:ascii="Arial Narrow" w:hAnsi="Arial Narrow"/>
                <w:bCs/>
              </w:rPr>
              <w:t>5</w:t>
            </w:r>
          </w:p>
        </w:tc>
      </w:tr>
      <w:tr w:rsidR="003C1EE0" w:rsidRPr="00642FB6" w:rsidTr="006A783D">
        <w:trPr>
          <w:cantSplit/>
          <w:trHeight w:val="300"/>
          <w:jc w:val="center"/>
        </w:trPr>
        <w:tc>
          <w:tcPr>
            <w:tcW w:w="5270" w:type="dxa"/>
            <w:vMerge/>
            <w:tcBorders>
              <w:left w:val="single" w:sz="6" w:space="0" w:color="auto"/>
              <w:bottom w:val="single" w:sz="6" w:space="0" w:color="auto"/>
              <w:right w:val="single" w:sz="6" w:space="0" w:color="auto"/>
            </w:tcBorders>
            <w:shd w:val="clear" w:color="auto" w:fill="auto"/>
            <w:vAlign w:val="center"/>
          </w:tcPr>
          <w:p w:rsidR="003C1EE0" w:rsidRPr="00052D07" w:rsidRDefault="003C1EE0" w:rsidP="00886D48">
            <w:pPr>
              <w:spacing w:before="96"/>
              <w:rPr>
                <w:rStyle w:val="TableTextChar1"/>
                <w:rFonts w:ascii="Arial Narrow" w:hAnsi="Arial Narrow"/>
                <w:lang w:val="en-GB"/>
              </w:rPr>
            </w:pPr>
          </w:p>
        </w:tc>
        <w:tc>
          <w:tcPr>
            <w:tcW w:w="1597" w:type="dxa"/>
            <w:tcBorders>
              <w:top w:val="nil"/>
              <w:left w:val="single" w:sz="6" w:space="0" w:color="auto"/>
              <w:bottom w:val="single" w:sz="6" w:space="0" w:color="auto"/>
              <w:right w:val="nil"/>
            </w:tcBorders>
            <w:shd w:val="clear" w:color="auto" w:fill="auto"/>
          </w:tcPr>
          <w:p w:rsidR="003C1EE0" w:rsidRPr="00052D07" w:rsidRDefault="003C1EE0" w:rsidP="00925A63">
            <w:pPr>
              <w:tabs>
                <w:tab w:val="left" w:pos="1451"/>
              </w:tabs>
              <w:spacing w:before="40"/>
              <w:jc w:val="right"/>
              <w:rPr>
                <w:rFonts w:ascii="Arial Narrow" w:hAnsi="Arial Narrow"/>
                <w:sz w:val="18"/>
                <w:szCs w:val="18"/>
              </w:rPr>
            </w:pPr>
            <w:r w:rsidRPr="00052D07">
              <w:rPr>
                <w:rFonts w:ascii="Arial Narrow" w:hAnsi="Arial Narrow"/>
                <w:sz w:val="18"/>
                <w:szCs w:val="18"/>
              </w:rPr>
              <w:t>No</w:t>
            </w:r>
            <w:r w:rsidR="004A0334">
              <w:rPr>
                <w:rFonts w:ascii="Arial Narrow" w:hAnsi="Arial Narrow"/>
                <w:sz w:val="18"/>
                <w:szCs w:val="18"/>
              </w:rPr>
              <w:t>n</w:t>
            </w:r>
          </w:p>
        </w:tc>
        <w:tc>
          <w:tcPr>
            <w:tcW w:w="2664" w:type="dxa"/>
            <w:tcBorders>
              <w:top w:val="nil"/>
              <w:left w:val="nil"/>
              <w:bottom w:val="single" w:sz="6" w:space="0" w:color="auto"/>
              <w:right w:val="single" w:sz="6" w:space="0" w:color="auto"/>
            </w:tcBorders>
            <w:shd w:val="clear" w:color="auto" w:fill="auto"/>
          </w:tcPr>
          <w:p w:rsidR="003C1EE0" w:rsidRPr="00052D07" w:rsidRDefault="003C1EE0" w:rsidP="00925A63">
            <w:pPr>
              <w:tabs>
                <w:tab w:val="left" w:pos="1451"/>
              </w:tabs>
              <w:spacing w:before="40"/>
              <w:rPr>
                <w:rFonts w:ascii="Arial Narrow" w:hAnsi="Arial Narrow"/>
                <w:sz w:val="18"/>
                <w:szCs w:val="18"/>
              </w:rPr>
            </w:pPr>
            <w:r>
              <w:rPr>
                <w:rFonts w:ascii="Arial Narrow" w:hAnsi="Arial Narrow"/>
                <w:sz w:val="18"/>
                <w:szCs w:val="18"/>
              </w:rPr>
              <w:t xml:space="preserve">2       </w:t>
            </w:r>
            <w:r w:rsidR="004A0334" w:rsidRPr="00461BAF">
              <w:rPr>
                <w:rFonts w:ascii="Arial Narrow" w:hAnsi="Arial Narrow"/>
                <w:b/>
                <w:sz w:val="20"/>
                <w:szCs w:val="20"/>
                <w:lang w:val="fr-FR"/>
              </w:rPr>
              <w:t>Si</w:t>
            </w:r>
            <w:r w:rsidR="004A0334" w:rsidRPr="00461BAF">
              <w:rPr>
                <w:rFonts w:ascii="Arial Narrow" w:hAnsi="Arial Narrow"/>
                <w:b/>
                <w:sz w:val="18"/>
                <w:szCs w:val="18"/>
                <w:lang w:val="fr-FR"/>
              </w:rPr>
              <w:t xml:space="preserve"> NON, FINIR l'entretien</w:t>
            </w:r>
          </w:p>
        </w:tc>
        <w:tc>
          <w:tcPr>
            <w:tcW w:w="1027" w:type="dxa"/>
            <w:vMerge/>
            <w:tcBorders>
              <w:left w:val="single" w:sz="6" w:space="0" w:color="auto"/>
              <w:bottom w:val="single" w:sz="6" w:space="0" w:color="auto"/>
              <w:right w:val="single" w:sz="6" w:space="0" w:color="auto"/>
            </w:tcBorders>
            <w:shd w:val="clear" w:color="auto" w:fill="auto"/>
            <w:vAlign w:val="center"/>
          </w:tcPr>
          <w:p w:rsidR="003C1EE0" w:rsidRPr="001B2345" w:rsidRDefault="003C1EE0" w:rsidP="00925A63">
            <w:pPr>
              <w:pStyle w:val="Title"/>
              <w:rPr>
                <w:rFonts w:ascii="Arial Narrow" w:hAnsi="Arial Narrow"/>
                <w:bCs w:val="0"/>
              </w:rPr>
            </w:pPr>
          </w:p>
        </w:tc>
      </w:tr>
      <w:tr w:rsidR="000D33B9" w:rsidRPr="00642FB6" w:rsidTr="006A783D">
        <w:trPr>
          <w:cantSplit/>
          <w:trHeight w:val="150"/>
          <w:jc w:val="center"/>
        </w:trPr>
        <w:tc>
          <w:tcPr>
            <w:tcW w:w="5270" w:type="dxa"/>
            <w:vMerge w:val="restart"/>
            <w:tcBorders>
              <w:top w:val="single" w:sz="6" w:space="0" w:color="auto"/>
              <w:left w:val="single" w:sz="6" w:space="0" w:color="auto"/>
              <w:right w:val="single" w:sz="6" w:space="0" w:color="auto"/>
            </w:tcBorders>
            <w:shd w:val="clear" w:color="auto" w:fill="auto"/>
            <w:vAlign w:val="center"/>
          </w:tcPr>
          <w:p w:rsidR="000D33B9" w:rsidRPr="005C18D4" w:rsidRDefault="000D33B9" w:rsidP="003129B1">
            <w:pPr>
              <w:spacing w:before="96"/>
              <w:rPr>
                <w:rStyle w:val="TableTextChar1"/>
                <w:rFonts w:ascii="Arial Narrow" w:hAnsi="Arial Narrow"/>
                <w:lang w:val="fr-FR"/>
              </w:rPr>
            </w:pPr>
            <w:r w:rsidRPr="00461BAF">
              <w:rPr>
                <w:rFonts w:ascii="Arial Narrow" w:hAnsi="Arial Narrow"/>
                <w:sz w:val="18"/>
                <w:szCs w:val="18"/>
                <w:lang w:val="fr-FR"/>
              </w:rPr>
              <w:t>Langue de l’entretien</w:t>
            </w:r>
          </w:p>
        </w:tc>
        <w:tc>
          <w:tcPr>
            <w:tcW w:w="1597" w:type="dxa"/>
            <w:tcBorders>
              <w:top w:val="single" w:sz="6" w:space="0" w:color="auto"/>
              <w:left w:val="single" w:sz="6" w:space="0" w:color="auto"/>
              <w:bottom w:val="nil"/>
              <w:right w:val="nil"/>
            </w:tcBorders>
            <w:shd w:val="clear" w:color="auto" w:fill="auto"/>
          </w:tcPr>
          <w:p w:rsidR="000D33B9" w:rsidRPr="003129B1" w:rsidRDefault="000D33B9" w:rsidP="00CC56AC">
            <w:pPr>
              <w:tabs>
                <w:tab w:val="left" w:pos="1451"/>
                <w:tab w:val="right" w:pos="4144"/>
              </w:tabs>
              <w:spacing w:before="40"/>
              <w:jc w:val="right"/>
              <w:rPr>
                <w:rFonts w:ascii="Arial Narrow" w:hAnsi="Arial Narrow"/>
                <w:sz w:val="18"/>
                <w:szCs w:val="18"/>
                <w:highlight w:val="yellow"/>
              </w:rPr>
            </w:pPr>
            <w:r w:rsidRPr="003129B1">
              <w:rPr>
                <w:rFonts w:ascii="Arial Narrow" w:hAnsi="Arial Narrow"/>
                <w:sz w:val="18"/>
                <w:szCs w:val="18"/>
                <w:highlight w:val="yellow"/>
              </w:rPr>
              <w:t>Français</w:t>
            </w:r>
          </w:p>
        </w:tc>
        <w:tc>
          <w:tcPr>
            <w:tcW w:w="2664" w:type="dxa"/>
            <w:tcBorders>
              <w:top w:val="single" w:sz="6" w:space="0" w:color="auto"/>
              <w:left w:val="nil"/>
              <w:bottom w:val="nil"/>
              <w:right w:val="single" w:sz="6" w:space="0" w:color="auto"/>
            </w:tcBorders>
            <w:shd w:val="clear" w:color="auto" w:fill="auto"/>
            <w:vAlign w:val="center"/>
          </w:tcPr>
          <w:p w:rsidR="000D33B9" w:rsidRPr="003701E1" w:rsidRDefault="000D33B9" w:rsidP="00925A63">
            <w:pPr>
              <w:spacing w:before="40"/>
              <w:rPr>
                <w:rFonts w:ascii="Arial Narrow" w:hAnsi="Arial Narrow"/>
                <w:sz w:val="18"/>
                <w:szCs w:val="18"/>
              </w:rPr>
            </w:pPr>
            <w:r w:rsidRPr="003701E1">
              <w:rPr>
                <w:rFonts w:ascii="Arial Narrow" w:hAnsi="Arial Narrow"/>
                <w:sz w:val="18"/>
                <w:szCs w:val="18"/>
              </w:rPr>
              <w:t>1</w:t>
            </w:r>
          </w:p>
        </w:tc>
        <w:tc>
          <w:tcPr>
            <w:tcW w:w="1027" w:type="dxa"/>
            <w:vMerge w:val="restart"/>
            <w:tcBorders>
              <w:top w:val="single" w:sz="6" w:space="0" w:color="auto"/>
              <w:left w:val="single" w:sz="6" w:space="0" w:color="auto"/>
              <w:right w:val="single" w:sz="6" w:space="0" w:color="auto"/>
            </w:tcBorders>
            <w:shd w:val="clear" w:color="auto" w:fill="auto"/>
            <w:vAlign w:val="center"/>
          </w:tcPr>
          <w:p w:rsidR="000D33B9" w:rsidRPr="001B2345" w:rsidRDefault="000D33B9" w:rsidP="00925A63">
            <w:pPr>
              <w:spacing w:before="120"/>
              <w:jc w:val="center"/>
              <w:rPr>
                <w:rFonts w:ascii="Arial Narrow" w:hAnsi="Arial Narrow"/>
                <w:bCs/>
              </w:rPr>
            </w:pPr>
            <w:r w:rsidRPr="001B2345">
              <w:rPr>
                <w:rFonts w:ascii="Arial Narrow" w:hAnsi="Arial Narrow"/>
                <w:bCs/>
              </w:rPr>
              <w:t>I</w:t>
            </w:r>
            <w:r>
              <w:rPr>
                <w:rFonts w:ascii="Arial Narrow" w:hAnsi="Arial Narrow"/>
                <w:bCs/>
              </w:rPr>
              <w:t>6</w:t>
            </w:r>
          </w:p>
        </w:tc>
      </w:tr>
      <w:tr w:rsidR="000D33B9" w:rsidRPr="00642FB6" w:rsidTr="006A783D">
        <w:trPr>
          <w:cantSplit/>
          <w:trHeight w:val="150"/>
          <w:jc w:val="center"/>
        </w:trPr>
        <w:tc>
          <w:tcPr>
            <w:tcW w:w="5270" w:type="dxa"/>
            <w:vMerge/>
            <w:tcBorders>
              <w:left w:val="single" w:sz="6" w:space="0" w:color="auto"/>
              <w:right w:val="single" w:sz="6" w:space="0" w:color="auto"/>
            </w:tcBorders>
            <w:shd w:val="clear" w:color="auto" w:fill="auto"/>
            <w:vAlign w:val="center"/>
          </w:tcPr>
          <w:p w:rsidR="000D33B9" w:rsidRDefault="000D33B9" w:rsidP="00886D48">
            <w:pPr>
              <w:spacing w:before="96"/>
              <w:rPr>
                <w:rStyle w:val="TableTextChar1"/>
                <w:rFonts w:ascii="Arial Narrow" w:hAnsi="Arial Narrow"/>
                <w:lang w:val="en-GB"/>
              </w:rPr>
            </w:pPr>
          </w:p>
        </w:tc>
        <w:tc>
          <w:tcPr>
            <w:tcW w:w="1597" w:type="dxa"/>
            <w:tcBorders>
              <w:top w:val="nil"/>
              <w:left w:val="single" w:sz="6" w:space="0" w:color="auto"/>
              <w:bottom w:val="nil"/>
              <w:right w:val="nil"/>
            </w:tcBorders>
            <w:shd w:val="clear" w:color="auto" w:fill="auto"/>
          </w:tcPr>
          <w:p w:rsidR="000D33B9" w:rsidRPr="003129B1" w:rsidRDefault="000D33B9" w:rsidP="00CC56AC">
            <w:pPr>
              <w:tabs>
                <w:tab w:val="left" w:pos="1451"/>
              </w:tabs>
              <w:spacing w:before="40"/>
              <w:jc w:val="right"/>
              <w:rPr>
                <w:rFonts w:ascii="Arial Narrow" w:hAnsi="Arial Narrow"/>
                <w:i/>
                <w:iCs/>
                <w:sz w:val="18"/>
                <w:szCs w:val="18"/>
                <w:highlight w:val="yellow"/>
              </w:rPr>
            </w:pPr>
            <w:r w:rsidRPr="003129B1">
              <w:rPr>
                <w:rFonts w:ascii="Arial Narrow" w:hAnsi="Arial Narrow"/>
                <w:i/>
                <w:iCs/>
                <w:sz w:val="18"/>
                <w:szCs w:val="18"/>
                <w:highlight w:val="yellow"/>
              </w:rPr>
              <w:t>Arabe</w:t>
            </w:r>
          </w:p>
        </w:tc>
        <w:tc>
          <w:tcPr>
            <w:tcW w:w="2664" w:type="dxa"/>
            <w:tcBorders>
              <w:top w:val="nil"/>
              <w:left w:val="nil"/>
              <w:bottom w:val="nil"/>
              <w:right w:val="single" w:sz="6" w:space="0" w:color="auto"/>
            </w:tcBorders>
            <w:shd w:val="clear" w:color="auto" w:fill="auto"/>
            <w:vAlign w:val="center"/>
          </w:tcPr>
          <w:p w:rsidR="000D33B9" w:rsidRPr="003701E1" w:rsidRDefault="000D33B9" w:rsidP="00925A63">
            <w:pPr>
              <w:tabs>
                <w:tab w:val="right" w:pos="2835"/>
                <w:tab w:val="left" w:pos="3119"/>
              </w:tabs>
              <w:rPr>
                <w:rFonts w:ascii="Arial Narrow" w:hAnsi="Arial Narrow"/>
                <w:sz w:val="18"/>
                <w:szCs w:val="18"/>
              </w:rPr>
            </w:pPr>
            <w:r w:rsidRPr="003701E1">
              <w:rPr>
                <w:rFonts w:ascii="Arial Narrow" w:hAnsi="Arial Narrow"/>
                <w:sz w:val="18"/>
                <w:szCs w:val="18"/>
              </w:rPr>
              <w:t>2</w:t>
            </w:r>
          </w:p>
        </w:tc>
        <w:tc>
          <w:tcPr>
            <w:tcW w:w="1027" w:type="dxa"/>
            <w:vMerge/>
            <w:tcBorders>
              <w:left w:val="single" w:sz="6" w:space="0" w:color="auto"/>
              <w:right w:val="single" w:sz="6" w:space="0" w:color="auto"/>
            </w:tcBorders>
            <w:shd w:val="clear" w:color="auto" w:fill="auto"/>
            <w:vAlign w:val="center"/>
          </w:tcPr>
          <w:p w:rsidR="000D33B9" w:rsidRPr="001B2345" w:rsidRDefault="000D33B9" w:rsidP="00925A63">
            <w:pPr>
              <w:pStyle w:val="Title"/>
              <w:rPr>
                <w:rFonts w:ascii="Arial Narrow" w:hAnsi="Arial Narrow"/>
                <w:bCs w:val="0"/>
              </w:rPr>
            </w:pPr>
          </w:p>
        </w:tc>
      </w:tr>
      <w:tr w:rsidR="006A783D" w:rsidRPr="00642FB6" w:rsidTr="006A783D">
        <w:trPr>
          <w:cantSplit/>
          <w:trHeight w:val="150"/>
          <w:jc w:val="center"/>
        </w:trPr>
        <w:tc>
          <w:tcPr>
            <w:tcW w:w="5270" w:type="dxa"/>
            <w:vMerge/>
            <w:tcBorders>
              <w:left w:val="single" w:sz="6" w:space="0" w:color="auto"/>
              <w:right w:val="single" w:sz="6" w:space="0" w:color="auto"/>
            </w:tcBorders>
            <w:shd w:val="clear" w:color="auto" w:fill="auto"/>
            <w:vAlign w:val="center"/>
          </w:tcPr>
          <w:p w:rsidR="006A783D" w:rsidRDefault="006A783D" w:rsidP="00886D48">
            <w:pPr>
              <w:spacing w:before="96"/>
              <w:rPr>
                <w:rStyle w:val="TableTextChar1"/>
                <w:rFonts w:ascii="Arial Narrow" w:hAnsi="Arial Narrow"/>
                <w:lang w:val="en-GB"/>
              </w:rPr>
            </w:pPr>
          </w:p>
        </w:tc>
        <w:tc>
          <w:tcPr>
            <w:tcW w:w="1597" w:type="dxa"/>
            <w:tcBorders>
              <w:top w:val="nil"/>
              <w:left w:val="single" w:sz="6" w:space="0" w:color="auto"/>
              <w:bottom w:val="nil"/>
              <w:right w:val="nil"/>
            </w:tcBorders>
            <w:shd w:val="clear" w:color="auto" w:fill="auto"/>
          </w:tcPr>
          <w:p w:rsidR="006A783D" w:rsidRPr="003129B1" w:rsidRDefault="006A783D" w:rsidP="00CC56AC">
            <w:pPr>
              <w:tabs>
                <w:tab w:val="left" w:pos="1451"/>
                <w:tab w:val="right" w:pos="4144"/>
              </w:tabs>
              <w:spacing w:before="40"/>
              <w:jc w:val="right"/>
              <w:rPr>
                <w:rFonts w:ascii="Arial Narrow" w:hAnsi="Arial Narrow"/>
                <w:i/>
                <w:iCs/>
                <w:sz w:val="18"/>
                <w:szCs w:val="18"/>
                <w:highlight w:val="yellow"/>
              </w:rPr>
            </w:pPr>
            <w:r w:rsidRPr="003129B1">
              <w:rPr>
                <w:rFonts w:ascii="Arial Narrow" w:hAnsi="Arial Narrow"/>
                <w:i/>
                <w:iCs/>
                <w:sz w:val="18"/>
                <w:szCs w:val="18"/>
                <w:highlight w:val="yellow"/>
              </w:rPr>
              <w:t xml:space="preserve">Amazigh </w:t>
            </w:r>
          </w:p>
        </w:tc>
        <w:tc>
          <w:tcPr>
            <w:tcW w:w="2664" w:type="dxa"/>
            <w:vMerge w:val="restart"/>
            <w:tcBorders>
              <w:top w:val="nil"/>
              <w:left w:val="nil"/>
              <w:right w:val="single" w:sz="6" w:space="0" w:color="auto"/>
            </w:tcBorders>
            <w:shd w:val="clear" w:color="auto" w:fill="auto"/>
            <w:vAlign w:val="center"/>
          </w:tcPr>
          <w:p w:rsidR="006A783D" w:rsidRPr="003701E1" w:rsidRDefault="006A783D" w:rsidP="00925A63">
            <w:pPr>
              <w:tabs>
                <w:tab w:val="right" w:pos="2835"/>
                <w:tab w:val="left" w:pos="3119"/>
              </w:tabs>
              <w:rPr>
                <w:rFonts w:ascii="Arial Narrow" w:hAnsi="Arial Narrow"/>
                <w:sz w:val="18"/>
                <w:szCs w:val="18"/>
              </w:rPr>
            </w:pPr>
            <w:r w:rsidRPr="003701E1">
              <w:rPr>
                <w:rFonts w:ascii="Arial Narrow" w:hAnsi="Arial Narrow"/>
                <w:sz w:val="18"/>
                <w:szCs w:val="18"/>
              </w:rPr>
              <w:t>3</w:t>
            </w:r>
          </w:p>
          <w:p w:rsidR="006A783D" w:rsidRPr="003701E1" w:rsidRDefault="006A783D" w:rsidP="00925A63">
            <w:pPr>
              <w:tabs>
                <w:tab w:val="right" w:pos="2835"/>
                <w:tab w:val="left" w:pos="3119"/>
              </w:tabs>
              <w:rPr>
                <w:rFonts w:ascii="Arial Narrow" w:hAnsi="Arial Narrow"/>
                <w:sz w:val="18"/>
                <w:szCs w:val="18"/>
              </w:rPr>
            </w:pPr>
          </w:p>
        </w:tc>
        <w:tc>
          <w:tcPr>
            <w:tcW w:w="1027" w:type="dxa"/>
            <w:vMerge/>
            <w:tcBorders>
              <w:left w:val="single" w:sz="6" w:space="0" w:color="auto"/>
              <w:right w:val="single" w:sz="6" w:space="0" w:color="auto"/>
            </w:tcBorders>
            <w:shd w:val="clear" w:color="auto" w:fill="auto"/>
            <w:vAlign w:val="center"/>
          </w:tcPr>
          <w:p w:rsidR="006A783D" w:rsidRPr="001B2345" w:rsidRDefault="006A783D" w:rsidP="00925A63">
            <w:pPr>
              <w:pStyle w:val="Title"/>
              <w:rPr>
                <w:rFonts w:ascii="Arial Narrow" w:hAnsi="Arial Narrow"/>
                <w:bCs w:val="0"/>
              </w:rPr>
            </w:pPr>
          </w:p>
        </w:tc>
      </w:tr>
      <w:tr w:rsidR="006A783D" w:rsidRPr="00642FB6" w:rsidTr="006A783D">
        <w:trPr>
          <w:cantSplit/>
          <w:trHeight w:val="150"/>
          <w:jc w:val="center"/>
        </w:trPr>
        <w:tc>
          <w:tcPr>
            <w:tcW w:w="5270" w:type="dxa"/>
            <w:vMerge/>
            <w:tcBorders>
              <w:left w:val="single" w:sz="6" w:space="0" w:color="auto"/>
              <w:bottom w:val="single" w:sz="6" w:space="0" w:color="auto"/>
              <w:right w:val="single" w:sz="6" w:space="0" w:color="auto"/>
            </w:tcBorders>
            <w:shd w:val="clear" w:color="auto" w:fill="auto"/>
            <w:vAlign w:val="center"/>
          </w:tcPr>
          <w:p w:rsidR="006A783D" w:rsidRDefault="006A783D" w:rsidP="00886D48">
            <w:pPr>
              <w:spacing w:before="96"/>
              <w:rPr>
                <w:rStyle w:val="TableTextChar1"/>
                <w:rFonts w:ascii="Arial Narrow" w:hAnsi="Arial Narrow"/>
                <w:lang w:val="en-GB"/>
              </w:rPr>
            </w:pPr>
          </w:p>
        </w:tc>
        <w:tc>
          <w:tcPr>
            <w:tcW w:w="1597" w:type="dxa"/>
            <w:tcBorders>
              <w:top w:val="nil"/>
              <w:left w:val="single" w:sz="6" w:space="0" w:color="auto"/>
              <w:bottom w:val="single" w:sz="6" w:space="0" w:color="auto"/>
              <w:right w:val="nil"/>
            </w:tcBorders>
            <w:shd w:val="clear" w:color="auto" w:fill="auto"/>
          </w:tcPr>
          <w:p w:rsidR="006A783D" w:rsidRPr="003129B1" w:rsidRDefault="006A783D" w:rsidP="00CC56AC">
            <w:pPr>
              <w:tabs>
                <w:tab w:val="left" w:pos="1451"/>
                <w:tab w:val="right" w:pos="4144"/>
              </w:tabs>
              <w:spacing w:before="40"/>
              <w:jc w:val="right"/>
              <w:rPr>
                <w:rFonts w:ascii="Arial Narrow" w:hAnsi="Arial Narrow"/>
                <w:i/>
                <w:iCs/>
                <w:sz w:val="18"/>
                <w:szCs w:val="18"/>
                <w:highlight w:val="yellow"/>
              </w:rPr>
            </w:pPr>
          </w:p>
        </w:tc>
        <w:tc>
          <w:tcPr>
            <w:tcW w:w="2664" w:type="dxa"/>
            <w:vMerge/>
            <w:tcBorders>
              <w:left w:val="nil"/>
              <w:bottom w:val="single" w:sz="6" w:space="0" w:color="auto"/>
              <w:right w:val="single" w:sz="6" w:space="0" w:color="auto"/>
            </w:tcBorders>
            <w:shd w:val="clear" w:color="auto" w:fill="auto"/>
            <w:vAlign w:val="center"/>
          </w:tcPr>
          <w:p w:rsidR="006A783D" w:rsidRPr="003701E1" w:rsidRDefault="006A783D" w:rsidP="00925A63">
            <w:pPr>
              <w:tabs>
                <w:tab w:val="right" w:pos="2835"/>
                <w:tab w:val="left" w:pos="3119"/>
              </w:tabs>
              <w:rPr>
                <w:rFonts w:ascii="Arial Narrow" w:hAnsi="Arial Narrow"/>
                <w:sz w:val="18"/>
                <w:szCs w:val="18"/>
              </w:rPr>
            </w:pPr>
          </w:p>
        </w:tc>
        <w:tc>
          <w:tcPr>
            <w:tcW w:w="1027" w:type="dxa"/>
            <w:vMerge/>
            <w:tcBorders>
              <w:left w:val="single" w:sz="6" w:space="0" w:color="auto"/>
              <w:bottom w:val="single" w:sz="6" w:space="0" w:color="auto"/>
              <w:right w:val="single" w:sz="6" w:space="0" w:color="auto"/>
            </w:tcBorders>
            <w:shd w:val="clear" w:color="auto" w:fill="auto"/>
            <w:vAlign w:val="center"/>
          </w:tcPr>
          <w:p w:rsidR="006A783D" w:rsidRPr="001B2345" w:rsidRDefault="006A783D" w:rsidP="00925A63">
            <w:pPr>
              <w:pStyle w:val="Title"/>
              <w:rPr>
                <w:rFonts w:ascii="Arial Narrow" w:hAnsi="Arial Narrow"/>
                <w:bCs w:val="0"/>
              </w:rPr>
            </w:pPr>
          </w:p>
        </w:tc>
      </w:tr>
      <w:tr w:rsidR="0072243E" w:rsidRPr="00642FB6" w:rsidTr="00D515D5">
        <w:trPr>
          <w:cantSplit/>
          <w:jc w:val="center"/>
        </w:trPr>
        <w:tc>
          <w:tcPr>
            <w:tcW w:w="5270" w:type="dxa"/>
            <w:tcBorders>
              <w:top w:val="single" w:sz="6" w:space="0" w:color="auto"/>
              <w:left w:val="single" w:sz="6" w:space="0" w:color="auto"/>
              <w:bottom w:val="single" w:sz="6" w:space="0" w:color="auto"/>
              <w:right w:val="single" w:sz="6" w:space="0" w:color="auto"/>
            </w:tcBorders>
            <w:shd w:val="clear" w:color="auto" w:fill="auto"/>
            <w:vAlign w:val="center"/>
          </w:tcPr>
          <w:p w:rsidR="0072243E" w:rsidRPr="0060442E" w:rsidRDefault="0072243E" w:rsidP="00F86C4C">
            <w:pPr>
              <w:pStyle w:val="Footer"/>
              <w:tabs>
                <w:tab w:val="clear" w:pos="4153"/>
                <w:tab w:val="clear" w:pos="8306"/>
              </w:tabs>
              <w:rPr>
                <w:rFonts w:ascii="Arial Narrow" w:hAnsi="Arial Narrow"/>
                <w:i/>
                <w:color w:val="FF6600"/>
                <w:sz w:val="18"/>
              </w:rPr>
            </w:pPr>
            <w:r w:rsidRPr="00461BAF">
              <w:rPr>
                <w:rFonts w:ascii="Arial Narrow" w:hAnsi="Arial Narrow"/>
                <w:sz w:val="18"/>
                <w:szCs w:val="18"/>
                <w:lang w:val="fr-FR"/>
              </w:rPr>
              <w:t>Heure de l’entretien (0-24h)</w:t>
            </w:r>
          </w:p>
        </w:tc>
        <w:tc>
          <w:tcPr>
            <w:tcW w:w="4261" w:type="dxa"/>
            <w:gridSpan w:val="2"/>
            <w:tcBorders>
              <w:top w:val="single" w:sz="6" w:space="0" w:color="auto"/>
              <w:left w:val="single" w:sz="6" w:space="0" w:color="auto"/>
              <w:bottom w:val="single" w:sz="6" w:space="0" w:color="auto"/>
              <w:right w:val="single" w:sz="6" w:space="0" w:color="auto"/>
            </w:tcBorders>
            <w:shd w:val="clear" w:color="auto" w:fill="auto"/>
          </w:tcPr>
          <w:p w:rsidR="0072243E" w:rsidRPr="00052D07" w:rsidRDefault="0072243E" w:rsidP="00925A63">
            <w:pPr>
              <w:tabs>
                <w:tab w:val="right" w:pos="2835"/>
                <w:tab w:val="left" w:pos="3119"/>
              </w:tabs>
              <w:jc w:val="right"/>
              <w:rPr>
                <w:rFonts w:ascii="Arial Narrow" w:hAnsi="Arial Narrow"/>
                <w:sz w:val="20"/>
                <w:szCs w:val="20"/>
              </w:rPr>
            </w:pPr>
          </w:p>
          <w:p w:rsidR="0072243E" w:rsidRDefault="0072243E" w:rsidP="00925A63">
            <w:pPr>
              <w:spacing w:before="60"/>
              <w:ind w:right="6"/>
              <w:jc w:val="right"/>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72243E" w:rsidRPr="002D2C43" w:rsidRDefault="008D67CF" w:rsidP="00925A63">
            <w:pPr>
              <w:tabs>
                <w:tab w:val="right" w:pos="2835"/>
                <w:tab w:val="left" w:pos="3119"/>
                <w:tab w:val="center" w:pos="3544"/>
                <w:tab w:val="center" w:pos="4395"/>
                <w:tab w:val="center" w:pos="5670"/>
              </w:tabs>
              <w:jc w:val="right"/>
              <w:rPr>
                <w:rFonts w:ascii="Arial Narrow" w:hAnsi="Arial Narrow" w:cs="Arial"/>
                <w:sz w:val="18"/>
                <w:szCs w:val="18"/>
              </w:rPr>
            </w:pPr>
            <w:r>
              <w:rPr>
                <w:rFonts w:ascii="Arial Narrow" w:hAnsi="Arial Narrow"/>
                <w:sz w:val="18"/>
                <w:szCs w:val="18"/>
              </w:rPr>
              <w:t>H</w:t>
            </w:r>
            <w:r w:rsidR="0072243E">
              <w:rPr>
                <w:rFonts w:ascii="Arial Narrow" w:hAnsi="Arial Narrow"/>
                <w:sz w:val="18"/>
                <w:szCs w:val="18"/>
              </w:rPr>
              <w:t>rs</w:t>
            </w:r>
            <w:r>
              <w:rPr>
                <w:rFonts w:ascii="Arial Narrow" w:hAnsi="Arial Narrow"/>
                <w:sz w:val="18"/>
                <w:szCs w:val="18"/>
              </w:rPr>
              <w:t xml:space="preserve">                </w:t>
            </w:r>
            <w:r w:rsidR="0072243E">
              <w:rPr>
                <w:rFonts w:ascii="Arial Narrow" w:hAnsi="Arial Narrow"/>
                <w:sz w:val="18"/>
                <w:szCs w:val="18"/>
              </w:rPr>
              <w:t>mins</w:t>
            </w:r>
          </w:p>
        </w:tc>
        <w:tc>
          <w:tcPr>
            <w:tcW w:w="1027" w:type="dxa"/>
            <w:tcBorders>
              <w:top w:val="single" w:sz="6" w:space="0" w:color="auto"/>
              <w:left w:val="single" w:sz="6" w:space="0" w:color="auto"/>
              <w:bottom w:val="single" w:sz="6" w:space="0" w:color="auto"/>
              <w:right w:val="single" w:sz="6" w:space="0" w:color="auto"/>
            </w:tcBorders>
            <w:shd w:val="clear" w:color="auto" w:fill="auto"/>
            <w:vAlign w:val="center"/>
          </w:tcPr>
          <w:p w:rsidR="0072243E" w:rsidRPr="001B2345" w:rsidRDefault="0072243E" w:rsidP="00925A63">
            <w:pPr>
              <w:spacing w:before="120"/>
              <w:jc w:val="center"/>
              <w:rPr>
                <w:rFonts w:ascii="Arial Narrow" w:hAnsi="Arial Narrow"/>
                <w:bCs/>
              </w:rPr>
            </w:pPr>
            <w:r>
              <w:rPr>
                <w:rFonts w:ascii="Arial Narrow" w:hAnsi="Arial Narrow"/>
                <w:bCs/>
              </w:rPr>
              <w:t>I7</w:t>
            </w:r>
          </w:p>
        </w:tc>
      </w:tr>
      <w:tr w:rsidR="0072243E" w:rsidRPr="00642FB6" w:rsidTr="00D515D5">
        <w:trPr>
          <w:cantSplit/>
          <w:trHeight w:hRule="exact" w:val="380"/>
          <w:jc w:val="center"/>
        </w:trPr>
        <w:tc>
          <w:tcPr>
            <w:tcW w:w="5270" w:type="dxa"/>
            <w:tcBorders>
              <w:top w:val="single" w:sz="6" w:space="0" w:color="auto"/>
              <w:left w:val="single" w:sz="6" w:space="0" w:color="auto"/>
              <w:bottom w:val="single" w:sz="6" w:space="0" w:color="auto"/>
              <w:right w:val="single" w:sz="6" w:space="0" w:color="auto"/>
            </w:tcBorders>
            <w:shd w:val="clear" w:color="auto" w:fill="auto"/>
            <w:vAlign w:val="center"/>
          </w:tcPr>
          <w:p w:rsidR="0072243E" w:rsidRPr="00D950EB" w:rsidRDefault="0072243E" w:rsidP="00F86C4C">
            <w:pPr>
              <w:pStyle w:val="Footer"/>
              <w:tabs>
                <w:tab w:val="clear" w:pos="4153"/>
                <w:tab w:val="clear" w:pos="8306"/>
              </w:tabs>
              <w:rPr>
                <w:rFonts w:ascii="Arial Narrow" w:hAnsi="Arial Narrow"/>
                <w:sz w:val="18"/>
                <w:szCs w:val="18"/>
              </w:rPr>
            </w:pPr>
            <w:r>
              <w:rPr>
                <w:rFonts w:ascii="Arial Narrow" w:hAnsi="Arial Narrow"/>
                <w:sz w:val="18"/>
                <w:szCs w:val="18"/>
              </w:rPr>
              <w:t>Nom de famille</w:t>
            </w:r>
          </w:p>
        </w:tc>
        <w:tc>
          <w:tcPr>
            <w:tcW w:w="4261"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72243E" w:rsidRPr="00740E12" w:rsidRDefault="0072243E" w:rsidP="00925A63">
            <w:pPr>
              <w:pStyle w:val="Title"/>
              <w:tabs>
                <w:tab w:val="left" w:pos="587"/>
                <w:tab w:val="left" w:pos="1580"/>
                <w:tab w:val="left" w:pos="3139"/>
              </w:tabs>
              <w:ind w:right="600"/>
              <w:jc w:val="right"/>
              <w:rPr>
                <w:rFonts w:ascii="Arial Narrow" w:hAnsi="Arial Narrow"/>
                <w:b w:val="0"/>
                <w:bCs w:val="0"/>
                <w:sz w:val="20"/>
                <w:szCs w:val="20"/>
                <w:lang w:val="en-GB"/>
              </w:rPr>
            </w:pPr>
          </w:p>
        </w:tc>
        <w:tc>
          <w:tcPr>
            <w:tcW w:w="1027" w:type="dxa"/>
            <w:tcBorders>
              <w:top w:val="single" w:sz="6" w:space="0" w:color="auto"/>
              <w:left w:val="single" w:sz="6" w:space="0" w:color="auto"/>
              <w:bottom w:val="single" w:sz="6" w:space="0" w:color="auto"/>
              <w:right w:val="single" w:sz="6" w:space="0" w:color="auto"/>
            </w:tcBorders>
            <w:shd w:val="clear" w:color="auto" w:fill="auto"/>
            <w:vAlign w:val="center"/>
          </w:tcPr>
          <w:p w:rsidR="0072243E" w:rsidRPr="001B2345" w:rsidRDefault="0072243E" w:rsidP="00925A63">
            <w:pPr>
              <w:spacing w:before="120"/>
              <w:jc w:val="center"/>
              <w:rPr>
                <w:rFonts w:ascii="Arial Narrow" w:hAnsi="Arial Narrow"/>
                <w:bCs/>
              </w:rPr>
            </w:pPr>
            <w:r w:rsidRPr="001B2345">
              <w:rPr>
                <w:rFonts w:ascii="Arial Narrow" w:hAnsi="Arial Narrow"/>
                <w:bCs/>
              </w:rPr>
              <w:t>I</w:t>
            </w:r>
            <w:r>
              <w:rPr>
                <w:rFonts w:ascii="Arial Narrow" w:hAnsi="Arial Narrow"/>
                <w:bCs/>
              </w:rPr>
              <w:t>8</w:t>
            </w:r>
          </w:p>
        </w:tc>
      </w:tr>
      <w:tr w:rsidR="003C1EE0" w:rsidRPr="00642FB6" w:rsidTr="00D515D5">
        <w:trPr>
          <w:cantSplit/>
          <w:jc w:val="center"/>
        </w:trPr>
        <w:tc>
          <w:tcPr>
            <w:tcW w:w="5270" w:type="dxa"/>
            <w:tcBorders>
              <w:top w:val="single" w:sz="6" w:space="0" w:color="auto"/>
              <w:left w:val="single" w:sz="6" w:space="0" w:color="auto"/>
              <w:bottom w:val="single" w:sz="6" w:space="0" w:color="auto"/>
              <w:right w:val="single" w:sz="6" w:space="0" w:color="auto"/>
            </w:tcBorders>
            <w:shd w:val="clear" w:color="auto" w:fill="auto"/>
            <w:vAlign w:val="center"/>
          </w:tcPr>
          <w:p w:rsidR="003C1EE0" w:rsidRPr="00E9209A" w:rsidRDefault="0072243E" w:rsidP="00886D48">
            <w:pPr>
              <w:pStyle w:val="Footer"/>
              <w:tabs>
                <w:tab w:val="clear" w:pos="4153"/>
                <w:tab w:val="clear" w:pos="8306"/>
              </w:tabs>
              <w:rPr>
                <w:rFonts w:ascii="Arial Narrow" w:hAnsi="Arial Narrow"/>
                <w:i/>
                <w:color w:val="FF6600"/>
                <w:sz w:val="18"/>
                <w:szCs w:val="18"/>
              </w:rPr>
            </w:pPr>
            <w:r>
              <w:rPr>
                <w:rFonts w:ascii="Arial Narrow" w:hAnsi="Arial Narrow"/>
                <w:sz w:val="18"/>
                <w:szCs w:val="18"/>
              </w:rPr>
              <w:t>Prénom</w:t>
            </w:r>
          </w:p>
        </w:tc>
        <w:tc>
          <w:tcPr>
            <w:tcW w:w="4261"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3C1EE0" w:rsidRPr="006D2BB2" w:rsidRDefault="003C1EE0" w:rsidP="00925A63">
            <w:pPr>
              <w:tabs>
                <w:tab w:val="right" w:pos="2835"/>
                <w:tab w:val="left" w:pos="3119"/>
              </w:tabs>
              <w:jc w:val="right"/>
              <w:rPr>
                <w:rFonts w:ascii="Arial Narrow" w:hAnsi="Arial Narrow"/>
                <w:color w:val="808080"/>
                <w:sz w:val="20"/>
                <w:szCs w:val="20"/>
              </w:rPr>
            </w:pPr>
          </w:p>
        </w:tc>
        <w:tc>
          <w:tcPr>
            <w:tcW w:w="1027" w:type="dxa"/>
            <w:tcBorders>
              <w:top w:val="single" w:sz="6" w:space="0" w:color="auto"/>
              <w:left w:val="single" w:sz="6" w:space="0" w:color="auto"/>
              <w:bottom w:val="single" w:sz="6" w:space="0" w:color="auto"/>
              <w:right w:val="single" w:sz="6" w:space="0" w:color="auto"/>
            </w:tcBorders>
            <w:shd w:val="clear" w:color="auto" w:fill="auto"/>
            <w:vAlign w:val="center"/>
          </w:tcPr>
          <w:p w:rsidR="003C1EE0" w:rsidRPr="001B2345" w:rsidRDefault="003C1EE0" w:rsidP="00925A63">
            <w:pPr>
              <w:pStyle w:val="Footer"/>
              <w:tabs>
                <w:tab w:val="clear" w:pos="4153"/>
                <w:tab w:val="clear" w:pos="8306"/>
              </w:tabs>
              <w:spacing w:before="120"/>
              <w:jc w:val="center"/>
              <w:rPr>
                <w:rFonts w:ascii="Arial Narrow" w:hAnsi="Arial Narrow"/>
                <w:bCs/>
                <w:sz w:val="22"/>
                <w:szCs w:val="22"/>
              </w:rPr>
            </w:pPr>
            <w:r w:rsidRPr="001B2345">
              <w:rPr>
                <w:rFonts w:ascii="Arial Narrow" w:hAnsi="Arial Narrow"/>
                <w:bCs/>
                <w:sz w:val="22"/>
                <w:szCs w:val="22"/>
              </w:rPr>
              <w:t>I9</w:t>
            </w:r>
          </w:p>
        </w:tc>
      </w:tr>
      <w:tr w:rsidR="0072243E" w:rsidRPr="00181ACC" w:rsidTr="00492CC0">
        <w:trPr>
          <w:cantSplit/>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72243E" w:rsidRPr="00013F2B" w:rsidRDefault="0072243E" w:rsidP="00F86C4C">
            <w:pPr>
              <w:spacing w:before="120"/>
              <w:rPr>
                <w:rFonts w:ascii="Arial Narrow" w:hAnsi="Arial Narrow"/>
                <w:b/>
                <w:lang w:val="fr-FR"/>
              </w:rPr>
            </w:pPr>
            <w:r w:rsidRPr="00461BAF">
              <w:rPr>
                <w:rFonts w:ascii="Arial Narrow" w:hAnsi="Arial Narrow"/>
                <w:b/>
                <w:sz w:val="22"/>
                <w:lang w:val="fr-FR"/>
              </w:rPr>
              <w:t>Informations supplémentaires pouvant être utiles</w:t>
            </w:r>
          </w:p>
        </w:tc>
      </w:tr>
      <w:tr w:rsidR="0072243E" w:rsidRPr="00642FB6" w:rsidTr="00D515D5">
        <w:trPr>
          <w:cantSplit/>
          <w:jc w:val="center"/>
        </w:trPr>
        <w:tc>
          <w:tcPr>
            <w:tcW w:w="5270" w:type="dxa"/>
            <w:tcBorders>
              <w:top w:val="single" w:sz="6" w:space="0" w:color="auto"/>
              <w:left w:val="single" w:sz="6" w:space="0" w:color="auto"/>
              <w:bottom w:val="single" w:sz="6" w:space="0" w:color="auto"/>
              <w:right w:val="single" w:sz="6" w:space="0" w:color="auto"/>
            </w:tcBorders>
            <w:shd w:val="pct15" w:color="auto" w:fill="auto"/>
            <w:vAlign w:val="center"/>
          </w:tcPr>
          <w:p w:rsidR="0072243E" w:rsidRPr="00013F2B" w:rsidRDefault="0072243E" w:rsidP="00F86C4C">
            <w:pPr>
              <w:pStyle w:val="Footer"/>
              <w:tabs>
                <w:tab w:val="clear" w:pos="4153"/>
                <w:tab w:val="clear" w:pos="8306"/>
              </w:tabs>
              <w:spacing w:before="120"/>
              <w:rPr>
                <w:rFonts w:ascii="Arial Narrow" w:hAnsi="Arial Narrow"/>
                <w:sz w:val="18"/>
                <w:szCs w:val="18"/>
                <w:lang w:val="fr-FR"/>
              </w:rPr>
            </w:pPr>
            <w:r w:rsidRPr="00461BAF">
              <w:rPr>
                <w:rFonts w:ascii="Arial Narrow" w:hAnsi="Arial Narrow"/>
                <w:sz w:val="18"/>
                <w:szCs w:val="18"/>
                <w:lang w:val="fr-FR"/>
              </w:rPr>
              <w:t>Numéro de téléphone (dans la mesure du possible)</w:t>
            </w:r>
          </w:p>
        </w:tc>
        <w:tc>
          <w:tcPr>
            <w:tcW w:w="4261" w:type="dxa"/>
            <w:gridSpan w:val="2"/>
            <w:tcBorders>
              <w:top w:val="single" w:sz="6" w:space="0" w:color="auto"/>
              <w:left w:val="single" w:sz="6" w:space="0" w:color="auto"/>
              <w:bottom w:val="single" w:sz="6" w:space="0" w:color="auto"/>
              <w:right w:val="single" w:sz="6" w:space="0" w:color="auto"/>
            </w:tcBorders>
            <w:shd w:val="pct15" w:color="auto" w:fill="auto"/>
            <w:vAlign w:val="bottom"/>
          </w:tcPr>
          <w:p w:rsidR="0072243E" w:rsidRPr="0072243E" w:rsidRDefault="0072243E" w:rsidP="00925A63">
            <w:pPr>
              <w:tabs>
                <w:tab w:val="right" w:pos="2835"/>
                <w:tab w:val="left" w:pos="3119"/>
              </w:tabs>
              <w:jc w:val="right"/>
              <w:rPr>
                <w:rFonts w:ascii="Arial Narrow" w:hAnsi="Arial Narrow"/>
                <w:color w:val="808080"/>
                <w:sz w:val="20"/>
                <w:szCs w:val="20"/>
                <w:lang w:val="fr-CH"/>
              </w:rPr>
            </w:pPr>
          </w:p>
        </w:tc>
        <w:tc>
          <w:tcPr>
            <w:tcW w:w="1027" w:type="dxa"/>
            <w:tcBorders>
              <w:top w:val="single" w:sz="6" w:space="0" w:color="auto"/>
              <w:left w:val="single" w:sz="6" w:space="0" w:color="auto"/>
              <w:bottom w:val="single" w:sz="6" w:space="0" w:color="auto"/>
              <w:right w:val="single" w:sz="6" w:space="0" w:color="auto"/>
            </w:tcBorders>
            <w:shd w:val="pct15" w:color="auto" w:fill="auto"/>
            <w:vAlign w:val="center"/>
          </w:tcPr>
          <w:p w:rsidR="0072243E" w:rsidRPr="001B2345" w:rsidRDefault="0072243E" w:rsidP="00925A63">
            <w:pPr>
              <w:spacing w:before="120"/>
              <w:jc w:val="center"/>
              <w:rPr>
                <w:rFonts w:ascii="Arial Narrow" w:hAnsi="Arial Narrow"/>
                <w:bCs/>
                <w:sz w:val="22"/>
                <w:szCs w:val="22"/>
              </w:rPr>
            </w:pPr>
            <w:r w:rsidRPr="001B2345">
              <w:rPr>
                <w:rFonts w:ascii="Arial Narrow" w:hAnsi="Arial Narrow"/>
                <w:bCs/>
                <w:sz w:val="22"/>
                <w:szCs w:val="22"/>
              </w:rPr>
              <w:t>I</w:t>
            </w:r>
            <w:r>
              <w:rPr>
                <w:rFonts w:ascii="Arial Narrow" w:hAnsi="Arial Narrow"/>
                <w:bCs/>
                <w:sz w:val="22"/>
                <w:szCs w:val="22"/>
              </w:rPr>
              <w:t>10</w:t>
            </w:r>
          </w:p>
        </w:tc>
      </w:tr>
    </w:tbl>
    <w:p w:rsidR="002B6AFE" w:rsidRPr="00D950EB" w:rsidRDefault="002B6AFE" w:rsidP="00F30D17">
      <w:pPr>
        <w:rPr>
          <w:rFonts w:ascii="Arial Narrow" w:hAnsi="Arial Narrow"/>
          <w:b/>
          <w:bCs/>
          <w:sz w:val="18"/>
          <w:szCs w:val="18"/>
        </w:rPr>
      </w:pPr>
    </w:p>
    <w:p w:rsidR="00106D9D" w:rsidRDefault="00106D9D" w:rsidP="00F169B2">
      <w:pPr>
        <w:rPr>
          <w:rFonts w:ascii="Arial" w:hAnsi="Arial" w:cs="Arial"/>
          <w:sz w:val="18"/>
          <w:szCs w:val="18"/>
        </w:rPr>
        <w:sectPr w:rsidR="00106D9D" w:rsidSect="00C21DC4">
          <w:headerReference w:type="default" r:id="rId15"/>
          <w:footerReference w:type="even" r:id="rId16"/>
          <w:footerReference w:type="default" r:id="rId17"/>
          <w:headerReference w:type="first" r:id="rId18"/>
          <w:pgSz w:w="11907" w:h="16840" w:code="9"/>
          <w:pgMar w:top="902" w:right="1134" w:bottom="709" w:left="1474" w:header="397" w:footer="284" w:gutter="0"/>
          <w:pgNumType w:start="0"/>
          <w:cols w:space="720"/>
          <w:titlePg/>
        </w:sect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5F06BB" w:rsidRPr="00642FB6" w:rsidTr="005F06BB">
        <w:trPr>
          <w:cantSplit/>
          <w:trHeight w:val="687"/>
          <w:jc w:val="center"/>
        </w:trPr>
        <w:tc>
          <w:tcPr>
            <w:tcW w:w="10558" w:type="dxa"/>
            <w:tcBorders>
              <w:top w:val="single" w:sz="6" w:space="0" w:color="auto"/>
              <w:left w:val="single" w:sz="6" w:space="0" w:color="auto"/>
              <w:bottom w:val="single" w:sz="6" w:space="0" w:color="auto"/>
              <w:right w:val="single" w:sz="6" w:space="0" w:color="auto"/>
            </w:tcBorders>
            <w:shd w:val="clear" w:color="auto" w:fill="008000"/>
            <w:vAlign w:val="center"/>
          </w:tcPr>
          <w:p w:rsidR="005F06BB" w:rsidRPr="00642FB6" w:rsidRDefault="005F06BB" w:rsidP="005F06BB">
            <w:pPr>
              <w:keepNext/>
              <w:tabs>
                <w:tab w:val="right" w:pos="1450"/>
              </w:tabs>
              <w:spacing w:before="96"/>
              <w:jc w:val="center"/>
              <w:rPr>
                <w:rFonts w:ascii="Verdana" w:hAnsi="Verdana" w:cs="Arial (W1)"/>
                <w:b/>
                <w:color w:val="FFFFFF"/>
              </w:rPr>
            </w:pPr>
            <w:r w:rsidRPr="00642FB6">
              <w:rPr>
                <w:rFonts w:cs="Arial (W1)"/>
                <w:color w:val="FFFFFF"/>
              </w:rPr>
              <w:lastRenderedPageBreak/>
              <w:br w:type="page"/>
            </w:r>
            <w:r>
              <w:rPr>
                <w:rFonts w:ascii="Verdana" w:hAnsi="Verdana" w:cs="Arial (W1)"/>
                <w:b/>
                <w:color w:val="FFFFFF"/>
              </w:rPr>
              <w:t xml:space="preserve">Step 1   </w:t>
            </w:r>
            <w:r w:rsidR="006F70EB" w:rsidRPr="00642FB6">
              <w:rPr>
                <w:rFonts w:ascii="Verdana" w:hAnsi="Verdana" w:cs="Arial (W1)"/>
                <w:b/>
                <w:color w:val="FFFFFF"/>
              </w:rPr>
              <w:t>Information</w:t>
            </w:r>
            <w:r w:rsidR="006F70EB">
              <w:rPr>
                <w:rFonts w:ascii="Verdana" w:hAnsi="Verdana" w:cs="Arial (W1)"/>
                <w:b/>
                <w:color w:val="FFFFFF"/>
              </w:rPr>
              <w:t>s</w:t>
            </w:r>
            <w:ins w:id="0" w:author="Toshiba" w:date="2015-09-16T10:00:00Z">
              <w:r w:rsidR="006A783D">
                <w:rPr>
                  <w:rFonts w:ascii="Verdana" w:hAnsi="Verdana" w:cs="Arial (W1)"/>
                  <w:b/>
                  <w:color w:val="FFFFFF"/>
                </w:rPr>
                <w:t xml:space="preserve"> </w:t>
              </w:r>
            </w:ins>
            <w:r w:rsidR="006F70EB">
              <w:rPr>
                <w:rFonts w:ascii="Verdana" w:hAnsi="Verdana" w:cs="Arial (W1)"/>
                <w:b/>
                <w:color w:val="FFFFFF"/>
              </w:rPr>
              <w:t>démographiques</w:t>
            </w:r>
          </w:p>
        </w:tc>
      </w:tr>
    </w:tbl>
    <w:p w:rsidR="004C324A" w:rsidRPr="00642FB6" w:rsidRDefault="004C324A" w:rsidP="005F06BB">
      <w:pPr>
        <w:ind w:left="-595"/>
      </w:pPr>
    </w:p>
    <w:tbl>
      <w:tblPr>
        <w:tblW w:w="10560" w:type="dxa"/>
        <w:jc w:val="center"/>
        <w:tblLayout w:type="fixed"/>
        <w:tblLook w:val="0000" w:firstRow="0" w:lastRow="0" w:firstColumn="0" w:lastColumn="0" w:noHBand="0" w:noVBand="0"/>
      </w:tblPr>
      <w:tblGrid>
        <w:gridCol w:w="4317"/>
        <w:gridCol w:w="2977"/>
        <w:gridCol w:w="2228"/>
        <w:gridCol w:w="1038"/>
      </w:tblGrid>
      <w:tr w:rsidR="006F70EB" w:rsidRPr="00181ACC" w:rsidTr="00F40B32">
        <w:trPr>
          <w:jc w:val="center"/>
        </w:trPr>
        <w:tc>
          <w:tcPr>
            <w:tcW w:w="10560" w:type="dxa"/>
            <w:gridSpan w:val="4"/>
            <w:tcBorders>
              <w:top w:val="single" w:sz="6" w:space="0" w:color="auto"/>
              <w:left w:val="single" w:sz="6" w:space="0" w:color="auto"/>
              <w:bottom w:val="single" w:sz="6" w:space="0" w:color="auto"/>
              <w:right w:val="single" w:sz="6" w:space="0" w:color="auto"/>
            </w:tcBorders>
            <w:shd w:val="pct15" w:color="auto" w:fill="FFFFFF"/>
          </w:tcPr>
          <w:p w:rsidR="006F70EB" w:rsidRPr="008923F3" w:rsidRDefault="006F70EB" w:rsidP="00F86C4C">
            <w:pPr>
              <w:tabs>
                <w:tab w:val="right" w:pos="1450"/>
              </w:tabs>
              <w:spacing w:before="40" w:after="40"/>
              <w:rPr>
                <w:rFonts w:ascii="Arial Narrow" w:hAnsi="Arial Narrow"/>
                <w:b/>
                <w:lang w:val="fr-FR"/>
              </w:rPr>
            </w:pPr>
            <w:r w:rsidRPr="008923F3">
              <w:rPr>
                <w:rFonts w:ascii="Arial Narrow" w:hAnsi="Arial Narrow"/>
                <w:b/>
                <w:lang w:val="fr-FR"/>
              </w:rPr>
              <w:t>MODULE DE BASE: Information</w:t>
            </w:r>
            <w:r>
              <w:rPr>
                <w:rFonts w:ascii="Arial Narrow" w:hAnsi="Arial Narrow"/>
                <w:b/>
                <w:lang w:val="fr-FR"/>
              </w:rPr>
              <w:t>s démographiques</w:t>
            </w:r>
          </w:p>
        </w:tc>
      </w:tr>
      <w:tr w:rsidR="000972D4" w:rsidRPr="00642FB6" w:rsidTr="009C147E">
        <w:trPr>
          <w:jc w:val="center"/>
        </w:trPr>
        <w:tc>
          <w:tcPr>
            <w:tcW w:w="4317" w:type="dxa"/>
            <w:tcBorders>
              <w:top w:val="single" w:sz="6" w:space="0" w:color="auto"/>
              <w:left w:val="single" w:sz="6" w:space="0" w:color="auto"/>
              <w:bottom w:val="single" w:sz="4" w:space="0" w:color="auto"/>
              <w:right w:val="single" w:sz="4" w:space="0" w:color="auto"/>
            </w:tcBorders>
          </w:tcPr>
          <w:p w:rsidR="000972D4" w:rsidRPr="00642FB6" w:rsidRDefault="000972D4" w:rsidP="00092FC1">
            <w:pPr>
              <w:spacing w:before="40" w:after="40"/>
              <w:rPr>
                <w:rFonts w:ascii="Arial Narrow" w:hAnsi="Arial Narrow"/>
                <w:b/>
                <w:sz w:val="22"/>
                <w:szCs w:val="22"/>
              </w:rPr>
            </w:pPr>
            <w:r>
              <w:rPr>
                <w:rFonts w:ascii="Arial Narrow" w:hAnsi="Arial Narrow"/>
                <w:b/>
                <w:sz w:val="22"/>
                <w:szCs w:val="22"/>
              </w:rPr>
              <w:t>Question</w:t>
            </w:r>
          </w:p>
        </w:tc>
        <w:tc>
          <w:tcPr>
            <w:tcW w:w="5205" w:type="dxa"/>
            <w:gridSpan w:val="2"/>
            <w:tcBorders>
              <w:top w:val="single" w:sz="6" w:space="0" w:color="auto"/>
              <w:left w:val="single" w:sz="4" w:space="0" w:color="auto"/>
              <w:bottom w:val="single" w:sz="4" w:space="0" w:color="auto"/>
              <w:right w:val="single" w:sz="6" w:space="0" w:color="auto"/>
            </w:tcBorders>
          </w:tcPr>
          <w:p w:rsidR="000972D4" w:rsidRPr="008F1B82" w:rsidRDefault="006F70EB" w:rsidP="006F70EB">
            <w:pPr>
              <w:spacing w:before="40" w:after="40"/>
              <w:jc w:val="center"/>
              <w:rPr>
                <w:rFonts w:ascii="Arial Narrow" w:hAnsi="Arial Narrow"/>
                <w:b/>
                <w:sz w:val="22"/>
                <w:szCs w:val="22"/>
              </w:rPr>
            </w:pPr>
            <w:r>
              <w:rPr>
                <w:rFonts w:ascii="Arial Narrow" w:hAnsi="Arial Narrow"/>
                <w:b/>
                <w:sz w:val="22"/>
                <w:szCs w:val="22"/>
              </w:rPr>
              <w:t>Rép</w:t>
            </w:r>
            <w:r w:rsidR="000972D4" w:rsidRPr="00642FB6">
              <w:rPr>
                <w:rFonts w:ascii="Arial Narrow" w:hAnsi="Arial Narrow"/>
                <w:b/>
                <w:sz w:val="22"/>
                <w:szCs w:val="22"/>
              </w:rPr>
              <w:t>onse</w:t>
            </w:r>
          </w:p>
        </w:tc>
        <w:tc>
          <w:tcPr>
            <w:tcW w:w="1038" w:type="dxa"/>
            <w:tcBorders>
              <w:top w:val="single" w:sz="6" w:space="0" w:color="auto"/>
              <w:left w:val="single" w:sz="6" w:space="0" w:color="auto"/>
              <w:bottom w:val="single" w:sz="6" w:space="0" w:color="auto"/>
              <w:right w:val="single" w:sz="6" w:space="0" w:color="auto"/>
            </w:tcBorders>
          </w:tcPr>
          <w:p w:rsidR="000972D4" w:rsidRPr="00642FB6" w:rsidRDefault="000972D4" w:rsidP="000972D4">
            <w:pPr>
              <w:tabs>
                <w:tab w:val="right" w:pos="1450"/>
              </w:tabs>
              <w:spacing w:before="40" w:after="40"/>
              <w:jc w:val="center"/>
              <w:rPr>
                <w:rFonts w:ascii="Arial Narrow" w:hAnsi="Arial Narrow"/>
                <w:b/>
                <w:sz w:val="22"/>
                <w:szCs w:val="22"/>
              </w:rPr>
            </w:pPr>
            <w:r w:rsidRPr="008F1B82">
              <w:rPr>
                <w:rFonts w:ascii="Arial Narrow" w:hAnsi="Arial Narrow"/>
                <w:b/>
                <w:sz w:val="22"/>
              </w:rPr>
              <w:t>Code</w:t>
            </w:r>
          </w:p>
        </w:tc>
      </w:tr>
      <w:tr w:rsidR="00462CD9" w:rsidRPr="00642FB6" w:rsidTr="00DF71FD">
        <w:trPr>
          <w:trHeight w:hRule="exact" w:val="380"/>
          <w:jc w:val="center"/>
        </w:trPr>
        <w:tc>
          <w:tcPr>
            <w:tcW w:w="4317" w:type="dxa"/>
            <w:vMerge w:val="restart"/>
            <w:tcBorders>
              <w:top w:val="single" w:sz="4" w:space="0" w:color="auto"/>
              <w:left w:val="single" w:sz="6" w:space="0" w:color="auto"/>
              <w:right w:val="single" w:sz="4" w:space="0" w:color="auto"/>
            </w:tcBorders>
            <w:vAlign w:val="center"/>
          </w:tcPr>
          <w:p w:rsidR="00462CD9" w:rsidRPr="00A22F88" w:rsidRDefault="00462CD9" w:rsidP="006F70EB">
            <w:pPr>
              <w:rPr>
                <w:sz w:val="18"/>
              </w:rPr>
            </w:pPr>
            <w:r w:rsidRPr="00A22F88">
              <w:rPr>
                <w:rFonts w:ascii="Arial Narrow" w:hAnsi="Arial Narrow"/>
                <w:sz w:val="18"/>
              </w:rPr>
              <w:t>Sex</w:t>
            </w:r>
            <w:r w:rsidR="006F70EB">
              <w:rPr>
                <w:rFonts w:ascii="Arial Narrow" w:hAnsi="Arial Narrow"/>
                <w:sz w:val="18"/>
              </w:rPr>
              <w:t>e</w:t>
            </w:r>
            <w:r w:rsidRPr="00A22F88">
              <w:rPr>
                <w:rFonts w:ascii="Arial Narrow" w:hAnsi="Arial Narrow"/>
                <w:sz w:val="18"/>
              </w:rPr>
              <w:t xml:space="preserve"> (</w:t>
            </w:r>
            <w:r w:rsidR="006F70EB">
              <w:rPr>
                <w:rFonts w:ascii="Arial Narrow" w:hAnsi="Arial Narrow"/>
                <w:i/>
                <w:spacing w:val="-2"/>
                <w:sz w:val="18"/>
              </w:rPr>
              <w:t>E</w:t>
            </w:r>
            <w:r w:rsidR="00C50CF5">
              <w:rPr>
                <w:rFonts w:ascii="Arial Narrow" w:hAnsi="Arial Narrow"/>
                <w:i/>
                <w:spacing w:val="-2"/>
                <w:sz w:val="18"/>
              </w:rPr>
              <w:t>nregistrer</w:t>
            </w:r>
            <w:r w:rsidR="00890E77">
              <w:rPr>
                <w:rFonts w:ascii="Arial Narrow" w:hAnsi="Arial Narrow"/>
                <w:i/>
                <w:spacing w:val="-2"/>
                <w:sz w:val="18"/>
              </w:rPr>
              <w:t xml:space="preserve"> </w:t>
            </w:r>
            <w:r w:rsidR="006F70EB">
              <w:rPr>
                <w:rFonts w:ascii="Arial Narrow" w:hAnsi="Arial Narrow"/>
                <w:i/>
                <w:spacing w:val="-2"/>
                <w:sz w:val="18"/>
              </w:rPr>
              <w:t>comme</w:t>
            </w:r>
            <w:r w:rsidR="00890E77">
              <w:rPr>
                <w:rFonts w:ascii="Arial Narrow" w:hAnsi="Arial Narrow"/>
                <w:i/>
                <w:spacing w:val="-2"/>
                <w:sz w:val="18"/>
              </w:rPr>
              <w:t xml:space="preserve"> </w:t>
            </w:r>
            <w:r w:rsidR="006F70EB">
              <w:rPr>
                <w:rFonts w:ascii="Arial Narrow" w:hAnsi="Arial Narrow"/>
                <w:i/>
                <w:spacing w:val="-2"/>
                <w:sz w:val="18"/>
              </w:rPr>
              <w:t>observé</w:t>
            </w:r>
            <w:r w:rsidRPr="00A22F88">
              <w:rPr>
                <w:rFonts w:ascii="Arial Narrow" w:hAnsi="Arial Narrow"/>
                <w:i/>
                <w:spacing w:val="-2"/>
                <w:sz w:val="18"/>
              </w:rPr>
              <w:t>)</w:t>
            </w:r>
          </w:p>
        </w:tc>
        <w:tc>
          <w:tcPr>
            <w:tcW w:w="2977" w:type="dxa"/>
            <w:tcBorders>
              <w:left w:val="nil"/>
              <w:bottom w:val="single" w:sz="4" w:space="0" w:color="FFFFFF"/>
            </w:tcBorders>
            <w:vAlign w:val="center"/>
          </w:tcPr>
          <w:p w:rsidR="00462CD9" w:rsidRPr="008F1B82" w:rsidRDefault="006F70EB" w:rsidP="0068684E">
            <w:pPr>
              <w:spacing w:before="40"/>
              <w:jc w:val="right"/>
              <w:rPr>
                <w:rFonts w:ascii="Arial Narrow" w:hAnsi="Arial Narrow"/>
                <w:sz w:val="18"/>
              </w:rPr>
            </w:pPr>
            <w:r>
              <w:rPr>
                <w:rFonts w:ascii="Arial Narrow" w:hAnsi="Arial Narrow"/>
                <w:sz w:val="18"/>
              </w:rPr>
              <w:t>Homme</w:t>
            </w:r>
          </w:p>
        </w:tc>
        <w:tc>
          <w:tcPr>
            <w:tcW w:w="2228" w:type="dxa"/>
            <w:tcBorders>
              <w:top w:val="single" w:sz="4" w:space="0" w:color="auto"/>
              <w:bottom w:val="single" w:sz="4" w:space="0" w:color="FFFFFF"/>
              <w:right w:val="single" w:sz="6" w:space="0" w:color="auto"/>
            </w:tcBorders>
            <w:shd w:val="clear" w:color="auto" w:fill="auto"/>
            <w:vAlign w:val="center"/>
          </w:tcPr>
          <w:p w:rsidR="00462CD9" w:rsidRPr="000972D4" w:rsidRDefault="00462CD9" w:rsidP="0068684E">
            <w:pPr>
              <w:tabs>
                <w:tab w:val="right" w:pos="402"/>
              </w:tabs>
              <w:spacing w:before="40"/>
              <w:rPr>
                <w:rFonts w:ascii="Arial Narrow" w:hAnsi="Arial Narrow"/>
                <w:sz w:val="18"/>
              </w:rPr>
            </w:pPr>
            <w:r w:rsidRPr="00642FB6">
              <w:rPr>
                <w:rFonts w:ascii="Arial Narrow" w:hAnsi="Arial Narrow"/>
                <w:sz w:val="18"/>
              </w:rPr>
              <w:t>1</w:t>
            </w:r>
          </w:p>
        </w:tc>
        <w:tc>
          <w:tcPr>
            <w:tcW w:w="1038" w:type="dxa"/>
            <w:vMerge w:val="restart"/>
            <w:tcBorders>
              <w:left w:val="single" w:sz="6" w:space="0" w:color="auto"/>
              <w:right w:val="single" w:sz="6" w:space="0" w:color="auto"/>
            </w:tcBorders>
            <w:vAlign w:val="center"/>
          </w:tcPr>
          <w:p w:rsidR="00462CD9" w:rsidRPr="001B2345" w:rsidRDefault="00462CD9" w:rsidP="000972D4">
            <w:pPr>
              <w:jc w:val="center"/>
              <w:rPr>
                <w:bCs/>
              </w:rPr>
            </w:pPr>
            <w:r w:rsidRPr="001B2345">
              <w:rPr>
                <w:rFonts w:ascii="Arial Narrow" w:hAnsi="Arial Narrow"/>
                <w:bCs/>
                <w:sz w:val="22"/>
                <w:szCs w:val="22"/>
              </w:rPr>
              <w:t>C1</w:t>
            </w:r>
          </w:p>
        </w:tc>
      </w:tr>
      <w:tr w:rsidR="00462CD9" w:rsidRPr="00642FB6" w:rsidTr="00DF71FD">
        <w:trPr>
          <w:trHeight w:hRule="exact" w:val="380"/>
          <w:jc w:val="center"/>
        </w:trPr>
        <w:tc>
          <w:tcPr>
            <w:tcW w:w="4317" w:type="dxa"/>
            <w:vMerge/>
            <w:tcBorders>
              <w:left w:val="single" w:sz="6" w:space="0" w:color="auto"/>
              <w:bottom w:val="single" w:sz="4" w:space="0" w:color="auto"/>
              <w:right w:val="single" w:sz="4" w:space="0" w:color="auto"/>
            </w:tcBorders>
            <w:vAlign w:val="center"/>
          </w:tcPr>
          <w:p w:rsidR="00462CD9" w:rsidRPr="00A22F88" w:rsidRDefault="00462CD9" w:rsidP="009D465C">
            <w:pPr>
              <w:rPr>
                <w:rFonts w:ascii="Arial Narrow" w:hAnsi="Arial Narrow"/>
                <w:sz w:val="18"/>
              </w:rPr>
            </w:pPr>
          </w:p>
        </w:tc>
        <w:tc>
          <w:tcPr>
            <w:tcW w:w="2977" w:type="dxa"/>
            <w:tcBorders>
              <w:top w:val="single" w:sz="4" w:space="0" w:color="FFFFFF"/>
              <w:left w:val="nil"/>
            </w:tcBorders>
            <w:vAlign w:val="center"/>
          </w:tcPr>
          <w:p w:rsidR="00462CD9" w:rsidRPr="00642FB6" w:rsidRDefault="006F70EB" w:rsidP="0068684E">
            <w:pPr>
              <w:spacing w:before="40"/>
              <w:jc w:val="right"/>
              <w:rPr>
                <w:rFonts w:ascii="Arial Narrow" w:hAnsi="Arial Narrow"/>
                <w:sz w:val="18"/>
              </w:rPr>
            </w:pPr>
            <w:r>
              <w:rPr>
                <w:rFonts w:ascii="Arial Narrow" w:hAnsi="Arial Narrow"/>
                <w:sz w:val="18"/>
              </w:rPr>
              <w:t>Femme</w:t>
            </w:r>
          </w:p>
        </w:tc>
        <w:tc>
          <w:tcPr>
            <w:tcW w:w="2228" w:type="dxa"/>
            <w:tcBorders>
              <w:top w:val="single" w:sz="4" w:space="0" w:color="FFFFFF"/>
              <w:right w:val="single" w:sz="6" w:space="0" w:color="auto"/>
            </w:tcBorders>
            <w:shd w:val="clear" w:color="auto" w:fill="auto"/>
            <w:vAlign w:val="center"/>
          </w:tcPr>
          <w:p w:rsidR="00462CD9" w:rsidRPr="006D2BB2" w:rsidRDefault="00462CD9" w:rsidP="0068684E">
            <w:pPr>
              <w:tabs>
                <w:tab w:val="right" w:pos="2835"/>
                <w:tab w:val="left" w:pos="3119"/>
              </w:tabs>
              <w:rPr>
                <w:rFonts w:ascii="Arial Narrow" w:hAnsi="Arial Narrow"/>
                <w:sz w:val="20"/>
                <w:szCs w:val="20"/>
              </w:rPr>
            </w:pPr>
            <w:r w:rsidRPr="00642FB6">
              <w:rPr>
                <w:rFonts w:ascii="Arial Narrow" w:hAnsi="Arial Narrow"/>
                <w:sz w:val="18"/>
              </w:rPr>
              <w:t>2</w:t>
            </w:r>
          </w:p>
        </w:tc>
        <w:tc>
          <w:tcPr>
            <w:tcW w:w="1038" w:type="dxa"/>
            <w:vMerge/>
            <w:tcBorders>
              <w:left w:val="single" w:sz="6" w:space="0" w:color="auto"/>
              <w:right w:val="single" w:sz="6" w:space="0" w:color="auto"/>
            </w:tcBorders>
            <w:vAlign w:val="center"/>
          </w:tcPr>
          <w:p w:rsidR="00462CD9" w:rsidRPr="001B2345" w:rsidRDefault="00462CD9" w:rsidP="000972D4">
            <w:pPr>
              <w:jc w:val="center"/>
              <w:rPr>
                <w:bCs/>
              </w:rPr>
            </w:pPr>
          </w:p>
        </w:tc>
      </w:tr>
      <w:tr w:rsidR="00462CD9" w:rsidRPr="00642FB6" w:rsidTr="009C147E">
        <w:trPr>
          <w:trHeight w:val="721"/>
          <w:jc w:val="center"/>
        </w:trPr>
        <w:tc>
          <w:tcPr>
            <w:tcW w:w="4317" w:type="dxa"/>
            <w:tcBorders>
              <w:top w:val="single" w:sz="4" w:space="0" w:color="auto"/>
              <w:left w:val="single" w:sz="6" w:space="0" w:color="auto"/>
              <w:bottom w:val="single" w:sz="4" w:space="0" w:color="auto"/>
              <w:right w:val="single" w:sz="4" w:space="0" w:color="auto"/>
            </w:tcBorders>
            <w:vAlign w:val="center"/>
          </w:tcPr>
          <w:p w:rsidR="009C147E" w:rsidRPr="005C1FE5" w:rsidRDefault="009C147E" w:rsidP="009C147E">
            <w:pPr>
              <w:pStyle w:val="TableTextBasic"/>
              <w:tabs>
                <w:tab w:val="clear" w:pos="720"/>
                <w:tab w:val="clear" w:pos="1008"/>
                <w:tab w:val="clear" w:pos="1440"/>
                <w:tab w:val="clear" w:pos="2880"/>
                <w:tab w:val="clear" w:pos="4320"/>
                <w:tab w:val="clear" w:pos="5760"/>
                <w:tab w:val="clear" w:pos="7200"/>
                <w:tab w:val="clear" w:pos="8640"/>
                <w:tab w:val="clear" w:pos="10080"/>
                <w:tab w:val="right" w:pos="402"/>
                <w:tab w:val="left" w:pos="2302"/>
                <w:tab w:val="right" w:pos="2875"/>
              </w:tabs>
              <w:spacing w:before="60"/>
              <w:rPr>
                <w:rFonts w:ascii="Arial Narrow" w:hAnsi="Arial Narrow"/>
                <w:lang w:val="fr-FR"/>
              </w:rPr>
            </w:pPr>
            <w:r w:rsidRPr="005C1FE5">
              <w:rPr>
                <w:rFonts w:ascii="Arial Narrow" w:hAnsi="Arial Narrow"/>
                <w:lang w:val="fr-FR"/>
              </w:rPr>
              <w:t xml:space="preserve">Quelle est votre date de naissance?    </w:t>
            </w:r>
          </w:p>
          <w:p w:rsidR="00462CD9" w:rsidRPr="00A22F88" w:rsidRDefault="009C147E" w:rsidP="009C147E">
            <w:pPr>
              <w:rPr>
                <w:rFonts w:ascii="Arial Narrow" w:hAnsi="Arial Narrow"/>
                <w:i/>
                <w:sz w:val="18"/>
              </w:rPr>
            </w:pPr>
            <w:r w:rsidRPr="005C1FE5">
              <w:rPr>
                <w:rFonts w:ascii="Arial Narrow" w:hAnsi="Arial Narrow"/>
                <w:i/>
                <w:color w:val="FF6600"/>
                <w:sz w:val="18"/>
                <w:lang w:val="fr-FR"/>
              </w:rPr>
              <w:br/>
            </w:r>
            <w:r>
              <w:rPr>
                <w:rFonts w:ascii="Arial Narrow" w:hAnsi="Arial Narrow"/>
                <w:i/>
                <w:sz w:val="18"/>
              </w:rPr>
              <w:t>Ne sait pas 77 77 7777</w:t>
            </w:r>
          </w:p>
        </w:tc>
        <w:tc>
          <w:tcPr>
            <w:tcW w:w="5205" w:type="dxa"/>
            <w:gridSpan w:val="2"/>
            <w:tcBorders>
              <w:top w:val="single" w:sz="4" w:space="0" w:color="auto"/>
              <w:left w:val="nil"/>
              <w:bottom w:val="single" w:sz="4" w:space="0" w:color="auto"/>
              <w:right w:val="single" w:sz="6" w:space="0" w:color="auto"/>
            </w:tcBorders>
            <w:shd w:val="clear" w:color="auto" w:fill="FFFFFF"/>
            <w:vAlign w:val="center"/>
          </w:tcPr>
          <w:p w:rsidR="00462CD9" w:rsidRPr="009C147E" w:rsidRDefault="00462CD9" w:rsidP="009D465C">
            <w:pPr>
              <w:tabs>
                <w:tab w:val="right" w:pos="2835"/>
                <w:tab w:val="left" w:pos="3119"/>
              </w:tabs>
              <w:ind w:left="1214" w:right="200"/>
              <w:jc w:val="right"/>
              <w:rPr>
                <w:rFonts w:ascii="Arial Narrow" w:hAnsi="Arial Narrow"/>
                <w:sz w:val="28"/>
                <w:szCs w:val="28"/>
                <w:lang w:val="fr-CH"/>
              </w:rPr>
            </w:pPr>
          </w:p>
          <w:p w:rsidR="00462CD9" w:rsidRPr="009C147E" w:rsidRDefault="00462CD9" w:rsidP="009C147E">
            <w:pPr>
              <w:tabs>
                <w:tab w:val="right" w:pos="2835"/>
                <w:tab w:val="left" w:pos="3119"/>
              </w:tabs>
              <w:ind w:right="200"/>
              <w:rPr>
                <w:rFonts w:ascii="Arial Narrow" w:hAnsi="Arial Narrow"/>
                <w:sz w:val="20"/>
                <w:szCs w:val="20"/>
                <w:lang w:val="fr-CH"/>
              </w:rPr>
            </w:pPr>
            <w:r w:rsidRPr="009C147E">
              <w:rPr>
                <w:rFonts w:ascii="Arial Narrow" w:hAnsi="Arial Narrow"/>
                <w:sz w:val="20"/>
                <w:szCs w:val="20"/>
                <w:lang w:val="fr-CH"/>
              </w:rPr>
              <w:t>└─┴─┘ └─┴─┘ └─┴─┴─┴─┘</w:t>
            </w:r>
            <w:r w:rsidR="009C147E" w:rsidRPr="005C1FE5">
              <w:rPr>
                <w:rFonts w:ascii="Arial Narrow" w:hAnsi="Arial Narrow"/>
                <w:i/>
                <w:sz w:val="18"/>
                <w:lang w:val="fr-FR"/>
              </w:rPr>
              <w:t>Si réponse connue, aller à C4</w:t>
            </w:r>
          </w:p>
          <w:p w:rsidR="00462CD9" w:rsidRPr="006D2BB2" w:rsidRDefault="009C147E" w:rsidP="009C147E">
            <w:pPr>
              <w:ind w:right="400"/>
              <w:rPr>
                <w:rFonts w:ascii="Arial Narrow" w:hAnsi="Arial Narrow"/>
                <w:sz w:val="20"/>
                <w:szCs w:val="20"/>
              </w:rPr>
            </w:pPr>
            <w:r>
              <w:rPr>
                <w:rFonts w:ascii="Arial Narrow" w:hAnsi="Arial Narrow"/>
                <w:sz w:val="20"/>
                <w:szCs w:val="20"/>
              </w:rPr>
              <w:t>Jour</w:t>
            </w:r>
            <w:r w:rsidR="00890E77">
              <w:rPr>
                <w:rFonts w:ascii="Arial Narrow" w:hAnsi="Arial Narrow"/>
                <w:sz w:val="20"/>
                <w:szCs w:val="20"/>
              </w:rPr>
              <w:t xml:space="preserve">           </w:t>
            </w:r>
            <w:r>
              <w:rPr>
                <w:rFonts w:ascii="Arial Narrow" w:hAnsi="Arial Narrow"/>
                <w:sz w:val="20"/>
                <w:szCs w:val="20"/>
              </w:rPr>
              <w:t>Mois</w:t>
            </w:r>
            <w:r w:rsidR="00890E77">
              <w:rPr>
                <w:rFonts w:ascii="Arial Narrow" w:hAnsi="Arial Narrow"/>
                <w:sz w:val="20"/>
                <w:szCs w:val="20"/>
              </w:rPr>
              <w:t xml:space="preserve">            </w:t>
            </w:r>
            <w:r>
              <w:rPr>
                <w:rFonts w:ascii="Arial Narrow" w:hAnsi="Arial Narrow"/>
                <w:sz w:val="20"/>
                <w:szCs w:val="20"/>
              </w:rPr>
              <w:t>Année</w:t>
            </w:r>
          </w:p>
        </w:tc>
        <w:tc>
          <w:tcPr>
            <w:tcW w:w="1038" w:type="dxa"/>
            <w:tcBorders>
              <w:top w:val="single" w:sz="6" w:space="0" w:color="auto"/>
              <w:left w:val="single" w:sz="6" w:space="0" w:color="auto"/>
              <w:bottom w:val="single" w:sz="6" w:space="0" w:color="auto"/>
              <w:right w:val="single" w:sz="6" w:space="0" w:color="auto"/>
            </w:tcBorders>
            <w:vAlign w:val="center"/>
          </w:tcPr>
          <w:p w:rsidR="00462CD9" w:rsidRPr="001B2345" w:rsidRDefault="00462CD9" w:rsidP="003556D9">
            <w:pPr>
              <w:pStyle w:val="Footer"/>
              <w:tabs>
                <w:tab w:val="clear" w:pos="4153"/>
                <w:tab w:val="clear" w:pos="8306"/>
              </w:tabs>
              <w:jc w:val="center"/>
              <w:rPr>
                <w:rFonts w:ascii="Arial Narrow" w:hAnsi="Arial Narrow"/>
                <w:bCs/>
                <w:sz w:val="22"/>
                <w:szCs w:val="22"/>
              </w:rPr>
            </w:pPr>
            <w:r w:rsidRPr="001B2345">
              <w:rPr>
                <w:rFonts w:ascii="Arial Narrow" w:hAnsi="Arial Narrow"/>
                <w:bCs/>
                <w:sz w:val="22"/>
                <w:szCs w:val="22"/>
              </w:rPr>
              <w:t>C2</w:t>
            </w:r>
          </w:p>
        </w:tc>
      </w:tr>
      <w:tr w:rsidR="00462CD9" w:rsidRPr="00642FB6" w:rsidTr="00DF71FD">
        <w:trPr>
          <w:jc w:val="center"/>
        </w:trPr>
        <w:tc>
          <w:tcPr>
            <w:tcW w:w="4317" w:type="dxa"/>
            <w:tcBorders>
              <w:top w:val="single" w:sz="4" w:space="0" w:color="auto"/>
              <w:left w:val="single" w:sz="6" w:space="0" w:color="auto"/>
              <w:bottom w:val="single" w:sz="4" w:space="0" w:color="auto"/>
              <w:right w:val="single" w:sz="4" w:space="0" w:color="auto"/>
            </w:tcBorders>
            <w:vAlign w:val="center"/>
          </w:tcPr>
          <w:p w:rsidR="00462CD9" w:rsidRPr="00A22F88" w:rsidRDefault="00A8666C" w:rsidP="009D465C">
            <w:pPr>
              <w:tabs>
                <w:tab w:val="right" w:pos="402"/>
                <w:tab w:val="left" w:pos="2302"/>
                <w:tab w:val="right" w:pos="2875"/>
              </w:tabs>
              <w:rPr>
                <w:rFonts w:ascii="Arial Narrow" w:hAnsi="Arial Narrow"/>
                <w:sz w:val="18"/>
              </w:rPr>
            </w:pPr>
            <w:r>
              <w:rPr>
                <w:rFonts w:ascii="Arial Narrow" w:hAnsi="Arial Narrow"/>
                <w:sz w:val="18"/>
              </w:rPr>
              <w:t>Quel</w:t>
            </w:r>
            <w:r w:rsidR="00890E77">
              <w:rPr>
                <w:rFonts w:ascii="Arial Narrow" w:hAnsi="Arial Narrow"/>
                <w:sz w:val="18"/>
              </w:rPr>
              <w:t xml:space="preserve"> </w:t>
            </w:r>
            <w:r>
              <w:rPr>
                <w:rFonts w:ascii="Arial Narrow" w:hAnsi="Arial Narrow"/>
                <w:sz w:val="18"/>
              </w:rPr>
              <w:t>âge</w:t>
            </w:r>
            <w:r w:rsidR="00890E77">
              <w:rPr>
                <w:rFonts w:ascii="Arial Narrow" w:hAnsi="Arial Narrow"/>
                <w:sz w:val="18"/>
              </w:rPr>
              <w:t xml:space="preserve"> </w:t>
            </w:r>
            <w:r>
              <w:rPr>
                <w:rFonts w:ascii="Arial Narrow" w:hAnsi="Arial Narrow"/>
                <w:sz w:val="18"/>
              </w:rPr>
              <w:t>avez-vous</w:t>
            </w:r>
            <w:r w:rsidRPr="00642FB6">
              <w:rPr>
                <w:rFonts w:ascii="Arial Narrow" w:hAnsi="Arial Narrow"/>
                <w:sz w:val="18"/>
              </w:rPr>
              <w:t>?</w:t>
            </w:r>
          </w:p>
        </w:tc>
        <w:tc>
          <w:tcPr>
            <w:tcW w:w="2977" w:type="dxa"/>
            <w:tcBorders>
              <w:top w:val="single" w:sz="4" w:space="0" w:color="auto"/>
              <w:left w:val="nil"/>
              <w:bottom w:val="single" w:sz="4" w:space="0" w:color="auto"/>
            </w:tcBorders>
            <w:vAlign w:val="center"/>
          </w:tcPr>
          <w:p w:rsidR="00462CD9" w:rsidRPr="00642FB6" w:rsidRDefault="00A8666C" w:rsidP="004C324A">
            <w:pPr>
              <w:jc w:val="right"/>
              <w:rPr>
                <w:rFonts w:ascii="Arial Narrow" w:hAnsi="Arial Narrow"/>
                <w:sz w:val="18"/>
              </w:rPr>
            </w:pPr>
            <w:r>
              <w:rPr>
                <w:rFonts w:ascii="Arial Narrow" w:hAnsi="Arial Narrow"/>
                <w:sz w:val="18"/>
              </w:rPr>
              <w:t>Années</w:t>
            </w:r>
          </w:p>
        </w:tc>
        <w:tc>
          <w:tcPr>
            <w:tcW w:w="2228" w:type="dxa"/>
            <w:tcBorders>
              <w:top w:val="single" w:sz="4" w:space="0" w:color="auto"/>
              <w:left w:val="nil"/>
              <w:bottom w:val="single" w:sz="4" w:space="0" w:color="auto"/>
              <w:right w:val="single" w:sz="6" w:space="0" w:color="auto"/>
            </w:tcBorders>
            <w:vAlign w:val="center"/>
          </w:tcPr>
          <w:p w:rsidR="00462CD9" w:rsidRPr="006D2BB2" w:rsidRDefault="00462CD9" w:rsidP="0080448D">
            <w:pPr>
              <w:rPr>
                <w:sz w:val="20"/>
                <w:szCs w:val="20"/>
              </w:rPr>
            </w:pPr>
          </w:p>
          <w:p w:rsidR="00462CD9" w:rsidRPr="006D2BB2" w:rsidRDefault="00462CD9" w:rsidP="0080448D">
            <w:pPr>
              <w:rPr>
                <w:sz w:val="20"/>
                <w:szCs w:val="20"/>
              </w:rPr>
            </w:pPr>
            <w:r w:rsidRPr="006D2BB2">
              <w:rPr>
                <w:rFonts w:ascii="Arial Narrow" w:hAnsi="Arial Narrow"/>
                <w:sz w:val="20"/>
                <w:szCs w:val="20"/>
              </w:rPr>
              <w:t>└─┴─┘</w:t>
            </w:r>
          </w:p>
        </w:tc>
        <w:tc>
          <w:tcPr>
            <w:tcW w:w="1038" w:type="dxa"/>
            <w:tcBorders>
              <w:top w:val="single" w:sz="6" w:space="0" w:color="auto"/>
              <w:left w:val="single" w:sz="6" w:space="0" w:color="auto"/>
              <w:bottom w:val="single" w:sz="4" w:space="0" w:color="auto"/>
              <w:right w:val="single" w:sz="6" w:space="0" w:color="auto"/>
            </w:tcBorders>
            <w:vAlign w:val="center"/>
          </w:tcPr>
          <w:p w:rsidR="00462CD9" w:rsidRPr="001B2345" w:rsidRDefault="00462CD9" w:rsidP="000972D4">
            <w:pPr>
              <w:pStyle w:val="Footer"/>
              <w:tabs>
                <w:tab w:val="clear" w:pos="4153"/>
                <w:tab w:val="clear" w:pos="8306"/>
              </w:tabs>
              <w:jc w:val="center"/>
              <w:rPr>
                <w:bCs/>
              </w:rPr>
            </w:pPr>
            <w:r w:rsidRPr="001B2345">
              <w:rPr>
                <w:rFonts w:ascii="Arial Narrow" w:hAnsi="Arial Narrow"/>
                <w:bCs/>
                <w:sz w:val="22"/>
                <w:szCs w:val="22"/>
              </w:rPr>
              <w:t>C3</w:t>
            </w:r>
          </w:p>
        </w:tc>
      </w:tr>
      <w:tr w:rsidR="00462CD9" w:rsidRPr="00642FB6" w:rsidTr="00DF71FD">
        <w:tblPrEx>
          <w:shd w:val="pct15" w:color="auto" w:fill="auto"/>
        </w:tblPrEx>
        <w:trPr>
          <w:cantSplit/>
          <w:trHeight w:val="647"/>
          <w:jc w:val="center"/>
        </w:trPr>
        <w:tc>
          <w:tcPr>
            <w:tcW w:w="4317" w:type="dxa"/>
            <w:tcBorders>
              <w:top w:val="single" w:sz="4" w:space="0" w:color="auto"/>
              <w:left w:val="single" w:sz="4" w:space="0" w:color="auto"/>
              <w:bottom w:val="single" w:sz="4" w:space="0" w:color="auto"/>
              <w:right w:val="single" w:sz="4" w:space="0" w:color="auto"/>
            </w:tcBorders>
            <w:shd w:val="clear" w:color="auto" w:fill="auto"/>
            <w:vAlign w:val="center"/>
          </w:tcPr>
          <w:p w:rsidR="00462CD9" w:rsidRPr="00A8666C" w:rsidRDefault="00A8666C" w:rsidP="00E319D0">
            <w:pPr>
              <w:spacing w:before="60"/>
              <w:rPr>
                <w:rFonts w:ascii="Arial Narrow" w:hAnsi="Arial Narrow"/>
                <w:sz w:val="18"/>
                <w:lang w:val="fr-CH"/>
              </w:rPr>
            </w:pPr>
            <w:r w:rsidRPr="005C1FE5">
              <w:rPr>
                <w:rFonts w:ascii="Arial Narrow" w:hAnsi="Arial Narrow"/>
                <w:sz w:val="18"/>
                <w:lang w:val="fr-FR"/>
              </w:rPr>
              <w:t xml:space="preserve">En tout, </w:t>
            </w:r>
            <w:r>
              <w:rPr>
                <w:rFonts w:ascii="Arial Narrow" w:hAnsi="Arial Narrow"/>
                <w:sz w:val="18"/>
                <w:lang w:val="fr-FR"/>
              </w:rPr>
              <w:t>combien</w:t>
            </w:r>
            <w:r w:rsidRPr="005C1FE5">
              <w:rPr>
                <w:rFonts w:ascii="Arial Narrow" w:hAnsi="Arial Narrow"/>
                <w:sz w:val="18"/>
                <w:lang w:val="fr-FR"/>
              </w:rPr>
              <w:t xml:space="preserve"> d'années avez-vous passé à l'école ou à suivre une formation à plein temps (sans compter la pré-scolarité) ?</w:t>
            </w:r>
          </w:p>
        </w:tc>
        <w:tc>
          <w:tcPr>
            <w:tcW w:w="2977" w:type="dxa"/>
            <w:tcBorders>
              <w:top w:val="single" w:sz="4" w:space="0" w:color="auto"/>
              <w:left w:val="nil"/>
              <w:bottom w:val="single" w:sz="4" w:space="0" w:color="auto"/>
            </w:tcBorders>
            <w:shd w:val="clear" w:color="auto" w:fill="auto"/>
            <w:vAlign w:val="center"/>
          </w:tcPr>
          <w:p w:rsidR="00462CD9" w:rsidRPr="00642FB6" w:rsidRDefault="00A8666C" w:rsidP="00F2478F">
            <w:pPr>
              <w:jc w:val="right"/>
              <w:rPr>
                <w:rFonts w:ascii="Arial Narrow" w:hAnsi="Arial Narrow"/>
                <w:sz w:val="18"/>
              </w:rPr>
            </w:pPr>
            <w:r>
              <w:rPr>
                <w:rFonts w:ascii="Arial Narrow" w:hAnsi="Arial Narrow"/>
                <w:sz w:val="18"/>
              </w:rPr>
              <w:t>Années</w:t>
            </w:r>
          </w:p>
        </w:tc>
        <w:tc>
          <w:tcPr>
            <w:tcW w:w="2228" w:type="dxa"/>
            <w:tcBorders>
              <w:top w:val="single" w:sz="4" w:space="0" w:color="auto"/>
              <w:left w:val="nil"/>
              <w:bottom w:val="single" w:sz="4" w:space="0" w:color="auto"/>
              <w:right w:val="single" w:sz="4" w:space="0" w:color="auto"/>
            </w:tcBorders>
            <w:shd w:val="clear" w:color="auto" w:fill="auto"/>
            <w:vAlign w:val="bottom"/>
          </w:tcPr>
          <w:p w:rsidR="00462CD9" w:rsidRPr="006D2BB2" w:rsidRDefault="00462CD9" w:rsidP="00B71771">
            <w:pPr>
              <w:rPr>
                <w:sz w:val="20"/>
                <w:szCs w:val="20"/>
              </w:rPr>
            </w:pPr>
            <w:r w:rsidRPr="006D2BB2">
              <w:rPr>
                <w:rFonts w:ascii="Arial Narrow" w:hAnsi="Arial Narrow"/>
                <w:sz w:val="20"/>
                <w:szCs w:val="20"/>
              </w:rPr>
              <w:t>└─┴─┘</w:t>
            </w:r>
          </w:p>
        </w:tc>
        <w:tc>
          <w:tcPr>
            <w:tcW w:w="1038" w:type="dxa"/>
            <w:tcBorders>
              <w:top w:val="single" w:sz="4" w:space="0" w:color="auto"/>
              <w:left w:val="nil"/>
              <w:bottom w:val="single" w:sz="4" w:space="0" w:color="auto"/>
              <w:right w:val="single" w:sz="4" w:space="0" w:color="auto"/>
            </w:tcBorders>
            <w:shd w:val="clear" w:color="auto" w:fill="auto"/>
            <w:vAlign w:val="center"/>
          </w:tcPr>
          <w:p w:rsidR="00462CD9" w:rsidRPr="001B2345" w:rsidRDefault="00462CD9" w:rsidP="00F2478F">
            <w:pPr>
              <w:jc w:val="center"/>
              <w:rPr>
                <w:bCs/>
              </w:rPr>
            </w:pPr>
            <w:r w:rsidRPr="001B2345">
              <w:rPr>
                <w:rFonts w:ascii="Arial Narrow" w:hAnsi="Arial Narrow"/>
                <w:bCs/>
                <w:sz w:val="22"/>
                <w:szCs w:val="22"/>
              </w:rPr>
              <w:t>C</w:t>
            </w:r>
            <w:r>
              <w:rPr>
                <w:rFonts w:ascii="Arial Narrow" w:hAnsi="Arial Narrow"/>
                <w:bCs/>
                <w:sz w:val="22"/>
                <w:szCs w:val="22"/>
              </w:rPr>
              <w:t>4</w:t>
            </w:r>
          </w:p>
        </w:tc>
      </w:tr>
    </w:tbl>
    <w:p w:rsidR="004C324A" w:rsidRPr="00642FB6" w:rsidRDefault="004C324A" w:rsidP="004C324A">
      <w:pPr>
        <w:pStyle w:val="Footer"/>
        <w:tabs>
          <w:tab w:val="clear" w:pos="4153"/>
          <w:tab w:val="clear" w:pos="8306"/>
        </w:tabs>
      </w:pPr>
    </w:p>
    <w:tbl>
      <w:tblPr>
        <w:tblW w:w="10560" w:type="dxa"/>
        <w:jc w:val="center"/>
        <w:shd w:val="pct15" w:color="auto" w:fill="auto"/>
        <w:tblLayout w:type="fixed"/>
        <w:tblLook w:val="0000" w:firstRow="0" w:lastRow="0" w:firstColumn="0" w:lastColumn="0" w:noHBand="0" w:noVBand="0"/>
      </w:tblPr>
      <w:tblGrid>
        <w:gridCol w:w="4317"/>
        <w:gridCol w:w="2977"/>
        <w:gridCol w:w="2228"/>
        <w:gridCol w:w="1038"/>
      </w:tblGrid>
      <w:tr w:rsidR="00157EF1" w:rsidRPr="00642FB6" w:rsidTr="00F40B32">
        <w:trPr>
          <w:cantSplit/>
          <w:jc w:val="center"/>
        </w:trPr>
        <w:tc>
          <w:tcPr>
            <w:tcW w:w="10560" w:type="dxa"/>
            <w:gridSpan w:val="4"/>
            <w:tcBorders>
              <w:top w:val="single" w:sz="4" w:space="0" w:color="auto"/>
              <w:left w:val="single" w:sz="4" w:space="0" w:color="auto"/>
              <w:right w:val="single" w:sz="4" w:space="0" w:color="auto"/>
            </w:tcBorders>
            <w:shd w:val="pct15" w:color="auto" w:fill="auto"/>
          </w:tcPr>
          <w:p w:rsidR="00157EF1" w:rsidRPr="00642FB6" w:rsidRDefault="00C50CF5" w:rsidP="00157EF1">
            <w:pPr>
              <w:pStyle w:val="Footer"/>
              <w:tabs>
                <w:tab w:val="clear" w:pos="4153"/>
                <w:tab w:val="clear" w:pos="8306"/>
              </w:tabs>
              <w:spacing w:before="40" w:after="40"/>
            </w:pPr>
            <w:r w:rsidRPr="00642FB6">
              <w:rPr>
                <w:rFonts w:ascii="Arial Narrow" w:hAnsi="Arial Narrow"/>
                <w:b/>
                <w:bCs/>
                <w:spacing w:val="-2"/>
              </w:rPr>
              <w:t>E</w:t>
            </w:r>
            <w:r>
              <w:rPr>
                <w:rFonts w:ascii="Arial Narrow" w:hAnsi="Arial Narrow"/>
                <w:b/>
                <w:bCs/>
                <w:spacing w:val="-2"/>
              </w:rPr>
              <w:t>LARGI:</w:t>
            </w:r>
            <w:r w:rsidR="00890E77">
              <w:rPr>
                <w:rFonts w:ascii="Arial Narrow" w:hAnsi="Arial Narrow"/>
                <w:b/>
                <w:bCs/>
                <w:spacing w:val="-2"/>
              </w:rPr>
              <w:t xml:space="preserve"> </w:t>
            </w:r>
            <w:r w:rsidRPr="00642FB6">
              <w:rPr>
                <w:rFonts w:ascii="Arial Narrow" w:hAnsi="Arial Narrow"/>
                <w:b/>
                <w:bCs/>
                <w:spacing w:val="-2"/>
              </w:rPr>
              <w:t>Information</w:t>
            </w:r>
            <w:r>
              <w:rPr>
                <w:rFonts w:ascii="Arial Narrow" w:hAnsi="Arial Narrow"/>
                <w:b/>
                <w:bCs/>
                <w:spacing w:val="-2"/>
              </w:rPr>
              <w:t>s</w:t>
            </w:r>
            <w:r w:rsidR="00890E77">
              <w:rPr>
                <w:rFonts w:ascii="Arial Narrow" w:hAnsi="Arial Narrow"/>
                <w:b/>
                <w:bCs/>
                <w:spacing w:val="-2"/>
              </w:rPr>
              <w:t xml:space="preserve"> </w:t>
            </w:r>
            <w:r>
              <w:rPr>
                <w:rFonts w:ascii="Arial Narrow" w:hAnsi="Arial Narrow"/>
                <w:b/>
                <w:bCs/>
                <w:spacing w:val="-2"/>
              </w:rPr>
              <w:t>démographiques</w:t>
            </w:r>
          </w:p>
        </w:tc>
      </w:tr>
      <w:tr w:rsidR="00DF71FD" w:rsidRPr="00642FB6" w:rsidTr="00DF71FD">
        <w:trPr>
          <w:cantSplit/>
          <w:trHeight w:hRule="exact" w:val="255"/>
          <w:jc w:val="center"/>
        </w:trPr>
        <w:tc>
          <w:tcPr>
            <w:tcW w:w="4317" w:type="dxa"/>
            <w:vMerge w:val="restart"/>
            <w:tcBorders>
              <w:top w:val="single" w:sz="4" w:space="0" w:color="auto"/>
              <w:left w:val="single" w:sz="4" w:space="0" w:color="auto"/>
              <w:right w:val="single" w:sz="4" w:space="0" w:color="auto"/>
            </w:tcBorders>
            <w:shd w:val="pct15" w:color="auto" w:fill="auto"/>
            <w:tcMar>
              <w:top w:w="28" w:type="dxa"/>
            </w:tcMar>
            <w:vAlign w:val="center"/>
          </w:tcPr>
          <w:p w:rsidR="00DF71FD" w:rsidRPr="00D05FBA" w:rsidRDefault="00DF71FD" w:rsidP="00C50CF5">
            <w:pPr>
              <w:spacing w:before="60"/>
              <w:rPr>
                <w:rFonts w:ascii="Arial Narrow" w:hAnsi="Arial Narrow"/>
                <w:sz w:val="18"/>
                <w:lang w:val="fr-FR"/>
              </w:rPr>
            </w:pPr>
            <w:r w:rsidRPr="00D05FBA">
              <w:rPr>
                <w:rFonts w:ascii="Arial Narrow" w:hAnsi="Arial Narrow"/>
                <w:sz w:val="18"/>
                <w:lang w:val="fr-FR"/>
              </w:rPr>
              <w:t xml:space="preserve">Quel est le </w:t>
            </w:r>
            <w:r w:rsidRPr="00032F7B">
              <w:rPr>
                <w:rFonts w:ascii="Arial Narrow" w:hAnsi="Arial Narrow"/>
                <w:b/>
                <w:bCs/>
                <w:sz w:val="18"/>
                <w:lang w:val="fr-FR"/>
              </w:rPr>
              <w:t>plus haut niveau d'instruction</w:t>
            </w:r>
            <w:r w:rsidRPr="00D05FBA">
              <w:rPr>
                <w:rFonts w:ascii="Arial Narrow" w:hAnsi="Arial Narrow"/>
                <w:sz w:val="18"/>
                <w:lang w:val="fr-FR"/>
              </w:rPr>
              <w:t xml:space="preserve"> que vous avez </w:t>
            </w:r>
            <w:r>
              <w:rPr>
                <w:rFonts w:ascii="Arial Narrow" w:hAnsi="Arial Narrow"/>
                <w:sz w:val="18"/>
                <w:lang w:val="fr-FR"/>
              </w:rPr>
              <w:t>atte</w:t>
            </w:r>
            <w:r w:rsidRPr="00D05FBA">
              <w:rPr>
                <w:rFonts w:ascii="Arial Narrow" w:hAnsi="Arial Narrow"/>
                <w:sz w:val="18"/>
                <w:lang w:val="fr-FR"/>
              </w:rPr>
              <w:t>int ?</w:t>
            </w:r>
          </w:p>
          <w:p w:rsidR="00DF71FD" w:rsidRPr="00D05FBA" w:rsidRDefault="00DF71FD" w:rsidP="00C50CF5">
            <w:pPr>
              <w:tabs>
                <w:tab w:val="right" w:pos="402"/>
                <w:tab w:val="left" w:pos="2302"/>
                <w:tab w:val="right" w:pos="2875"/>
              </w:tabs>
              <w:rPr>
                <w:rFonts w:ascii="Arial Narrow" w:hAnsi="Arial Narrow"/>
                <w:sz w:val="18"/>
                <w:lang w:val="fr-FR"/>
              </w:rPr>
            </w:pPr>
          </w:p>
          <w:p w:rsidR="00DF71FD" w:rsidRPr="00D05FBA" w:rsidRDefault="00DF71FD" w:rsidP="00C50CF5">
            <w:pPr>
              <w:tabs>
                <w:tab w:val="right" w:pos="402"/>
                <w:tab w:val="left" w:pos="2302"/>
                <w:tab w:val="right" w:pos="2875"/>
              </w:tabs>
              <w:rPr>
                <w:rFonts w:ascii="Arial Narrow" w:hAnsi="Arial Narrow"/>
                <w:sz w:val="18"/>
                <w:lang w:val="fr-FR"/>
              </w:rPr>
            </w:pPr>
          </w:p>
          <w:p w:rsidR="00DF71FD" w:rsidRPr="00C50CF5" w:rsidRDefault="00DF71FD" w:rsidP="00C50CF5">
            <w:pPr>
              <w:spacing w:before="60"/>
              <w:rPr>
                <w:rFonts w:ascii="Arial Narrow" w:hAnsi="Arial Narrow"/>
                <w:spacing w:val="-2"/>
                <w:sz w:val="18"/>
                <w:lang w:val="fr-CH"/>
              </w:rPr>
            </w:pPr>
          </w:p>
        </w:tc>
        <w:tc>
          <w:tcPr>
            <w:tcW w:w="2977" w:type="dxa"/>
            <w:tcBorders>
              <w:top w:val="single" w:sz="4" w:space="0" w:color="auto"/>
              <w:left w:val="nil"/>
            </w:tcBorders>
            <w:shd w:val="pct15" w:color="auto" w:fill="auto"/>
            <w:vAlign w:val="center"/>
          </w:tcPr>
          <w:p w:rsidR="00DF71FD" w:rsidRPr="00DF71FD" w:rsidRDefault="00DF71FD" w:rsidP="00CC56AC">
            <w:pPr>
              <w:tabs>
                <w:tab w:val="left" w:pos="2291"/>
              </w:tabs>
              <w:jc w:val="right"/>
              <w:rPr>
                <w:rFonts w:ascii="Arial Narrow" w:hAnsi="Arial Narrow"/>
                <w:sz w:val="18"/>
              </w:rPr>
            </w:pPr>
            <w:r w:rsidRPr="00DF71FD">
              <w:rPr>
                <w:rFonts w:ascii="Arial Narrow" w:hAnsi="Arial Narrow"/>
                <w:sz w:val="18"/>
              </w:rPr>
              <w:t>Aucune instruction officielle</w:t>
            </w:r>
          </w:p>
        </w:tc>
        <w:tc>
          <w:tcPr>
            <w:tcW w:w="2228" w:type="dxa"/>
            <w:tcBorders>
              <w:top w:val="single" w:sz="4" w:space="0" w:color="auto"/>
              <w:right w:val="single" w:sz="4" w:space="0" w:color="auto"/>
            </w:tcBorders>
            <w:shd w:val="pct15" w:color="auto" w:fill="auto"/>
            <w:vAlign w:val="center"/>
          </w:tcPr>
          <w:p w:rsidR="00DF71FD" w:rsidRDefault="00DF71FD" w:rsidP="008E5F86">
            <w:pPr>
              <w:rPr>
                <w:rFonts w:ascii="Arial Narrow" w:hAnsi="Arial Narrow"/>
                <w:sz w:val="18"/>
              </w:rPr>
            </w:pPr>
            <w:r>
              <w:rPr>
                <w:rFonts w:ascii="Arial Narrow" w:hAnsi="Arial Narrow"/>
                <w:sz w:val="18"/>
              </w:rPr>
              <w:t>1</w:t>
            </w:r>
          </w:p>
          <w:p w:rsidR="00DF71FD" w:rsidRDefault="00DF71FD" w:rsidP="008E5F86">
            <w:pPr>
              <w:rPr>
                <w:rFonts w:ascii="Arial Narrow" w:hAnsi="Arial Narrow"/>
                <w:sz w:val="18"/>
              </w:rPr>
            </w:pPr>
          </w:p>
        </w:tc>
        <w:tc>
          <w:tcPr>
            <w:tcW w:w="1038" w:type="dxa"/>
            <w:vMerge w:val="restart"/>
            <w:tcBorders>
              <w:top w:val="single" w:sz="4" w:space="0" w:color="auto"/>
              <w:left w:val="nil"/>
              <w:right w:val="single" w:sz="4" w:space="0" w:color="auto"/>
            </w:tcBorders>
            <w:shd w:val="pct15" w:color="auto" w:fill="auto"/>
            <w:vAlign w:val="center"/>
          </w:tcPr>
          <w:p w:rsidR="00DF71FD" w:rsidRPr="003129B1" w:rsidRDefault="00DF71FD" w:rsidP="00CE0B84">
            <w:pPr>
              <w:jc w:val="center"/>
              <w:rPr>
                <w:rFonts w:ascii="Arial Narrow" w:hAnsi="Arial Narrow"/>
                <w:bCs/>
                <w:sz w:val="22"/>
                <w:szCs w:val="22"/>
                <w:highlight w:val="yellow"/>
              </w:rPr>
            </w:pPr>
            <w:r w:rsidRPr="003129B1">
              <w:rPr>
                <w:rFonts w:ascii="Arial Narrow" w:hAnsi="Arial Narrow"/>
                <w:bCs/>
                <w:sz w:val="22"/>
                <w:szCs w:val="22"/>
                <w:highlight w:val="yellow"/>
              </w:rPr>
              <w:t>C5</w:t>
            </w:r>
          </w:p>
        </w:tc>
      </w:tr>
      <w:tr w:rsidR="00DF71FD" w:rsidRPr="00642FB6" w:rsidTr="00DF71FD">
        <w:trPr>
          <w:cantSplit/>
          <w:trHeight w:val="255"/>
          <w:jc w:val="center"/>
        </w:trPr>
        <w:tc>
          <w:tcPr>
            <w:tcW w:w="4317" w:type="dxa"/>
            <w:vMerge/>
            <w:tcBorders>
              <w:left w:val="single" w:sz="4" w:space="0" w:color="auto"/>
              <w:right w:val="single" w:sz="4" w:space="0" w:color="auto"/>
            </w:tcBorders>
            <w:shd w:val="pct15" w:color="auto" w:fill="auto"/>
            <w:tcMar>
              <w:top w:w="28" w:type="dxa"/>
            </w:tcMar>
            <w:vAlign w:val="center"/>
          </w:tcPr>
          <w:p w:rsidR="00DF71FD" w:rsidRPr="00642FB6" w:rsidRDefault="00DF71FD" w:rsidP="00F23C50">
            <w:pPr>
              <w:spacing w:before="60"/>
              <w:rPr>
                <w:rFonts w:ascii="Arial Narrow" w:hAnsi="Arial Narrow"/>
                <w:sz w:val="18"/>
              </w:rPr>
            </w:pPr>
          </w:p>
        </w:tc>
        <w:tc>
          <w:tcPr>
            <w:tcW w:w="2977" w:type="dxa"/>
            <w:tcBorders>
              <w:left w:val="nil"/>
            </w:tcBorders>
            <w:shd w:val="pct15" w:color="auto" w:fill="auto"/>
            <w:vAlign w:val="center"/>
          </w:tcPr>
          <w:p w:rsidR="00DF71FD" w:rsidRPr="003129B1" w:rsidRDefault="00DF71FD" w:rsidP="00CC56AC">
            <w:pPr>
              <w:jc w:val="right"/>
              <w:rPr>
                <w:rFonts w:ascii="Arial Narrow" w:hAnsi="Arial Narrow"/>
                <w:sz w:val="18"/>
                <w:highlight w:val="yellow"/>
                <w:lang w:val="fr-FR"/>
              </w:rPr>
            </w:pPr>
            <w:r w:rsidRPr="003129B1">
              <w:rPr>
                <w:rFonts w:ascii="Arial Narrow" w:hAnsi="Arial Narrow"/>
                <w:sz w:val="18"/>
                <w:highlight w:val="yellow"/>
                <w:lang w:val="fr-FR"/>
              </w:rPr>
              <w:t xml:space="preserve">Moins que l'école primaire </w:t>
            </w:r>
            <w:r w:rsidR="003129B1" w:rsidRPr="003129B1">
              <w:rPr>
                <w:rFonts w:ascii="Arial Narrow" w:hAnsi="Arial Narrow"/>
                <w:sz w:val="18"/>
                <w:highlight w:val="yellow"/>
                <w:lang w:val="fr-FR"/>
              </w:rPr>
              <w:t>(</w:t>
            </w:r>
            <w:r w:rsidRPr="003129B1">
              <w:rPr>
                <w:rFonts w:ascii="Arial Narrow" w:hAnsi="Arial Narrow"/>
                <w:sz w:val="18"/>
                <w:highlight w:val="yellow"/>
                <w:lang w:val="fr-FR"/>
              </w:rPr>
              <w:t>qui n’a pas eu sa 6</w:t>
            </w:r>
            <w:r w:rsidRPr="003129B1">
              <w:rPr>
                <w:rFonts w:ascii="Arial Narrow" w:hAnsi="Arial Narrow"/>
                <w:sz w:val="18"/>
                <w:highlight w:val="yellow"/>
                <w:vertAlign w:val="superscript"/>
                <w:lang w:val="fr-FR"/>
              </w:rPr>
              <w:t>ème</w:t>
            </w:r>
            <w:r w:rsidR="003129B1" w:rsidRPr="003129B1">
              <w:rPr>
                <w:rFonts w:ascii="Arial Narrow" w:hAnsi="Arial Narrow"/>
                <w:sz w:val="18"/>
                <w:highlight w:val="yellow"/>
                <w:lang w:val="fr-FR"/>
              </w:rPr>
              <w:t>)</w:t>
            </w:r>
          </w:p>
        </w:tc>
        <w:tc>
          <w:tcPr>
            <w:tcW w:w="2228" w:type="dxa"/>
            <w:tcBorders>
              <w:right w:val="single" w:sz="4" w:space="0" w:color="auto"/>
            </w:tcBorders>
            <w:shd w:val="pct15" w:color="auto" w:fill="auto"/>
            <w:vAlign w:val="center"/>
          </w:tcPr>
          <w:p w:rsidR="00DF71FD" w:rsidRPr="00642FB6" w:rsidRDefault="00DF71FD" w:rsidP="008E5F86">
            <w:pPr>
              <w:rPr>
                <w:rFonts w:ascii="Arial Narrow" w:hAnsi="Arial Narrow"/>
                <w:sz w:val="18"/>
              </w:rPr>
            </w:pPr>
            <w:r>
              <w:rPr>
                <w:rFonts w:ascii="Arial Narrow" w:hAnsi="Arial Narrow"/>
                <w:sz w:val="18"/>
              </w:rPr>
              <w:t>2</w:t>
            </w:r>
          </w:p>
        </w:tc>
        <w:tc>
          <w:tcPr>
            <w:tcW w:w="1038" w:type="dxa"/>
            <w:vMerge/>
            <w:tcBorders>
              <w:left w:val="nil"/>
              <w:right w:val="single" w:sz="4" w:space="0" w:color="auto"/>
            </w:tcBorders>
            <w:shd w:val="pct15" w:color="auto" w:fill="auto"/>
            <w:vAlign w:val="center"/>
          </w:tcPr>
          <w:p w:rsidR="00DF71FD" w:rsidRPr="003129B1" w:rsidRDefault="00DF71FD" w:rsidP="00A05671">
            <w:pPr>
              <w:jc w:val="center"/>
              <w:rPr>
                <w:rFonts w:ascii="Arial Narrow" w:hAnsi="Arial Narrow"/>
                <w:bCs/>
                <w:sz w:val="22"/>
                <w:szCs w:val="22"/>
                <w:highlight w:val="yellow"/>
              </w:rPr>
            </w:pPr>
          </w:p>
        </w:tc>
      </w:tr>
      <w:tr w:rsidR="00DF71FD" w:rsidRPr="00642FB6" w:rsidTr="00DF71FD">
        <w:trPr>
          <w:cantSplit/>
          <w:trHeight w:val="255"/>
          <w:jc w:val="center"/>
        </w:trPr>
        <w:tc>
          <w:tcPr>
            <w:tcW w:w="4317" w:type="dxa"/>
            <w:vMerge/>
            <w:tcBorders>
              <w:left w:val="single" w:sz="4" w:space="0" w:color="auto"/>
              <w:right w:val="single" w:sz="4" w:space="0" w:color="auto"/>
            </w:tcBorders>
            <w:shd w:val="pct15" w:color="auto" w:fill="auto"/>
            <w:tcMar>
              <w:top w:w="28" w:type="dxa"/>
            </w:tcMar>
            <w:vAlign w:val="center"/>
          </w:tcPr>
          <w:p w:rsidR="00DF71FD" w:rsidRPr="00642FB6" w:rsidRDefault="00DF71FD" w:rsidP="00F23C50">
            <w:pPr>
              <w:spacing w:before="60"/>
              <w:rPr>
                <w:rFonts w:ascii="Arial Narrow" w:hAnsi="Arial Narrow"/>
                <w:sz w:val="18"/>
              </w:rPr>
            </w:pPr>
          </w:p>
        </w:tc>
        <w:tc>
          <w:tcPr>
            <w:tcW w:w="2977" w:type="dxa"/>
            <w:tcBorders>
              <w:left w:val="nil"/>
            </w:tcBorders>
            <w:shd w:val="pct15" w:color="auto" w:fill="auto"/>
            <w:vAlign w:val="center"/>
          </w:tcPr>
          <w:p w:rsidR="00DF71FD" w:rsidRPr="003129B1" w:rsidRDefault="00DF71FD" w:rsidP="00DF71FD">
            <w:pPr>
              <w:jc w:val="right"/>
              <w:rPr>
                <w:rFonts w:ascii="Arial Narrow" w:hAnsi="Arial Narrow"/>
                <w:sz w:val="18"/>
                <w:highlight w:val="yellow"/>
                <w:lang w:val="fr-FR"/>
              </w:rPr>
            </w:pPr>
            <w:r w:rsidRPr="003129B1">
              <w:rPr>
                <w:rFonts w:ascii="Arial Narrow" w:hAnsi="Arial Narrow"/>
                <w:sz w:val="18"/>
                <w:highlight w:val="yellow"/>
                <w:lang w:val="fr-FR"/>
              </w:rPr>
              <w:t xml:space="preserve">Fin de l'école primaire  </w:t>
            </w:r>
            <w:r w:rsidR="003129B1" w:rsidRPr="003129B1">
              <w:rPr>
                <w:rFonts w:ascii="Arial Narrow" w:hAnsi="Arial Narrow"/>
                <w:sz w:val="18"/>
                <w:highlight w:val="yellow"/>
                <w:lang w:val="fr-FR"/>
              </w:rPr>
              <w:t>(</w:t>
            </w:r>
            <w:r w:rsidRPr="003129B1">
              <w:rPr>
                <w:rFonts w:ascii="Arial Narrow" w:hAnsi="Arial Narrow"/>
                <w:sz w:val="18"/>
                <w:highlight w:val="yellow"/>
                <w:lang w:val="fr-FR"/>
              </w:rPr>
              <w:t>a eu sa 6</w:t>
            </w:r>
            <w:r w:rsidRPr="003129B1">
              <w:rPr>
                <w:rFonts w:ascii="Arial Narrow" w:hAnsi="Arial Narrow"/>
                <w:sz w:val="18"/>
                <w:highlight w:val="yellow"/>
                <w:vertAlign w:val="superscript"/>
                <w:lang w:val="fr-FR"/>
              </w:rPr>
              <w:t>ème</w:t>
            </w:r>
            <w:r w:rsidR="003129B1" w:rsidRPr="003129B1">
              <w:rPr>
                <w:rFonts w:ascii="Arial Narrow" w:hAnsi="Arial Narrow"/>
                <w:sz w:val="18"/>
                <w:highlight w:val="yellow"/>
                <w:lang w:val="fr-FR"/>
              </w:rPr>
              <w:t>)</w:t>
            </w:r>
          </w:p>
        </w:tc>
        <w:tc>
          <w:tcPr>
            <w:tcW w:w="2228" w:type="dxa"/>
            <w:tcBorders>
              <w:right w:val="single" w:sz="4" w:space="0" w:color="auto"/>
            </w:tcBorders>
            <w:shd w:val="pct15" w:color="auto" w:fill="auto"/>
            <w:vAlign w:val="center"/>
          </w:tcPr>
          <w:p w:rsidR="00DF71FD" w:rsidRPr="00642FB6" w:rsidRDefault="00DF71FD" w:rsidP="008E5F86">
            <w:pPr>
              <w:rPr>
                <w:rFonts w:ascii="Arial Narrow" w:hAnsi="Arial Narrow"/>
                <w:sz w:val="18"/>
              </w:rPr>
            </w:pPr>
            <w:r>
              <w:rPr>
                <w:rFonts w:ascii="Arial Narrow" w:hAnsi="Arial Narrow"/>
                <w:sz w:val="18"/>
              </w:rPr>
              <w:t>3</w:t>
            </w:r>
          </w:p>
        </w:tc>
        <w:tc>
          <w:tcPr>
            <w:tcW w:w="1038" w:type="dxa"/>
            <w:vMerge/>
            <w:tcBorders>
              <w:left w:val="nil"/>
              <w:right w:val="single" w:sz="4" w:space="0" w:color="auto"/>
            </w:tcBorders>
            <w:shd w:val="pct15" w:color="auto" w:fill="auto"/>
            <w:vAlign w:val="center"/>
          </w:tcPr>
          <w:p w:rsidR="00DF71FD" w:rsidRPr="003129B1" w:rsidRDefault="00DF71FD" w:rsidP="00A05671">
            <w:pPr>
              <w:jc w:val="center"/>
              <w:rPr>
                <w:rFonts w:ascii="Arial Narrow" w:hAnsi="Arial Narrow"/>
                <w:bCs/>
                <w:sz w:val="22"/>
                <w:szCs w:val="22"/>
                <w:highlight w:val="yellow"/>
              </w:rPr>
            </w:pPr>
          </w:p>
        </w:tc>
      </w:tr>
      <w:tr w:rsidR="00DF71FD" w:rsidRPr="00642FB6" w:rsidTr="00DF71FD">
        <w:trPr>
          <w:cantSplit/>
          <w:trHeight w:val="255"/>
          <w:jc w:val="center"/>
        </w:trPr>
        <w:tc>
          <w:tcPr>
            <w:tcW w:w="4317" w:type="dxa"/>
            <w:vMerge/>
            <w:tcBorders>
              <w:left w:val="single" w:sz="4" w:space="0" w:color="auto"/>
              <w:right w:val="single" w:sz="4" w:space="0" w:color="auto"/>
            </w:tcBorders>
            <w:shd w:val="pct15" w:color="auto" w:fill="auto"/>
            <w:tcMar>
              <w:top w:w="28" w:type="dxa"/>
            </w:tcMar>
            <w:vAlign w:val="center"/>
          </w:tcPr>
          <w:p w:rsidR="00DF71FD" w:rsidRPr="00642FB6" w:rsidRDefault="00DF71FD" w:rsidP="00F23C50">
            <w:pPr>
              <w:spacing w:before="60"/>
              <w:rPr>
                <w:rFonts w:ascii="Arial Narrow" w:hAnsi="Arial Narrow"/>
                <w:sz w:val="18"/>
              </w:rPr>
            </w:pPr>
          </w:p>
        </w:tc>
        <w:tc>
          <w:tcPr>
            <w:tcW w:w="2977" w:type="dxa"/>
            <w:tcBorders>
              <w:left w:val="nil"/>
            </w:tcBorders>
            <w:shd w:val="pct15" w:color="auto" w:fill="auto"/>
            <w:vAlign w:val="center"/>
          </w:tcPr>
          <w:p w:rsidR="00DF71FD" w:rsidRPr="003129B1" w:rsidRDefault="00DF71FD" w:rsidP="00DF71FD">
            <w:pPr>
              <w:jc w:val="right"/>
              <w:rPr>
                <w:rFonts w:ascii="Arial Narrow" w:hAnsi="Arial Narrow"/>
                <w:sz w:val="18"/>
                <w:highlight w:val="yellow"/>
                <w:lang w:val="fr-FR"/>
              </w:rPr>
            </w:pPr>
            <w:r w:rsidRPr="003129B1">
              <w:rPr>
                <w:rFonts w:ascii="Arial Narrow" w:hAnsi="Arial Narrow"/>
                <w:sz w:val="18"/>
                <w:highlight w:val="yellow"/>
                <w:lang w:val="fr-FR"/>
              </w:rPr>
              <w:t xml:space="preserve">Fin de l'école moyenne </w:t>
            </w:r>
            <w:r w:rsidR="003129B1" w:rsidRPr="003129B1">
              <w:rPr>
                <w:rFonts w:ascii="Arial Narrow" w:hAnsi="Arial Narrow"/>
                <w:sz w:val="18"/>
                <w:highlight w:val="yellow"/>
                <w:lang w:val="fr-FR"/>
              </w:rPr>
              <w:t>(</w:t>
            </w:r>
            <w:r w:rsidRPr="003129B1">
              <w:rPr>
                <w:rFonts w:ascii="Arial Narrow" w:hAnsi="Arial Narrow"/>
                <w:sz w:val="18"/>
                <w:highlight w:val="yellow"/>
                <w:lang w:val="fr-FR"/>
              </w:rPr>
              <w:t>a eu le BEF</w:t>
            </w:r>
            <w:r w:rsidR="003129B1" w:rsidRPr="003129B1">
              <w:rPr>
                <w:rFonts w:ascii="Arial Narrow" w:hAnsi="Arial Narrow"/>
                <w:sz w:val="18"/>
                <w:highlight w:val="yellow"/>
                <w:lang w:val="fr-FR"/>
              </w:rPr>
              <w:t>)</w:t>
            </w:r>
          </w:p>
        </w:tc>
        <w:tc>
          <w:tcPr>
            <w:tcW w:w="2228" w:type="dxa"/>
            <w:tcBorders>
              <w:right w:val="single" w:sz="4" w:space="0" w:color="auto"/>
            </w:tcBorders>
            <w:shd w:val="pct15" w:color="auto" w:fill="auto"/>
            <w:vAlign w:val="center"/>
          </w:tcPr>
          <w:p w:rsidR="00DF71FD" w:rsidRPr="00642FB6" w:rsidRDefault="00DF71FD" w:rsidP="008E5F86">
            <w:pPr>
              <w:rPr>
                <w:rFonts w:ascii="Arial Narrow" w:hAnsi="Arial Narrow"/>
                <w:sz w:val="18"/>
              </w:rPr>
            </w:pPr>
            <w:r>
              <w:rPr>
                <w:rFonts w:ascii="Arial Narrow" w:hAnsi="Arial Narrow"/>
                <w:sz w:val="18"/>
              </w:rPr>
              <w:t>4</w:t>
            </w:r>
          </w:p>
        </w:tc>
        <w:tc>
          <w:tcPr>
            <w:tcW w:w="1038" w:type="dxa"/>
            <w:vMerge/>
            <w:tcBorders>
              <w:left w:val="nil"/>
              <w:right w:val="single" w:sz="4" w:space="0" w:color="auto"/>
            </w:tcBorders>
            <w:shd w:val="pct15" w:color="auto" w:fill="auto"/>
            <w:vAlign w:val="center"/>
          </w:tcPr>
          <w:p w:rsidR="00DF71FD" w:rsidRPr="003129B1" w:rsidRDefault="00DF71FD" w:rsidP="00A05671">
            <w:pPr>
              <w:jc w:val="center"/>
              <w:rPr>
                <w:rFonts w:ascii="Arial Narrow" w:hAnsi="Arial Narrow"/>
                <w:bCs/>
                <w:sz w:val="22"/>
                <w:szCs w:val="22"/>
                <w:highlight w:val="yellow"/>
              </w:rPr>
            </w:pPr>
          </w:p>
        </w:tc>
      </w:tr>
      <w:tr w:rsidR="00DF71FD" w:rsidRPr="00642FB6" w:rsidTr="00DF71FD">
        <w:trPr>
          <w:cantSplit/>
          <w:trHeight w:val="255"/>
          <w:jc w:val="center"/>
        </w:trPr>
        <w:tc>
          <w:tcPr>
            <w:tcW w:w="4317" w:type="dxa"/>
            <w:vMerge/>
            <w:tcBorders>
              <w:left w:val="single" w:sz="4" w:space="0" w:color="auto"/>
              <w:right w:val="single" w:sz="4" w:space="0" w:color="auto"/>
            </w:tcBorders>
            <w:shd w:val="pct15" w:color="auto" w:fill="auto"/>
            <w:tcMar>
              <w:top w:w="28" w:type="dxa"/>
            </w:tcMar>
            <w:vAlign w:val="center"/>
          </w:tcPr>
          <w:p w:rsidR="00DF71FD" w:rsidRPr="00642FB6" w:rsidRDefault="00DF71FD" w:rsidP="00F23C50">
            <w:pPr>
              <w:spacing w:before="60"/>
              <w:rPr>
                <w:rFonts w:ascii="Arial Narrow" w:hAnsi="Arial Narrow"/>
                <w:sz w:val="18"/>
              </w:rPr>
            </w:pPr>
          </w:p>
        </w:tc>
        <w:tc>
          <w:tcPr>
            <w:tcW w:w="2977" w:type="dxa"/>
            <w:tcBorders>
              <w:left w:val="nil"/>
            </w:tcBorders>
            <w:shd w:val="pct15" w:color="auto" w:fill="auto"/>
            <w:vAlign w:val="center"/>
          </w:tcPr>
          <w:p w:rsidR="00DF71FD" w:rsidRPr="003129B1" w:rsidRDefault="00DF71FD" w:rsidP="00DF71FD">
            <w:pPr>
              <w:jc w:val="right"/>
              <w:rPr>
                <w:rFonts w:ascii="Arial Narrow" w:hAnsi="Arial Narrow"/>
                <w:sz w:val="18"/>
                <w:highlight w:val="yellow"/>
                <w:lang w:val="fr-FR"/>
              </w:rPr>
            </w:pPr>
            <w:r w:rsidRPr="003129B1">
              <w:rPr>
                <w:rFonts w:ascii="Arial Narrow" w:hAnsi="Arial Narrow"/>
                <w:sz w:val="18"/>
                <w:highlight w:val="yellow"/>
                <w:lang w:val="fr-FR"/>
              </w:rPr>
              <w:t xml:space="preserve">Fin du lycée ou équivalent , </w:t>
            </w:r>
            <w:r w:rsidR="003129B1" w:rsidRPr="003129B1">
              <w:rPr>
                <w:rFonts w:ascii="Arial Narrow" w:hAnsi="Arial Narrow"/>
                <w:sz w:val="18"/>
                <w:highlight w:val="yellow"/>
                <w:lang w:val="fr-FR"/>
              </w:rPr>
              <w:t>(</w:t>
            </w:r>
            <w:r w:rsidRPr="003129B1">
              <w:rPr>
                <w:rFonts w:ascii="Arial Narrow" w:hAnsi="Arial Narrow"/>
                <w:sz w:val="18"/>
                <w:highlight w:val="yellow"/>
                <w:lang w:val="fr-FR"/>
              </w:rPr>
              <w:t>a eu son  Baccalauréat</w:t>
            </w:r>
            <w:r w:rsidR="003129B1" w:rsidRPr="003129B1">
              <w:rPr>
                <w:rFonts w:ascii="Arial Narrow" w:hAnsi="Arial Narrow"/>
                <w:sz w:val="18"/>
                <w:highlight w:val="yellow"/>
                <w:lang w:val="fr-FR"/>
              </w:rPr>
              <w:t>)</w:t>
            </w:r>
          </w:p>
        </w:tc>
        <w:tc>
          <w:tcPr>
            <w:tcW w:w="2228" w:type="dxa"/>
            <w:tcBorders>
              <w:right w:val="single" w:sz="4" w:space="0" w:color="auto"/>
            </w:tcBorders>
            <w:shd w:val="pct15" w:color="auto" w:fill="auto"/>
            <w:vAlign w:val="center"/>
          </w:tcPr>
          <w:p w:rsidR="00DF71FD" w:rsidRPr="00642FB6" w:rsidRDefault="00DF71FD" w:rsidP="008E5F86">
            <w:pPr>
              <w:rPr>
                <w:rFonts w:ascii="Arial Narrow" w:hAnsi="Arial Narrow"/>
                <w:sz w:val="18"/>
              </w:rPr>
            </w:pPr>
            <w:r>
              <w:rPr>
                <w:rFonts w:ascii="Arial Narrow" w:hAnsi="Arial Narrow"/>
                <w:sz w:val="18"/>
              </w:rPr>
              <w:t>5</w:t>
            </w:r>
          </w:p>
        </w:tc>
        <w:tc>
          <w:tcPr>
            <w:tcW w:w="1038" w:type="dxa"/>
            <w:vMerge/>
            <w:tcBorders>
              <w:left w:val="nil"/>
              <w:right w:val="single" w:sz="4" w:space="0" w:color="auto"/>
            </w:tcBorders>
            <w:shd w:val="pct15" w:color="auto" w:fill="auto"/>
            <w:vAlign w:val="center"/>
          </w:tcPr>
          <w:p w:rsidR="00DF71FD" w:rsidRPr="003129B1" w:rsidRDefault="00DF71FD" w:rsidP="00A05671">
            <w:pPr>
              <w:jc w:val="center"/>
              <w:rPr>
                <w:rFonts w:ascii="Arial Narrow" w:hAnsi="Arial Narrow"/>
                <w:bCs/>
                <w:sz w:val="22"/>
                <w:szCs w:val="22"/>
                <w:highlight w:val="yellow"/>
              </w:rPr>
            </w:pPr>
          </w:p>
        </w:tc>
      </w:tr>
      <w:tr w:rsidR="00DF71FD" w:rsidRPr="00642FB6" w:rsidTr="00DF71FD">
        <w:trPr>
          <w:cantSplit/>
          <w:trHeight w:val="255"/>
          <w:jc w:val="center"/>
        </w:trPr>
        <w:tc>
          <w:tcPr>
            <w:tcW w:w="4317" w:type="dxa"/>
            <w:vMerge/>
            <w:tcBorders>
              <w:left w:val="single" w:sz="4" w:space="0" w:color="auto"/>
              <w:right w:val="single" w:sz="4" w:space="0" w:color="auto"/>
            </w:tcBorders>
            <w:shd w:val="pct15" w:color="auto" w:fill="auto"/>
            <w:tcMar>
              <w:top w:w="28" w:type="dxa"/>
            </w:tcMar>
            <w:vAlign w:val="center"/>
          </w:tcPr>
          <w:p w:rsidR="00DF71FD" w:rsidRPr="00642FB6" w:rsidRDefault="00DF71FD" w:rsidP="00F23C50">
            <w:pPr>
              <w:spacing w:before="60"/>
              <w:rPr>
                <w:rFonts w:ascii="Arial Narrow" w:hAnsi="Arial Narrow"/>
                <w:sz w:val="18"/>
              </w:rPr>
            </w:pPr>
          </w:p>
        </w:tc>
        <w:tc>
          <w:tcPr>
            <w:tcW w:w="2977" w:type="dxa"/>
            <w:tcBorders>
              <w:left w:val="nil"/>
            </w:tcBorders>
            <w:shd w:val="pct15" w:color="auto" w:fill="auto"/>
            <w:vAlign w:val="center"/>
          </w:tcPr>
          <w:p w:rsidR="00DF71FD" w:rsidRPr="00DF71FD" w:rsidRDefault="00DF71FD" w:rsidP="00CC56AC">
            <w:pPr>
              <w:jc w:val="right"/>
              <w:rPr>
                <w:rFonts w:ascii="Arial Narrow" w:hAnsi="Arial Narrow"/>
                <w:sz w:val="18"/>
              </w:rPr>
            </w:pPr>
            <w:r w:rsidRPr="00DF71FD">
              <w:rPr>
                <w:rFonts w:ascii="Arial Narrow" w:hAnsi="Arial Narrow"/>
                <w:sz w:val="18"/>
              </w:rPr>
              <w:t>École</w:t>
            </w:r>
            <w:r w:rsidR="00890E77">
              <w:rPr>
                <w:rFonts w:ascii="Arial Narrow" w:hAnsi="Arial Narrow"/>
                <w:sz w:val="18"/>
              </w:rPr>
              <w:t xml:space="preserve"> </w:t>
            </w:r>
            <w:r w:rsidRPr="00DF71FD">
              <w:rPr>
                <w:rFonts w:ascii="Arial Narrow" w:hAnsi="Arial Narrow"/>
                <w:sz w:val="18"/>
              </w:rPr>
              <w:t>supérieure, Université</w:t>
            </w:r>
          </w:p>
        </w:tc>
        <w:tc>
          <w:tcPr>
            <w:tcW w:w="2228" w:type="dxa"/>
            <w:tcBorders>
              <w:right w:val="single" w:sz="4" w:space="0" w:color="auto"/>
            </w:tcBorders>
            <w:shd w:val="pct15" w:color="auto" w:fill="auto"/>
            <w:vAlign w:val="center"/>
          </w:tcPr>
          <w:p w:rsidR="00DF71FD" w:rsidRPr="00642FB6" w:rsidRDefault="00DF71FD" w:rsidP="008E5F86">
            <w:pPr>
              <w:rPr>
                <w:rFonts w:ascii="Arial Narrow" w:hAnsi="Arial Narrow"/>
                <w:sz w:val="18"/>
              </w:rPr>
            </w:pPr>
            <w:r>
              <w:rPr>
                <w:rFonts w:ascii="Arial Narrow" w:hAnsi="Arial Narrow"/>
                <w:sz w:val="18"/>
              </w:rPr>
              <w:t>6</w:t>
            </w:r>
          </w:p>
        </w:tc>
        <w:tc>
          <w:tcPr>
            <w:tcW w:w="1038" w:type="dxa"/>
            <w:vMerge/>
            <w:tcBorders>
              <w:left w:val="nil"/>
              <w:right w:val="single" w:sz="4" w:space="0" w:color="auto"/>
            </w:tcBorders>
            <w:shd w:val="pct15" w:color="auto" w:fill="auto"/>
            <w:vAlign w:val="center"/>
          </w:tcPr>
          <w:p w:rsidR="00DF71FD" w:rsidRPr="003129B1" w:rsidRDefault="00DF71FD" w:rsidP="00A05671">
            <w:pPr>
              <w:jc w:val="center"/>
              <w:rPr>
                <w:rFonts w:ascii="Arial Narrow" w:hAnsi="Arial Narrow"/>
                <w:bCs/>
                <w:sz w:val="22"/>
                <w:szCs w:val="22"/>
                <w:highlight w:val="yellow"/>
              </w:rPr>
            </w:pPr>
          </w:p>
        </w:tc>
      </w:tr>
      <w:tr w:rsidR="00DF71FD" w:rsidRPr="00642FB6" w:rsidTr="00DF71FD">
        <w:trPr>
          <w:cantSplit/>
          <w:trHeight w:val="255"/>
          <w:jc w:val="center"/>
        </w:trPr>
        <w:tc>
          <w:tcPr>
            <w:tcW w:w="4317" w:type="dxa"/>
            <w:vMerge/>
            <w:tcBorders>
              <w:left w:val="single" w:sz="4" w:space="0" w:color="auto"/>
              <w:right w:val="single" w:sz="4" w:space="0" w:color="auto"/>
            </w:tcBorders>
            <w:shd w:val="pct15" w:color="auto" w:fill="auto"/>
            <w:tcMar>
              <w:top w:w="28" w:type="dxa"/>
            </w:tcMar>
            <w:vAlign w:val="center"/>
          </w:tcPr>
          <w:p w:rsidR="00DF71FD" w:rsidRPr="00642FB6" w:rsidRDefault="00DF71FD" w:rsidP="00F23C50">
            <w:pPr>
              <w:spacing w:before="60"/>
              <w:rPr>
                <w:rFonts w:ascii="Arial Narrow" w:hAnsi="Arial Narrow"/>
                <w:sz w:val="18"/>
              </w:rPr>
            </w:pPr>
          </w:p>
        </w:tc>
        <w:tc>
          <w:tcPr>
            <w:tcW w:w="2977" w:type="dxa"/>
            <w:tcBorders>
              <w:left w:val="nil"/>
            </w:tcBorders>
            <w:shd w:val="pct15" w:color="auto" w:fill="auto"/>
            <w:vAlign w:val="center"/>
          </w:tcPr>
          <w:p w:rsidR="00DF71FD" w:rsidRPr="00DF71FD" w:rsidRDefault="00DF71FD" w:rsidP="00CC56AC">
            <w:pPr>
              <w:jc w:val="right"/>
              <w:rPr>
                <w:rFonts w:ascii="Arial Narrow" w:hAnsi="Arial Narrow"/>
                <w:sz w:val="18"/>
              </w:rPr>
            </w:pPr>
            <w:r w:rsidRPr="00DF71FD">
              <w:rPr>
                <w:rFonts w:ascii="Arial Narrow" w:hAnsi="Arial Narrow"/>
                <w:sz w:val="18"/>
              </w:rPr>
              <w:t>Diplôme post-universitaire</w:t>
            </w:r>
            <w:r w:rsidR="00890E77">
              <w:rPr>
                <w:rFonts w:ascii="Arial Narrow" w:hAnsi="Arial Narrow"/>
                <w:sz w:val="18"/>
              </w:rPr>
              <w:t xml:space="preserve"> </w:t>
            </w:r>
            <w:r w:rsidRPr="00DF71FD">
              <w:rPr>
                <w:rFonts w:ascii="Arial Narrow" w:hAnsi="Arial Narrow"/>
                <w:sz w:val="18"/>
              </w:rPr>
              <w:t>obtenu</w:t>
            </w:r>
          </w:p>
        </w:tc>
        <w:tc>
          <w:tcPr>
            <w:tcW w:w="2228" w:type="dxa"/>
            <w:tcBorders>
              <w:right w:val="single" w:sz="4" w:space="0" w:color="auto"/>
            </w:tcBorders>
            <w:shd w:val="pct15" w:color="auto" w:fill="auto"/>
            <w:vAlign w:val="center"/>
          </w:tcPr>
          <w:p w:rsidR="00DF71FD" w:rsidRPr="00642FB6" w:rsidRDefault="00DF71FD" w:rsidP="008E5F86">
            <w:pPr>
              <w:rPr>
                <w:rFonts w:ascii="Arial Narrow" w:hAnsi="Arial Narrow"/>
                <w:sz w:val="18"/>
              </w:rPr>
            </w:pPr>
            <w:r>
              <w:rPr>
                <w:rFonts w:ascii="Arial Narrow" w:hAnsi="Arial Narrow"/>
                <w:sz w:val="18"/>
              </w:rPr>
              <w:t>7</w:t>
            </w:r>
          </w:p>
        </w:tc>
        <w:tc>
          <w:tcPr>
            <w:tcW w:w="1038" w:type="dxa"/>
            <w:vMerge/>
            <w:tcBorders>
              <w:left w:val="nil"/>
              <w:right w:val="single" w:sz="4" w:space="0" w:color="auto"/>
            </w:tcBorders>
            <w:shd w:val="pct15" w:color="auto" w:fill="auto"/>
            <w:vAlign w:val="center"/>
          </w:tcPr>
          <w:p w:rsidR="00DF71FD" w:rsidRPr="003129B1" w:rsidRDefault="00DF71FD" w:rsidP="00A05671">
            <w:pPr>
              <w:jc w:val="center"/>
              <w:rPr>
                <w:rFonts w:ascii="Arial Narrow" w:hAnsi="Arial Narrow"/>
                <w:bCs/>
                <w:sz w:val="22"/>
                <w:szCs w:val="22"/>
                <w:highlight w:val="yellow"/>
              </w:rPr>
            </w:pPr>
          </w:p>
        </w:tc>
      </w:tr>
      <w:tr w:rsidR="00DF71FD" w:rsidRPr="00642FB6" w:rsidTr="00DF71FD">
        <w:trPr>
          <w:cantSplit/>
          <w:trHeight w:val="255"/>
          <w:jc w:val="center"/>
        </w:trPr>
        <w:tc>
          <w:tcPr>
            <w:tcW w:w="4317" w:type="dxa"/>
            <w:vMerge/>
            <w:tcBorders>
              <w:left w:val="single" w:sz="4" w:space="0" w:color="auto"/>
              <w:right w:val="single" w:sz="4" w:space="0" w:color="auto"/>
            </w:tcBorders>
            <w:shd w:val="pct15" w:color="auto" w:fill="auto"/>
            <w:tcMar>
              <w:top w:w="28" w:type="dxa"/>
            </w:tcMar>
            <w:vAlign w:val="center"/>
          </w:tcPr>
          <w:p w:rsidR="00DF71FD" w:rsidRPr="00642FB6" w:rsidRDefault="00DF71FD" w:rsidP="00F23C50">
            <w:pPr>
              <w:spacing w:before="60"/>
              <w:rPr>
                <w:rFonts w:ascii="Arial Narrow" w:hAnsi="Arial Narrow"/>
                <w:sz w:val="18"/>
              </w:rPr>
            </w:pPr>
          </w:p>
        </w:tc>
        <w:tc>
          <w:tcPr>
            <w:tcW w:w="2977" w:type="dxa"/>
            <w:tcBorders>
              <w:left w:val="nil"/>
              <w:bottom w:val="single" w:sz="4" w:space="0" w:color="auto"/>
            </w:tcBorders>
            <w:shd w:val="pct15" w:color="auto" w:fill="auto"/>
            <w:vAlign w:val="center"/>
          </w:tcPr>
          <w:p w:rsidR="00DF71FD" w:rsidRDefault="00DF71FD" w:rsidP="00CC56AC">
            <w:pPr>
              <w:jc w:val="right"/>
              <w:rPr>
                <w:rFonts w:ascii="Arial Narrow" w:hAnsi="Arial Narrow"/>
                <w:sz w:val="18"/>
              </w:rPr>
            </w:pPr>
            <w:r w:rsidRPr="00DF71FD">
              <w:rPr>
                <w:rFonts w:ascii="Arial Narrow" w:hAnsi="Arial Narrow"/>
                <w:sz w:val="18"/>
              </w:rPr>
              <w:t>Ecole</w:t>
            </w:r>
            <w:r w:rsidR="00890E77">
              <w:rPr>
                <w:rFonts w:ascii="Arial Narrow" w:hAnsi="Arial Narrow"/>
                <w:sz w:val="18"/>
              </w:rPr>
              <w:t xml:space="preserve"> </w:t>
            </w:r>
            <w:r w:rsidRPr="00DF71FD">
              <w:rPr>
                <w:rFonts w:ascii="Arial Narrow" w:hAnsi="Arial Narrow"/>
                <w:sz w:val="18"/>
              </w:rPr>
              <w:t>coranique</w:t>
            </w:r>
          </w:p>
        </w:tc>
        <w:tc>
          <w:tcPr>
            <w:tcW w:w="2228" w:type="dxa"/>
            <w:tcBorders>
              <w:right w:val="single" w:sz="4" w:space="0" w:color="auto"/>
            </w:tcBorders>
            <w:shd w:val="pct15" w:color="auto" w:fill="auto"/>
            <w:vAlign w:val="center"/>
          </w:tcPr>
          <w:p w:rsidR="00DF71FD" w:rsidRPr="00642FB6" w:rsidRDefault="00DF71FD" w:rsidP="00DF71FD">
            <w:pPr>
              <w:rPr>
                <w:rFonts w:ascii="Arial Narrow" w:hAnsi="Arial Narrow"/>
                <w:sz w:val="18"/>
              </w:rPr>
            </w:pPr>
            <w:r>
              <w:rPr>
                <w:rFonts w:ascii="Arial Narrow" w:hAnsi="Arial Narrow"/>
                <w:sz w:val="18"/>
              </w:rPr>
              <w:t>8</w:t>
            </w:r>
          </w:p>
        </w:tc>
        <w:tc>
          <w:tcPr>
            <w:tcW w:w="1038" w:type="dxa"/>
            <w:vMerge/>
            <w:tcBorders>
              <w:left w:val="nil"/>
              <w:right w:val="single" w:sz="4" w:space="0" w:color="auto"/>
            </w:tcBorders>
            <w:shd w:val="pct15" w:color="auto" w:fill="auto"/>
            <w:vAlign w:val="center"/>
          </w:tcPr>
          <w:p w:rsidR="00DF71FD" w:rsidRPr="003129B1" w:rsidRDefault="00DF71FD" w:rsidP="00A05671">
            <w:pPr>
              <w:jc w:val="center"/>
              <w:rPr>
                <w:rFonts w:ascii="Arial Narrow" w:hAnsi="Arial Narrow"/>
                <w:bCs/>
                <w:sz w:val="22"/>
                <w:szCs w:val="22"/>
                <w:highlight w:val="yellow"/>
              </w:rPr>
            </w:pPr>
          </w:p>
        </w:tc>
      </w:tr>
      <w:tr w:rsidR="00DF71FD" w:rsidRPr="00642FB6" w:rsidTr="00DF71FD">
        <w:trPr>
          <w:cantSplit/>
          <w:trHeight w:val="255"/>
          <w:jc w:val="center"/>
        </w:trPr>
        <w:tc>
          <w:tcPr>
            <w:tcW w:w="4317" w:type="dxa"/>
            <w:tcBorders>
              <w:left w:val="single" w:sz="4" w:space="0" w:color="auto"/>
              <w:right w:val="single" w:sz="4" w:space="0" w:color="auto"/>
            </w:tcBorders>
            <w:shd w:val="pct15" w:color="auto" w:fill="auto"/>
            <w:tcMar>
              <w:top w:w="28" w:type="dxa"/>
            </w:tcMar>
            <w:vAlign w:val="center"/>
          </w:tcPr>
          <w:p w:rsidR="00DF71FD" w:rsidRPr="00642FB6" w:rsidRDefault="00DF71FD" w:rsidP="00F23C50">
            <w:pPr>
              <w:spacing w:before="60"/>
              <w:rPr>
                <w:rFonts w:ascii="Arial Narrow" w:hAnsi="Arial Narrow"/>
                <w:sz w:val="18"/>
              </w:rPr>
            </w:pPr>
          </w:p>
        </w:tc>
        <w:tc>
          <w:tcPr>
            <w:tcW w:w="2977" w:type="dxa"/>
            <w:tcBorders>
              <w:left w:val="nil"/>
              <w:bottom w:val="single" w:sz="4" w:space="0" w:color="auto"/>
            </w:tcBorders>
            <w:shd w:val="pct15" w:color="auto" w:fill="auto"/>
            <w:vAlign w:val="center"/>
          </w:tcPr>
          <w:p w:rsidR="00DF71FD" w:rsidRPr="00642FB6" w:rsidRDefault="00DF71FD" w:rsidP="00CC56AC">
            <w:pPr>
              <w:jc w:val="right"/>
              <w:rPr>
                <w:rFonts w:ascii="Arial Narrow" w:hAnsi="Arial Narrow"/>
                <w:sz w:val="18"/>
              </w:rPr>
            </w:pPr>
            <w:r>
              <w:rPr>
                <w:rFonts w:ascii="Arial Narrow" w:hAnsi="Arial Narrow"/>
                <w:sz w:val="18"/>
              </w:rPr>
              <w:t>Refusé</w:t>
            </w:r>
          </w:p>
        </w:tc>
        <w:tc>
          <w:tcPr>
            <w:tcW w:w="2228" w:type="dxa"/>
            <w:tcBorders>
              <w:right w:val="single" w:sz="4" w:space="0" w:color="auto"/>
            </w:tcBorders>
            <w:shd w:val="pct15" w:color="auto" w:fill="auto"/>
            <w:vAlign w:val="center"/>
          </w:tcPr>
          <w:p w:rsidR="00DF71FD" w:rsidRDefault="00DF71FD" w:rsidP="008E5F86">
            <w:pPr>
              <w:rPr>
                <w:rFonts w:ascii="Arial Narrow" w:hAnsi="Arial Narrow"/>
                <w:sz w:val="18"/>
              </w:rPr>
            </w:pPr>
            <w:r>
              <w:rPr>
                <w:rFonts w:ascii="Arial Narrow" w:hAnsi="Arial Narrow"/>
                <w:sz w:val="18"/>
              </w:rPr>
              <w:t>88</w:t>
            </w:r>
          </w:p>
        </w:tc>
        <w:tc>
          <w:tcPr>
            <w:tcW w:w="1038" w:type="dxa"/>
            <w:tcBorders>
              <w:left w:val="nil"/>
              <w:right w:val="single" w:sz="4" w:space="0" w:color="auto"/>
            </w:tcBorders>
            <w:shd w:val="pct15" w:color="auto" w:fill="auto"/>
            <w:vAlign w:val="center"/>
          </w:tcPr>
          <w:p w:rsidR="00DF71FD" w:rsidRPr="003129B1" w:rsidRDefault="00DF71FD" w:rsidP="00A05671">
            <w:pPr>
              <w:jc w:val="center"/>
              <w:rPr>
                <w:rFonts w:ascii="Arial Narrow" w:hAnsi="Arial Narrow"/>
                <w:bCs/>
                <w:sz w:val="22"/>
                <w:szCs w:val="22"/>
                <w:highlight w:val="yellow"/>
              </w:rPr>
            </w:pPr>
          </w:p>
        </w:tc>
      </w:tr>
      <w:tr w:rsidR="00905829" w:rsidRPr="00642FB6" w:rsidTr="00DF71FD">
        <w:trPr>
          <w:cantSplit/>
          <w:trHeight w:val="284"/>
          <w:jc w:val="center"/>
        </w:trPr>
        <w:tc>
          <w:tcPr>
            <w:tcW w:w="4317" w:type="dxa"/>
            <w:vMerge w:val="restart"/>
            <w:tcBorders>
              <w:top w:val="single" w:sz="4" w:space="0" w:color="auto"/>
              <w:left w:val="single" w:sz="4" w:space="0" w:color="auto"/>
              <w:right w:val="single" w:sz="4" w:space="0" w:color="auto"/>
            </w:tcBorders>
            <w:shd w:val="pct15" w:color="auto" w:fill="auto"/>
            <w:vAlign w:val="center"/>
          </w:tcPr>
          <w:p w:rsidR="00905829" w:rsidRPr="005F61AE" w:rsidRDefault="00905829" w:rsidP="00F86C4C">
            <w:pPr>
              <w:spacing w:before="60"/>
              <w:rPr>
                <w:rFonts w:ascii="Arial Narrow" w:hAnsi="Arial Narrow"/>
                <w:sz w:val="18"/>
                <w:lang w:val="fr-FR"/>
              </w:rPr>
            </w:pPr>
            <w:r w:rsidRPr="005F61AE">
              <w:rPr>
                <w:rFonts w:ascii="Arial Narrow" w:hAnsi="Arial Narrow"/>
                <w:sz w:val="18"/>
                <w:lang w:val="fr-FR"/>
              </w:rPr>
              <w:t xml:space="preserve">Quel est votre </w:t>
            </w:r>
            <w:r w:rsidRPr="00905829">
              <w:rPr>
                <w:rFonts w:ascii="Arial Narrow" w:hAnsi="Arial Narrow"/>
                <w:b/>
                <w:bCs/>
                <w:sz w:val="18"/>
                <w:lang w:val="fr-FR"/>
              </w:rPr>
              <w:t>état civil</w:t>
            </w:r>
            <w:r w:rsidRPr="005F61AE">
              <w:rPr>
                <w:rFonts w:ascii="Arial Narrow" w:hAnsi="Arial Narrow"/>
                <w:sz w:val="18"/>
                <w:lang w:val="fr-FR"/>
              </w:rPr>
              <w:t>?</w:t>
            </w:r>
          </w:p>
        </w:tc>
        <w:tc>
          <w:tcPr>
            <w:tcW w:w="2977" w:type="dxa"/>
            <w:tcBorders>
              <w:top w:val="single" w:sz="4" w:space="0" w:color="auto"/>
              <w:left w:val="nil"/>
            </w:tcBorders>
            <w:shd w:val="pct15" w:color="auto" w:fill="auto"/>
            <w:vAlign w:val="center"/>
          </w:tcPr>
          <w:p w:rsidR="00905829" w:rsidRPr="005F61AE" w:rsidRDefault="00905829" w:rsidP="00F86C4C">
            <w:pPr>
              <w:spacing w:before="60" w:line="180" w:lineRule="exact"/>
              <w:jc w:val="right"/>
              <w:rPr>
                <w:rFonts w:ascii="Arial Narrow" w:hAnsi="Arial Narrow"/>
                <w:sz w:val="18"/>
              </w:rPr>
            </w:pPr>
            <w:r w:rsidRPr="005F61AE">
              <w:rPr>
                <w:rFonts w:ascii="Arial Narrow" w:hAnsi="Arial Narrow"/>
                <w:sz w:val="18"/>
              </w:rPr>
              <w:t>Jamaismarié(e)</w:t>
            </w:r>
          </w:p>
        </w:tc>
        <w:tc>
          <w:tcPr>
            <w:tcW w:w="2228" w:type="dxa"/>
            <w:tcBorders>
              <w:top w:val="single" w:sz="4" w:space="0" w:color="auto"/>
              <w:right w:val="single" w:sz="4" w:space="0" w:color="auto"/>
            </w:tcBorders>
            <w:shd w:val="pct15" w:color="auto" w:fill="auto"/>
            <w:vAlign w:val="center"/>
          </w:tcPr>
          <w:p w:rsidR="00905829" w:rsidRPr="00642FB6" w:rsidRDefault="00905829" w:rsidP="008E5F86">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642FB6">
              <w:rPr>
                <w:rFonts w:ascii="Arial Narrow" w:hAnsi="Arial Narrow"/>
              </w:rPr>
              <w:t>1</w:t>
            </w:r>
          </w:p>
        </w:tc>
        <w:tc>
          <w:tcPr>
            <w:tcW w:w="1038" w:type="dxa"/>
            <w:vMerge w:val="restart"/>
            <w:tcBorders>
              <w:top w:val="single" w:sz="4" w:space="0" w:color="auto"/>
              <w:left w:val="nil"/>
              <w:right w:val="single" w:sz="4" w:space="0" w:color="auto"/>
            </w:tcBorders>
            <w:shd w:val="pct15" w:color="auto" w:fill="auto"/>
            <w:vAlign w:val="center"/>
          </w:tcPr>
          <w:p w:rsidR="00905829" w:rsidRPr="003129B1" w:rsidRDefault="00905829" w:rsidP="008E5F86">
            <w:pPr>
              <w:jc w:val="center"/>
              <w:rPr>
                <w:rFonts w:ascii="Arial Narrow" w:hAnsi="Arial Narrow"/>
                <w:bCs/>
                <w:sz w:val="18"/>
                <w:highlight w:val="yellow"/>
              </w:rPr>
            </w:pPr>
            <w:r w:rsidRPr="003129B1">
              <w:rPr>
                <w:rFonts w:ascii="Arial Narrow" w:hAnsi="Arial Narrow"/>
                <w:bCs/>
                <w:sz w:val="22"/>
                <w:szCs w:val="22"/>
                <w:highlight w:val="yellow"/>
              </w:rPr>
              <w:t>C7</w:t>
            </w:r>
          </w:p>
        </w:tc>
      </w:tr>
      <w:tr w:rsidR="00905829" w:rsidRPr="00642FB6" w:rsidTr="00DF71FD">
        <w:trPr>
          <w:cantSplit/>
          <w:trHeight w:val="284"/>
          <w:jc w:val="center"/>
        </w:trPr>
        <w:tc>
          <w:tcPr>
            <w:tcW w:w="4317" w:type="dxa"/>
            <w:vMerge/>
            <w:tcBorders>
              <w:left w:val="single" w:sz="4" w:space="0" w:color="auto"/>
              <w:right w:val="single" w:sz="4" w:space="0" w:color="auto"/>
            </w:tcBorders>
            <w:shd w:val="pct15" w:color="auto" w:fill="auto"/>
          </w:tcPr>
          <w:p w:rsidR="00905829" w:rsidRDefault="00905829" w:rsidP="004C324A">
            <w:pPr>
              <w:spacing w:before="60"/>
              <w:rPr>
                <w:rFonts w:ascii="Arial Narrow" w:hAnsi="Arial Narrow"/>
                <w:sz w:val="18"/>
              </w:rPr>
            </w:pPr>
          </w:p>
        </w:tc>
        <w:tc>
          <w:tcPr>
            <w:tcW w:w="2977" w:type="dxa"/>
            <w:tcBorders>
              <w:left w:val="nil"/>
            </w:tcBorders>
            <w:shd w:val="pct15" w:color="auto" w:fill="auto"/>
            <w:vAlign w:val="center"/>
          </w:tcPr>
          <w:p w:rsidR="00905829" w:rsidRPr="005F61AE" w:rsidRDefault="00905829" w:rsidP="00F86C4C">
            <w:pPr>
              <w:jc w:val="right"/>
              <w:rPr>
                <w:rFonts w:ascii="Arial Narrow" w:hAnsi="Arial Narrow"/>
                <w:sz w:val="18"/>
              </w:rPr>
            </w:pPr>
            <w:r w:rsidRPr="005F61AE">
              <w:rPr>
                <w:rFonts w:ascii="Arial Narrow" w:hAnsi="Arial Narrow"/>
                <w:sz w:val="18"/>
              </w:rPr>
              <w:t>Marié(e)</w:t>
            </w:r>
          </w:p>
        </w:tc>
        <w:tc>
          <w:tcPr>
            <w:tcW w:w="2228" w:type="dxa"/>
            <w:tcBorders>
              <w:right w:val="single" w:sz="4" w:space="0" w:color="auto"/>
            </w:tcBorders>
            <w:shd w:val="pct15" w:color="auto" w:fill="auto"/>
            <w:vAlign w:val="center"/>
          </w:tcPr>
          <w:p w:rsidR="00905829" w:rsidRPr="00642FB6" w:rsidRDefault="00905829" w:rsidP="008E5F86">
            <w:pPr>
              <w:rPr>
                <w:rFonts w:ascii="Arial Narrow" w:hAnsi="Arial Narrow"/>
                <w:sz w:val="18"/>
              </w:rPr>
            </w:pPr>
            <w:r w:rsidRPr="00642FB6">
              <w:rPr>
                <w:rFonts w:ascii="Arial Narrow" w:hAnsi="Arial Narrow"/>
                <w:sz w:val="18"/>
              </w:rPr>
              <w:t>2</w:t>
            </w:r>
          </w:p>
        </w:tc>
        <w:tc>
          <w:tcPr>
            <w:tcW w:w="1038" w:type="dxa"/>
            <w:vMerge/>
            <w:tcBorders>
              <w:left w:val="nil"/>
              <w:right w:val="single" w:sz="4" w:space="0" w:color="auto"/>
            </w:tcBorders>
            <w:shd w:val="pct15" w:color="auto" w:fill="auto"/>
            <w:vAlign w:val="center"/>
          </w:tcPr>
          <w:p w:rsidR="00905829" w:rsidRPr="001B2345" w:rsidRDefault="00905829" w:rsidP="008E5F86">
            <w:pPr>
              <w:pStyle w:val="TableTextBasic"/>
              <w:rPr>
                <w:rFonts w:ascii="Arial Narrow" w:hAnsi="Arial Narrow"/>
                <w:bCs/>
                <w:sz w:val="22"/>
                <w:szCs w:val="22"/>
              </w:rPr>
            </w:pPr>
          </w:p>
        </w:tc>
      </w:tr>
      <w:tr w:rsidR="00905829" w:rsidRPr="00642FB6" w:rsidTr="00DF71FD">
        <w:trPr>
          <w:cantSplit/>
          <w:trHeight w:val="284"/>
          <w:jc w:val="center"/>
        </w:trPr>
        <w:tc>
          <w:tcPr>
            <w:tcW w:w="4317" w:type="dxa"/>
            <w:vMerge/>
            <w:tcBorders>
              <w:left w:val="single" w:sz="4" w:space="0" w:color="auto"/>
              <w:right w:val="single" w:sz="4" w:space="0" w:color="auto"/>
            </w:tcBorders>
            <w:shd w:val="pct15" w:color="auto" w:fill="auto"/>
          </w:tcPr>
          <w:p w:rsidR="00905829" w:rsidRDefault="00905829" w:rsidP="004C324A">
            <w:pPr>
              <w:spacing w:before="60"/>
              <w:rPr>
                <w:rFonts w:ascii="Arial Narrow" w:hAnsi="Arial Narrow"/>
                <w:sz w:val="18"/>
              </w:rPr>
            </w:pPr>
          </w:p>
        </w:tc>
        <w:tc>
          <w:tcPr>
            <w:tcW w:w="2977" w:type="dxa"/>
            <w:tcBorders>
              <w:left w:val="nil"/>
            </w:tcBorders>
            <w:shd w:val="pct15" w:color="auto" w:fill="auto"/>
            <w:vAlign w:val="center"/>
          </w:tcPr>
          <w:p w:rsidR="00905829" w:rsidRPr="005F61AE" w:rsidRDefault="00905829" w:rsidP="00F86C4C">
            <w:pPr>
              <w:jc w:val="right"/>
              <w:rPr>
                <w:rFonts w:ascii="Arial Narrow" w:hAnsi="Arial Narrow"/>
                <w:sz w:val="18"/>
              </w:rPr>
            </w:pPr>
            <w:r w:rsidRPr="005F61AE">
              <w:rPr>
                <w:rFonts w:ascii="Arial Narrow" w:hAnsi="Arial Narrow"/>
                <w:sz w:val="18"/>
              </w:rPr>
              <w:t>Séparé(e)</w:t>
            </w:r>
          </w:p>
        </w:tc>
        <w:tc>
          <w:tcPr>
            <w:tcW w:w="2228" w:type="dxa"/>
            <w:tcBorders>
              <w:right w:val="single" w:sz="4" w:space="0" w:color="auto"/>
            </w:tcBorders>
            <w:shd w:val="pct15" w:color="auto" w:fill="auto"/>
            <w:vAlign w:val="center"/>
          </w:tcPr>
          <w:p w:rsidR="00905829" w:rsidRPr="00642FB6" w:rsidRDefault="00905829" w:rsidP="008E5F86">
            <w:pPr>
              <w:rPr>
                <w:rFonts w:ascii="Arial Narrow" w:hAnsi="Arial Narrow"/>
                <w:sz w:val="18"/>
              </w:rPr>
            </w:pPr>
            <w:r w:rsidRPr="00642FB6">
              <w:rPr>
                <w:rFonts w:ascii="Arial Narrow" w:hAnsi="Arial Narrow"/>
                <w:sz w:val="18"/>
              </w:rPr>
              <w:t>3</w:t>
            </w:r>
          </w:p>
        </w:tc>
        <w:tc>
          <w:tcPr>
            <w:tcW w:w="1038" w:type="dxa"/>
            <w:vMerge/>
            <w:tcBorders>
              <w:left w:val="nil"/>
              <w:right w:val="single" w:sz="4" w:space="0" w:color="auto"/>
            </w:tcBorders>
            <w:shd w:val="pct15" w:color="auto" w:fill="auto"/>
            <w:vAlign w:val="center"/>
          </w:tcPr>
          <w:p w:rsidR="00905829" w:rsidRPr="001B2345" w:rsidRDefault="00905829" w:rsidP="008E5F86">
            <w:pPr>
              <w:pStyle w:val="TableTextBasic"/>
              <w:rPr>
                <w:rFonts w:ascii="Arial Narrow" w:hAnsi="Arial Narrow"/>
                <w:bCs/>
                <w:sz w:val="22"/>
                <w:szCs w:val="22"/>
              </w:rPr>
            </w:pPr>
          </w:p>
        </w:tc>
      </w:tr>
      <w:tr w:rsidR="00905829" w:rsidRPr="00642FB6" w:rsidTr="00DF71FD">
        <w:trPr>
          <w:cantSplit/>
          <w:trHeight w:val="284"/>
          <w:jc w:val="center"/>
        </w:trPr>
        <w:tc>
          <w:tcPr>
            <w:tcW w:w="4317" w:type="dxa"/>
            <w:vMerge/>
            <w:tcBorders>
              <w:left w:val="single" w:sz="4" w:space="0" w:color="auto"/>
              <w:right w:val="single" w:sz="4" w:space="0" w:color="auto"/>
            </w:tcBorders>
            <w:shd w:val="pct15" w:color="auto" w:fill="auto"/>
          </w:tcPr>
          <w:p w:rsidR="00905829" w:rsidRDefault="00905829" w:rsidP="004C324A">
            <w:pPr>
              <w:spacing w:before="60"/>
              <w:rPr>
                <w:rFonts w:ascii="Arial Narrow" w:hAnsi="Arial Narrow"/>
                <w:sz w:val="18"/>
              </w:rPr>
            </w:pPr>
          </w:p>
        </w:tc>
        <w:tc>
          <w:tcPr>
            <w:tcW w:w="2977" w:type="dxa"/>
            <w:tcBorders>
              <w:left w:val="nil"/>
            </w:tcBorders>
            <w:shd w:val="pct15" w:color="auto" w:fill="auto"/>
            <w:vAlign w:val="center"/>
          </w:tcPr>
          <w:p w:rsidR="00905829" w:rsidRPr="005F61AE" w:rsidRDefault="00905829" w:rsidP="00F86C4C">
            <w:pPr>
              <w:jc w:val="right"/>
              <w:rPr>
                <w:rFonts w:ascii="Arial Narrow" w:hAnsi="Arial Narrow"/>
                <w:sz w:val="18"/>
              </w:rPr>
            </w:pPr>
            <w:r w:rsidRPr="005F61AE">
              <w:rPr>
                <w:rFonts w:ascii="Arial Narrow" w:hAnsi="Arial Narrow"/>
                <w:sz w:val="18"/>
              </w:rPr>
              <w:t>Divorcé(e)</w:t>
            </w:r>
          </w:p>
        </w:tc>
        <w:tc>
          <w:tcPr>
            <w:tcW w:w="2228" w:type="dxa"/>
            <w:tcBorders>
              <w:right w:val="single" w:sz="4" w:space="0" w:color="auto"/>
            </w:tcBorders>
            <w:shd w:val="pct15" w:color="auto" w:fill="auto"/>
            <w:vAlign w:val="center"/>
          </w:tcPr>
          <w:p w:rsidR="00905829" w:rsidRPr="00642FB6" w:rsidRDefault="00905829" w:rsidP="008E5F86">
            <w:pPr>
              <w:rPr>
                <w:rFonts w:ascii="Arial Narrow" w:hAnsi="Arial Narrow"/>
                <w:sz w:val="18"/>
              </w:rPr>
            </w:pPr>
            <w:r w:rsidRPr="00642FB6">
              <w:rPr>
                <w:rFonts w:ascii="Arial Narrow" w:hAnsi="Arial Narrow"/>
                <w:sz w:val="18"/>
              </w:rPr>
              <w:t>4</w:t>
            </w:r>
          </w:p>
        </w:tc>
        <w:tc>
          <w:tcPr>
            <w:tcW w:w="1038" w:type="dxa"/>
            <w:vMerge/>
            <w:tcBorders>
              <w:left w:val="nil"/>
              <w:right w:val="single" w:sz="4" w:space="0" w:color="auto"/>
            </w:tcBorders>
            <w:shd w:val="pct15" w:color="auto" w:fill="auto"/>
            <w:vAlign w:val="center"/>
          </w:tcPr>
          <w:p w:rsidR="00905829" w:rsidRPr="001B2345" w:rsidRDefault="00905829" w:rsidP="008E5F86">
            <w:pPr>
              <w:pStyle w:val="TableTextBasic"/>
              <w:rPr>
                <w:rFonts w:ascii="Arial Narrow" w:hAnsi="Arial Narrow"/>
                <w:bCs/>
                <w:sz w:val="22"/>
                <w:szCs w:val="22"/>
              </w:rPr>
            </w:pPr>
          </w:p>
        </w:tc>
      </w:tr>
      <w:tr w:rsidR="00905829" w:rsidRPr="00642FB6" w:rsidTr="00DF71FD">
        <w:trPr>
          <w:cantSplit/>
          <w:trHeight w:val="284"/>
          <w:jc w:val="center"/>
        </w:trPr>
        <w:tc>
          <w:tcPr>
            <w:tcW w:w="4317" w:type="dxa"/>
            <w:vMerge/>
            <w:tcBorders>
              <w:left w:val="single" w:sz="4" w:space="0" w:color="auto"/>
              <w:right w:val="single" w:sz="4" w:space="0" w:color="auto"/>
            </w:tcBorders>
            <w:shd w:val="pct15" w:color="auto" w:fill="auto"/>
          </w:tcPr>
          <w:p w:rsidR="00905829" w:rsidRDefault="00905829" w:rsidP="004C324A">
            <w:pPr>
              <w:spacing w:before="60"/>
              <w:rPr>
                <w:rFonts w:ascii="Arial Narrow" w:hAnsi="Arial Narrow"/>
                <w:sz w:val="18"/>
              </w:rPr>
            </w:pPr>
          </w:p>
        </w:tc>
        <w:tc>
          <w:tcPr>
            <w:tcW w:w="2977" w:type="dxa"/>
            <w:tcBorders>
              <w:left w:val="nil"/>
            </w:tcBorders>
            <w:shd w:val="pct15" w:color="auto" w:fill="auto"/>
            <w:vAlign w:val="center"/>
          </w:tcPr>
          <w:p w:rsidR="00905829" w:rsidRPr="005F61AE" w:rsidRDefault="00905829" w:rsidP="00F86C4C">
            <w:pPr>
              <w:jc w:val="right"/>
              <w:rPr>
                <w:rFonts w:ascii="Arial Narrow" w:hAnsi="Arial Narrow"/>
                <w:sz w:val="18"/>
              </w:rPr>
            </w:pPr>
            <w:r w:rsidRPr="005F61AE">
              <w:rPr>
                <w:rFonts w:ascii="Arial Narrow" w:hAnsi="Arial Narrow"/>
                <w:sz w:val="18"/>
              </w:rPr>
              <w:t>Veuf(ve)</w:t>
            </w:r>
          </w:p>
        </w:tc>
        <w:tc>
          <w:tcPr>
            <w:tcW w:w="2228" w:type="dxa"/>
            <w:tcBorders>
              <w:right w:val="single" w:sz="4" w:space="0" w:color="auto"/>
            </w:tcBorders>
            <w:shd w:val="pct15" w:color="auto" w:fill="auto"/>
            <w:vAlign w:val="center"/>
          </w:tcPr>
          <w:p w:rsidR="00905829" w:rsidRPr="00642FB6" w:rsidRDefault="00905829" w:rsidP="008E5F86">
            <w:pPr>
              <w:rPr>
                <w:rFonts w:ascii="Arial Narrow" w:hAnsi="Arial Narrow"/>
                <w:sz w:val="18"/>
              </w:rPr>
            </w:pPr>
            <w:r w:rsidRPr="00642FB6">
              <w:rPr>
                <w:rFonts w:ascii="Arial Narrow" w:hAnsi="Arial Narrow"/>
                <w:sz w:val="18"/>
              </w:rPr>
              <w:t>5</w:t>
            </w:r>
          </w:p>
        </w:tc>
        <w:tc>
          <w:tcPr>
            <w:tcW w:w="1038" w:type="dxa"/>
            <w:vMerge/>
            <w:tcBorders>
              <w:left w:val="nil"/>
              <w:right w:val="single" w:sz="4" w:space="0" w:color="auto"/>
            </w:tcBorders>
            <w:shd w:val="pct15" w:color="auto" w:fill="auto"/>
            <w:vAlign w:val="center"/>
          </w:tcPr>
          <w:p w:rsidR="00905829" w:rsidRPr="001B2345" w:rsidRDefault="00905829" w:rsidP="008E5F86">
            <w:pPr>
              <w:pStyle w:val="TableTextBasic"/>
              <w:rPr>
                <w:rFonts w:ascii="Arial Narrow" w:hAnsi="Arial Narrow"/>
                <w:bCs/>
                <w:sz w:val="22"/>
                <w:szCs w:val="22"/>
              </w:rPr>
            </w:pPr>
          </w:p>
        </w:tc>
      </w:tr>
      <w:tr w:rsidR="00905829" w:rsidRPr="00642FB6" w:rsidTr="00DF71FD">
        <w:trPr>
          <w:cantSplit/>
          <w:trHeight w:val="284"/>
          <w:jc w:val="center"/>
        </w:trPr>
        <w:tc>
          <w:tcPr>
            <w:tcW w:w="4317" w:type="dxa"/>
            <w:vMerge/>
            <w:tcBorders>
              <w:left w:val="single" w:sz="4" w:space="0" w:color="auto"/>
              <w:right w:val="single" w:sz="4" w:space="0" w:color="auto"/>
            </w:tcBorders>
            <w:shd w:val="pct15" w:color="auto" w:fill="auto"/>
          </w:tcPr>
          <w:p w:rsidR="00905829" w:rsidRDefault="00905829" w:rsidP="004C324A">
            <w:pPr>
              <w:spacing w:before="60"/>
              <w:rPr>
                <w:rFonts w:ascii="Arial Narrow" w:hAnsi="Arial Narrow"/>
                <w:sz w:val="18"/>
              </w:rPr>
            </w:pPr>
          </w:p>
        </w:tc>
        <w:tc>
          <w:tcPr>
            <w:tcW w:w="2977" w:type="dxa"/>
            <w:tcBorders>
              <w:left w:val="nil"/>
              <w:bottom w:val="single" w:sz="4" w:space="0" w:color="auto"/>
            </w:tcBorders>
            <w:shd w:val="pct15" w:color="auto" w:fill="auto"/>
            <w:vAlign w:val="center"/>
          </w:tcPr>
          <w:p w:rsidR="00905829" w:rsidRPr="005F61AE" w:rsidRDefault="00905829" w:rsidP="00F86C4C">
            <w:pPr>
              <w:jc w:val="right"/>
              <w:rPr>
                <w:rFonts w:ascii="Arial Narrow" w:hAnsi="Arial Narrow"/>
                <w:sz w:val="18"/>
              </w:rPr>
            </w:pPr>
            <w:r w:rsidRPr="005F61AE">
              <w:rPr>
                <w:rFonts w:ascii="Arial Narrow" w:hAnsi="Arial Narrow"/>
                <w:sz w:val="18"/>
              </w:rPr>
              <w:t>Refusé</w:t>
            </w:r>
          </w:p>
        </w:tc>
        <w:tc>
          <w:tcPr>
            <w:tcW w:w="2228" w:type="dxa"/>
            <w:tcBorders>
              <w:bottom w:val="single" w:sz="4" w:space="0" w:color="auto"/>
              <w:right w:val="single" w:sz="4" w:space="0" w:color="auto"/>
            </w:tcBorders>
            <w:shd w:val="pct15" w:color="auto" w:fill="auto"/>
            <w:vAlign w:val="center"/>
          </w:tcPr>
          <w:p w:rsidR="00905829" w:rsidRPr="00642FB6" w:rsidRDefault="00905829" w:rsidP="008E5F86">
            <w:pPr>
              <w:rPr>
                <w:rFonts w:ascii="Arial Narrow" w:hAnsi="Arial Narrow"/>
                <w:sz w:val="18"/>
              </w:rPr>
            </w:pPr>
            <w:r>
              <w:rPr>
                <w:rFonts w:ascii="Arial Narrow" w:hAnsi="Arial Narrow"/>
                <w:sz w:val="18"/>
              </w:rPr>
              <w:t>88</w:t>
            </w:r>
          </w:p>
        </w:tc>
        <w:tc>
          <w:tcPr>
            <w:tcW w:w="1038" w:type="dxa"/>
            <w:vMerge/>
            <w:tcBorders>
              <w:left w:val="nil"/>
              <w:right w:val="single" w:sz="4" w:space="0" w:color="auto"/>
            </w:tcBorders>
            <w:shd w:val="pct15" w:color="auto" w:fill="auto"/>
            <w:vAlign w:val="center"/>
          </w:tcPr>
          <w:p w:rsidR="00905829" w:rsidRPr="001B2345" w:rsidRDefault="00905829" w:rsidP="008E5F86">
            <w:pPr>
              <w:pStyle w:val="TableTextBasic"/>
              <w:rPr>
                <w:rFonts w:ascii="Arial Narrow" w:hAnsi="Arial Narrow"/>
                <w:bCs/>
                <w:sz w:val="22"/>
                <w:szCs w:val="22"/>
              </w:rPr>
            </w:pPr>
          </w:p>
        </w:tc>
      </w:tr>
      <w:tr w:rsidR="00AA35D1" w:rsidRPr="00642FB6" w:rsidTr="00DF71FD">
        <w:trPr>
          <w:cantSplit/>
          <w:trHeight w:hRule="exact" w:val="284"/>
          <w:jc w:val="center"/>
        </w:trPr>
        <w:tc>
          <w:tcPr>
            <w:tcW w:w="4317" w:type="dxa"/>
            <w:vMerge w:val="restart"/>
            <w:tcBorders>
              <w:top w:val="single" w:sz="4" w:space="0" w:color="auto"/>
              <w:left w:val="single" w:sz="4" w:space="0" w:color="auto"/>
              <w:right w:val="single" w:sz="4" w:space="0" w:color="auto"/>
            </w:tcBorders>
            <w:shd w:val="pct15" w:color="auto" w:fill="auto"/>
            <w:vAlign w:val="center"/>
          </w:tcPr>
          <w:p w:rsidR="00AA35D1" w:rsidRPr="001C4502" w:rsidRDefault="00AA35D1" w:rsidP="001C4502">
            <w:pPr>
              <w:spacing w:before="60"/>
              <w:rPr>
                <w:rFonts w:ascii="Arial Narrow" w:hAnsi="Arial Narrow"/>
                <w:sz w:val="18"/>
                <w:lang w:val="fr-FR"/>
              </w:rPr>
            </w:pPr>
            <w:r w:rsidRPr="00461BAF">
              <w:rPr>
                <w:rFonts w:ascii="Arial Narrow" w:hAnsi="Arial Narrow"/>
                <w:sz w:val="18"/>
                <w:lang w:val="fr-FR"/>
              </w:rPr>
              <w:t xml:space="preserve">Laquelle des catégories suivantes décrit le mieux votre </w:t>
            </w:r>
            <w:r w:rsidRPr="00C50117">
              <w:rPr>
                <w:rFonts w:ascii="Arial Narrow" w:hAnsi="Arial Narrow"/>
                <w:b/>
                <w:bCs/>
                <w:sz w:val="18"/>
                <w:lang w:val="fr-FR"/>
              </w:rPr>
              <w:t>activité professionnelle principale</w:t>
            </w:r>
            <w:r w:rsidRPr="00461BAF">
              <w:rPr>
                <w:rFonts w:ascii="Arial Narrow" w:hAnsi="Arial Narrow"/>
                <w:sz w:val="18"/>
                <w:lang w:val="fr-FR"/>
              </w:rPr>
              <w:t xml:space="preserve"> ces </w:t>
            </w:r>
            <w:r w:rsidR="005B6829">
              <w:rPr>
                <w:rFonts w:ascii="Arial Narrow" w:hAnsi="Arial Narrow"/>
                <w:sz w:val="18"/>
                <w:lang w:val="fr-FR"/>
              </w:rPr>
              <w:t>12</w:t>
            </w:r>
            <w:r w:rsidRPr="00461BAF">
              <w:rPr>
                <w:rFonts w:ascii="Arial Narrow" w:hAnsi="Arial Narrow"/>
                <w:sz w:val="18"/>
                <w:lang w:val="fr-FR"/>
              </w:rPr>
              <w:t xml:space="preserve"> derniers mois ?</w:t>
            </w:r>
          </w:p>
          <w:p w:rsidR="00AA35D1" w:rsidRPr="00C50117" w:rsidRDefault="00AA35D1" w:rsidP="00AA35D1">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lang w:val="fr-FR"/>
              </w:rPr>
            </w:pPr>
          </w:p>
          <w:p w:rsidR="00AA35D1" w:rsidRPr="00642FB6" w:rsidRDefault="00AA35D1" w:rsidP="00AA35D1">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sidRPr="00C50117">
              <w:rPr>
                <w:rFonts w:ascii="Arial Narrow" w:hAnsi="Arial Narrow"/>
                <w:i/>
                <w:iCs/>
              </w:rPr>
              <w:t>(</w:t>
            </w:r>
            <w:r w:rsidRPr="00C50117">
              <w:rPr>
                <w:rFonts w:ascii="Arial Narrow" w:hAnsi="Arial Narrow"/>
                <w:i/>
                <w:iCs/>
                <w:lang w:val="fr-FR"/>
              </w:rPr>
              <w:t>UTILISER LES CARTES</w:t>
            </w:r>
            <w:r w:rsidRPr="00C50117">
              <w:rPr>
                <w:rFonts w:ascii="Arial Narrow" w:hAnsi="Arial Narrow"/>
                <w:i/>
                <w:iCs/>
              </w:rPr>
              <w:t>)</w:t>
            </w:r>
          </w:p>
        </w:tc>
        <w:tc>
          <w:tcPr>
            <w:tcW w:w="2977" w:type="dxa"/>
            <w:tcBorders>
              <w:top w:val="single" w:sz="4" w:space="0" w:color="auto"/>
              <w:left w:val="nil"/>
            </w:tcBorders>
            <w:shd w:val="pct15" w:color="auto" w:fill="auto"/>
            <w:vAlign w:val="center"/>
          </w:tcPr>
          <w:p w:rsidR="00AA35D1" w:rsidRPr="00642FB6" w:rsidRDefault="00AA35D1" w:rsidP="00F86C4C">
            <w:pPr>
              <w:spacing w:before="60" w:line="180" w:lineRule="exact"/>
              <w:jc w:val="right"/>
              <w:rPr>
                <w:rFonts w:ascii="Arial Narrow" w:hAnsi="Arial Narrow"/>
                <w:sz w:val="18"/>
              </w:rPr>
            </w:pPr>
            <w:r>
              <w:rPr>
                <w:rFonts w:ascii="Arial Narrow" w:hAnsi="Arial Narrow"/>
                <w:sz w:val="18"/>
              </w:rPr>
              <w:t>Employé(e) de l'Etat</w:t>
            </w:r>
          </w:p>
        </w:tc>
        <w:tc>
          <w:tcPr>
            <w:tcW w:w="2228" w:type="dxa"/>
            <w:tcBorders>
              <w:top w:val="single" w:sz="4" w:space="0" w:color="auto"/>
              <w:right w:val="single" w:sz="4" w:space="0" w:color="auto"/>
            </w:tcBorders>
            <w:shd w:val="pct15" w:color="auto" w:fill="auto"/>
            <w:vAlign w:val="center"/>
          </w:tcPr>
          <w:p w:rsidR="00AA35D1" w:rsidRPr="00642FB6" w:rsidRDefault="00AA35D1" w:rsidP="00A05671">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642FB6">
              <w:rPr>
                <w:rFonts w:ascii="Arial Narrow" w:hAnsi="Arial Narrow"/>
              </w:rPr>
              <w:t>1</w:t>
            </w:r>
          </w:p>
        </w:tc>
        <w:tc>
          <w:tcPr>
            <w:tcW w:w="1038" w:type="dxa"/>
            <w:vMerge w:val="restart"/>
            <w:tcBorders>
              <w:top w:val="single" w:sz="4" w:space="0" w:color="auto"/>
              <w:left w:val="nil"/>
              <w:right w:val="single" w:sz="4" w:space="0" w:color="auto"/>
            </w:tcBorders>
            <w:shd w:val="pct15" w:color="auto" w:fill="auto"/>
            <w:vAlign w:val="center"/>
          </w:tcPr>
          <w:p w:rsidR="00AA35D1" w:rsidRPr="001B2345" w:rsidRDefault="00AA35D1" w:rsidP="00A05671">
            <w:pPr>
              <w:jc w:val="center"/>
              <w:rPr>
                <w:bCs/>
              </w:rPr>
            </w:pPr>
            <w:r w:rsidRPr="001B2345">
              <w:rPr>
                <w:rFonts w:ascii="Arial Narrow" w:hAnsi="Arial Narrow"/>
                <w:bCs/>
                <w:sz w:val="22"/>
                <w:szCs w:val="22"/>
              </w:rPr>
              <w:t>C</w:t>
            </w:r>
            <w:r>
              <w:rPr>
                <w:rFonts w:ascii="Arial Narrow" w:hAnsi="Arial Narrow"/>
                <w:bCs/>
                <w:sz w:val="22"/>
                <w:szCs w:val="22"/>
              </w:rPr>
              <w:t>8</w:t>
            </w:r>
          </w:p>
        </w:tc>
      </w:tr>
      <w:tr w:rsidR="00AA35D1" w:rsidRPr="00642FB6" w:rsidTr="00DF71FD">
        <w:trPr>
          <w:cantSplit/>
          <w:trHeight w:hRule="exact" w:val="284"/>
          <w:jc w:val="center"/>
        </w:trPr>
        <w:tc>
          <w:tcPr>
            <w:tcW w:w="4317" w:type="dxa"/>
            <w:vMerge/>
            <w:tcBorders>
              <w:left w:val="single" w:sz="4" w:space="0" w:color="auto"/>
              <w:right w:val="single" w:sz="4" w:space="0" w:color="auto"/>
            </w:tcBorders>
            <w:shd w:val="pct15" w:color="auto" w:fill="auto"/>
          </w:tcPr>
          <w:p w:rsidR="00AA35D1" w:rsidRPr="00642FB6" w:rsidRDefault="00AA35D1" w:rsidP="004C324A">
            <w:pPr>
              <w:rPr>
                <w:rFonts w:ascii="Arial Narrow" w:hAnsi="Arial Narrow"/>
                <w:sz w:val="18"/>
              </w:rPr>
            </w:pPr>
          </w:p>
        </w:tc>
        <w:tc>
          <w:tcPr>
            <w:tcW w:w="2977" w:type="dxa"/>
            <w:tcBorders>
              <w:left w:val="nil"/>
            </w:tcBorders>
            <w:shd w:val="pct15" w:color="auto" w:fill="auto"/>
            <w:vAlign w:val="center"/>
          </w:tcPr>
          <w:p w:rsidR="00AA35D1" w:rsidRPr="00C50117" w:rsidRDefault="00AA35D1" w:rsidP="00F86C4C">
            <w:pPr>
              <w:jc w:val="right"/>
              <w:rPr>
                <w:rFonts w:ascii="Arial Narrow" w:hAnsi="Arial Narrow"/>
                <w:sz w:val="18"/>
                <w:lang w:val="fr-FR"/>
              </w:rPr>
            </w:pPr>
            <w:r w:rsidRPr="00C50117">
              <w:rPr>
                <w:rFonts w:ascii="Arial Narrow" w:hAnsi="Arial Narrow"/>
                <w:sz w:val="18"/>
                <w:lang w:val="fr-FR"/>
              </w:rPr>
              <w:t>Employé(e) dans le privé</w:t>
            </w:r>
          </w:p>
        </w:tc>
        <w:tc>
          <w:tcPr>
            <w:tcW w:w="2228" w:type="dxa"/>
            <w:tcBorders>
              <w:right w:val="single" w:sz="4" w:space="0" w:color="auto"/>
            </w:tcBorders>
            <w:shd w:val="pct15" w:color="auto" w:fill="auto"/>
            <w:vAlign w:val="center"/>
          </w:tcPr>
          <w:p w:rsidR="00AA35D1" w:rsidRPr="00642FB6" w:rsidRDefault="00AA35D1" w:rsidP="00A05671">
            <w:pPr>
              <w:rPr>
                <w:rFonts w:ascii="Arial Narrow" w:hAnsi="Arial Narrow"/>
                <w:sz w:val="18"/>
              </w:rPr>
            </w:pPr>
            <w:r w:rsidRPr="00642FB6">
              <w:rPr>
                <w:rFonts w:ascii="Arial Narrow" w:hAnsi="Arial Narrow"/>
                <w:sz w:val="18"/>
              </w:rPr>
              <w:t>2</w:t>
            </w:r>
          </w:p>
        </w:tc>
        <w:tc>
          <w:tcPr>
            <w:tcW w:w="1038" w:type="dxa"/>
            <w:vMerge/>
            <w:tcBorders>
              <w:left w:val="nil"/>
              <w:right w:val="single" w:sz="4" w:space="0" w:color="auto"/>
            </w:tcBorders>
            <w:shd w:val="pct15" w:color="auto" w:fill="auto"/>
            <w:vAlign w:val="center"/>
          </w:tcPr>
          <w:p w:rsidR="00AA35D1" w:rsidRPr="001B2345" w:rsidRDefault="00AA35D1" w:rsidP="00A05671">
            <w:pPr>
              <w:jc w:val="center"/>
              <w:rPr>
                <w:rFonts w:ascii="Arial Narrow" w:hAnsi="Arial Narrow"/>
                <w:bCs/>
                <w:sz w:val="18"/>
              </w:rPr>
            </w:pPr>
          </w:p>
        </w:tc>
      </w:tr>
      <w:tr w:rsidR="00AA35D1" w:rsidRPr="00642FB6" w:rsidTr="00DF71FD">
        <w:trPr>
          <w:cantSplit/>
          <w:trHeight w:hRule="exact" w:val="284"/>
          <w:jc w:val="center"/>
        </w:trPr>
        <w:tc>
          <w:tcPr>
            <w:tcW w:w="4317" w:type="dxa"/>
            <w:vMerge/>
            <w:tcBorders>
              <w:left w:val="single" w:sz="4" w:space="0" w:color="auto"/>
              <w:right w:val="single" w:sz="4" w:space="0" w:color="auto"/>
            </w:tcBorders>
            <w:shd w:val="pct15" w:color="auto" w:fill="auto"/>
          </w:tcPr>
          <w:p w:rsidR="00AA35D1" w:rsidRPr="00642FB6" w:rsidRDefault="00AA35D1" w:rsidP="004C324A">
            <w:pPr>
              <w:rPr>
                <w:rFonts w:ascii="Arial Narrow" w:hAnsi="Arial Narrow"/>
                <w:sz w:val="18"/>
              </w:rPr>
            </w:pPr>
          </w:p>
        </w:tc>
        <w:tc>
          <w:tcPr>
            <w:tcW w:w="2977" w:type="dxa"/>
            <w:tcBorders>
              <w:left w:val="nil"/>
            </w:tcBorders>
            <w:shd w:val="pct15" w:color="auto" w:fill="auto"/>
            <w:vAlign w:val="center"/>
          </w:tcPr>
          <w:p w:rsidR="00AA35D1" w:rsidRPr="00642FB6" w:rsidRDefault="00AA35D1" w:rsidP="00F86C4C">
            <w:pPr>
              <w:jc w:val="right"/>
              <w:rPr>
                <w:rFonts w:ascii="Arial Narrow" w:hAnsi="Arial Narrow"/>
                <w:sz w:val="18"/>
              </w:rPr>
            </w:pPr>
            <w:r>
              <w:rPr>
                <w:rFonts w:ascii="Arial Narrow" w:hAnsi="Arial Narrow"/>
                <w:sz w:val="18"/>
              </w:rPr>
              <w:t>Indépendant(e)</w:t>
            </w:r>
          </w:p>
        </w:tc>
        <w:tc>
          <w:tcPr>
            <w:tcW w:w="2228" w:type="dxa"/>
            <w:tcBorders>
              <w:right w:val="single" w:sz="4" w:space="0" w:color="auto"/>
            </w:tcBorders>
            <w:shd w:val="pct15" w:color="auto" w:fill="auto"/>
            <w:vAlign w:val="center"/>
          </w:tcPr>
          <w:p w:rsidR="00AA35D1" w:rsidRPr="00642FB6" w:rsidRDefault="00AA35D1" w:rsidP="00A05671">
            <w:pPr>
              <w:rPr>
                <w:rFonts w:ascii="Arial Narrow" w:hAnsi="Arial Narrow"/>
                <w:sz w:val="18"/>
              </w:rPr>
            </w:pPr>
            <w:r w:rsidRPr="00642FB6">
              <w:rPr>
                <w:rFonts w:ascii="Arial Narrow" w:hAnsi="Arial Narrow"/>
                <w:sz w:val="18"/>
              </w:rPr>
              <w:t>3</w:t>
            </w:r>
          </w:p>
        </w:tc>
        <w:tc>
          <w:tcPr>
            <w:tcW w:w="1038" w:type="dxa"/>
            <w:vMerge/>
            <w:tcBorders>
              <w:left w:val="nil"/>
              <w:right w:val="single" w:sz="4" w:space="0" w:color="auto"/>
            </w:tcBorders>
            <w:shd w:val="pct15" w:color="auto" w:fill="auto"/>
            <w:vAlign w:val="center"/>
          </w:tcPr>
          <w:p w:rsidR="00AA35D1" w:rsidRPr="001B2345" w:rsidRDefault="00AA35D1" w:rsidP="00A05671">
            <w:pPr>
              <w:jc w:val="center"/>
              <w:rPr>
                <w:rFonts w:ascii="Arial Narrow" w:hAnsi="Arial Narrow"/>
                <w:bCs/>
                <w:sz w:val="18"/>
              </w:rPr>
            </w:pPr>
          </w:p>
        </w:tc>
      </w:tr>
      <w:tr w:rsidR="00AA35D1" w:rsidRPr="00642FB6" w:rsidTr="00DF71FD">
        <w:trPr>
          <w:cantSplit/>
          <w:trHeight w:hRule="exact" w:val="284"/>
          <w:jc w:val="center"/>
        </w:trPr>
        <w:tc>
          <w:tcPr>
            <w:tcW w:w="4317" w:type="dxa"/>
            <w:vMerge/>
            <w:tcBorders>
              <w:left w:val="single" w:sz="4" w:space="0" w:color="auto"/>
              <w:right w:val="single" w:sz="4" w:space="0" w:color="auto"/>
            </w:tcBorders>
            <w:shd w:val="pct15" w:color="auto" w:fill="auto"/>
          </w:tcPr>
          <w:p w:rsidR="00AA35D1" w:rsidRPr="00642FB6" w:rsidRDefault="00AA35D1" w:rsidP="004C324A">
            <w:pPr>
              <w:rPr>
                <w:rFonts w:ascii="Arial Narrow" w:hAnsi="Arial Narrow"/>
                <w:sz w:val="18"/>
              </w:rPr>
            </w:pPr>
          </w:p>
        </w:tc>
        <w:tc>
          <w:tcPr>
            <w:tcW w:w="2977" w:type="dxa"/>
            <w:tcBorders>
              <w:left w:val="nil"/>
            </w:tcBorders>
            <w:shd w:val="pct15" w:color="auto" w:fill="auto"/>
            <w:vAlign w:val="center"/>
          </w:tcPr>
          <w:p w:rsidR="00AA35D1" w:rsidRPr="00642FB6" w:rsidRDefault="00AA35D1" w:rsidP="00F86C4C">
            <w:pPr>
              <w:jc w:val="right"/>
              <w:rPr>
                <w:rFonts w:ascii="Arial Narrow" w:hAnsi="Arial Narrow"/>
                <w:sz w:val="18"/>
              </w:rPr>
            </w:pPr>
            <w:r>
              <w:rPr>
                <w:rFonts w:ascii="Arial Narrow" w:hAnsi="Arial Narrow"/>
                <w:sz w:val="18"/>
              </w:rPr>
              <w:t>Bénévole</w:t>
            </w:r>
          </w:p>
        </w:tc>
        <w:tc>
          <w:tcPr>
            <w:tcW w:w="2228" w:type="dxa"/>
            <w:tcBorders>
              <w:right w:val="single" w:sz="4" w:space="0" w:color="auto"/>
            </w:tcBorders>
            <w:shd w:val="pct15" w:color="auto" w:fill="auto"/>
            <w:vAlign w:val="center"/>
          </w:tcPr>
          <w:p w:rsidR="00AA35D1" w:rsidRPr="00642FB6" w:rsidRDefault="00AA35D1" w:rsidP="00A05671">
            <w:pPr>
              <w:rPr>
                <w:rFonts w:ascii="Arial Narrow" w:hAnsi="Arial Narrow"/>
                <w:sz w:val="18"/>
              </w:rPr>
            </w:pPr>
            <w:r w:rsidRPr="00642FB6">
              <w:rPr>
                <w:rFonts w:ascii="Arial Narrow" w:hAnsi="Arial Narrow"/>
                <w:sz w:val="18"/>
              </w:rPr>
              <w:t>4</w:t>
            </w:r>
          </w:p>
        </w:tc>
        <w:tc>
          <w:tcPr>
            <w:tcW w:w="1038" w:type="dxa"/>
            <w:vMerge/>
            <w:tcBorders>
              <w:left w:val="nil"/>
              <w:right w:val="single" w:sz="4" w:space="0" w:color="auto"/>
            </w:tcBorders>
            <w:shd w:val="pct15" w:color="auto" w:fill="auto"/>
            <w:vAlign w:val="center"/>
          </w:tcPr>
          <w:p w:rsidR="00AA35D1" w:rsidRPr="001B2345" w:rsidRDefault="00AA35D1" w:rsidP="00A05671">
            <w:pPr>
              <w:jc w:val="center"/>
              <w:rPr>
                <w:rFonts w:ascii="Arial Narrow" w:hAnsi="Arial Narrow"/>
                <w:bCs/>
                <w:sz w:val="18"/>
              </w:rPr>
            </w:pPr>
          </w:p>
        </w:tc>
      </w:tr>
      <w:tr w:rsidR="00AA35D1" w:rsidRPr="00642FB6" w:rsidTr="00DF71FD">
        <w:trPr>
          <w:cantSplit/>
          <w:trHeight w:hRule="exact" w:val="284"/>
          <w:jc w:val="center"/>
        </w:trPr>
        <w:tc>
          <w:tcPr>
            <w:tcW w:w="4317" w:type="dxa"/>
            <w:vMerge/>
            <w:tcBorders>
              <w:left w:val="single" w:sz="4" w:space="0" w:color="auto"/>
              <w:right w:val="single" w:sz="4" w:space="0" w:color="auto"/>
            </w:tcBorders>
            <w:shd w:val="pct15" w:color="auto" w:fill="auto"/>
          </w:tcPr>
          <w:p w:rsidR="00AA35D1" w:rsidRPr="00642FB6" w:rsidRDefault="00AA35D1" w:rsidP="004C324A">
            <w:pPr>
              <w:rPr>
                <w:rFonts w:ascii="Arial Narrow" w:hAnsi="Arial Narrow"/>
                <w:sz w:val="18"/>
              </w:rPr>
            </w:pPr>
          </w:p>
        </w:tc>
        <w:tc>
          <w:tcPr>
            <w:tcW w:w="2977" w:type="dxa"/>
            <w:tcBorders>
              <w:left w:val="nil"/>
            </w:tcBorders>
            <w:shd w:val="pct15" w:color="auto" w:fill="auto"/>
            <w:vAlign w:val="center"/>
          </w:tcPr>
          <w:p w:rsidR="00AA35D1" w:rsidRPr="00642FB6" w:rsidRDefault="00AA35D1" w:rsidP="00F86C4C">
            <w:pPr>
              <w:jc w:val="right"/>
              <w:rPr>
                <w:rFonts w:ascii="Arial Narrow" w:hAnsi="Arial Narrow"/>
                <w:sz w:val="18"/>
              </w:rPr>
            </w:pPr>
            <w:r>
              <w:rPr>
                <w:rFonts w:ascii="Arial Narrow" w:hAnsi="Arial Narrow"/>
                <w:sz w:val="18"/>
              </w:rPr>
              <w:t>Étudiant(e)</w:t>
            </w:r>
          </w:p>
        </w:tc>
        <w:tc>
          <w:tcPr>
            <w:tcW w:w="2228" w:type="dxa"/>
            <w:tcBorders>
              <w:right w:val="single" w:sz="4" w:space="0" w:color="auto"/>
            </w:tcBorders>
            <w:shd w:val="pct15" w:color="auto" w:fill="auto"/>
            <w:vAlign w:val="center"/>
          </w:tcPr>
          <w:p w:rsidR="00AA35D1" w:rsidRPr="00642FB6" w:rsidRDefault="00AA35D1" w:rsidP="00A05671">
            <w:pPr>
              <w:rPr>
                <w:rFonts w:ascii="Arial Narrow" w:hAnsi="Arial Narrow"/>
                <w:sz w:val="18"/>
              </w:rPr>
            </w:pPr>
            <w:r w:rsidRPr="00642FB6">
              <w:rPr>
                <w:rFonts w:ascii="Arial Narrow" w:hAnsi="Arial Narrow"/>
                <w:sz w:val="18"/>
              </w:rPr>
              <w:t>5</w:t>
            </w:r>
          </w:p>
        </w:tc>
        <w:tc>
          <w:tcPr>
            <w:tcW w:w="1038" w:type="dxa"/>
            <w:vMerge/>
            <w:tcBorders>
              <w:left w:val="nil"/>
              <w:right w:val="single" w:sz="4" w:space="0" w:color="auto"/>
            </w:tcBorders>
            <w:shd w:val="pct15" w:color="auto" w:fill="auto"/>
            <w:vAlign w:val="center"/>
          </w:tcPr>
          <w:p w:rsidR="00AA35D1" w:rsidRPr="001B2345" w:rsidRDefault="00AA35D1" w:rsidP="00A05671">
            <w:pPr>
              <w:jc w:val="center"/>
              <w:rPr>
                <w:rFonts w:ascii="Arial Narrow" w:hAnsi="Arial Narrow"/>
                <w:bCs/>
                <w:sz w:val="18"/>
              </w:rPr>
            </w:pPr>
          </w:p>
        </w:tc>
      </w:tr>
      <w:tr w:rsidR="00AA35D1" w:rsidRPr="00642FB6" w:rsidTr="00DF71FD">
        <w:trPr>
          <w:cantSplit/>
          <w:trHeight w:hRule="exact" w:val="284"/>
          <w:jc w:val="center"/>
        </w:trPr>
        <w:tc>
          <w:tcPr>
            <w:tcW w:w="4317" w:type="dxa"/>
            <w:vMerge/>
            <w:tcBorders>
              <w:left w:val="single" w:sz="4" w:space="0" w:color="auto"/>
              <w:right w:val="single" w:sz="4" w:space="0" w:color="auto"/>
            </w:tcBorders>
            <w:shd w:val="pct15" w:color="auto" w:fill="auto"/>
          </w:tcPr>
          <w:p w:rsidR="00AA35D1" w:rsidRPr="00642FB6" w:rsidRDefault="00AA35D1" w:rsidP="004C324A">
            <w:pPr>
              <w:rPr>
                <w:rFonts w:ascii="Arial Narrow" w:hAnsi="Arial Narrow"/>
                <w:sz w:val="18"/>
              </w:rPr>
            </w:pPr>
          </w:p>
        </w:tc>
        <w:tc>
          <w:tcPr>
            <w:tcW w:w="2977" w:type="dxa"/>
            <w:tcBorders>
              <w:left w:val="nil"/>
            </w:tcBorders>
            <w:shd w:val="pct15" w:color="auto" w:fill="auto"/>
            <w:vAlign w:val="center"/>
          </w:tcPr>
          <w:p w:rsidR="00AA35D1" w:rsidRPr="00642FB6" w:rsidRDefault="00181ACC" w:rsidP="00F86C4C">
            <w:pPr>
              <w:jc w:val="right"/>
              <w:rPr>
                <w:rFonts w:ascii="Arial Narrow" w:hAnsi="Arial Narrow"/>
                <w:sz w:val="18"/>
              </w:rPr>
            </w:pPr>
            <w:r>
              <w:rPr>
                <w:rFonts w:ascii="Arial Narrow" w:hAnsi="Arial Narrow"/>
                <w:sz w:val="18"/>
              </w:rPr>
              <w:t>femme au foyer</w:t>
            </w:r>
          </w:p>
        </w:tc>
        <w:tc>
          <w:tcPr>
            <w:tcW w:w="2228" w:type="dxa"/>
            <w:tcBorders>
              <w:right w:val="single" w:sz="4" w:space="0" w:color="auto"/>
            </w:tcBorders>
            <w:shd w:val="pct15" w:color="auto" w:fill="auto"/>
            <w:vAlign w:val="center"/>
          </w:tcPr>
          <w:p w:rsidR="00AA35D1" w:rsidRPr="00642FB6" w:rsidRDefault="00AA35D1" w:rsidP="00A05671">
            <w:pPr>
              <w:rPr>
                <w:rFonts w:ascii="Arial Narrow" w:hAnsi="Arial Narrow"/>
                <w:sz w:val="18"/>
              </w:rPr>
            </w:pPr>
            <w:r w:rsidRPr="00642FB6">
              <w:rPr>
                <w:rFonts w:ascii="Arial Narrow" w:hAnsi="Arial Narrow"/>
                <w:sz w:val="18"/>
              </w:rPr>
              <w:t>6</w:t>
            </w:r>
          </w:p>
        </w:tc>
        <w:tc>
          <w:tcPr>
            <w:tcW w:w="1038" w:type="dxa"/>
            <w:vMerge/>
            <w:tcBorders>
              <w:left w:val="nil"/>
              <w:right w:val="single" w:sz="4" w:space="0" w:color="auto"/>
            </w:tcBorders>
            <w:shd w:val="pct15" w:color="auto" w:fill="auto"/>
            <w:vAlign w:val="center"/>
          </w:tcPr>
          <w:p w:rsidR="00AA35D1" w:rsidRPr="001B2345" w:rsidRDefault="00AA35D1" w:rsidP="00A05671">
            <w:pPr>
              <w:jc w:val="center"/>
              <w:rPr>
                <w:rFonts w:ascii="Arial Narrow" w:hAnsi="Arial Narrow"/>
                <w:bCs/>
                <w:sz w:val="18"/>
              </w:rPr>
            </w:pPr>
          </w:p>
        </w:tc>
      </w:tr>
      <w:tr w:rsidR="00AA35D1" w:rsidRPr="00642FB6" w:rsidTr="00DF71FD">
        <w:trPr>
          <w:cantSplit/>
          <w:trHeight w:hRule="exact" w:val="284"/>
          <w:jc w:val="center"/>
        </w:trPr>
        <w:tc>
          <w:tcPr>
            <w:tcW w:w="4317" w:type="dxa"/>
            <w:vMerge/>
            <w:tcBorders>
              <w:left w:val="single" w:sz="4" w:space="0" w:color="auto"/>
              <w:right w:val="single" w:sz="4" w:space="0" w:color="auto"/>
            </w:tcBorders>
            <w:shd w:val="pct15" w:color="auto" w:fill="auto"/>
          </w:tcPr>
          <w:p w:rsidR="00AA35D1" w:rsidRPr="00642FB6" w:rsidRDefault="00AA35D1" w:rsidP="004C324A">
            <w:pPr>
              <w:rPr>
                <w:rFonts w:ascii="Arial Narrow" w:hAnsi="Arial Narrow"/>
                <w:sz w:val="18"/>
              </w:rPr>
            </w:pPr>
          </w:p>
        </w:tc>
        <w:tc>
          <w:tcPr>
            <w:tcW w:w="2977" w:type="dxa"/>
            <w:tcBorders>
              <w:left w:val="nil"/>
            </w:tcBorders>
            <w:shd w:val="pct15" w:color="auto" w:fill="auto"/>
            <w:vAlign w:val="center"/>
          </w:tcPr>
          <w:p w:rsidR="00AA35D1" w:rsidRPr="00642FB6" w:rsidRDefault="00AA35D1" w:rsidP="00F86C4C">
            <w:pPr>
              <w:jc w:val="right"/>
              <w:rPr>
                <w:rFonts w:ascii="Arial Narrow" w:hAnsi="Arial Narrow"/>
                <w:sz w:val="18"/>
              </w:rPr>
            </w:pPr>
            <w:r>
              <w:rPr>
                <w:rFonts w:ascii="Arial Narrow" w:hAnsi="Arial Narrow"/>
                <w:sz w:val="18"/>
              </w:rPr>
              <w:t>Retraité(e)</w:t>
            </w:r>
          </w:p>
        </w:tc>
        <w:tc>
          <w:tcPr>
            <w:tcW w:w="2228" w:type="dxa"/>
            <w:tcBorders>
              <w:right w:val="single" w:sz="4" w:space="0" w:color="auto"/>
            </w:tcBorders>
            <w:shd w:val="pct15" w:color="auto" w:fill="auto"/>
            <w:vAlign w:val="center"/>
          </w:tcPr>
          <w:p w:rsidR="00AA35D1" w:rsidRPr="00642FB6" w:rsidRDefault="00AA35D1" w:rsidP="00A05671">
            <w:pPr>
              <w:rPr>
                <w:rFonts w:ascii="Arial Narrow" w:hAnsi="Arial Narrow"/>
                <w:sz w:val="18"/>
              </w:rPr>
            </w:pPr>
            <w:r w:rsidRPr="00642FB6">
              <w:rPr>
                <w:rFonts w:ascii="Arial Narrow" w:hAnsi="Arial Narrow"/>
                <w:sz w:val="18"/>
              </w:rPr>
              <w:t>7</w:t>
            </w:r>
          </w:p>
        </w:tc>
        <w:tc>
          <w:tcPr>
            <w:tcW w:w="1038" w:type="dxa"/>
            <w:vMerge/>
            <w:tcBorders>
              <w:left w:val="nil"/>
              <w:right w:val="single" w:sz="4" w:space="0" w:color="auto"/>
            </w:tcBorders>
            <w:shd w:val="pct15" w:color="auto" w:fill="auto"/>
            <w:vAlign w:val="center"/>
          </w:tcPr>
          <w:p w:rsidR="00AA35D1" w:rsidRPr="001B2345" w:rsidRDefault="00AA35D1" w:rsidP="00A05671">
            <w:pPr>
              <w:jc w:val="center"/>
              <w:rPr>
                <w:rFonts w:ascii="Arial Narrow" w:hAnsi="Arial Narrow"/>
                <w:bCs/>
                <w:sz w:val="18"/>
              </w:rPr>
            </w:pPr>
          </w:p>
        </w:tc>
      </w:tr>
      <w:tr w:rsidR="00AA35D1" w:rsidRPr="00642FB6" w:rsidTr="00DF71FD">
        <w:trPr>
          <w:cantSplit/>
          <w:trHeight w:hRule="exact" w:val="284"/>
          <w:jc w:val="center"/>
        </w:trPr>
        <w:tc>
          <w:tcPr>
            <w:tcW w:w="4317" w:type="dxa"/>
            <w:vMerge/>
            <w:tcBorders>
              <w:left w:val="single" w:sz="4" w:space="0" w:color="auto"/>
              <w:right w:val="single" w:sz="4" w:space="0" w:color="auto"/>
            </w:tcBorders>
            <w:shd w:val="pct15" w:color="auto" w:fill="auto"/>
          </w:tcPr>
          <w:p w:rsidR="00AA35D1" w:rsidRPr="00642FB6" w:rsidRDefault="00AA35D1" w:rsidP="004C324A">
            <w:pPr>
              <w:rPr>
                <w:rFonts w:ascii="Arial Narrow" w:hAnsi="Arial Narrow"/>
                <w:sz w:val="18"/>
              </w:rPr>
            </w:pPr>
          </w:p>
        </w:tc>
        <w:tc>
          <w:tcPr>
            <w:tcW w:w="2977" w:type="dxa"/>
            <w:tcBorders>
              <w:left w:val="nil"/>
            </w:tcBorders>
            <w:shd w:val="pct15" w:color="auto" w:fill="auto"/>
            <w:vAlign w:val="center"/>
          </w:tcPr>
          <w:p w:rsidR="00AA35D1" w:rsidRPr="00642FB6" w:rsidRDefault="00AA35D1" w:rsidP="00F86C4C">
            <w:pPr>
              <w:jc w:val="right"/>
              <w:rPr>
                <w:rFonts w:ascii="Arial Narrow" w:hAnsi="Arial Narrow"/>
                <w:sz w:val="18"/>
              </w:rPr>
            </w:pPr>
            <w:r>
              <w:rPr>
                <w:rFonts w:ascii="Arial Narrow" w:hAnsi="Arial Narrow"/>
                <w:sz w:val="18"/>
              </w:rPr>
              <w:t>Chômeur(se)</w:t>
            </w:r>
          </w:p>
        </w:tc>
        <w:tc>
          <w:tcPr>
            <w:tcW w:w="2228" w:type="dxa"/>
            <w:tcBorders>
              <w:right w:val="single" w:sz="4" w:space="0" w:color="auto"/>
            </w:tcBorders>
            <w:shd w:val="pct15" w:color="auto" w:fill="auto"/>
            <w:vAlign w:val="center"/>
          </w:tcPr>
          <w:p w:rsidR="00AA35D1" w:rsidRPr="00642FB6" w:rsidRDefault="00AA35D1" w:rsidP="00A05671">
            <w:pPr>
              <w:rPr>
                <w:rFonts w:ascii="Arial Narrow" w:hAnsi="Arial Narrow"/>
                <w:sz w:val="18"/>
              </w:rPr>
            </w:pPr>
            <w:r w:rsidRPr="00642FB6">
              <w:rPr>
                <w:rFonts w:ascii="Arial Narrow" w:hAnsi="Arial Narrow"/>
                <w:sz w:val="18"/>
              </w:rPr>
              <w:t>8</w:t>
            </w:r>
          </w:p>
        </w:tc>
        <w:tc>
          <w:tcPr>
            <w:tcW w:w="1038" w:type="dxa"/>
            <w:vMerge/>
            <w:tcBorders>
              <w:left w:val="nil"/>
              <w:right w:val="single" w:sz="4" w:space="0" w:color="auto"/>
            </w:tcBorders>
            <w:shd w:val="pct15" w:color="auto" w:fill="auto"/>
            <w:vAlign w:val="center"/>
          </w:tcPr>
          <w:p w:rsidR="00AA35D1" w:rsidRPr="001B2345" w:rsidRDefault="00AA35D1" w:rsidP="00A05671">
            <w:pPr>
              <w:jc w:val="center"/>
              <w:rPr>
                <w:rFonts w:ascii="Arial Narrow" w:hAnsi="Arial Narrow"/>
                <w:bCs/>
                <w:sz w:val="18"/>
              </w:rPr>
            </w:pPr>
          </w:p>
        </w:tc>
      </w:tr>
      <w:tr w:rsidR="00AA35D1" w:rsidRPr="00642FB6" w:rsidTr="00DF71FD">
        <w:trPr>
          <w:cantSplit/>
          <w:trHeight w:hRule="exact" w:val="284"/>
          <w:jc w:val="center"/>
        </w:trPr>
        <w:tc>
          <w:tcPr>
            <w:tcW w:w="4317" w:type="dxa"/>
            <w:vMerge/>
            <w:tcBorders>
              <w:left w:val="single" w:sz="4" w:space="0" w:color="auto"/>
              <w:right w:val="single" w:sz="4" w:space="0" w:color="auto"/>
            </w:tcBorders>
            <w:shd w:val="pct15" w:color="auto" w:fill="auto"/>
          </w:tcPr>
          <w:p w:rsidR="00AA35D1" w:rsidRPr="00642FB6" w:rsidRDefault="00AA35D1" w:rsidP="004C324A">
            <w:pPr>
              <w:rPr>
                <w:rFonts w:ascii="Arial Narrow" w:hAnsi="Arial Narrow"/>
                <w:sz w:val="18"/>
              </w:rPr>
            </w:pPr>
          </w:p>
        </w:tc>
        <w:tc>
          <w:tcPr>
            <w:tcW w:w="2977" w:type="dxa"/>
            <w:tcBorders>
              <w:left w:val="nil"/>
            </w:tcBorders>
            <w:shd w:val="pct15" w:color="auto" w:fill="auto"/>
            <w:vAlign w:val="center"/>
          </w:tcPr>
          <w:p w:rsidR="00AA35D1" w:rsidRPr="00642FB6" w:rsidRDefault="00AA35D1" w:rsidP="00F86C4C">
            <w:pPr>
              <w:jc w:val="right"/>
              <w:rPr>
                <w:rFonts w:ascii="Arial Narrow" w:hAnsi="Arial Narrow"/>
                <w:sz w:val="18"/>
              </w:rPr>
            </w:pPr>
            <w:r>
              <w:rPr>
                <w:rFonts w:ascii="Arial Narrow" w:hAnsi="Arial Narrow"/>
                <w:sz w:val="18"/>
              </w:rPr>
              <w:t>Invalide</w:t>
            </w:r>
          </w:p>
        </w:tc>
        <w:tc>
          <w:tcPr>
            <w:tcW w:w="2228" w:type="dxa"/>
            <w:tcBorders>
              <w:right w:val="single" w:sz="4" w:space="0" w:color="auto"/>
            </w:tcBorders>
            <w:shd w:val="pct15" w:color="auto" w:fill="auto"/>
            <w:vAlign w:val="center"/>
          </w:tcPr>
          <w:p w:rsidR="00AA35D1" w:rsidRPr="00642FB6" w:rsidRDefault="00AA35D1" w:rsidP="00A05671">
            <w:pPr>
              <w:rPr>
                <w:rFonts w:ascii="Arial Narrow" w:hAnsi="Arial Narrow"/>
                <w:sz w:val="18"/>
              </w:rPr>
            </w:pPr>
            <w:r w:rsidRPr="00642FB6">
              <w:rPr>
                <w:rFonts w:ascii="Arial Narrow" w:hAnsi="Arial Narrow"/>
                <w:sz w:val="18"/>
              </w:rPr>
              <w:t>9</w:t>
            </w:r>
          </w:p>
        </w:tc>
        <w:tc>
          <w:tcPr>
            <w:tcW w:w="1038" w:type="dxa"/>
            <w:vMerge/>
            <w:tcBorders>
              <w:left w:val="nil"/>
              <w:right w:val="single" w:sz="4" w:space="0" w:color="auto"/>
            </w:tcBorders>
            <w:shd w:val="pct15" w:color="auto" w:fill="auto"/>
            <w:vAlign w:val="center"/>
          </w:tcPr>
          <w:p w:rsidR="00AA35D1" w:rsidRPr="001B2345" w:rsidRDefault="00AA35D1" w:rsidP="00A05671">
            <w:pPr>
              <w:jc w:val="center"/>
              <w:rPr>
                <w:rFonts w:ascii="Arial Narrow" w:hAnsi="Arial Narrow"/>
                <w:bCs/>
                <w:sz w:val="18"/>
              </w:rPr>
            </w:pPr>
          </w:p>
        </w:tc>
      </w:tr>
      <w:tr w:rsidR="00AA35D1" w:rsidRPr="00642FB6" w:rsidTr="00DF71FD">
        <w:trPr>
          <w:cantSplit/>
          <w:trHeight w:hRule="exact" w:val="284"/>
          <w:jc w:val="center"/>
        </w:trPr>
        <w:tc>
          <w:tcPr>
            <w:tcW w:w="4317" w:type="dxa"/>
            <w:vMerge/>
            <w:tcBorders>
              <w:left w:val="single" w:sz="4" w:space="0" w:color="auto"/>
              <w:bottom w:val="single" w:sz="4" w:space="0" w:color="auto"/>
              <w:right w:val="single" w:sz="4" w:space="0" w:color="auto"/>
            </w:tcBorders>
            <w:shd w:val="pct15" w:color="auto" w:fill="auto"/>
          </w:tcPr>
          <w:p w:rsidR="00AA35D1" w:rsidRPr="00642FB6" w:rsidRDefault="00AA35D1" w:rsidP="004C324A">
            <w:pPr>
              <w:rPr>
                <w:rFonts w:ascii="Arial Narrow" w:hAnsi="Arial Narrow"/>
                <w:sz w:val="18"/>
              </w:rPr>
            </w:pPr>
          </w:p>
        </w:tc>
        <w:tc>
          <w:tcPr>
            <w:tcW w:w="2977" w:type="dxa"/>
            <w:tcBorders>
              <w:left w:val="nil"/>
              <w:bottom w:val="single" w:sz="4" w:space="0" w:color="auto"/>
            </w:tcBorders>
            <w:shd w:val="pct15" w:color="auto" w:fill="auto"/>
            <w:vAlign w:val="center"/>
          </w:tcPr>
          <w:p w:rsidR="00AA35D1" w:rsidRPr="00642FB6" w:rsidRDefault="00AA35D1" w:rsidP="00F86C4C">
            <w:pPr>
              <w:jc w:val="right"/>
              <w:rPr>
                <w:rFonts w:ascii="Arial Narrow" w:hAnsi="Arial Narrow"/>
                <w:sz w:val="18"/>
              </w:rPr>
            </w:pPr>
            <w:r>
              <w:rPr>
                <w:rFonts w:ascii="Arial Narrow" w:hAnsi="Arial Narrow"/>
                <w:sz w:val="18"/>
              </w:rPr>
              <w:t>Refusé</w:t>
            </w:r>
          </w:p>
        </w:tc>
        <w:tc>
          <w:tcPr>
            <w:tcW w:w="2228" w:type="dxa"/>
            <w:tcBorders>
              <w:bottom w:val="single" w:sz="4" w:space="0" w:color="auto"/>
              <w:right w:val="single" w:sz="4" w:space="0" w:color="auto"/>
            </w:tcBorders>
            <w:shd w:val="pct15" w:color="auto" w:fill="auto"/>
            <w:vAlign w:val="center"/>
          </w:tcPr>
          <w:p w:rsidR="00AA35D1" w:rsidRPr="00642FB6" w:rsidRDefault="00AA35D1" w:rsidP="0099655D">
            <w:pPr>
              <w:rPr>
                <w:rFonts w:ascii="Arial Narrow" w:hAnsi="Arial Narrow"/>
                <w:sz w:val="18"/>
              </w:rPr>
            </w:pPr>
            <w:r>
              <w:rPr>
                <w:rFonts w:ascii="Arial Narrow" w:hAnsi="Arial Narrow"/>
                <w:sz w:val="18"/>
              </w:rPr>
              <w:t>88</w:t>
            </w:r>
          </w:p>
        </w:tc>
        <w:tc>
          <w:tcPr>
            <w:tcW w:w="1038" w:type="dxa"/>
            <w:vMerge/>
            <w:tcBorders>
              <w:left w:val="nil"/>
              <w:bottom w:val="single" w:sz="4" w:space="0" w:color="auto"/>
              <w:right w:val="single" w:sz="4" w:space="0" w:color="auto"/>
            </w:tcBorders>
            <w:shd w:val="pct15" w:color="auto" w:fill="auto"/>
            <w:vAlign w:val="center"/>
          </w:tcPr>
          <w:p w:rsidR="00AA35D1" w:rsidRPr="001B2345" w:rsidRDefault="00AA35D1" w:rsidP="00A05671">
            <w:pPr>
              <w:jc w:val="center"/>
              <w:rPr>
                <w:rFonts w:ascii="Arial Narrow" w:hAnsi="Arial Narrow"/>
                <w:bCs/>
                <w:sz w:val="18"/>
              </w:rPr>
            </w:pPr>
          </w:p>
        </w:tc>
      </w:tr>
      <w:tr w:rsidR="00462CD9" w:rsidRPr="00642FB6" w:rsidTr="00DF71FD">
        <w:trPr>
          <w:trHeight w:val="600"/>
          <w:jc w:val="center"/>
        </w:trPr>
        <w:tc>
          <w:tcPr>
            <w:tcW w:w="4317" w:type="dxa"/>
            <w:tcBorders>
              <w:top w:val="single" w:sz="4" w:space="0" w:color="auto"/>
              <w:left w:val="single" w:sz="4" w:space="0" w:color="auto"/>
              <w:bottom w:val="single" w:sz="4" w:space="0" w:color="auto"/>
              <w:right w:val="single" w:sz="4" w:space="0" w:color="auto"/>
            </w:tcBorders>
            <w:shd w:val="pct15" w:color="auto" w:fill="auto"/>
            <w:vAlign w:val="center"/>
          </w:tcPr>
          <w:p w:rsidR="00462CD9" w:rsidRPr="00AA35D1" w:rsidRDefault="00AA35D1" w:rsidP="00F40904">
            <w:pPr>
              <w:spacing w:before="60"/>
              <w:rPr>
                <w:rFonts w:ascii="Arial Narrow" w:hAnsi="Arial Narrow"/>
                <w:sz w:val="18"/>
                <w:lang w:val="fr-CH"/>
              </w:rPr>
            </w:pPr>
            <w:r w:rsidRPr="002D5C19">
              <w:rPr>
                <w:rFonts w:ascii="Arial Narrow" w:hAnsi="Arial Narrow"/>
                <w:sz w:val="18"/>
                <w:lang w:val="fr-FR"/>
              </w:rPr>
              <w:t xml:space="preserve">Combien de personnes âgées de plus de 18 </w:t>
            </w:r>
            <w:r>
              <w:rPr>
                <w:rFonts w:ascii="Arial Narrow" w:hAnsi="Arial Narrow"/>
                <w:sz w:val="18"/>
                <w:lang w:val="fr-FR"/>
              </w:rPr>
              <w:t>ans, y compris vous-même, habite</w:t>
            </w:r>
            <w:r w:rsidRPr="002D5C19">
              <w:rPr>
                <w:rFonts w:ascii="Arial Narrow" w:hAnsi="Arial Narrow"/>
                <w:sz w:val="18"/>
                <w:lang w:val="fr-FR"/>
              </w:rPr>
              <w:t>nt dans votre maison ?</w:t>
            </w:r>
          </w:p>
        </w:tc>
        <w:tc>
          <w:tcPr>
            <w:tcW w:w="2977" w:type="dxa"/>
            <w:tcBorders>
              <w:top w:val="single" w:sz="4" w:space="0" w:color="auto"/>
              <w:left w:val="single" w:sz="4" w:space="0" w:color="auto"/>
              <w:bottom w:val="single" w:sz="4" w:space="0" w:color="auto"/>
            </w:tcBorders>
            <w:shd w:val="pct15" w:color="auto" w:fill="auto"/>
            <w:vAlign w:val="center"/>
          </w:tcPr>
          <w:p w:rsidR="00462CD9" w:rsidRPr="00642FB6" w:rsidRDefault="00AA35D1" w:rsidP="004C324A">
            <w:pPr>
              <w:spacing w:before="60"/>
              <w:jc w:val="right"/>
              <w:rPr>
                <w:rFonts w:ascii="Arial Narrow" w:hAnsi="Arial Narrow"/>
                <w:sz w:val="18"/>
              </w:rPr>
            </w:pPr>
            <w:r>
              <w:rPr>
                <w:rFonts w:ascii="Arial Narrow" w:hAnsi="Arial Narrow"/>
                <w:sz w:val="18"/>
              </w:rPr>
              <w:t>Nombre de personnes</w:t>
            </w:r>
          </w:p>
        </w:tc>
        <w:tc>
          <w:tcPr>
            <w:tcW w:w="2228" w:type="dxa"/>
            <w:tcBorders>
              <w:top w:val="single" w:sz="4" w:space="0" w:color="auto"/>
              <w:bottom w:val="single" w:sz="4" w:space="0" w:color="auto"/>
              <w:right w:val="single" w:sz="4" w:space="0" w:color="auto"/>
            </w:tcBorders>
            <w:shd w:val="pct15" w:color="auto" w:fill="auto"/>
            <w:vAlign w:val="bottom"/>
          </w:tcPr>
          <w:p w:rsidR="00462CD9" w:rsidRPr="00642FB6" w:rsidRDefault="00462CD9" w:rsidP="00B71771">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6D2BB2">
              <w:rPr>
                <w:rFonts w:ascii="Arial Narrow" w:hAnsi="Arial Narrow"/>
                <w:sz w:val="20"/>
                <w:szCs w:val="20"/>
              </w:rPr>
              <w:t>└─┴─┘</w:t>
            </w:r>
          </w:p>
        </w:tc>
        <w:tc>
          <w:tcPr>
            <w:tcW w:w="1038" w:type="dxa"/>
            <w:tcBorders>
              <w:top w:val="single" w:sz="4" w:space="0" w:color="auto"/>
              <w:left w:val="nil"/>
              <w:bottom w:val="single" w:sz="4" w:space="0" w:color="auto"/>
              <w:right w:val="single" w:sz="4" w:space="0" w:color="auto"/>
            </w:tcBorders>
            <w:shd w:val="pct15" w:color="auto" w:fill="auto"/>
            <w:vAlign w:val="center"/>
          </w:tcPr>
          <w:p w:rsidR="00462CD9" w:rsidRPr="001B2345" w:rsidRDefault="00462CD9" w:rsidP="00A05671">
            <w:pPr>
              <w:pStyle w:val="Footer"/>
              <w:tabs>
                <w:tab w:val="clear" w:pos="4153"/>
                <w:tab w:val="clear" w:pos="8306"/>
              </w:tabs>
              <w:jc w:val="center"/>
              <w:rPr>
                <w:bCs/>
              </w:rPr>
            </w:pPr>
            <w:r w:rsidRPr="001B2345">
              <w:rPr>
                <w:rFonts w:ascii="Arial Narrow" w:hAnsi="Arial Narrow"/>
                <w:bCs/>
                <w:sz w:val="22"/>
                <w:szCs w:val="22"/>
              </w:rPr>
              <w:t>C</w:t>
            </w:r>
            <w:r>
              <w:rPr>
                <w:rFonts w:ascii="Arial Narrow" w:hAnsi="Arial Narrow"/>
                <w:bCs/>
                <w:sz w:val="22"/>
                <w:szCs w:val="22"/>
              </w:rPr>
              <w:t>9</w:t>
            </w:r>
          </w:p>
        </w:tc>
      </w:tr>
      <w:tr w:rsidR="006C7E0C" w:rsidRPr="006C7E0C" w:rsidTr="00DF71FD">
        <w:trPr>
          <w:trHeight w:val="600"/>
          <w:jc w:val="center"/>
        </w:trPr>
        <w:tc>
          <w:tcPr>
            <w:tcW w:w="4317" w:type="dxa"/>
            <w:tcBorders>
              <w:top w:val="single" w:sz="4" w:space="0" w:color="auto"/>
              <w:left w:val="single" w:sz="4" w:space="0" w:color="auto"/>
              <w:bottom w:val="single" w:sz="4" w:space="0" w:color="auto"/>
              <w:right w:val="single" w:sz="4" w:space="0" w:color="auto"/>
            </w:tcBorders>
            <w:shd w:val="pct15" w:color="auto" w:fill="auto"/>
            <w:vAlign w:val="center"/>
          </w:tcPr>
          <w:p w:rsidR="006C7E0C" w:rsidRPr="002D5C19" w:rsidRDefault="005C7551" w:rsidP="00F40904">
            <w:pPr>
              <w:spacing w:before="60"/>
              <w:rPr>
                <w:rFonts w:ascii="Arial Narrow" w:hAnsi="Arial Narrow"/>
                <w:sz w:val="18"/>
                <w:lang w:val="fr-FR"/>
              </w:rPr>
            </w:pPr>
            <w:r>
              <w:rPr>
                <w:rFonts w:ascii="Arial Narrow" w:hAnsi="Arial Narrow"/>
                <w:sz w:val="18"/>
                <w:highlight w:val="yellow"/>
                <w:lang w:val="fr-FR"/>
              </w:rPr>
              <w:t>C</w:t>
            </w:r>
            <w:r w:rsidR="006C7E0C" w:rsidRPr="005C7551">
              <w:rPr>
                <w:rFonts w:ascii="Arial Narrow" w:hAnsi="Arial Narrow"/>
                <w:sz w:val="18"/>
                <w:highlight w:val="yellow"/>
                <w:lang w:val="fr-FR"/>
              </w:rPr>
              <w:t>ombien de personnes au total habitent dans votre maison ?</w:t>
            </w:r>
          </w:p>
        </w:tc>
        <w:tc>
          <w:tcPr>
            <w:tcW w:w="2977" w:type="dxa"/>
            <w:tcBorders>
              <w:top w:val="single" w:sz="4" w:space="0" w:color="auto"/>
              <w:left w:val="single" w:sz="4" w:space="0" w:color="auto"/>
              <w:bottom w:val="single" w:sz="4" w:space="0" w:color="auto"/>
            </w:tcBorders>
            <w:shd w:val="pct15" w:color="auto" w:fill="auto"/>
            <w:vAlign w:val="center"/>
          </w:tcPr>
          <w:p w:rsidR="006C7E0C" w:rsidRPr="006C7E0C" w:rsidRDefault="006C7E0C" w:rsidP="004C324A">
            <w:pPr>
              <w:spacing w:before="60"/>
              <w:jc w:val="right"/>
              <w:rPr>
                <w:rFonts w:ascii="Arial Narrow" w:hAnsi="Arial Narrow"/>
                <w:sz w:val="18"/>
                <w:lang w:val="fr-FR"/>
              </w:rPr>
            </w:pPr>
            <w:r>
              <w:rPr>
                <w:rFonts w:ascii="Arial Narrow" w:hAnsi="Arial Narrow"/>
                <w:sz w:val="18"/>
                <w:lang w:val="fr-FR"/>
              </w:rPr>
              <w:t>Nombre de personnes</w:t>
            </w:r>
          </w:p>
        </w:tc>
        <w:tc>
          <w:tcPr>
            <w:tcW w:w="2228" w:type="dxa"/>
            <w:tcBorders>
              <w:top w:val="single" w:sz="4" w:space="0" w:color="auto"/>
              <w:bottom w:val="single" w:sz="4" w:space="0" w:color="auto"/>
              <w:right w:val="single" w:sz="4" w:space="0" w:color="auto"/>
            </w:tcBorders>
            <w:shd w:val="pct15" w:color="auto" w:fill="auto"/>
            <w:vAlign w:val="bottom"/>
          </w:tcPr>
          <w:p w:rsidR="006C7E0C" w:rsidRPr="006C7E0C" w:rsidRDefault="006C7E0C" w:rsidP="00B71771">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sz w:val="20"/>
                <w:szCs w:val="20"/>
                <w:lang w:val="fr-FR"/>
              </w:rPr>
            </w:pPr>
            <w:r w:rsidRPr="006D2BB2">
              <w:rPr>
                <w:rFonts w:ascii="Arial Narrow" w:hAnsi="Arial Narrow"/>
                <w:sz w:val="20"/>
                <w:szCs w:val="20"/>
              </w:rPr>
              <w:t>└─┴─┘</w:t>
            </w:r>
          </w:p>
        </w:tc>
        <w:tc>
          <w:tcPr>
            <w:tcW w:w="1038" w:type="dxa"/>
            <w:tcBorders>
              <w:top w:val="single" w:sz="4" w:space="0" w:color="auto"/>
              <w:left w:val="nil"/>
              <w:bottom w:val="single" w:sz="4" w:space="0" w:color="auto"/>
              <w:right w:val="single" w:sz="4" w:space="0" w:color="auto"/>
            </w:tcBorders>
            <w:shd w:val="pct15" w:color="auto" w:fill="auto"/>
            <w:vAlign w:val="center"/>
          </w:tcPr>
          <w:p w:rsidR="006C7E0C" w:rsidRPr="006C7E0C" w:rsidRDefault="005C7551" w:rsidP="001C4502">
            <w:pPr>
              <w:pStyle w:val="Footer"/>
              <w:tabs>
                <w:tab w:val="clear" w:pos="4153"/>
                <w:tab w:val="clear" w:pos="8306"/>
              </w:tabs>
              <w:jc w:val="center"/>
              <w:rPr>
                <w:rFonts w:ascii="Arial Narrow" w:hAnsi="Arial Narrow"/>
                <w:bCs/>
                <w:sz w:val="22"/>
                <w:szCs w:val="22"/>
                <w:lang w:val="fr-FR"/>
              </w:rPr>
            </w:pPr>
            <w:r>
              <w:rPr>
                <w:rFonts w:ascii="Arial Narrow" w:hAnsi="Arial Narrow"/>
                <w:bCs/>
                <w:sz w:val="22"/>
                <w:szCs w:val="22"/>
              </w:rPr>
              <w:t>X2</w:t>
            </w:r>
          </w:p>
        </w:tc>
      </w:tr>
    </w:tbl>
    <w:p w:rsidR="0060442E" w:rsidRPr="006C7E0C" w:rsidRDefault="0060442E">
      <w:pPr>
        <w:rPr>
          <w:sz w:val="2"/>
          <w:szCs w:val="2"/>
          <w:lang w:val="fr-FR"/>
        </w:rPr>
      </w:pPr>
      <w:r w:rsidRPr="006C7E0C">
        <w:rPr>
          <w:lang w:val="fr-FR"/>
        </w:rPr>
        <w:br w:type="page"/>
      </w:r>
    </w:p>
    <w:tbl>
      <w:tblPr>
        <w:tblW w:w="10558" w:type="dxa"/>
        <w:jc w:val="center"/>
        <w:shd w:val="pct15" w:color="auto" w:fill="auto"/>
        <w:tblLayout w:type="fixed"/>
        <w:tblLook w:val="0000" w:firstRow="0" w:lastRow="0" w:firstColumn="0" w:lastColumn="0" w:noHBand="0" w:noVBand="0"/>
      </w:tblPr>
      <w:tblGrid>
        <w:gridCol w:w="4387"/>
        <w:gridCol w:w="1552"/>
        <w:gridCol w:w="955"/>
        <w:gridCol w:w="2626"/>
        <w:gridCol w:w="1038"/>
      </w:tblGrid>
      <w:tr w:rsidR="0060442E" w:rsidRPr="00642FB6" w:rsidTr="00F40B32">
        <w:trPr>
          <w:jc w:val="center"/>
        </w:trPr>
        <w:tc>
          <w:tcPr>
            <w:tcW w:w="10558" w:type="dxa"/>
            <w:gridSpan w:val="5"/>
            <w:tcBorders>
              <w:top w:val="single" w:sz="4" w:space="0" w:color="auto"/>
              <w:left w:val="single" w:sz="4" w:space="0" w:color="auto"/>
              <w:right w:val="single" w:sz="4" w:space="0" w:color="auto"/>
            </w:tcBorders>
            <w:shd w:val="pct15" w:color="auto" w:fill="auto"/>
            <w:vAlign w:val="center"/>
          </w:tcPr>
          <w:p w:rsidR="0060442E" w:rsidRPr="001B2345" w:rsidRDefault="00976B08" w:rsidP="0060442E">
            <w:pPr>
              <w:spacing w:before="60"/>
              <w:rPr>
                <w:rFonts w:ascii="Arial Narrow" w:hAnsi="Arial Narrow"/>
                <w:bCs/>
                <w:sz w:val="22"/>
                <w:szCs w:val="22"/>
              </w:rPr>
            </w:pPr>
            <w:r w:rsidRPr="00642FB6">
              <w:rPr>
                <w:rFonts w:ascii="Arial Narrow" w:hAnsi="Arial Narrow"/>
                <w:b/>
                <w:bCs/>
                <w:spacing w:val="-2"/>
              </w:rPr>
              <w:lastRenderedPageBreak/>
              <w:t>E</w:t>
            </w:r>
            <w:r>
              <w:rPr>
                <w:rFonts w:ascii="Arial Narrow" w:hAnsi="Arial Narrow"/>
                <w:b/>
                <w:bCs/>
                <w:spacing w:val="-2"/>
              </w:rPr>
              <w:t>LARGI:</w:t>
            </w:r>
            <w:r w:rsidR="00890E77">
              <w:rPr>
                <w:rFonts w:ascii="Arial Narrow" w:hAnsi="Arial Narrow"/>
                <w:b/>
                <w:bCs/>
                <w:spacing w:val="-2"/>
              </w:rPr>
              <w:t xml:space="preserve"> </w:t>
            </w:r>
            <w:r w:rsidRPr="00642FB6">
              <w:rPr>
                <w:rFonts w:ascii="Arial Narrow" w:hAnsi="Arial Narrow"/>
                <w:b/>
                <w:bCs/>
                <w:spacing w:val="-2"/>
              </w:rPr>
              <w:t>Information</w:t>
            </w:r>
            <w:r>
              <w:rPr>
                <w:rFonts w:ascii="Arial Narrow" w:hAnsi="Arial Narrow"/>
                <w:b/>
                <w:bCs/>
                <w:spacing w:val="-2"/>
              </w:rPr>
              <w:t>s</w:t>
            </w:r>
            <w:r w:rsidR="00890E77">
              <w:rPr>
                <w:rFonts w:ascii="Arial Narrow" w:hAnsi="Arial Narrow"/>
                <w:b/>
                <w:bCs/>
                <w:spacing w:val="-2"/>
              </w:rPr>
              <w:t xml:space="preserve"> </w:t>
            </w:r>
            <w:r>
              <w:rPr>
                <w:rFonts w:ascii="Arial Narrow" w:hAnsi="Arial Narrow"/>
                <w:b/>
                <w:bCs/>
                <w:spacing w:val="-2"/>
              </w:rPr>
              <w:t xml:space="preserve">démographiques, </w:t>
            </w:r>
            <w:r>
              <w:rPr>
                <w:rFonts w:ascii="Arial Narrow" w:hAnsi="Arial Narrow"/>
                <w:spacing w:val="-2"/>
              </w:rPr>
              <w:t>suite</w:t>
            </w:r>
          </w:p>
        </w:tc>
      </w:tr>
      <w:tr w:rsidR="0060442E" w:rsidRPr="00642FB6" w:rsidTr="00F40B32">
        <w:trPr>
          <w:jc w:val="center"/>
        </w:trPr>
        <w:tc>
          <w:tcPr>
            <w:tcW w:w="4387" w:type="dxa"/>
            <w:tcBorders>
              <w:top w:val="single" w:sz="4" w:space="0" w:color="auto"/>
              <w:left w:val="single" w:sz="4" w:space="0" w:color="auto"/>
              <w:right w:val="single" w:sz="4" w:space="0" w:color="auto"/>
            </w:tcBorders>
            <w:shd w:val="pct15" w:color="auto" w:fill="auto"/>
            <w:vAlign w:val="center"/>
          </w:tcPr>
          <w:p w:rsidR="0060442E" w:rsidRPr="0060442E" w:rsidRDefault="0060442E" w:rsidP="0060442E">
            <w:pPr>
              <w:spacing w:before="60"/>
              <w:rPr>
                <w:rFonts w:ascii="Arial Narrow" w:hAnsi="Arial Narrow"/>
                <w:b/>
                <w:bCs/>
                <w:sz w:val="22"/>
                <w:szCs w:val="22"/>
              </w:rPr>
            </w:pPr>
            <w:r w:rsidRPr="0060442E">
              <w:rPr>
                <w:rFonts w:ascii="Arial Narrow" w:hAnsi="Arial Narrow"/>
                <w:b/>
                <w:bCs/>
                <w:sz w:val="22"/>
                <w:szCs w:val="22"/>
              </w:rPr>
              <w:t>Question</w:t>
            </w:r>
          </w:p>
        </w:tc>
        <w:tc>
          <w:tcPr>
            <w:tcW w:w="5133" w:type="dxa"/>
            <w:gridSpan w:val="3"/>
            <w:tcBorders>
              <w:top w:val="single" w:sz="4" w:space="0" w:color="auto"/>
              <w:left w:val="nil"/>
              <w:bottom w:val="single" w:sz="4" w:space="0" w:color="auto"/>
              <w:right w:val="single" w:sz="4" w:space="0" w:color="auto"/>
            </w:tcBorders>
            <w:shd w:val="pct15" w:color="auto" w:fill="auto"/>
            <w:vAlign w:val="center"/>
          </w:tcPr>
          <w:p w:rsidR="0060442E" w:rsidRPr="0060442E" w:rsidRDefault="00976B08" w:rsidP="0060442E">
            <w:pPr>
              <w:spacing w:before="120"/>
              <w:jc w:val="center"/>
              <w:rPr>
                <w:rFonts w:ascii="Arial Narrow" w:hAnsi="Arial Narrow"/>
                <w:b/>
                <w:bCs/>
                <w:sz w:val="22"/>
                <w:szCs w:val="22"/>
              </w:rPr>
            </w:pPr>
            <w:r>
              <w:rPr>
                <w:rFonts w:ascii="Arial Narrow" w:hAnsi="Arial Narrow"/>
                <w:b/>
                <w:bCs/>
                <w:sz w:val="22"/>
                <w:szCs w:val="22"/>
              </w:rPr>
              <w:t>Ré</w:t>
            </w:r>
            <w:r w:rsidR="0060442E" w:rsidRPr="0060442E">
              <w:rPr>
                <w:rFonts w:ascii="Arial Narrow" w:hAnsi="Arial Narrow"/>
                <w:b/>
                <w:bCs/>
                <w:sz w:val="22"/>
                <w:szCs w:val="22"/>
              </w:rPr>
              <w:t>ponse</w:t>
            </w:r>
          </w:p>
        </w:tc>
        <w:tc>
          <w:tcPr>
            <w:tcW w:w="1038" w:type="dxa"/>
            <w:tcBorders>
              <w:top w:val="single" w:sz="4" w:space="0" w:color="auto"/>
              <w:bottom w:val="single" w:sz="4" w:space="0" w:color="auto"/>
              <w:right w:val="single" w:sz="4" w:space="0" w:color="auto"/>
            </w:tcBorders>
            <w:shd w:val="pct15" w:color="auto" w:fill="auto"/>
            <w:vAlign w:val="center"/>
          </w:tcPr>
          <w:p w:rsidR="0060442E" w:rsidRPr="0060442E" w:rsidRDefault="0060442E" w:rsidP="00A05671">
            <w:pPr>
              <w:spacing w:before="60"/>
              <w:jc w:val="center"/>
              <w:rPr>
                <w:rFonts w:ascii="Arial Narrow" w:hAnsi="Arial Narrow"/>
                <w:b/>
                <w:sz w:val="22"/>
                <w:szCs w:val="22"/>
              </w:rPr>
            </w:pPr>
            <w:r w:rsidRPr="0060442E">
              <w:rPr>
                <w:rFonts w:ascii="Arial Narrow" w:hAnsi="Arial Narrow"/>
                <w:b/>
                <w:sz w:val="22"/>
                <w:szCs w:val="22"/>
              </w:rPr>
              <w:t>Code</w:t>
            </w:r>
          </w:p>
        </w:tc>
      </w:tr>
      <w:tr w:rsidR="00462CD9" w:rsidRPr="00642FB6" w:rsidTr="00D515D5">
        <w:trPr>
          <w:jc w:val="center"/>
        </w:trPr>
        <w:tc>
          <w:tcPr>
            <w:tcW w:w="4387" w:type="dxa"/>
            <w:vMerge w:val="restart"/>
            <w:tcBorders>
              <w:top w:val="single" w:sz="4" w:space="0" w:color="auto"/>
              <w:left w:val="single" w:sz="4" w:space="0" w:color="auto"/>
              <w:right w:val="single" w:sz="4" w:space="0" w:color="auto"/>
            </w:tcBorders>
            <w:shd w:val="pct15" w:color="auto" w:fill="auto"/>
            <w:vAlign w:val="center"/>
          </w:tcPr>
          <w:p w:rsidR="00976B08" w:rsidRPr="00BC0528" w:rsidRDefault="00976B08" w:rsidP="00976B08">
            <w:pPr>
              <w:spacing w:before="60"/>
              <w:rPr>
                <w:rFonts w:ascii="Arial Narrow" w:hAnsi="Arial Narrow"/>
                <w:sz w:val="18"/>
                <w:lang w:val="fr-FR"/>
              </w:rPr>
            </w:pPr>
            <w:r w:rsidRPr="00BC0528">
              <w:rPr>
                <w:rFonts w:ascii="Arial Narrow" w:hAnsi="Arial Narrow"/>
                <w:sz w:val="18"/>
                <w:lang w:val="fr-FR"/>
              </w:rPr>
              <w:t xml:space="preserve">En prenant comme </w:t>
            </w:r>
            <w:r>
              <w:rPr>
                <w:rFonts w:ascii="Arial Narrow" w:hAnsi="Arial Narrow"/>
                <w:sz w:val="18"/>
                <w:lang w:val="fr-FR"/>
              </w:rPr>
              <w:t>réfé</w:t>
            </w:r>
            <w:r w:rsidRPr="00BC0528">
              <w:rPr>
                <w:rFonts w:ascii="Arial Narrow" w:hAnsi="Arial Narrow"/>
                <w:sz w:val="18"/>
                <w:lang w:val="fr-FR"/>
              </w:rPr>
              <w:t xml:space="preserve">rence </w:t>
            </w:r>
            <w:r w:rsidRPr="00976B08">
              <w:rPr>
                <w:rFonts w:ascii="Arial Narrow" w:hAnsi="Arial Narrow"/>
                <w:b/>
                <w:bCs/>
                <w:sz w:val="18"/>
                <w:lang w:val="fr-FR"/>
              </w:rPr>
              <w:t>l'année passée</w:t>
            </w:r>
            <w:r w:rsidRPr="00BC0528">
              <w:rPr>
                <w:rFonts w:ascii="Arial Narrow" w:hAnsi="Arial Narrow"/>
                <w:sz w:val="18"/>
                <w:lang w:val="fr-FR"/>
              </w:rPr>
              <w:t xml:space="preserve">, pouvez-vous me dire </w:t>
            </w:r>
            <w:r>
              <w:rPr>
                <w:rFonts w:ascii="Arial Narrow" w:hAnsi="Arial Narrow"/>
                <w:sz w:val="18"/>
                <w:lang w:val="fr-FR"/>
              </w:rPr>
              <w:t>quel</w:t>
            </w:r>
            <w:r w:rsidRPr="00BC0528">
              <w:rPr>
                <w:rFonts w:ascii="Arial Narrow" w:hAnsi="Arial Narrow"/>
                <w:sz w:val="18"/>
                <w:lang w:val="fr-FR"/>
              </w:rPr>
              <w:t>s ont été les revenus moyens du ménage ?</w:t>
            </w:r>
          </w:p>
          <w:p w:rsidR="00462CD9" w:rsidRPr="00976B08" w:rsidRDefault="00976B08" w:rsidP="00976B08">
            <w:pPr>
              <w:spacing w:before="60"/>
              <w:rPr>
                <w:rFonts w:ascii="Arial Narrow" w:hAnsi="Arial Narrow"/>
                <w:i/>
                <w:iCs/>
                <w:sz w:val="18"/>
                <w:lang w:val="fr-CH"/>
              </w:rPr>
            </w:pPr>
            <w:r w:rsidRPr="00BC0528">
              <w:rPr>
                <w:rFonts w:ascii="Arial Narrow" w:hAnsi="Arial Narrow"/>
                <w:i/>
                <w:iCs/>
                <w:sz w:val="18"/>
                <w:lang w:val="fr-FR"/>
              </w:rPr>
              <w:t>(NOTER SEULEMENT POUR UNE PERIODE ET PAS LES TROIS)</w:t>
            </w:r>
          </w:p>
        </w:tc>
        <w:tc>
          <w:tcPr>
            <w:tcW w:w="1552" w:type="dxa"/>
            <w:tcBorders>
              <w:top w:val="single" w:sz="4" w:space="0" w:color="auto"/>
              <w:left w:val="nil"/>
              <w:bottom w:val="single" w:sz="4" w:space="0" w:color="auto"/>
            </w:tcBorders>
            <w:shd w:val="pct15" w:color="auto" w:fill="auto"/>
            <w:vAlign w:val="center"/>
          </w:tcPr>
          <w:p w:rsidR="00462CD9" w:rsidRPr="00642FB6" w:rsidRDefault="00500C98" w:rsidP="0060442E">
            <w:pPr>
              <w:jc w:val="right"/>
              <w:rPr>
                <w:rFonts w:ascii="Arial Narrow" w:hAnsi="Arial Narrow"/>
                <w:sz w:val="18"/>
              </w:rPr>
            </w:pPr>
            <w:r>
              <w:rPr>
                <w:rFonts w:ascii="Arial Narrow" w:hAnsi="Arial Narrow"/>
                <w:sz w:val="18"/>
              </w:rPr>
              <w:t>Par semaine</w:t>
            </w:r>
          </w:p>
        </w:tc>
        <w:tc>
          <w:tcPr>
            <w:tcW w:w="3581" w:type="dxa"/>
            <w:gridSpan w:val="2"/>
            <w:tcBorders>
              <w:top w:val="single" w:sz="4" w:space="0" w:color="auto"/>
              <w:left w:val="nil"/>
              <w:bottom w:val="single" w:sz="4" w:space="0" w:color="auto"/>
              <w:right w:val="single" w:sz="4" w:space="0" w:color="auto"/>
            </w:tcBorders>
            <w:shd w:val="pct15" w:color="auto" w:fill="auto"/>
            <w:vAlign w:val="center"/>
          </w:tcPr>
          <w:p w:rsidR="00462CD9" w:rsidRPr="006D2BB2" w:rsidRDefault="00462CD9" w:rsidP="00500C98">
            <w:pPr>
              <w:spacing w:before="120"/>
              <w:rPr>
                <w:rFonts w:ascii="Arial Narrow" w:hAnsi="Arial Narrow"/>
                <w:sz w:val="20"/>
                <w:szCs w:val="20"/>
              </w:rPr>
            </w:pPr>
            <w:r w:rsidRPr="006D2BB2">
              <w:rPr>
                <w:rFonts w:ascii="Arial Narrow" w:hAnsi="Arial Narrow"/>
                <w:sz w:val="20"/>
                <w:szCs w:val="20"/>
              </w:rPr>
              <w:t>└─┴─┴─┴─┴─┴─┴─┘</w:t>
            </w:r>
            <w:r w:rsidR="00500C98">
              <w:rPr>
                <w:rFonts w:ascii="Arial Narrow" w:hAnsi="Arial Narrow"/>
                <w:i/>
                <w:iCs/>
                <w:sz w:val="20"/>
                <w:szCs w:val="20"/>
              </w:rPr>
              <w:t>Aller à</w:t>
            </w:r>
            <w:r w:rsidRPr="000B2A9A">
              <w:rPr>
                <w:rFonts w:ascii="Arial Narrow" w:hAnsi="Arial Narrow"/>
                <w:i/>
                <w:iCs/>
                <w:sz w:val="18"/>
                <w:szCs w:val="18"/>
              </w:rPr>
              <w:t xml:space="preserve"> T1</w:t>
            </w:r>
          </w:p>
        </w:tc>
        <w:tc>
          <w:tcPr>
            <w:tcW w:w="1038" w:type="dxa"/>
            <w:tcBorders>
              <w:top w:val="single" w:sz="4" w:space="0" w:color="auto"/>
              <w:bottom w:val="single" w:sz="4" w:space="0" w:color="auto"/>
              <w:right w:val="single" w:sz="4" w:space="0" w:color="auto"/>
            </w:tcBorders>
            <w:shd w:val="pct15" w:color="auto" w:fill="auto"/>
            <w:vAlign w:val="center"/>
          </w:tcPr>
          <w:p w:rsidR="00462CD9" w:rsidRPr="001B2345" w:rsidRDefault="00462CD9" w:rsidP="00A05671">
            <w:pPr>
              <w:spacing w:before="60"/>
              <w:jc w:val="center"/>
              <w:rPr>
                <w:rFonts w:ascii="Arial Narrow" w:hAnsi="Arial Narrow"/>
                <w:bCs/>
                <w:sz w:val="18"/>
              </w:rPr>
            </w:pPr>
            <w:r w:rsidRPr="001B2345">
              <w:rPr>
                <w:rFonts w:ascii="Arial Narrow" w:hAnsi="Arial Narrow"/>
                <w:bCs/>
                <w:sz w:val="22"/>
                <w:szCs w:val="22"/>
              </w:rPr>
              <w:t>C</w:t>
            </w:r>
            <w:r>
              <w:rPr>
                <w:rFonts w:ascii="Arial Narrow" w:hAnsi="Arial Narrow"/>
                <w:bCs/>
                <w:sz w:val="22"/>
                <w:szCs w:val="22"/>
              </w:rPr>
              <w:t>10</w:t>
            </w:r>
            <w:r w:rsidRPr="001B2345">
              <w:rPr>
                <w:rFonts w:ascii="Arial Narrow" w:hAnsi="Arial Narrow"/>
                <w:bCs/>
                <w:sz w:val="22"/>
                <w:szCs w:val="22"/>
              </w:rPr>
              <w:t>a</w:t>
            </w:r>
          </w:p>
        </w:tc>
      </w:tr>
      <w:tr w:rsidR="00462CD9" w:rsidRPr="00642FB6" w:rsidTr="00D515D5">
        <w:trPr>
          <w:jc w:val="center"/>
        </w:trPr>
        <w:tc>
          <w:tcPr>
            <w:tcW w:w="4387" w:type="dxa"/>
            <w:vMerge/>
            <w:tcBorders>
              <w:left w:val="single" w:sz="4" w:space="0" w:color="auto"/>
              <w:right w:val="single" w:sz="4" w:space="0" w:color="auto"/>
            </w:tcBorders>
            <w:shd w:val="pct15" w:color="auto" w:fill="auto"/>
          </w:tcPr>
          <w:p w:rsidR="00462CD9" w:rsidRPr="00642FB6" w:rsidRDefault="00462CD9" w:rsidP="0060442E">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rsidR="00462CD9" w:rsidRPr="00642FB6" w:rsidRDefault="00500C98" w:rsidP="0060442E">
            <w:pPr>
              <w:jc w:val="right"/>
              <w:rPr>
                <w:rFonts w:ascii="Arial Narrow" w:hAnsi="Arial Narrow"/>
                <w:sz w:val="18"/>
              </w:rPr>
            </w:pPr>
            <w:r>
              <w:rPr>
                <w:rFonts w:ascii="Arial Narrow" w:hAnsi="Arial Narrow"/>
                <w:sz w:val="18"/>
              </w:rPr>
              <w:t>OU par mois</w:t>
            </w:r>
          </w:p>
        </w:tc>
        <w:tc>
          <w:tcPr>
            <w:tcW w:w="3581" w:type="dxa"/>
            <w:gridSpan w:val="2"/>
            <w:tcBorders>
              <w:top w:val="single" w:sz="4" w:space="0" w:color="auto"/>
              <w:left w:val="nil"/>
              <w:bottom w:val="single" w:sz="4" w:space="0" w:color="auto"/>
              <w:right w:val="single" w:sz="4" w:space="0" w:color="auto"/>
            </w:tcBorders>
            <w:shd w:val="pct15" w:color="auto" w:fill="auto"/>
            <w:vAlign w:val="center"/>
          </w:tcPr>
          <w:p w:rsidR="00462CD9" w:rsidRPr="006D2BB2" w:rsidRDefault="00462CD9" w:rsidP="0060442E">
            <w:pPr>
              <w:spacing w:before="120"/>
              <w:rPr>
                <w:rFonts w:ascii="Arial Narrow" w:hAnsi="Arial Narrow"/>
                <w:sz w:val="20"/>
                <w:szCs w:val="20"/>
              </w:rPr>
            </w:pPr>
            <w:r w:rsidRPr="006D2BB2">
              <w:rPr>
                <w:rFonts w:ascii="Arial Narrow" w:hAnsi="Arial Narrow"/>
                <w:sz w:val="20"/>
                <w:szCs w:val="20"/>
              </w:rPr>
              <w:t>└─┴─┴─┴─┴─┴─┴─┘</w:t>
            </w:r>
            <w:r w:rsidR="00500C98">
              <w:rPr>
                <w:rFonts w:ascii="Arial Narrow" w:hAnsi="Arial Narrow"/>
                <w:i/>
                <w:iCs/>
                <w:sz w:val="20"/>
                <w:szCs w:val="20"/>
              </w:rPr>
              <w:t>Aller à</w:t>
            </w:r>
            <w:r w:rsidR="00500C98" w:rsidRPr="000B2A9A">
              <w:rPr>
                <w:rFonts w:ascii="Arial Narrow" w:hAnsi="Arial Narrow"/>
                <w:i/>
                <w:iCs/>
                <w:sz w:val="18"/>
                <w:szCs w:val="18"/>
              </w:rPr>
              <w:t xml:space="preserve"> T1</w:t>
            </w:r>
          </w:p>
        </w:tc>
        <w:tc>
          <w:tcPr>
            <w:tcW w:w="1038" w:type="dxa"/>
            <w:tcBorders>
              <w:top w:val="single" w:sz="4" w:space="0" w:color="auto"/>
              <w:bottom w:val="single" w:sz="4" w:space="0" w:color="auto"/>
              <w:right w:val="single" w:sz="4" w:space="0" w:color="auto"/>
            </w:tcBorders>
            <w:shd w:val="pct15" w:color="auto" w:fill="auto"/>
            <w:vAlign w:val="center"/>
          </w:tcPr>
          <w:p w:rsidR="00462CD9" w:rsidRPr="001B2345" w:rsidRDefault="00462CD9" w:rsidP="00A05671">
            <w:pPr>
              <w:jc w:val="center"/>
              <w:rPr>
                <w:rFonts w:ascii="Arial Narrow" w:hAnsi="Arial Narrow"/>
                <w:bCs/>
                <w:sz w:val="18"/>
              </w:rPr>
            </w:pPr>
            <w:r w:rsidRPr="001B2345">
              <w:rPr>
                <w:rFonts w:ascii="Arial Narrow" w:hAnsi="Arial Narrow"/>
                <w:bCs/>
                <w:sz w:val="22"/>
                <w:szCs w:val="22"/>
              </w:rPr>
              <w:t>C</w:t>
            </w:r>
            <w:r>
              <w:rPr>
                <w:rFonts w:ascii="Arial Narrow" w:hAnsi="Arial Narrow"/>
                <w:bCs/>
                <w:sz w:val="22"/>
                <w:szCs w:val="22"/>
              </w:rPr>
              <w:t>10</w:t>
            </w:r>
            <w:r w:rsidRPr="001B2345">
              <w:rPr>
                <w:rFonts w:ascii="Arial Narrow" w:hAnsi="Arial Narrow"/>
                <w:bCs/>
                <w:sz w:val="22"/>
                <w:szCs w:val="22"/>
              </w:rPr>
              <w:t>b</w:t>
            </w:r>
          </w:p>
        </w:tc>
      </w:tr>
      <w:tr w:rsidR="00462CD9" w:rsidRPr="00642FB6" w:rsidTr="00D515D5">
        <w:trPr>
          <w:jc w:val="center"/>
        </w:trPr>
        <w:tc>
          <w:tcPr>
            <w:tcW w:w="4387" w:type="dxa"/>
            <w:vMerge/>
            <w:tcBorders>
              <w:left w:val="single" w:sz="4" w:space="0" w:color="auto"/>
              <w:right w:val="single" w:sz="4" w:space="0" w:color="auto"/>
            </w:tcBorders>
            <w:shd w:val="pct15" w:color="auto" w:fill="auto"/>
          </w:tcPr>
          <w:p w:rsidR="00462CD9" w:rsidRPr="00642FB6" w:rsidRDefault="00462CD9" w:rsidP="0060442E">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rsidR="00462CD9" w:rsidRPr="00642FB6" w:rsidRDefault="00500C98" w:rsidP="0060442E">
            <w:pPr>
              <w:jc w:val="right"/>
              <w:rPr>
                <w:rFonts w:ascii="Arial Narrow" w:hAnsi="Arial Narrow"/>
                <w:sz w:val="18"/>
              </w:rPr>
            </w:pPr>
            <w:r>
              <w:rPr>
                <w:rFonts w:ascii="Arial Narrow" w:hAnsi="Arial Narrow"/>
                <w:sz w:val="18"/>
              </w:rPr>
              <w:t>OU par année</w:t>
            </w:r>
          </w:p>
        </w:tc>
        <w:tc>
          <w:tcPr>
            <w:tcW w:w="3581" w:type="dxa"/>
            <w:gridSpan w:val="2"/>
            <w:tcBorders>
              <w:top w:val="single" w:sz="4" w:space="0" w:color="auto"/>
              <w:left w:val="nil"/>
              <w:bottom w:val="single" w:sz="4" w:space="0" w:color="auto"/>
              <w:right w:val="single" w:sz="4" w:space="0" w:color="auto"/>
            </w:tcBorders>
            <w:shd w:val="pct15" w:color="auto" w:fill="auto"/>
            <w:vAlign w:val="center"/>
          </w:tcPr>
          <w:p w:rsidR="00462CD9" w:rsidRPr="006D2BB2" w:rsidRDefault="00462CD9" w:rsidP="0060442E">
            <w:pPr>
              <w:spacing w:before="120"/>
              <w:rPr>
                <w:rFonts w:ascii="Arial Narrow" w:hAnsi="Arial Narrow"/>
                <w:sz w:val="20"/>
                <w:szCs w:val="20"/>
              </w:rPr>
            </w:pPr>
            <w:r w:rsidRPr="006D2BB2">
              <w:rPr>
                <w:rFonts w:ascii="Arial Narrow" w:hAnsi="Arial Narrow"/>
                <w:sz w:val="20"/>
                <w:szCs w:val="20"/>
              </w:rPr>
              <w:t>└─┴─┴─┴─┴─┴─┴─┘</w:t>
            </w:r>
            <w:r w:rsidR="00500C98">
              <w:rPr>
                <w:rFonts w:ascii="Arial Narrow" w:hAnsi="Arial Narrow"/>
                <w:i/>
                <w:iCs/>
                <w:sz w:val="20"/>
                <w:szCs w:val="20"/>
              </w:rPr>
              <w:t>Aller à</w:t>
            </w:r>
            <w:r w:rsidR="00500C98" w:rsidRPr="000B2A9A">
              <w:rPr>
                <w:rFonts w:ascii="Arial Narrow" w:hAnsi="Arial Narrow"/>
                <w:i/>
                <w:iCs/>
                <w:sz w:val="18"/>
                <w:szCs w:val="18"/>
              </w:rPr>
              <w:t xml:space="preserve"> T1</w:t>
            </w:r>
          </w:p>
        </w:tc>
        <w:tc>
          <w:tcPr>
            <w:tcW w:w="1038" w:type="dxa"/>
            <w:tcBorders>
              <w:top w:val="single" w:sz="4" w:space="0" w:color="auto"/>
              <w:bottom w:val="single" w:sz="4" w:space="0" w:color="auto"/>
              <w:right w:val="single" w:sz="4" w:space="0" w:color="auto"/>
            </w:tcBorders>
            <w:shd w:val="pct15" w:color="auto" w:fill="auto"/>
            <w:vAlign w:val="center"/>
          </w:tcPr>
          <w:p w:rsidR="00462CD9" w:rsidRPr="001B2345" w:rsidRDefault="00462CD9" w:rsidP="00A05671">
            <w:pPr>
              <w:jc w:val="center"/>
              <w:rPr>
                <w:rFonts w:ascii="Arial Narrow" w:hAnsi="Arial Narrow"/>
                <w:bCs/>
                <w:sz w:val="18"/>
              </w:rPr>
            </w:pPr>
            <w:r w:rsidRPr="001B2345">
              <w:rPr>
                <w:rFonts w:ascii="Arial Narrow" w:hAnsi="Arial Narrow"/>
                <w:bCs/>
                <w:sz w:val="22"/>
                <w:szCs w:val="22"/>
              </w:rPr>
              <w:t>C</w:t>
            </w:r>
            <w:r>
              <w:rPr>
                <w:rFonts w:ascii="Arial Narrow" w:hAnsi="Arial Narrow"/>
                <w:bCs/>
                <w:sz w:val="22"/>
                <w:szCs w:val="22"/>
              </w:rPr>
              <w:t>10</w:t>
            </w:r>
            <w:r w:rsidRPr="001B2345">
              <w:rPr>
                <w:rFonts w:ascii="Arial Narrow" w:hAnsi="Arial Narrow"/>
                <w:bCs/>
                <w:sz w:val="22"/>
                <w:szCs w:val="22"/>
              </w:rPr>
              <w:t>c</w:t>
            </w:r>
          </w:p>
        </w:tc>
      </w:tr>
      <w:tr w:rsidR="00462CD9" w:rsidRPr="00642FB6" w:rsidTr="00D515D5">
        <w:trPr>
          <w:trHeight w:val="280"/>
          <w:jc w:val="center"/>
        </w:trPr>
        <w:tc>
          <w:tcPr>
            <w:tcW w:w="4387" w:type="dxa"/>
            <w:vMerge/>
            <w:tcBorders>
              <w:left w:val="single" w:sz="4" w:space="0" w:color="auto"/>
              <w:bottom w:val="single" w:sz="4" w:space="0" w:color="auto"/>
              <w:right w:val="single" w:sz="4" w:space="0" w:color="auto"/>
            </w:tcBorders>
            <w:shd w:val="pct15" w:color="auto" w:fill="auto"/>
          </w:tcPr>
          <w:p w:rsidR="00462CD9" w:rsidRPr="00642FB6" w:rsidRDefault="00462CD9" w:rsidP="0060442E">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rsidR="00462CD9" w:rsidRPr="00642FB6" w:rsidRDefault="00500C98" w:rsidP="0060442E">
            <w:pPr>
              <w:jc w:val="right"/>
              <w:rPr>
                <w:rFonts w:ascii="Arial Narrow" w:hAnsi="Arial Narrow"/>
                <w:sz w:val="18"/>
              </w:rPr>
            </w:pPr>
            <w:r>
              <w:rPr>
                <w:rFonts w:ascii="Arial Narrow" w:hAnsi="Arial Narrow"/>
                <w:sz w:val="18"/>
              </w:rPr>
              <w:t>Refusé</w:t>
            </w:r>
          </w:p>
        </w:tc>
        <w:tc>
          <w:tcPr>
            <w:tcW w:w="3581" w:type="dxa"/>
            <w:gridSpan w:val="2"/>
            <w:tcBorders>
              <w:top w:val="single" w:sz="4" w:space="0" w:color="auto"/>
              <w:left w:val="nil"/>
              <w:bottom w:val="single" w:sz="4" w:space="0" w:color="auto"/>
              <w:right w:val="single" w:sz="6" w:space="0" w:color="auto"/>
            </w:tcBorders>
            <w:shd w:val="pct15" w:color="auto" w:fill="auto"/>
            <w:vAlign w:val="center"/>
          </w:tcPr>
          <w:p w:rsidR="00462CD9" w:rsidRPr="00642FB6" w:rsidRDefault="00462CD9" w:rsidP="0060442E">
            <w:pPr>
              <w:rPr>
                <w:rFonts w:ascii="Arial Narrow" w:hAnsi="Arial Narrow"/>
                <w:sz w:val="18"/>
              </w:rPr>
            </w:pPr>
            <w:r w:rsidRPr="00642FB6">
              <w:rPr>
                <w:rFonts w:ascii="Arial Narrow" w:hAnsi="Arial Narrow"/>
                <w:sz w:val="18"/>
              </w:rPr>
              <w:t>8</w:t>
            </w:r>
            <w:r>
              <w:rPr>
                <w:rFonts w:ascii="Arial Narrow" w:hAnsi="Arial Narrow"/>
                <w:sz w:val="18"/>
              </w:rPr>
              <w:t>8</w:t>
            </w:r>
          </w:p>
        </w:tc>
        <w:tc>
          <w:tcPr>
            <w:tcW w:w="1038" w:type="dxa"/>
            <w:tcBorders>
              <w:top w:val="single" w:sz="4" w:space="0" w:color="auto"/>
              <w:left w:val="single" w:sz="6" w:space="0" w:color="auto"/>
              <w:bottom w:val="single" w:sz="4" w:space="0" w:color="auto"/>
              <w:right w:val="single" w:sz="4" w:space="0" w:color="auto"/>
            </w:tcBorders>
            <w:shd w:val="pct15" w:color="auto" w:fill="auto"/>
            <w:vAlign w:val="center"/>
          </w:tcPr>
          <w:p w:rsidR="00462CD9" w:rsidRPr="001B2345" w:rsidRDefault="00462CD9" w:rsidP="00A05671">
            <w:pPr>
              <w:jc w:val="center"/>
              <w:rPr>
                <w:rFonts w:ascii="Arial Narrow" w:hAnsi="Arial Narrow"/>
                <w:bCs/>
                <w:i/>
                <w:sz w:val="40"/>
              </w:rPr>
            </w:pPr>
            <w:r w:rsidRPr="001B2345">
              <w:rPr>
                <w:rFonts w:ascii="Arial Narrow" w:hAnsi="Arial Narrow"/>
                <w:bCs/>
                <w:sz w:val="22"/>
                <w:szCs w:val="22"/>
              </w:rPr>
              <w:t>C</w:t>
            </w:r>
            <w:r>
              <w:rPr>
                <w:rFonts w:ascii="Arial Narrow" w:hAnsi="Arial Narrow"/>
                <w:bCs/>
                <w:sz w:val="22"/>
                <w:szCs w:val="22"/>
              </w:rPr>
              <w:t>10</w:t>
            </w:r>
            <w:r w:rsidRPr="001B2345">
              <w:rPr>
                <w:rFonts w:ascii="Arial Narrow" w:hAnsi="Arial Narrow"/>
                <w:bCs/>
                <w:sz w:val="22"/>
                <w:szCs w:val="22"/>
              </w:rPr>
              <w:t>d</w:t>
            </w:r>
          </w:p>
        </w:tc>
      </w:tr>
      <w:tr w:rsidR="00710D6C" w:rsidRPr="00642FB6" w:rsidTr="00D515D5">
        <w:trPr>
          <w:trHeight w:hRule="exact" w:val="284"/>
          <w:jc w:val="center"/>
        </w:trPr>
        <w:tc>
          <w:tcPr>
            <w:tcW w:w="4387" w:type="dxa"/>
            <w:vMerge w:val="restart"/>
            <w:tcBorders>
              <w:top w:val="single" w:sz="4" w:space="0" w:color="auto"/>
              <w:left w:val="single" w:sz="4" w:space="0" w:color="auto"/>
              <w:right w:val="single" w:sz="4" w:space="0" w:color="auto"/>
            </w:tcBorders>
            <w:shd w:val="pct15" w:color="auto" w:fill="auto"/>
            <w:vAlign w:val="center"/>
          </w:tcPr>
          <w:p w:rsidR="00710D6C" w:rsidRPr="00710D6C" w:rsidRDefault="00710D6C" w:rsidP="00710D6C">
            <w:pPr>
              <w:spacing w:before="60"/>
              <w:rPr>
                <w:rFonts w:ascii="Arial Narrow" w:hAnsi="Arial Narrow"/>
                <w:sz w:val="18"/>
                <w:lang w:val="fr-CH"/>
              </w:rPr>
            </w:pPr>
            <w:r w:rsidRPr="00710D6C">
              <w:rPr>
                <w:rFonts w:ascii="Arial Narrow" w:hAnsi="Arial Narrow"/>
                <w:sz w:val="18"/>
                <w:lang w:val="fr-CH"/>
              </w:rPr>
              <w:t xml:space="preserve">Si vous ne connaissez pas le montant, pouvez-vous me donner une </w:t>
            </w:r>
            <w:r w:rsidRPr="00710D6C">
              <w:rPr>
                <w:rFonts w:ascii="Arial Narrow" w:hAnsi="Arial Narrow"/>
                <w:b/>
                <w:bCs/>
                <w:sz w:val="18"/>
                <w:lang w:val="fr-CH"/>
              </w:rPr>
              <w:t>estimation</w:t>
            </w:r>
            <w:r w:rsidRPr="00710D6C">
              <w:rPr>
                <w:rFonts w:ascii="Arial Narrow" w:hAnsi="Arial Narrow"/>
                <w:sz w:val="18"/>
                <w:lang w:val="fr-CH"/>
              </w:rPr>
              <w:t xml:space="preserve"> du revenu annuel du ménage si je vous lis quelques montants ? Est-ce... </w:t>
            </w:r>
          </w:p>
          <w:p w:rsidR="00710D6C" w:rsidRPr="003930FC" w:rsidRDefault="00710D6C" w:rsidP="00710D6C">
            <w:pPr>
              <w:rPr>
                <w:rFonts w:ascii="Arial Narrow" w:hAnsi="Arial Narrow"/>
                <w:sz w:val="18"/>
                <w:lang w:val="fr-FR"/>
              </w:rPr>
            </w:pPr>
          </w:p>
          <w:p w:rsidR="00710D6C" w:rsidRPr="003930FC" w:rsidRDefault="00710D6C" w:rsidP="00710D6C">
            <w:pPr>
              <w:rPr>
                <w:rFonts w:ascii="Arial Narrow" w:hAnsi="Arial Narrow"/>
                <w:i/>
                <w:iCs/>
                <w:color w:val="FF6600"/>
                <w:sz w:val="18"/>
                <w:lang w:val="fr-FR"/>
              </w:rPr>
            </w:pPr>
            <w:r w:rsidRPr="003930FC">
              <w:rPr>
                <w:rFonts w:ascii="Arial Narrow" w:hAnsi="Arial Narrow"/>
                <w:i/>
                <w:sz w:val="18"/>
                <w:lang w:val="fr-FR"/>
              </w:rPr>
              <w:t>(LIRE LES DIFFERENTS OPTIONS)</w:t>
            </w:r>
          </w:p>
          <w:p w:rsidR="00710D6C" w:rsidRPr="00710D6C" w:rsidRDefault="00710D6C" w:rsidP="0060442E">
            <w:pPr>
              <w:rPr>
                <w:rFonts w:ascii="Arial Narrow" w:hAnsi="Arial Narrow"/>
                <w:sz w:val="18"/>
                <w:lang w:val="fr-CH"/>
              </w:rPr>
            </w:pPr>
          </w:p>
        </w:tc>
        <w:tc>
          <w:tcPr>
            <w:tcW w:w="2507" w:type="dxa"/>
            <w:gridSpan w:val="2"/>
            <w:tcBorders>
              <w:top w:val="single" w:sz="4" w:space="0" w:color="auto"/>
              <w:left w:val="nil"/>
            </w:tcBorders>
            <w:shd w:val="pct15" w:color="auto" w:fill="auto"/>
            <w:vAlign w:val="center"/>
          </w:tcPr>
          <w:p w:rsidR="00710D6C" w:rsidRPr="005C7551" w:rsidRDefault="00710D6C" w:rsidP="005C7551">
            <w:pPr>
              <w:pStyle w:val="TableTextBasic"/>
              <w:tabs>
                <w:tab w:val="clear" w:pos="720"/>
                <w:tab w:val="clear" w:pos="1008"/>
                <w:tab w:val="clear" w:pos="1440"/>
                <w:tab w:val="clear" w:pos="2880"/>
                <w:tab w:val="clear" w:pos="4320"/>
                <w:tab w:val="clear" w:pos="5760"/>
                <w:tab w:val="clear" w:pos="7200"/>
                <w:tab w:val="clear" w:pos="8640"/>
                <w:tab w:val="clear" w:pos="10080"/>
              </w:tabs>
              <w:jc w:val="right"/>
              <w:rPr>
                <w:rFonts w:ascii="Arial Narrow" w:hAnsi="Arial Narrow"/>
                <w:highlight w:val="yellow"/>
              </w:rPr>
            </w:pPr>
            <w:r w:rsidRPr="005C7551">
              <w:rPr>
                <w:rFonts w:ascii="Arial Narrow" w:hAnsi="Arial Narrow"/>
                <w:highlight w:val="yellow"/>
              </w:rPr>
              <w:sym w:font="Symbol" w:char="F0A3"/>
            </w:r>
            <w:r w:rsidR="001F0502" w:rsidRPr="005C7551">
              <w:rPr>
                <w:rFonts w:ascii="Arial Narrow" w:hAnsi="Arial Narrow"/>
                <w:highlight w:val="yellow"/>
              </w:rPr>
              <w:t>SMIG</w:t>
            </w:r>
          </w:p>
        </w:tc>
        <w:tc>
          <w:tcPr>
            <w:tcW w:w="2626" w:type="dxa"/>
            <w:tcBorders>
              <w:top w:val="single" w:sz="4" w:space="0" w:color="auto"/>
              <w:right w:val="single" w:sz="4" w:space="0" w:color="auto"/>
            </w:tcBorders>
            <w:shd w:val="pct15" w:color="auto" w:fill="auto"/>
            <w:vAlign w:val="center"/>
          </w:tcPr>
          <w:p w:rsidR="00710D6C" w:rsidRPr="00642FB6" w:rsidRDefault="00710D6C" w:rsidP="0060442E">
            <w:pPr>
              <w:rPr>
                <w:rFonts w:ascii="Arial Narrow" w:hAnsi="Arial Narrow"/>
                <w:sz w:val="18"/>
              </w:rPr>
            </w:pPr>
            <w:r w:rsidRPr="00642FB6">
              <w:rPr>
                <w:rFonts w:ascii="Arial Narrow" w:hAnsi="Arial Narrow"/>
                <w:sz w:val="18"/>
              </w:rPr>
              <w:t>1</w:t>
            </w:r>
          </w:p>
        </w:tc>
        <w:tc>
          <w:tcPr>
            <w:tcW w:w="1038" w:type="dxa"/>
            <w:vMerge w:val="restart"/>
            <w:tcBorders>
              <w:top w:val="single" w:sz="4" w:space="0" w:color="auto"/>
              <w:left w:val="nil"/>
              <w:right w:val="single" w:sz="4" w:space="0" w:color="auto"/>
            </w:tcBorders>
            <w:shd w:val="pct15" w:color="auto" w:fill="auto"/>
            <w:vAlign w:val="center"/>
          </w:tcPr>
          <w:p w:rsidR="00710D6C" w:rsidRPr="001B2345" w:rsidRDefault="00710D6C" w:rsidP="007E2CA6">
            <w:pPr>
              <w:jc w:val="center"/>
              <w:rPr>
                <w:rFonts w:ascii="Arial Narrow" w:hAnsi="Arial Narrow"/>
                <w:bCs/>
                <w:sz w:val="20"/>
                <w:szCs w:val="20"/>
              </w:rPr>
            </w:pPr>
            <w:r w:rsidRPr="001B2345">
              <w:rPr>
                <w:rFonts w:ascii="Arial Narrow" w:hAnsi="Arial Narrow"/>
                <w:bCs/>
                <w:sz w:val="22"/>
                <w:szCs w:val="22"/>
              </w:rPr>
              <w:t>C1</w:t>
            </w:r>
            <w:r>
              <w:rPr>
                <w:rFonts w:ascii="Arial Narrow" w:hAnsi="Arial Narrow"/>
                <w:bCs/>
                <w:sz w:val="22"/>
                <w:szCs w:val="22"/>
              </w:rPr>
              <w:t>1</w:t>
            </w:r>
          </w:p>
        </w:tc>
      </w:tr>
      <w:tr w:rsidR="00710D6C" w:rsidRPr="00642FB6" w:rsidTr="00D515D5">
        <w:trPr>
          <w:trHeight w:hRule="exact" w:val="284"/>
          <w:jc w:val="center"/>
        </w:trPr>
        <w:tc>
          <w:tcPr>
            <w:tcW w:w="4387" w:type="dxa"/>
            <w:vMerge/>
            <w:tcBorders>
              <w:left w:val="single" w:sz="4" w:space="0" w:color="auto"/>
              <w:right w:val="single" w:sz="4" w:space="0" w:color="auto"/>
            </w:tcBorders>
            <w:shd w:val="pct15" w:color="auto" w:fill="auto"/>
          </w:tcPr>
          <w:p w:rsidR="00710D6C" w:rsidRPr="00642FB6" w:rsidRDefault="00710D6C" w:rsidP="0060442E">
            <w:pPr>
              <w:rPr>
                <w:rFonts w:ascii="Arial Narrow" w:hAnsi="Arial Narrow"/>
                <w:sz w:val="18"/>
              </w:rPr>
            </w:pPr>
          </w:p>
        </w:tc>
        <w:tc>
          <w:tcPr>
            <w:tcW w:w="2507" w:type="dxa"/>
            <w:gridSpan w:val="2"/>
            <w:tcBorders>
              <w:left w:val="nil"/>
            </w:tcBorders>
            <w:shd w:val="pct15" w:color="auto" w:fill="auto"/>
            <w:vAlign w:val="center"/>
          </w:tcPr>
          <w:p w:rsidR="00710D6C" w:rsidRPr="005C7551" w:rsidRDefault="00710D6C" w:rsidP="001F0502">
            <w:pPr>
              <w:jc w:val="right"/>
              <w:rPr>
                <w:rFonts w:ascii="Arial Narrow" w:hAnsi="Arial Narrow"/>
                <w:sz w:val="18"/>
                <w:highlight w:val="yellow"/>
                <w:lang w:val="fr-FR"/>
              </w:rPr>
            </w:pPr>
            <w:r w:rsidRPr="005C7551">
              <w:rPr>
                <w:rFonts w:ascii="Arial Narrow" w:hAnsi="Arial Narrow"/>
                <w:sz w:val="18"/>
                <w:highlight w:val="yellow"/>
                <w:lang w:val="fr-FR"/>
              </w:rPr>
              <w:t xml:space="preserve">Plus que </w:t>
            </w:r>
            <w:r w:rsidR="001F0502" w:rsidRPr="005C7551">
              <w:rPr>
                <w:rFonts w:ascii="Arial Narrow" w:hAnsi="Arial Narrow"/>
                <w:sz w:val="18"/>
                <w:highlight w:val="yellow"/>
                <w:lang w:val="fr-FR"/>
              </w:rPr>
              <w:t>SMIG</w:t>
            </w:r>
            <w:r w:rsidRPr="005C7551">
              <w:rPr>
                <w:rFonts w:ascii="Arial Narrow" w:hAnsi="Arial Narrow"/>
                <w:sz w:val="18"/>
                <w:highlight w:val="yellow"/>
                <w:lang w:val="fr-FR"/>
              </w:rPr>
              <w:t xml:space="preserve">, </w:t>
            </w:r>
            <w:r w:rsidRPr="005C7551">
              <w:rPr>
                <w:rFonts w:ascii="Arial Narrow" w:hAnsi="Arial Narrow"/>
                <w:sz w:val="18"/>
                <w:highlight w:val="yellow"/>
              </w:rPr>
              <w:sym w:font="Symbol" w:char="F0A3"/>
            </w:r>
            <w:r w:rsidRPr="005C7551">
              <w:rPr>
                <w:rFonts w:ascii="Arial Narrow" w:hAnsi="Arial Narrow"/>
                <w:sz w:val="18"/>
                <w:highlight w:val="yellow"/>
                <w:lang w:val="fr-FR"/>
              </w:rPr>
              <w:t xml:space="preserve">  2</w:t>
            </w:r>
            <w:r w:rsidR="001F0502" w:rsidRPr="005C7551">
              <w:rPr>
                <w:rFonts w:ascii="Arial Narrow" w:hAnsi="Arial Narrow"/>
                <w:sz w:val="18"/>
                <w:highlight w:val="yellow"/>
                <w:lang w:val="fr-FR"/>
              </w:rPr>
              <w:t>x SMIG</w:t>
            </w:r>
          </w:p>
        </w:tc>
        <w:tc>
          <w:tcPr>
            <w:tcW w:w="2626" w:type="dxa"/>
            <w:tcBorders>
              <w:right w:val="single" w:sz="4" w:space="0" w:color="auto"/>
            </w:tcBorders>
            <w:shd w:val="pct15" w:color="auto" w:fill="auto"/>
            <w:vAlign w:val="center"/>
          </w:tcPr>
          <w:p w:rsidR="00710D6C" w:rsidRPr="00642FB6" w:rsidRDefault="00710D6C" w:rsidP="0060442E">
            <w:pPr>
              <w:rPr>
                <w:rFonts w:ascii="Arial Narrow" w:hAnsi="Arial Narrow"/>
                <w:sz w:val="18"/>
              </w:rPr>
            </w:pPr>
            <w:r w:rsidRPr="00642FB6">
              <w:rPr>
                <w:rFonts w:ascii="Arial Narrow" w:hAnsi="Arial Narrow"/>
                <w:sz w:val="18"/>
              </w:rPr>
              <w:t>2</w:t>
            </w:r>
          </w:p>
        </w:tc>
        <w:tc>
          <w:tcPr>
            <w:tcW w:w="1038" w:type="dxa"/>
            <w:vMerge/>
            <w:tcBorders>
              <w:left w:val="nil"/>
              <w:right w:val="single" w:sz="4" w:space="0" w:color="auto"/>
            </w:tcBorders>
            <w:shd w:val="pct15" w:color="auto" w:fill="auto"/>
            <w:vAlign w:val="center"/>
          </w:tcPr>
          <w:p w:rsidR="00710D6C" w:rsidRPr="00642FB6" w:rsidRDefault="00710D6C" w:rsidP="004C324A">
            <w:pPr>
              <w:jc w:val="right"/>
              <w:rPr>
                <w:rFonts w:ascii="Arial Narrow" w:hAnsi="Arial Narrow"/>
                <w:sz w:val="18"/>
              </w:rPr>
            </w:pPr>
          </w:p>
        </w:tc>
      </w:tr>
      <w:tr w:rsidR="00710D6C" w:rsidRPr="00642FB6" w:rsidTr="00D515D5">
        <w:trPr>
          <w:trHeight w:hRule="exact" w:val="284"/>
          <w:jc w:val="center"/>
        </w:trPr>
        <w:tc>
          <w:tcPr>
            <w:tcW w:w="4387" w:type="dxa"/>
            <w:vMerge/>
            <w:tcBorders>
              <w:left w:val="single" w:sz="4" w:space="0" w:color="auto"/>
              <w:right w:val="single" w:sz="4" w:space="0" w:color="auto"/>
            </w:tcBorders>
            <w:shd w:val="pct15" w:color="auto" w:fill="auto"/>
          </w:tcPr>
          <w:p w:rsidR="00710D6C" w:rsidRPr="00642FB6" w:rsidRDefault="00710D6C" w:rsidP="0060442E">
            <w:pPr>
              <w:rPr>
                <w:rFonts w:ascii="Arial Narrow" w:hAnsi="Arial Narrow"/>
                <w:sz w:val="18"/>
              </w:rPr>
            </w:pPr>
          </w:p>
        </w:tc>
        <w:tc>
          <w:tcPr>
            <w:tcW w:w="2507" w:type="dxa"/>
            <w:gridSpan w:val="2"/>
            <w:tcBorders>
              <w:left w:val="nil"/>
            </w:tcBorders>
            <w:shd w:val="pct15" w:color="auto" w:fill="auto"/>
            <w:vAlign w:val="center"/>
          </w:tcPr>
          <w:p w:rsidR="00710D6C" w:rsidRPr="005C7551" w:rsidRDefault="00710D6C" w:rsidP="001F0502">
            <w:pPr>
              <w:jc w:val="right"/>
              <w:rPr>
                <w:rFonts w:ascii="Arial Narrow" w:hAnsi="Arial Narrow"/>
                <w:sz w:val="18"/>
                <w:highlight w:val="yellow"/>
                <w:lang w:val="fr-FR"/>
              </w:rPr>
            </w:pPr>
            <w:r w:rsidRPr="005C7551">
              <w:rPr>
                <w:rFonts w:ascii="Arial Narrow" w:hAnsi="Arial Narrow"/>
                <w:sz w:val="18"/>
                <w:highlight w:val="yellow"/>
                <w:lang w:val="fr-FR"/>
              </w:rPr>
              <w:t xml:space="preserve">Plus que </w:t>
            </w:r>
            <w:r w:rsidR="001F0502" w:rsidRPr="005C7551">
              <w:rPr>
                <w:rFonts w:ascii="Arial Narrow" w:hAnsi="Arial Narrow"/>
                <w:sz w:val="18"/>
                <w:highlight w:val="yellow"/>
                <w:lang w:val="fr-FR"/>
              </w:rPr>
              <w:t>2x SMIG</w:t>
            </w:r>
            <w:r w:rsidRPr="005C7551">
              <w:rPr>
                <w:rFonts w:ascii="Arial Narrow" w:hAnsi="Arial Narrow"/>
                <w:sz w:val="18"/>
                <w:highlight w:val="yellow"/>
                <w:lang w:val="fr-FR"/>
              </w:rPr>
              <w:t xml:space="preserve">, </w:t>
            </w:r>
            <w:r w:rsidRPr="005C7551">
              <w:rPr>
                <w:rFonts w:ascii="Arial Narrow" w:hAnsi="Arial Narrow"/>
                <w:sz w:val="18"/>
                <w:highlight w:val="yellow"/>
              </w:rPr>
              <w:sym w:font="Symbol" w:char="F0A3"/>
            </w:r>
            <w:r w:rsidRPr="005C7551">
              <w:rPr>
                <w:rFonts w:ascii="Arial Narrow" w:hAnsi="Arial Narrow"/>
                <w:sz w:val="18"/>
                <w:highlight w:val="yellow"/>
                <w:lang w:val="fr-FR"/>
              </w:rPr>
              <w:t xml:space="preserve">  3</w:t>
            </w:r>
            <w:r w:rsidR="001F0502" w:rsidRPr="005C7551">
              <w:rPr>
                <w:rFonts w:ascii="Arial Narrow" w:hAnsi="Arial Narrow"/>
                <w:sz w:val="18"/>
                <w:highlight w:val="yellow"/>
                <w:lang w:val="fr-FR"/>
              </w:rPr>
              <w:t>x SMIG</w:t>
            </w:r>
          </w:p>
        </w:tc>
        <w:tc>
          <w:tcPr>
            <w:tcW w:w="2626" w:type="dxa"/>
            <w:tcBorders>
              <w:right w:val="single" w:sz="4" w:space="0" w:color="auto"/>
            </w:tcBorders>
            <w:shd w:val="pct15" w:color="auto" w:fill="auto"/>
            <w:vAlign w:val="center"/>
          </w:tcPr>
          <w:p w:rsidR="00710D6C" w:rsidRPr="00642FB6" w:rsidRDefault="00710D6C" w:rsidP="0060442E">
            <w:pPr>
              <w:rPr>
                <w:rFonts w:ascii="Arial Narrow" w:hAnsi="Arial Narrow"/>
                <w:sz w:val="18"/>
              </w:rPr>
            </w:pPr>
            <w:r w:rsidRPr="00642FB6">
              <w:rPr>
                <w:rFonts w:ascii="Arial Narrow" w:hAnsi="Arial Narrow"/>
                <w:sz w:val="18"/>
              </w:rPr>
              <w:t>3</w:t>
            </w:r>
          </w:p>
        </w:tc>
        <w:tc>
          <w:tcPr>
            <w:tcW w:w="1038" w:type="dxa"/>
            <w:vMerge/>
            <w:tcBorders>
              <w:left w:val="nil"/>
              <w:right w:val="single" w:sz="4" w:space="0" w:color="auto"/>
            </w:tcBorders>
            <w:shd w:val="pct15" w:color="auto" w:fill="auto"/>
            <w:vAlign w:val="center"/>
          </w:tcPr>
          <w:p w:rsidR="00710D6C" w:rsidRPr="00642FB6" w:rsidRDefault="00710D6C" w:rsidP="004C324A">
            <w:pPr>
              <w:jc w:val="right"/>
              <w:rPr>
                <w:rFonts w:ascii="Arial Narrow" w:hAnsi="Arial Narrow"/>
                <w:sz w:val="18"/>
              </w:rPr>
            </w:pPr>
          </w:p>
        </w:tc>
      </w:tr>
      <w:tr w:rsidR="00710D6C" w:rsidRPr="00642FB6" w:rsidTr="00D515D5">
        <w:trPr>
          <w:trHeight w:hRule="exact" w:val="284"/>
          <w:jc w:val="center"/>
        </w:trPr>
        <w:tc>
          <w:tcPr>
            <w:tcW w:w="4387" w:type="dxa"/>
            <w:vMerge/>
            <w:tcBorders>
              <w:left w:val="single" w:sz="4" w:space="0" w:color="auto"/>
              <w:right w:val="single" w:sz="4" w:space="0" w:color="auto"/>
            </w:tcBorders>
            <w:shd w:val="pct15" w:color="auto" w:fill="auto"/>
          </w:tcPr>
          <w:p w:rsidR="00710D6C" w:rsidRPr="00642FB6" w:rsidRDefault="00710D6C" w:rsidP="0060442E">
            <w:pPr>
              <w:rPr>
                <w:rFonts w:ascii="Arial Narrow" w:hAnsi="Arial Narrow"/>
                <w:sz w:val="18"/>
              </w:rPr>
            </w:pPr>
          </w:p>
        </w:tc>
        <w:tc>
          <w:tcPr>
            <w:tcW w:w="2507" w:type="dxa"/>
            <w:gridSpan w:val="2"/>
            <w:tcBorders>
              <w:left w:val="nil"/>
            </w:tcBorders>
            <w:shd w:val="pct15" w:color="auto" w:fill="auto"/>
            <w:vAlign w:val="center"/>
          </w:tcPr>
          <w:p w:rsidR="00710D6C" w:rsidRPr="005C7551" w:rsidRDefault="00710D6C" w:rsidP="001F0502">
            <w:pPr>
              <w:jc w:val="right"/>
              <w:rPr>
                <w:rFonts w:ascii="Arial Narrow" w:hAnsi="Arial Narrow"/>
                <w:sz w:val="18"/>
                <w:highlight w:val="yellow"/>
                <w:lang w:val="fr-FR"/>
              </w:rPr>
            </w:pPr>
            <w:r w:rsidRPr="005C7551">
              <w:rPr>
                <w:rFonts w:ascii="Arial Narrow" w:hAnsi="Arial Narrow"/>
                <w:sz w:val="18"/>
                <w:highlight w:val="yellow"/>
                <w:lang w:val="fr-FR"/>
              </w:rPr>
              <w:t>Plus que 3</w:t>
            </w:r>
            <w:r w:rsidR="001F0502" w:rsidRPr="005C7551">
              <w:rPr>
                <w:rFonts w:ascii="Arial Narrow" w:hAnsi="Arial Narrow"/>
                <w:sz w:val="18"/>
                <w:highlight w:val="yellow"/>
                <w:lang w:val="fr-FR"/>
              </w:rPr>
              <w:t>xSMIG</w:t>
            </w:r>
            <w:r w:rsidRPr="005C7551">
              <w:rPr>
                <w:rFonts w:ascii="Arial Narrow" w:hAnsi="Arial Narrow"/>
                <w:sz w:val="18"/>
                <w:highlight w:val="yellow"/>
                <w:lang w:val="fr-FR"/>
              </w:rPr>
              <w:t xml:space="preserve">, </w:t>
            </w:r>
            <w:r w:rsidRPr="005C7551">
              <w:rPr>
                <w:rFonts w:ascii="Arial Narrow" w:hAnsi="Arial Narrow"/>
                <w:sz w:val="18"/>
                <w:highlight w:val="yellow"/>
              </w:rPr>
              <w:sym w:font="Symbol" w:char="F0A3"/>
            </w:r>
            <w:r w:rsidRPr="005C7551">
              <w:rPr>
                <w:rFonts w:ascii="Arial Narrow" w:hAnsi="Arial Narrow"/>
                <w:sz w:val="18"/>
                <w:highlight w:val="yellow"/>
                <w:lang w:val="fr-FR"/>
              </w:rPr>
              <w:t xml:space="preserve"> 4</w:t>
            </w:r>
            <w:r w:rsidR="001F0502" w:rsidRPr="005C7551">
              <w:rPr>
                <w:rFonts w:ascii="Arial Narrow" w:hAnsi="Arial Narrow"/>
                <w:sz w:val="18"/>
                <w:highlight w:val="yellow"/>
                <w:lang w:val="fr-FR"/>
              </w:rPr>
              <w:t>x SMIG</w:t>
            </w:r>
          </w:p>
        </w:tc>
        <w:tc>
          <w:tcPr>
            <w:tcW w:w="2626" w:type="dxa"/>
            <w:tcBorders>
              <w:right w:val="single" w:sz="4" w:space="0" w:color="auto"/>
            </w:tcBorders>
            <w:shd w:val="pct15" w:color="auto" w:fill="auto"/>
            <w:vAlign w:val="center"/>
          </w:tcPr>
          <w:p w:rsidR="00710D6C" w:rsidRPr="00642FB6" w:rsidRDefault="00710D6C" w:rsidP="0060442E">
            <w:pPr>
              <w:rPr>
                <w:rFonts w:ascii="Arial Narrow" w:hAnsi="Arial Narrow"/>
                <w:sz w:val="18"/>
              </w:rPr>
            </w:pPr>
            <w:r w:rsidRPr="00642FB6">
              <w:rPr>
                <w:rFonts w:ascii="Arial Narrow" w:hAnsi="Arial Narrow"/>
                <w:sz w:val="18"/>
              </w:rPr>
              <w:t>4</w:t>
            </w:r>
          </w:p>
        </w:tc>
        <w:tc>
          <w:tcPr>
            <w:tcW w:w="1038" w:type="dxa"/>
            <w:vMerge/>
            <w:tcBorders>
              <w:left w:val="nil"/>
              <w:right w:val="single" w:sz="4" w:space="0" w:color="auto"/>
            </w:tcBorders>
            <w:shd w:val="pct15" w:color="auto" w:fill="auto"/>
            <w:vAlign w:val="center"/>
          </w:tcPr>
          <w:p w:rsidR="00710D6C" w:rsidRPr="00642FB6" w:rsidRDefault="00710D6C" w:rsidP="004C324A">
            <w:pPr>
              <w:jc w:val="right"/>
              <w:rPr>
                <w:rFonts w:ascii="Arial Narrow" w:hAnsi="Arial Narrow"/>
                <w:sz w:val="18"/>
              </w:rPr>
            </w:pPr>
          </w:p>
        </w:tc>
      </w:tr>
      <w:tr w:rsidR="00710D6C" w:rsidRPr="00642FB6" w:rsidTr="00D515D5">
        <w:trPr>
          <w:trHeight w:hRule="exact" w:val="284"/>
          <w:jc w:val="center"/>
        </w:trPr>
        <w:tc>
          <w:tcPr>
            <w:tcW w:w="4387" w:type="dxa"/>
            <w:vMerge/>
            <w:tcBorders>
              <w:left w:val="single" w:sz="4" w:space="0" w:color="auto"/>
              <w:right w:val="single" w:sz="4" w:space="0" w:color="auto"/>
            </w:tcBorders>
            <w:shd w:val="pct15" w:color="auto" w:fill="auto"/>
          </w:tcPr>
          <w:p w:rsidR="00710D6C" w:rsidRPr="00642FB6" w:rsidRDefault="00710D6C" w:rsidP="0060442E">
            <w:pPr>
              <w:rPr>
                <w:rFonts w:ascii="Arial Narrow" w:hAnsi="Arial Narrow"/>
                <w:sz w:val="18"/>
              </w:rPr>
            </w:pPr>
          </w:p>
        </w:tc>
        <w:tc>
          <w:tcPr>
            <w:tcW w:w="2507" w:type="dxa"/>
            <w:gridSpan w:val="2"/>
            <w:tcBorders>
              <w:left w:val="nil"/>
            </w:tcBorders>
            <w:shd w:val="pct15" w:color="auto" w:fill="auto"/>
            <w:vAlign w:val="center"/>
          </w:tcPr>
          <w:p w:rsidR="00710D6C" w:rsidRPr="005C7551" w:rsidRDefault="00710D6C" w:rsidP="001F0502">
            <w:pPr>
              <w:jc w:val="right"/>
              <w:rPr>
                <w:rFonts w:ascii="Arial Narrow" w:hAnsi="Arial Narrow"/>
                <w:sz w:val="18"/>
                <w:highlight w:val="yellow"/>
              </w:rPr>
            </w:pPr>
            <w:r w:rsidRPr="005C7551">
              <w:rPr>
                <w:rFonts w:ascii="Arial Narrow" w:hAnsi="Arial Narrow"/>
                <w:sz w:val="18"/>
                <w:highlight w:val="yellow"/>
              </w:rPr>
              <w:t>Plus que4</w:t>
            </w:r>
            <w:r w:rsidR="001F0502" w:rsidRPr="005C7551">
              <w:rPr>
                <w:rFonts w:ascii="Arial Narrow" w:hAnsi="Arial Narrow"/>
                <w:sz w:val="18"/>
                <w:highlight w:val="yellow"/>
              </w:rPr>
              <w:t>xSMIG</w:t>
            </w:r>
          </w:p>
        </w:tc>
        <w:tc>
          <w:tcPr>
            <w:tcW w:w="2626" w:type="dxa"/>
            <w:tcBorders>
              <w:right w:val="single" w:sz="4" w:space="0" w:color="auto"/>
            </w:tcBorders>
            <w:shd w:val="pct15" w:color="auto" w:fill="auto"/>
            <w:vAlign w:val="center"/>
          </w:tcPr>
          <w:p w:rsidR="00710D6C" w:rsidRPr="00642FB6" w:rsidRDefault="00710D6C" w:rsidP="0060442E">
            <w:pPr>
              <w:rPr>
                <w:rFonts w:ascii="Arial Narrow" w:hAnsi="Arial Narrow"/>
                <w:sz w:val="18"/>
              </w:rPr>
            </w:pPr>
            <w:r w:rsidRPr="00642FB6">
              <w:rPr>
                <w:rFonts w:ascii="Arial Narrow" w:hAnsi="Arial Narrow"/>
                <w:sz w:val="18"/>
              </w:rPr>
              <w:t>5</w:t>
            </w:r>
          </w:p>
        </w:tc>
        <w:tc>
          <w:tcPr>
            <w:tcW w:w="1038" w:type="dxa"/>
            <w:vMerge/>
            <w:tcBorders>
              <w:left w:val="nil"/>
              <w:right w:val="single" w:sz="4" w:space="0" w:color="auto"/>
            </w:tcBorders>
            <w:shd w:val="pct15" w:color="auto" w:fill="auto"/>
            <w:vAlign w:val="center"/>
          </w:tcPr>
          <w:p w:rsidR="00710D6C" w:rsidRPr="00642FB6" w:rsidRDefault="00710D6C" w:rsidP="004C324A">
            <w:pPr>
              <w:jc w:val="right"/>
              <w:rPr>
                <w:rFonts w:ascii="Arial Narrow" w:hAnsi="Arial Narrow"/>
                <w:sz w:val="18"/>
              </w:rPr>
            </w:pPr>
          </w:p>
        </w:tc>
      </w:tr>
      <w:tr w:rsidR="00710D6C" w:rsidRPr="00642FB6" w:rsidTr="00D515D5">
        <w:trPr>
          <w:trHeight w:hRule="exact" w:val="284"/>
          <w:jc w:val="center"/>
        </w:trPr>
        <w:tc>
          <w:tcPr>
            <w:tcW w:w="4387" w:type="dxa"/>
            <w:vMerge/>
            <w:tcBorders>
              <w:left w:val="single" w:sz="4" w:space="0" w:color="auto"/>
              <w:right w:val="single" w:sz="4" w:space="0" w:color="auto"/>
            </w:tcBorders>
            <w:shd w:val="pct15" w:color="auto" w:fill="auto"/>
          </w:tcPr>
          <w:p w:rsidR="00710D6C" w:rsidRPr="00642FB6" w:rsidRDefault="00710D6C" w:rsidP="0060442E">
            <w:pPr>
              <w:rPr>
                <w:rFonts w:ascii="Arial Narrow" w:hAnsi="Arial Narrow"/>
                <w:sz w:val="18"/>
              </w:rPr>
            </w:pPr>
          </w:p>
        </w:tc>
        <w:tc>
          <w:tcPr>
            <w:tcW w:w="2507" w:type="dxa"/>
            <w:gridSpan w:val="2"/>
            <w:tcBorders>
              <w:left w:val="nil"/>
            </w:tcBorders>
            <w:shd w:val="pct15" w:color="auto" w:fill="auto"/>
            <w:vAlign w:val="center"/>
          </w:tcPr>
          <w:p w:rsidR="00710D6C" w:rsidRPr="00642FB6" w:rsidRDefault="00710D6C" w:rsidP="00F86C4C">
            <w:pPr>
              <w:jc w:val="right"/>
              <w:rPr>
                <w:rFonts w:ascii="Arial Narrow" w:hAnsi="Arial Narrow"/>
                <w:sz w:val="18"/>
              </w:rPr>
            </w:pPr>
            <w:r>
              <w:rPr>
                <w:rFonts w:ascii="Arial Narrow" w:hAnsi="Arial Narrow"/>
                <w:sz w:val="18"/>
              </w:rPr>
              <w:t>Ne sait pas</w:t>
            </w:r>
          </w:p>
        </w:tc>
        <w:tc>
          <w:tcPr>
            <w:tcW w:w="2626" w:type="dxa"/>
            <w:tcBorders>
              <w:right w:val="single" w:sz="4" w:space="0" w:color="auto"/>
            </w:tcBorders>
            <w:shd w:val="pct15" w:color="auto" w:fill="auto"/>
            <w:vAlign w:val="center"/>
          </w:tcPr>
          <w:p w:rsidR="00710D6C" w:rsidRPr="00642FB6" w:rsidRDefault="00710D6C" w:rsidP="0060442E">
            <w:pPr>
              <w:rPr>
                <w:rFonts w:ascii="Arial Narrow" w:hAnsi="Arial Narrow"/>
                <w:sz w:val="18"/>
              </w:rPr>
            </w:pPr>
            <w:r>
              <w:rPr>
                <w:rFonts w:ascii="Arial Narrow" w:hAnsi="Arial Narrow"/>
                <w:sz w:val="18"/>
              </w:rPr>
              <w:t>77</w:t>
            </w:r>
          </w:p>
        </w:tc>
        <w:tc>
          <w:tcPr>
            <w:tcW w:w="1038" w:type="dxa"/>
            <w:vMerge/>
            <w:tcBorders>
              <w:left w:val="nil"/>
              <w:right w:val="single" w:sz="4" w:space="0" w:color="auto"/>
            </w:tcBorders>
            <w:shd w:val="pct15" w:color="auto" w:fill="auto"/>
            <w:vAlign w:val="center"/>
          </w:tcPr>
          <w:p w:rsidR="00710D6C" w:rsidRPr="00642FB6" w:rsidRDefault="00710D6C" w:rsidP="004C324A">
            <w:pPr>
              <w:jc w:val="right"/>
              <w:rPr>
                <w:rFonts w:ascii="Arial Narrow" w:hAnsi="Arial Narrow"/>
                <w:sz w:val="18"/>
              </w:rPr>
            </w:pPr>
          </w:p>
        </w:tc>
      </w:tr>
      <w:tr w:rsidR="00710D6C" w:rsidRPr="00642FB6" w:rsidTr="00D515D5">
        <w:trPr>
          <w:trHeight w:hRule="exact" w:val="284"/>
          <w:jc w:val="center"/>
        </w:trPr>
        <w:tc>
          <w:tcPr>
            <w:tcW w:w="4387" w:type="dxa"/>
            <w:vMerge/>
            <w:tcBorders>
              <w:left w:val="single" w:sz="4" w:space="0" w:color="auto"/>
              <w:bottom w:val="single" w:sz="6" w:space="0" w:color="auto"/>
              <w:right w:val="single" w:sz="4" w:space="0" w:color="auto"/>
            </w:tcBorders>
            <w:shd w:val="pct15" w:color="auto" w:fill="auto"/>
          </w:tcPr>
          <w:p w:rsidR="00710D6C" w:rsidRPr="00642FB6" w:rsidRDefault="00710D6C" w:rsidP="0060442E">
            <w:pPr>
              <w:rPr>
                <w:rFonts w:ascii="Arial Narrow" w:hAnsi="Arial Narrow"/>
                <w:sz w:val="18"/>
              </w:rPr>
            </w:pPr>
          </w:p>
        </w:tc>
        <w:tc>
          <w:tcPr>
            <w:tcW w:w="2507" w:type="dxa"/>
            <w:gridSpan w:val="2"/>
            <w:tcBorders>
              <w:left w:val="nil"/>
              <w:bottom w:val="single" w:sz="4" w:space="0" w:color="auto"/>
            </w:tcBorders>
            <w:shd w:val="pct15" w:color="auto" w:fill="auto"/>
            <w:vAlign w:val="center"/>
          </w:tcPr>
          <w:p w:rsidR="00710D6C" w:rsidRPr="00642FB6" w:rsidRDefault="00710D6C" w:rsidP="00F86C4C">
            <w:pPr>
              <w:jc w:val="right"/>
              <w:rPr>
                <w:rFonts w:ascii="Arial Narrow" w:hAnsi="Arial Narrow"/>
                <w:sz w:val="18"/>
              </w:rPr>
            </w:pPr>
            <w:r>
              <w:rPr>
                <w:rFonts w:ascii="Arial Narrow" w:hAnsi="Arial Narrow"/>
                <w:sz w:val="18"/>
              </w:rPr>
              <w:t>Refusé</w:t>
            </w:r>
          </w:p>
        </w:tc>
        <w:tc>
          <w:tcPr>
            <w:tcW w:w="2626" w:type="dxa"/>
            <w:tcBorders>
              <w:bottom w:val="single" w:sz="4" w:space="0" w:color="auto"/>
              <w:right w:val="single" w:sz="4" w:space="0" w:color="auto"/>
            </w:tcBorders>
            <w:shd w:val="pct15" w:color="auto" w:fill="auto"/>
            <w:vAlign w:val="center"/>
          </w:tcPr>
          <w:p w:rsidR="00710D6C" w:rsidRPr="00642FB6" w:rsidRDefault="00710D6C" w:rsidP="0060442E">
            <w:pPr>
              <w:rPr>
                <w:rFonts w:ascii="Arial Narrow" w:hAnsi="Arial Narrow"/>
                <w:sz w:val="18"/>
              </w:rPr>
            </w:pPr>
            <w:r w:rsidRPr="00642FB6">
              <w:rPr>
                <w:rFonts w:ascii="Arial Narrow" w:hAnsi="Arial Narrow"/>
                <w:sz w:val="18"/>
              </w:rPr>
              <w:t>8</w:t>
            </w:r>
            <w:r>
              <w:rPr>
                <w:rFonts w:ascii="Arial Narrow" w:hAnsi="Arial Narrow"/>
                <w:sz w:val="18"/>
              </w:rPr>
              <w:t>8</w:t>
            </w:r>
          </w:p>
        </w:tc>
        <w:tc>
          <w:tcPr>
            <w:tcW w:w="1038" w:type="dxa"/>
            <w:vMerge/>
            <w:tcBorders>
              <w:left w:val="nil"/>
              <w:bottom w:val="single" w:sz="4" w:space="0" w:color="auto"/>
              <w:right w:val="single" w:sz="4" w:space="0" w:color="auto"/>
            </w:tcBorders>
            <w:shd w:val="pct15" w:color="auto" w:fill="auto"/>
            <w:vAlign w:val="center"/>
          </w:tcPr>
          <w:p w:rsidR="00710D6C" w:rsidRPr="00642FB6" w:rsidRDefault="00710D6C" w:rsidP="004C324A">
            <w:pPr>
              <w:jc w:val="right"/>
              <w:rPr>
                <w:rFonts w:ascii="Arial Narrow" w:hAnsi="Arial Narrow"/>
                <w:sz w:val="18"/>
              </w:rPr>
            </w:pPr>
          </w:p>
        </w:tc>
      </w:tr>
    </w:tbl>
    <w:p w:rsidR="00662341" w:rsidRDefault="00662341"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410CA5" w:rsidRDefault="00410CA5" w:rsidP="00B63A9B">
      <w:pPr>
        <w:rPr>
          <w:rFonts w:ascii="Arial Narrow" w:hAnsi="Arial Narrow"/>
          <w:b/>
          <w:bCs/>
          <w:sz w:val="20"/>
          <w:szCs w:val="22"/>
        </w:rPr>
      </w:pPr>
    </w:p>
    <w:p w:rsidR="00372096" w:rsidRDefault="00372096" w:rsidP="00B63A9B">
      <w:pPr>
        <w:rPr>
          <w:rFonts w:ascii="Arial Narrow" w:hAnsi="Arial Narrow"/>
          <w:b/>
          <w:bCs/>
          <w:sz w:val="20"/>
          <w:szCs w:val="22"/>
        </w:rPr>
      </w:pPr>
    </w:p>
    <w:p w:rsidR="00410CA5" w:rsidRDefault="00410CA5" w:rsidP="00B63A9B">
      <w:pPr>
        <w:rPr>
          <w:rFonts w:ascii="Arial Narrow" w:hAnsi="Arial Narrow"/>
          <w:b/>
          <w:bCs/>
          <w:sz w:val="20"/>
          <w:szCs w:val="22"/>
        </w:r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5F06BB" w:rsidRPr="00642FB6" w:rsidTr="005F06BB">
        <w:trPr>
          <w:cantSplit/>
          <w:trHeight w:val="680"/>
          <w:jc w:val="center"/>
        </w:trPr>
        <w:tc>
          <w:tcPr>
            <w:tcW w:w="10558" w:type="dxa"/>
            <w:tcBorders>
              <w:top w:val="single" w:sz="6" w:space="0" w:color="auto"/>
              <w:left w:val="single" w:sz="6" w:space="0" w:color="auto"/>
              <w:bottom w:val="single" w:sz="6" w:space="0" w:color="auto"/>
              <w:right w:val="single" w:sz="6" w:space="0" w:color="auto"/>
            </w:tcBorders>
            <w:shd w:val="clear" w:color="auto" w:fill="008000"/>
            <w:vAlign w:val="center"/>
          </w:tcPr>
          <w:p w:rsidR="005F06BB" w:rsidRPr="00642FB6" w:rsidRDefault="00410CA5" w:rsidP="008652AD">
            <w:pPr>
              <w:keepNext/>
              <w:tabs>
                <w:tab w:val="left" w:pos="426"/>
              </w:tabs>
              <w:spacing w:before="96"/>
              <w:jc w:val="center"/>
              <w:rPr>
                <w:rFonts w:ascii="Verdana" w:hAnsi="Verdana" w:cs="Arial (W1)"/>
                <w:b/>
                <w:color w:val="FFFFFF"/>
              </w:rPr>
            </w:pPr>
            <w:r>
              <w:lastRenderedPageBreak/>
              <w:br w:type="page"/>
            </w:r>
            <w:r w:rsidR="005F06BB" w:rsidRPr="00642FB6">
              <w:rPr>
                <w:rFonts w:cs="Arial (W1)"/>
                <w:color w:val="FFFFFF"/>
              </w:rPr>
              <w:br w:type="page"/>
            </w:r>
            <w:r w:rsidR="005F06BB">
              <w:rPr>
                <w:rFonts w:ascii="Verdana" w:hAnsi="Verdana" w:cs="Arial (W1)"/>
                <w:b/>
                <w:color w:val="FFFFFF"/>
              </w:rPr>
              <w:t xml:space="preserve">Step 1    </w:t>
            </w:r>
            <w:r w:rsidR="005F06BB" w:rsidRPr="00642FB6">
              <w:rPr>
                <w:rFonts w:ascii="Verdana" w:hAnsi="Verdana" w:cs="Arial (W1)"/>
                <w:b/>
                <w:color w:val="FFFFFF"/>
              </w:rPr>
              <w:t>Mesures</w:t>
            </w:r>
            <w:r w:rsidR="008652AD">
              <w:rPr>
                <w:rFonts w:ascii="Verdana" w:hAnsi="Verdana" w:cs="Arial (W1)"/>
                <w:b/>
                <w:color w:val="FFFFFF"/>
              </w:rPr>
              <w:t>comportementales</w:t>
            </w:r>
          </w:p>
        </w:tc>
      </w:tr>
    </w:tbl>
    <w:p w:rsidR="004C324A" w:rsidRPr="00D950EB" w:rsidRDefault="004C324A" w:rsidP="005F06BB">
      <w:pPr>
        <w:ind w:left="-595"/>
      </w:pPr>
    </w:p>
    <w:tbl>
      <w:tblPr>
        <w:tblW w:w="10557" w:type="dxa"/>
        <w:jc w:val="center"/>
        <w:tblLayout w:type="fixed"/>
        <w:tblLook w:val="0000" w:firstRow="0" w:lastRow="0" w:firstColumn="0" w:lastColumn="0" w:noHBand="0" w:noVBand="0"/>
      </w:tblPr>
      <w:tblGrid>
        <w:gridCol w:w="4031"/>
        <w:gridCol w:w="2268"/>
        <w:gridCol w:w="3119"/>
        <w:gridCol w:w="1139"/>
      </w:tblGrid>
      <w:tr w:rsidR="00DC1DEE" w:rsidRPr="00181ACC" w:rsidTr="00600FD0">
        <w:trPr>
          <w:jc w:val="center"/>
        </w:trPr>
        <w:tc>
          <w:tcPr>
            <w:tcW w:w="10557" w:type="dxa"/>
            <w:gridSpan w:val="4"/>
            <w:tcBorders>
              <w:top w:val="single" w:sz="6" w:space="0" w:color="auto"/>
              <w:left w:val="single" w:sz="6" w:space="0" w:color="auto"/>
              <w:bottom w:val="single" w:sz="4" w:space="0" w:color="auto"/>
              <w:right w:val="single" w:sz="6" w:space="0" w:color="auto"/>
            </w:tcBorders>
            <w:shd w:val="pct15" w:color="auto" w:fill="FFFFFF"/>
          </w:tcPr>
          <w:p w:rsidR="00DC1DEE" w:rsidRPr="003549FA" w:rsidRDefault="003549FA" w:rsidP="00600FD0">
            <w:pPr>
              <w:tabs>
                <w:tab w:val="right" w:pos="1450"/>
              </w:tabs>
              <w:spacing w:before="40" w:after="40"/>
              <w:rPr>
                <w:rFonts w:ascii="Arial Narrow" w:hAnsi="Arial Narrow"/>
                <w:b/>
                <w:lang w:val="fr-CH"/>
              </w:rPr>
            </w:pPr>
            <w:r w:rsidRPr="00461BAF">
              <w:rPr>
                <w:rFonts w:ascii="Arial Narrow" w:hAnsi="Arial Narrow"/>
                <w:b/>
                <w:lang w:val="fr-FR"/>
              </w:rPr>
              <w:t>MODULE DE BASE : Consommation de tabac</w:t>
            </w:r>
          </w:p>
        </w:tc>
      </w:tr>
      <w:tr w:rsidR="00DC1DEE" w:rsidRPr="00866E38" w:rsidTr="00600FD0">
        <w:trPr>
          <w:jc w:val="center"/>
        </w:trPr>
        <w:tc>
          <w:tcPr>
            <w:tcW w:w="10557" w:type="dxa"/>
            <w:gridSpan w:val="4"/>
            <w:tcBorders>
              <w:left w:val="single" w:sz="6" w:space="0" w:color="auto"/>
              <w:right w:val="single" w:sz="6" w:space="0" w:color="auto"/>
            </w:tcBorders>
            <w:vAlign w:val="center"/>
          </w:tcPr>
          <w:p w:rsidR="00DC1DEE" w:rsidRPr="00866E38" w:rsidRDefault="00D04C08" w:rsidP="00600FD0">
            <w:pPr>
              <w:rPr>
                <w:rFonts w:ascii="Arial Narrow" w:hAnsi="Arial Narrow"/>
                <w:sz w:val="18"/>
              </w:rPr>
            </w:pPr>
            <w:r>
              <w:rPr>
                <w:rFonts w:ascii="Arial Narrow" w:hAnsi="Arial Narrow"/>
                <w:sz w:val="20"/>
                <w:szCs w:val="20"/>
                <w:lang w:val="fr-FR"/>
              </w:rPr>
              <w:t>Je vais</w:t>
            </w:r>
            <w:r w:rsidRPr="00461BAF">
              <w:rPr>
                <w:rFonts w:ascii="Arial Narrow" w:hAnsi="Arial Narrow"/>
                <w:sz w:val="20"/>
                <w:szCs w:val="20"/>
                <w:lang w:val="fr-FR"/>
              </w:rPr>
              <w:t xml:space="preserve"> maintenant vous poser des questions sur plusieurs comportements relatifs à la santé. Cela inclut des comportements comme la consommation de tabac, d'alcool, de fruits et de légumes ainsi que l'activité physique. Commençons par le tabac.</w:t>
            </w:r>
          </w:p>
        </w:tc>
      </w:tr>
      <w:tr w:rsidR="00DC1DEE" w:rsidRPr="00866E38" w:rsidTr="00600FD0">
        <w:trPr>
          <w:jc w:val="center"/>
        </w:trPr>
        <w:tc>
          <w:tcPr>
            <w:tcW w:w="4031" w:type="dxa"/>
            <w:tcBorders>
              <w:top w:val="single" w:sz="4" w:space="0" w:color="auto"/>
              <w:left w:val="single" w:sz="6" w:space="0" w:color="auto"/>
              <w:bottom w:val="single" w:sz="4" w:space="0" w:color="auto"/>
              <w:right w:val="single" w:sz="4" w:space="0" w:color="auto"/>
            </w:tcBorders>
            <w:vAlign w:val="center"/>
          </w:tcPr>
          <w:p w:rsidR="00DC1DEE" w:rsidRPr="00866E38" w:rsidRDefault="00DC1DEE" w:rsidP="00600FD0">
            <w:pPr>
              <w:spacing w:before="40" w:after="40"/>
              <w:rPr>
                <w:rFonts w:ascii="Arial Narrow" w:hAnsi="Arial Narrow"/>
                <w:sz w:val="18"/>
              </w:rPr>
            </w:pPr>
            <w:r w:rsidRPr="00866E38">
              <w:rPr>
                <w:rFonts w:ascii="Arial Narrow" w:hAnsi="Arial Narrow"/>
                <w:b/>
                <w:sz w:val="22"/>
              </w:rPr>
              <w:t>Question</w:t>
            </w:r>
          </w:p>
        </w:tc>
        <w:tc>
          <w:tcPr>
            <w:tcW w:w="5387" w:type="dxa"/>
            <w:gridSpan w:val="2"/>
            <w:tcBorders>
              <w:top w:val="single" w:sz="4" w:space="0" w:color="auto"/>
              <w:left w:val="nil"/>
              <w:bottom w:val="single" w:sz="4" w:space="0" w:color="auto"/>
              <w:right w:val="single" w:sz="6" w:space="0" w:color="auto"/>
            </w:tcBorders>
            <w:vAlign w:val="center"/>
          </w:tcPr>
          <w:p w:rsidR="00DC1DEE" w:rsidRPr="00866E38" w:rsidRDefault="00D04C08" w:rsidP="00600FD0">
            <w:pPr>
              <w:spacing w:before="40" w:after="40"/>
              <w:jc w:val="center"/>
              <w:rPr>
                <w:rFonts w:ascii="Arial Narrow" w:hAnsi="Arial Narrow"/>
                <w:sz w:val="22"/>
              </w:rPr>
            </w:pPr>
            <w:r>
              <w:rPr>
                <w:rFonts w:ascii="Arial Narrow" w:hAnsi="Arial Narrow"/>
                <w:b/>
                <w:sz w:val="22"/>
              </w:rPr>
              <w:t>Ré</w:t>
            </w:r>
            <w:r w:rsidR="00DC1DEE" w:rsidRPr="00866E38">
              <w:rPr>
                <w:rFonts w:ascii="Arial Narrow" w:hAnsi="Arial Narrow"/>
                <w:b/>
                <w:sz w:val="22"/>
              </w:rPr>
              <w:t>ponse</w:t>
            </w:r>
          </w:p>
        </w:tc>
        <w:tc>
          <w:tcPr>
            <w:tcW w:w="1139" w:type="dxa"/>
            <w:tcBorders>
              <w:top w:val="single" w:sz="6" w:space="0" w:color="auto"/>
              <w:left w:val="single" w:sz="6" w:space="0" w:color="auto"/>
              <w:bottom w:val="single" w:sz="4" w:space="0" w:color="auto"/>
              <w:right w:val="single" w:sz="6" w:space="0" w:color="auto"/>
            </w:tcBorders>
          </w:tcPr>
          <w:p w:rsidR="00DC1DEE" w:rsidRPr="00866E38" w:rsidRDefault="00DC1DEE" w:rsidP="00600FD0">
            <w:pPr>
              <w:spacing w:before="40" w:after="40"/>
              <w:jc w:val="center"/>
              <w:rPr>
                <w:rFonts w:ascii="Arial Narrow" w:hAnsi="Arial Narrow"/>
                <w:b/>
                <w:sz w:val="22"/>
              </w:rPr>
            </w:pPr>
            <w:r w:rsidRPr="00866E38">
              <w:rPr>
                <w:rFonts w:ascii="Arial Narrow" w:hAnsi="Arial Narrow"/>
                <w:b/>
                <w:sz w:val="22"/>
              </w:rPr>
              <w:t>Code</w:t>
            </w:r>
          </w:p>
        </w:tc>
      </w:tr>
      <w:tr w:rsidR="005E3D59" w:rsidRPr="00866E38" w:rsidTr="00611765">
        <w:trPr>
          <w:trHeight w:val="397"/>
          <w:jc w:val="center"/>
        </w:trPr>
        <w:tc>
          <w:tcPr>
            <w:tcW w:w="4031" w:type="dxa"/>
            <w:vMerge w:val="restart"/>
            <w:tcBorders>
              <w:top w:val="single" w:sz="4" w:space="0" w:color="auto"/>
              <w:left w:val="single" w:sz="6" w:space="0" w:color="auto"/>
              <w:right w:val="single" w:sz="4" w:space="0" w:color="auto"/>
            </w:tcBorders>
            <w:vAlign w:val="center"/>
          </w:tcPr>
          <w:p w:rsidR="00D04C08" w:rsidRDefault="00D04C08" w:rsidP="00D04C08">
            <w:pPr>
              <w:spacing w:before="60"/>
              <w:rPr>
                <w:rFonts w:ascii="Arial Narrow" w:hAnsi="Arial Narrow"/>
                <w:sz w:val="18"/>
                <w:lang w:val="fr-FR"/>
              </w:rPr>
            </w:pPr>
            <w:r w:rsidRPr="00461BAF">
              <w:rPr>
                <w:rFonts w:ascii="Arial Narrow" w:hAnsi="Arial Narrow"/>
                <w:sz w:val="18"/>
                <w:lang w:val="fr-FR"/>
              </w:rPr>
              <w:t>Fumez-vous actuellement des</w:t>
            </w:r>
            <w:r w:rsidRPr="00461BAF">
              <w:rPr>
                <w:rFonts w:ascii="Arial Narrow" w:hAnsi="Arial Narrow"/>
                <w:b/>
                <w:bCs/>
                <w:sz w:val="18"/>
                <w:lang w:val="fr-FR"/>
              </w:rPr>
              <w:t xml:space="preserve"> produits à base de tabac</w:t>
            </w:r>
            <w:r w:rsidRPr="00461BAF">
              <w:rPr>
                <w:rFonts w:ascii="Arial Narrow" w:hAnsi="Arial Narrow"/>
                <w:sz w:val="18"/>
                <w:lang w:val="fr-FR"/>
              </w:rPr>
              <w:t xml:space="preserve"> tels que cigarettes, cigares ou pipes ?</w:t>
            </w:r>
          </w:p>
          <w:p w:rsidR="005E3D59" w:rsidRPr="00866E38" w:rsidRDefault="00D04C08" w:rsidP="00D04C08">
            <w:pPr>
              <w:spacing w:before="60"/>
              <w:rPr>
                <w:rFonts w:ascii="Arial Narrow" w:hAnsi="Arial Narrow"/>
                <w:i/>
                <w:sz w:val="18"/>
                <w:szCs w:val="18"/>
              </w:rPr>
            </w:pPr>
            <w:r>
              <w:rPr>
                <w:rFonts w:ascii="Arial Narrow" w:hAnsi="Arial Narrow"/>
                <w:i/>
                <w:sz w:val="18"/>
                <w:szCs w:val="18"/>
              </w:rPr>
              <w:t>(</w:t>
            </w:r>
            <w:r w:rsidRPr="001E6B9F">
              <w:rPr>
                <w:rFonts w:ascii="Arial Narrow" w:hAnsi="Arial Narrow"/>
                <w:i/>
                <w:sz w:val="18"/>
                <w:szCs w:val="18"/>
              </w:rPr>
              <w:t>U</w:t>
            </w:r>
            <w:r>
              <w:rPr>
                <w:rFonts w:ascii="Arial Narrow" w:hAnsi="Arial Narrow"/>
                <w:i/>
                <w:sz w:val="18"/>
                <w:szCs w:val="18"/>
              </w:rPr>
              <w:t>TILISER LES CARTES</w:t>
            </w:r>
            <w:r w:rsidRPr="001E6B9F">
              <w:rPr>
                <w:rFonts w:ascii="Arial Narrow" w:hAnsi="Arial Narrow"/>
                <w:i/>
                <w:sz w:val="18"/>
                <w:szCs w:val="18"/>
              </w:rPr>
              <w:t>)</w:t>
            </w:r>
          </w:p>
        </w:tc>
        <w:tc>
          <w:tcPr>
            <w:tcW w:w="2268" w:type="dxa"/>
            <w:tcBorders>
              <w:top w:val="single" w:sz="4" w:space="0" w:color="auto"/>
              <w:left w:val="single" w:sz="4" w:space="0" w:color="auto"/>
              <w:bottom w:val="single" w:sz="4" w:space="0" w:color="FFFFFF"/>
            </w:tcBorders>
            <w:vAlign w:val="center"/>
          </w:tcPr>
          <w:p w:rsidR="005E3D59" w:rsidRPr="00866E38" w:rsidRDefault="00D04C08" w:rsidP="00600FD0">
            <w:pPr>
              <w:spacing w:before="60"/>
              <w:jc w:val="right"/>
              <w:rPr>
                <w:rFonts w:ascii="Arial Narrow" w:hAnsi="Arial Narrow"/>
                <w:sz w:val="18"/>
              </w:rPr>
            </w:pPr>
            <w:r>
              <w:rPr>
                <w:rFonts w:ascii="Arial Narrow" w:hAnsi="Arial Narrow"/>
                <w:sz w:val="18"/>
              </w:rPr>
              <w:t>Oui</w:t>
            </w:r>
          </w:p>
        </w:tc>
        <w:tc>
          <w:tcPr>
            <w:tcW w:w="3119" w:type="dxa"/>
            <w:tcBorders>
              <w:bottom w:val="single" w:sz="4" w:space="0" w:color="FFFFFF"/>
              <w:right w:val="single" w:sz="4" w:space="0" w:color="auto"/>
            </w:tcBorders>
            <w:shd w:val="clear" w:color="auto" w:fill="auto"/>
            <w:vAlign w:val="center"/>
          </w:tcPr>
          <w:p w:rsidR="005E3D59" w:rsidRPr="00866E38" w:rsidRDefault="005E3D59" w:rsidP="00600FD0">
            <w:pPr>
              <w:tabs>
                <w:tab w:val="right" w:pos="317"/>
              </w:tabs>
              <w:spacing w:before="60"/>
              <w:rPr>
                <w:rFonts w:ascii="Arial Narrow" w:hAnsi="Arial Narrow"/>
                <w:sz w:val="18"/>
              </w:rPr>
            </w:pPr>
            <w:r w:rsidRPr="00866E38">
              <w:rPr>
                <w:rFonts w:ascii="Arial Narrow" w:hAnsi="Arial Narrow"/>
                <w:sz w:val="18"/>
              </w:rPr>
              <w:t>1</w:t>
            </w:r>
          </w:p>
        </w:tc>
        <w:tc>
          <w:tcPr>
            <w:tcW w:w="1139" w:type="dxa"/>
            <w:vMerge w:val="restart"/>
            <w:tcBorders>
              <w:top w:val="single" w:sz="4" w:space="0" w:color="auto"/>
              <w:left w:val="nil"/>
              <w:right w:val="single" w:sz="6" w:space="0" w:color="auto"/>
            </w:tcBorders>
            <w:vAlign w:val="center"/>
          </w:tcPr>
          <w:p w:rsidR="005E3D59" w:rsidRPr="00866E38" w:rsidRDefault="005E3D59" w:rsidP="00600FD0">
            <w:pPr>
              <w:jc w:val="center"/>
              <w:rPr>
                <w:rFonts w:ascii="Arial Narrow" w:hAnsi="Arial Narrow"/>
                <w:bCs/>
                <w:i/>
                <w:sz w:val="18"/>
              </w:rPr>
            </w:pPr>
            <w:r w:rsidRPr="00866E38">
              <w:rPr>
                <w:rFonts w:ascii="Arial Narrow" w:hAnsi="Arial Narrow"/>
                <w:bCs/>
                <w:sz w:val="22"/>
                <w:szCs w:val="22"/>
              </w:rPr>
              <w:t>T1</w:t>
            </w:r>
          </w:p>
        </w:tc>
      </w:tr>
      <w:tr w:rsidR="005E3D59" w:rsidRPr="00181ACC" w:rsidTr="00611765">
        <w:trPr>
          <w:trHeight w:val="296"/>
          <w:jc w:val="center"/>
        </w:trPr>
        <w:tc>
          <w:tcPr>
            <w:tcW w:w="4031" w:type="dxa"/>
            <w:vMerge/>
            <w:tcBorders>
              <w:left w:val="single" w:sz="6" w:space="0" w:color="auto"/>
              <w:bottom w:val="single" w:sz="4" w:space="0" w:color="auto"/>
              <w:right w:val="single" w:sz="4" w:space="0" w:color="auto"/>
            </w:tcBorders>
            <w:vAlign w:val="center"/>
          </w:tcPr>
          <w:p w:rsidR="005E3D59" w:rsidRPr="00866E38" w:rsidRDefault="005E3D59" w:rsidP="00600FD0">
            <w:pPr>
              <w:rPr>
                <w:rFonts w:ascii="Arial Narrow" w:hAnsi="Arial Narrow"/>
                <w:sz w:val="18"/>
              </w:rPr>
            </w:pPr>
          </w:p>
        </w:tc>
        <w:tc>
          <w:tcPr>
            <w:tcW w:w="2268" w:type="dxa"/>
            <w:tcBorders>
              <w:top w:val="single" w:sz="4" w:space="0" w:color="FFFFFF"/>
              <w:left w:val="single" w:sz="4" w:space="0" w:color="auto"/>
              <w:bottom w:val="single" w:sz="4" w:space="0" w:color="auto"/>
            </w:tcBorders>
            <w:vAlign w:val="center"/>
          </w:tcPr>
          <w:p w:rsidR="005E3D59" w:rsidRPr="00866E38" w:rsidRDefault="005E3D59" w:rsidP="00600FD0">
            <w:pPr>
              <w:spacing w:before="60"/>
              <w:jc w:val="right"/>
              <w:rPr>
                <w:rFonts w:ascii="Arial Narrow" w:hAnsi="Arial Narrow"/>
                <w:sz w:val="18"/>
              </w:rPr>
            </w:pPr>
            <w:r w:rsidRPr="00866E38">
              <w:rPr>
                <w:rFonts w:ascii="Arial Narrow" w:hAnsi="Arial Narrow"/>
                <w:sz w:val="18"/>
              </w:rPr>
              <w:t>No</w:t>
            </w:r>
            <w:r w:rsidR="00D04C08">
              <w:rPr>
                <w:rFonts w:ascii="Arial Narrow" w:hAnsi="Arial Narrow"/>
                <w:sz w:val="18"/>
              </w:rPr>
              <w:t>n</w:t>
            </w:r>
          </w:p>
        </w:tc>
        <w:tc>
          <w:tcPr>
            <w:tcW w:w="3119" w:type="dxa"/>
            <w:tcBorders>
              <w:top w:val="single" w:sz="4" w:space="0" w:color="FFFFFF"/>
              <w:bottom w:val="single" w:sz="4" w:space="0" w:color="auto"/>
              <w:right w:val="single" w:sz="4" w:space="0" w:color="auto"/>
            </w:tcBorders>
            <w:shd w:val="clear" w:color="auto" w:fill="auto"/>
            <w:vAlign w:val="center"/>
          </w:tcPr>
          <w:p w:rsidR="005E3D59" w:rsidRPr="00D04C08" w:rsidRDefault="005E3D59" w:rsidP="00600FD0">
            <w:pPr>
              <w:tabs>
                <w:tab w:val="right" w:pos="317"/>
              </w:tabs>
              <w:spacing w:before="60"/>
              <w:rPr>
                <w:rFonts w:ascii="Arial Narrow" w:hAnsi="Arial Narrow"/>
                <w:sz w:val="18"/>
                <w:lang w:val="fr-CH"/>
              </w:rPr>
            </w:pPr>
            <w:r w:rsidRPr="00D04C08">
              <w:rPr>
                <w:rFonts w:ascii="Arial Narrow" w:hAnsi="Arial Narrow"/>
                <w:sz w:val="18"/>
                <w:lang w:val="fr-CH"/>
              </w:rPr>
              <w:t xml:space="preserve">2      </w:t>
            </w:r>
            <w:r w:rsidR="00D04C08" w:rsidRPr="00E14CE4">
              <w:rPr>
                <w:rFonts w:ascii="Arial Narrow" w:hAnsi="Arial Narrow"/>
                <w:i/>
                <w:sz w:val="18"/>
                <w:lang w:val="fr-FR"/>
              </w:rPr>
              <w:t>Si Non, aller à T</w:t>
            </w:r>
            <w:r w:rsidR="00D04C08">
              <w:rPr>
                <w:rFonts w:ascii="Arial Narrow" w:hAnsi="Arial Narrow"/>
                <w:i/>
                <w:sz w:val="18"/>
                <w:lang w:val="fr-FR"/>
              </w:rPr>
              <w:t>8</w:t>
            </w:r>
          </w:p>
        </w:tc>
        <w:tc>
          <w:tcPr>
            <w:tcW w:w="1139" w:type="dxa"/>
            <w:vMerge/>
            <w:tcBorders>
              <w:left w:val="nil"/>
              <w:bottom w:val="single" w:sz="4" w:space="0" w:color="auto"/>
              <w:right w:val="single" w:sz="6" w:space="0" w:color="auto"/>
            </w:tcBorders>
            <w:vAlign w:val="center"/>
          </w:tcPr>
          <w:p w:rsidR="005E3D59" w:rsidRPr="00D04C08" w:rsidRDefault="005E3D59" w:rsidP="00600FD0">
            <w:pPr>
              <w:rPr>
                <w:rFonts w:ascii="Arial Narrow" w:hAnsi="Arial Narrow"/>
                <w:bCs/>
                <w:sz w:val="22"/>
                <w:szCs w:val="22"/>
                <w:lang w:val="fr-CH"/>
              </w:rPr>
            </w:pPr>
          </w:p>
        </w:tc>
      </w:tr>
      <w:tr w:rsidR="005E3D59" w:rsidRPr="00866E38" w:rsidTr="00611765">
        <w:trPr>
          <w:trHeight w:val="397"/>
          <w:jc w:val="center"/>
        </w:trPr>
        <w:tc>
          <w:tcPr>
            <w:tcW w:w="4031" w:type="dxa"/>
            <w:vMerge w:val="restart"/>
            <w:tcBorders>
              <w:top w:val="single" w:sz="4" w:space="0" w:color="auto"/>
              <w:left w:val="single" w:sz="6" w:space="0" w:color="auto"/>
              <w:right w:val="single" w:sz="4" w:space="0" w:color="auto"/>
            </w:tcBorders>
            <w:vAlign w:val="center"/>
          </w:tcPr>
          <w:p w:rsidR="005E3D59" w:rsidRPr="00866E38" w:rsidRDefault="00D04C08" w:rsidP="00600FD0">
            <w:pPr>
              <w:spacing w:before="60"/>
              <w:rPr>
                <w:rFonts w:ascii="Arial Narrow" w:hAnsi="Arial Narrow"/>
                <w:i/>
                <w:iCs/>
                <w:color w:val="FF6600"/>
                <w:sz w:val="18"/>
              </w:rPr>
            </w:pPr>
            <w:r w:rsidRPr="00461BAF">
              <w:rPr>
                <w:rFonts w:ascii="Arial Narrow" w:hAnsi="Arial Narrow"/>
                <w:sz w:val="18"/>
                <w:lang w:val="fr-FR"/>
              </w:rPr>
              <w:t xml:space="preserve">Fumez-vous </w:t>
            </w:r>
            <w:r w:rsidRPr="00461BAF">
              <w:rPr>
                <w:rFonts w:ascii="Arial Narrow" w:hAnsi="Arial Narrow"/>
                <w:b/>
                <w:bCs/>
                <w:sz w:val="18"/>
                <w:lang w:val="fr-FR"/>
              </w:rPr>
              <w:t>quotidiennement</w:t>
            </w:r>
            <w:r w:rsidRPr="00642FB6">
              <w:rPr>
                <w:rFonts w:ascii="Arial Narrow" w:hAnsi="Arial Narrow"/>
                <w:sz w:val="18"/>
              </w:rPr>
              <w:t>?</w:t>
            </w:r>
          </w:p>
        </w:tc>
        <w:tc>
          <w:tcPr>
            <w:tcW w:w="2268" w:type="dxa"/>
            <w:tcBorders>
              <w:top w:val="single" w:sz="4" w:space="0" w:color="auto"/>
              <w:left w:val="single" w:sz="4" w:space="0" w:color="auto"/>
              <w:bottom w:val="single" w:sz="4" w:space="0" w:color="FFFFFF"/>
            </w:tcBorders>
            <w:vAlign w:val="center"/>
          </w:tcPr>
          <w:p w:rsidR="005E3D59" w:rsidRPr="00866E38" w:rsidRDefault="00D04C08" w:rsidP="00600FD0">
            <w:pPr>
              <w:spacing w:before="60"/>
              <w:jc w:val="right"/>
              <w:rPr>
                <w:rFonts w:ascii="Arial Narrow" w:hAnsi="Arial Narrow"/>
                <w:sz w:val="18"/>
              </w:rPr>
            </w:pPr>
            <w:r>
              <w:rPr>
                <w:rFonts w:ascii="Arial Narrow" w:hAnsi="Arial Narrow"/>
                <w:sz w:val="18"/>
              </w:rPr>
              <w:t>Oui</w:t>
            </w:r>
          </w:p>
        </w:tc>
        <w:tc>
          <w:tcPr>
            <w:tcW w:w="3119" w:type="dxa"/>
            <w:tcBorders>
              <w:top w:val="single" w:sz="4" w:space="0" w:color="auto"/>
              <w:bottom w:val="single" w:sz="4" w:space="0" w:color="FFFFFF"/>
              <w:right w:val="single" w:sz="4" w:space="0" w:color="auto"/>
            </w:tcBorders>
            <w:shd w:val="clear" w:color="auto" w:fill="auto"/>
            <w:vAlign w:val="center"/>
          </w:tcPr>
          <w:p w:rsidR="005E3D59" w:rsidRPr="00866E38" w:rsidRDefault="005E3D59" w:rsidP="00600FD0">
            <w:pPr>
              <w:tabs>
                <w:tab w:val="right" w:pos="317"/>
              </w:tabs>
              <w:spacing w:before="60"/>
              <w:rPr>
                <w:rFonts w:ascii="Arial Narrow" w:hAnsi="Arial Narrow"/>
                <w:sz w:val="18"/>
              </w:rPr>
            </w:pPr>
            <w:r>
              <w:rPr>
                <w:rFonts w:ascii="Arial Narrow" w:hAnsi="Arial Narrow"/>
                <w:sz w:val="18"/>
              </w:rPr>
              <w:t>1</w:t>
            </w:r>
          </w:p>
        </w:tc>
        <w:tc>
          <w:tcPr>
            <w:tcW w:w="1139" w:type="dxa"/>
            <w:vMerge w:val="restart"/>
            <w:tcBorders>
              <w:top w:val="single" w:sz="4" w:space="0" w:color="auto"/>
              <w:left w:val="nil"/>
              <w:right w:val="single" w:sz="6" w:space="0" w:color="auto"/>
            </w:tcBorders>
            <w:vAlign w:val="center"/>
          </w:tcPr>
          <w:p w:rsidR="005E3D59" w:rsidRPr="00866E38" w:rsidRDefault="005E3D59" w:rsidP="00600FD0">
            <w:pPr>
              <w:jc w:val="center"/>
              <w:rPr>
                <w:rFonts w:ascii="Arial Narrow" w:hAnsi="Arial Narrow"/>
                <w:bCs/>
                <w:i/>
                <w:sz w:val="18"/>
              </w:rPr>
            </w:pPr>
            <w:r w:rsidRPr="00866E38">
              <w:rPr>
                <w:rFonts w:ascii="Arial Narrow" w:hAnsi="Arial Narrow"/>
                <w:bCs/>
                <w:sz w:val="22"/>
                <w:szCs w:val="22"/>
              </w:rPr>
              <w:t>T2</w:t>
            </w:r>
          </w:p>
        </w:tc>
      </w:tr>
      <w:tr w:rsidR="005E3D59" w:rsidRPr="00866E38" w:rsidTr="00611765">
        <w:trPr>
          <w:trHeight w:val="221"/>
          <w:jc w:val="center"/>
        </w:trPr>
        <w:tc>
          <w:tcPr>
            <w:tcW w:w="4031" w:type="dxa"/>
            <w:vMerge/>
            <w:tcBorders>
              <w:left w:val="single" w:sz="6" w:space="0" w:color="auto"/>
              <w:bottom w:val="single" w:sz="4" w:space="0" w:color="auto"/>
              <w:right w:val="single" w:sz="4" w:space="0" w:color="auto"/>
            </w:tcBorders>
            <w:vAlign w:val="center"/>
          </w:tcPr>
          <w:p w:rsidR="005E3D59" w:rsidRPr="00866E38" w:rsidRDefault="005E3D59" w:rsidP="00600FD0">
            <w:pPr>
              <w:spacing w:before="60"/>
              <w:rPr>
                <w:rFonts w:ascii="Arial Narrow" w:hAnsi="Arial Narrow"/>
                <w:b/>
                <w:sz w:val="18"/>
                <w:u w:val="single"/>
              </w:rPr>
            </w:pPr>
          </w:p>
        </w:tc>
        <w:tc>
          <w:tcPr>
            <w:tcW w:w="2268" w:type="dxa"/>
            <w:tcBorders>
              <w:top w:val="single" w:sz="4" w:space="0" w:color="FFFFFF"/>
              <w:left w:val="single" w:sz="4" w:space="0" w:color="auto"/>
              <w:bottom w:val="single" w:sz="4" w:space="0" w:color="auto"/>
            </w:tcBorders>
            <w:vAlign w:val="center"/>
          </w:tcPr>
          <w:p w:rsidR="005E3D59" w:rsidRPr="00866E38" w:rsidRDefault="005E3D59" w:rsidP="00600FD0">
            <w:pPr>
              <w:spacing w:before="60"/>
              <w:jc w:val="right"/>
              <w:rPr>
                <w:rFonts w:ascii="Arial Narrow" w:hAnsi="Arial Narrow"/>
                <w:sz w:val="18"/>
              </w:rPr>
            </w:pPr>
            <w:r w:rsidRPr="00866E38">
              <w:rPr>
                <w:rFonts w:ascii="Arial Narrow" w:hAnsi="Arial Narrow"/>
                <w:sz w:val="18"/>
              </w:rPr>
              <w:t>No</w:t>
            </w:r>
            <w:r w:rsidR="00D04C08">
              <w:rPr>
                <w:rFonts w:ascii="Arial Narrow" w:hAnsi="Arial Narrow"/>
                <w:sz w:val="18"/>
              </w:rPr>
              <w:t>n</w:t>
            </w:r>
          </w:p>
        </w:tc>
        <w:tc>
          <w:tcPr>
            <w:tcW w:w="3119" w:type="dxa"/>
            <w:tcBorders>
              <w:top w:val="single" w:sz="4" w:space="0" w:color="FFFFFF"/>
              <w:bottom w:val="single" w:sz="4" w:space="0" w:color="auto"/>
              <w:right w:val="single" w:sz="4" w:space="0" w:color="auto"/>
            </w:tcBorders>
            <w:shd w:val="clear" w:color="auto" w:fill="auto"/>
            <w:vAlign w:val="center"/>
          </w:tcPr>
          <w:p w:rsidR="005E3D59" w:rsidRPr="00866E38" w:rsidRDefault="005E3D59" w:rsidP="00600FD0">
            <w:pPr>
              <w:tabs>
                <w:tab w:val="right" w:pos="317"/>
              </w:tabs>
              <w:spacing w:before="60"/>
              <w:ind w:right="360"/>
              <w:rPr>
                <w:rFonts w:ascii="Arial Narrow" w:hAnsi="Arial Narrow"/>
                <w:sz w:val="18"/>
              </w:rPr>
            </w:pPr>
            <w:r w:rsidRPr="00866E38">
              <w:rPr>
                <w:rFonts w:ascii="Arial Narrow" w:hAnsi="Arial Narrow"/>
                <w:sz w:val="18"/>
              </w:rPr>
              <w:t>2</w:t>
            </w:r>
          </w:p>
        </w:tc>
        <w:tc>
          <w:tcPr>
            <w:tcW w:w="1139" w:type="dxa"/>
            <w:vMerge/>
            <w:tcBorders>
              <w:left w:val="nil"/>
              <w:right w:val="single" w:sz="6" w:space="0" w:color="auto"/>
            </w:tcBorders>
            <w:vAlign w:val="center"/>
          </w:tcPr>
          <w:p w:rsidR="005E3D59" w:rsidRPr="00866E38" w:rsidRDefault="005E3D59" w:rsidP="00600FD0">
            <w:pPr>
              <w:rPr>
                <w:rFonts w:ascii="Arial Narrow" w:hAnsi="Arial Narrow"/>
                <w:bCs/>
                <w:sz w:val="22"/>
                <w:szCs w:val="22"/>
              </w:rPr>
            </w:pPr>
          </w:p>
        </w:tc>
      </w:tr>
      <w:tr w:rsidR="005E3D59" w:rsidRPr="00866E38" w:rsidTr="00611765">
        <w:trPr>
          <w:trHeight w:hRule="exact" w:val="380"/>
          <w:jc w:val="center"/>
        </w:trPr>
        <w:tc>
          <w:tcPr>
            <w:tcW w:w="4031" w:type="dxa"/>
            <w:vMerge w:val="restart"/>
            <w:tcBorders>
              <w:top w:val="single" w:sz="4" w:space="0" w:color="auto"/>
              <w:left w:val="single" w:sz="6" w:space="0" w:color="auto"/>
              <w:right w:val="single" w:sz="4" w:space="0" w:color="auto"/>
            </w:tcBorders>
            <w:vAlign w:val="center"/>
          </w:tcPr>
          <w:p w:rsidR="005E3D59" w:rsidRPr="00D04C08" w:rsidRDefault="00D04C08" w:rsidP="00D04C08">
            <w:pPr>
              <w:rPr>
                <w:rFonts w:ascii="Arial Narrow" w:hAnsi="Arial Narrow"/>
                <w:sz w:val="18"/>
                <w:lang w:val="fr-CH"/>
              </w:rPr>
            </w:pPr>
            <w:r w:rsidRPr="00461BAF">
              <w:rPr>
                <w:rFonts w:ascii="Arial Narrow" w:hAnsi="Arial Narrow"/>
                <w:sz w:val="18"/>
                <w:lang w:val="fr-FR"/>
              </w:rPr>
              <w:t xml:space="preserve">A quel âge avez-vous </w:t>
            </w:r>
            <w:r w:rsidRPr="00461BAF">
              <w:rPr>
                <w:rFonts w:ascii="Arial Narrow" w:hAnsi="Arial Narrow"/>
                <w:b/>
                <w:sz w:val="18"/>
                <w:lang w:val="fr-FR"/>
              </w:rPr>
              <w:t>commencé à fumer</w:t>
            </w:r>
            <w:r w:rsidRPr="00461BAF">
              <w:rPr>
                <w:rFonts w:ascii="Arial Narrow" w:hAnsi="Arial Narrow"/>
                <w:sz w:val="18"/>
                <w:lang w:val="fr-FR"/>
              </w:rPr>
              <w:t>?</w:t>
            </w:r>
          </w:p>
        </w:tc>
        <w:tc>
          <w:tcPr>
            <w:tcW w:w="2268" w:type="dxa"/>
            <w:tcBorders>
              <w:top w:val="single" w:sz="4" w:space="0" w:color="auto"/>
              <w:left w:val="single" w:sz="4" w:space="0" w:color="auto"/>
            </w:tcBorders>
            <w:vAlign w:val="center"/>
          </w:tcPr>
          <w:p w:rsidR="005E3D59" w:rsidRPr="00866E38" w:rsidRDefault="00D04C08" w:rsidP="00600FD0">
            <w:pPr>
              <w:spacing w:before="60"/>
              <w:jc w:val="right"/>
              <w:rPr>
                <w:rFonts w:ascii="Arial Narrow" w:hAnsi="Arial Narrow"/>
                <w:sz w:val="18"/>
              </w:rPr>
            </w:pPr>
            <w:r>
              <w:rPr>
                <w:rFonts w:ascii="Arial Narrow" w:hAnsi="Arial Narrow"/>
                <w:sz w:val="18"/>
              </w:rPr>
              <w:t>Âg</w:t>
            </w:r>
            <w:r w:rsidRPr="00642FB6">
              <w:rPr>
                <w:rFonts w:ascii="Arial Narrow" w:hAnsi="Arial Narrow"/>
                <w:sz w:val="18"/>
              </w:rPr>
              <w:t>e (</w:t>
            </w:r>
            <w:r>
              <w:rPr>
                <w:rFonts w:ascii="Arial Narrow" w:hAnsi="Arial Narrow"/>
                <w:sz w:val="18"/>
              </w:rPr>
              <w:t>années</w:t>
            </w:r>
            <w:r w:rsidRPr="00642FB6">
              <w:rPr>
                <w:rFonts w:ascii="Arial Narrow" w:hAnsi="Arial Narrow"/>
                <w:sz w:val="18"/>
              </w:rPr>
              <w:t>)</w:t>
            </w:r>
          </w:p>
        </w:tc>
        <w:tc>
          <w:tcPr>
            <w:tcW w:w="3119" w:type="dxa"/>
            <w:vMerge w:val="restart"/>
            <w:tcBorders>
              <w:top w:val="single" w:sz="4" w:space="0" w:color="auto"/>
              <w:right w:val="single" w:sz="4" w:space="0" w:color="auto"/>
            </w:tcBorders>
            <w:vAlign w:val="bottom"/>
          </w:tcPr>
          <w:p w:rsidR="005E3D59" w:rsidRPr="00BD118C" w:rsidRDefault="005E3D59" w:rsidP="00BD118C">
            <w:pPr>
              <w:spacing w:before="240"/>
              <w:ind w:left="743" w:right="12" w:hanging="709"/>
              <w:rPr>
                <w:rFonts w:ascii="Arial Narrow" w:hAnsi="Arial Narrow"/>
                <w:b/>
                <w:bCs/>
                <w:sz w:val="20"/>
                <w:szCs w:val="20"/>
                <w:lang w:val="fr-CH"/>
              </w:rPr>
            </w:pPr>
            <w:r w:rsidRPr="00BD118C">
              <w:rPr>
                <w:rFonts w:ascii="Arial Narrow" w:hAnsi="Arial Narrow"/>
                <w:b/>
                <w:bCs/>
                <w:sz w:val="20"/>
                <w:szCs w:val="20"/>
                <w:lang w:val="fr-CH"/>
              </w:rPr>
              <w:t xml:space="preserve">└─┴─┘ </w:t>
            </w:r>
            <w:r w:rsidR="003549FA">
              <w:rPr>
                <w:rFonts w:ascii="Arial Narrow" w:hAnsi="Arial Narrow"/>
                <w:i/>
                <w:sz w:val="18"/>
                <w:lang w:val="fr-FR"/>
              </w:rPr>
              <w:t xml:space="preserve">Si réponse connue, aller </w:t>
            </w:r>
            <w:r w:rsidR="00BD118C" w:rsidRPr="00E14CE4">
              <w:rPr>
                <w:rFonts w:ascii="Arial Narrow" w:hAnsi="Arial Narrow"/>
                <w:i/>
                <w:sz w:val="18"/>
                <w:lang w:val="fr-FR"/>
              </w:rPr>
              <w:t>à  T5a</w:t>
            </w:r>
            <w:r w:rsidRPr="00BD118C">
              <w:rPr>
                <w:rFonts w:ascii="Arial Narrow" w:hAnsi="Arial Narrow"/>
                <w:i/>
                <w:sz w:val="18"/>
                <w:lang w:val="fr-CH"/>
              </w:rPr>
              <w:t>/T5aw</w:t>
            </w:r>
          </w:p>
        </w:tc>
        <w:tc>
          <w:tcPr>
            <w:tcW w:w="1139" w:type="dxa"/>
            <w:vMerge w:val="restart"/>
            <w:tcBorders>
              <w:top w:val="single" w:sz="4" w:space="0" w:color="auto"/>
              <w:left w:val="nil"/>
              <w:right w:val="single" w:sz="6" w:space="0" w:color="auto"/>
            </w:tcBorders>
            <w:vAlign w:val="center"/>
          </w:tcPr>
          <w:p w:rsidR="005E3D59" w:rsidRPr="00866E38" w:rsidRDefault="005E3D59" w:rsidP="00600FD0">
            <w:pPr>
              <w:jc w:val="center"/>
              <w:rPr>
                <w:rFonts w:ascii="Arial Narrow" w:hAnsi="Arial Narrow"/>
                <w:bCs/>
                <w:sz w:val="22"/>
                <w:szCs w:val="22"/>
              </w:rPr>
            </w:pPr>
            <w:r w:rsidRPr="00866E38">
              <w:rPr>
                <w:rFonts w:ascii="Arial Narrow" w:hAnsi="Arial Narrow"/>
                <w:bCs/>
                <w:sz w:val="22"/>
                <w:szCs w:val="22"/>
              </w:rPr>
              <w:t>T3</w:t>
            </w:r>
          </w:p>
        </w:tc>
      </w:tr>
      <w:tr w:rsidR="005E3D59" w:rsidRPr="00866E38" w:rsidTr="00611765">
        <w:trPr>
          <w:trHeight w:hRule="exact" w:val="380"/>
          <w:jc w:val="center"/>
        </w:trPr>
        <w:tc>
          <w:tcPr>
            <w:tcW w:w="4031" w:type="dxa"/>
            <w:vMerge/>
            <w:tcBorders>
              <w:left w:val="single" w:sz="6" w:space="0" w:color="auto"/>
              <w:bottom w:val="single" w:sz="6" w:space="0" w:color="auto"/>
              <w:right w:val="single" w:sz="4" w:space="0" w:color="auto"/>
            </w:tcBorders>
          </w:tcPr>
          <w:p w:rsidR="005E3D59" w:rsidRPr="00866E38" w:rsidRDefault="005E3D59" w:rsidP="00600FD0">
            <w:pPr>
              <w:rPr>
                <w:rFonts w:ascii="Arial Narrow" w:hAnsi="Arial Narrow"/>
                <w:sz w:val="18"/>
              </w:rPr>
            </w:pPr>
          </w:p>
        </w:tc>
        <w:tc>
          <w:tcPr>
            <w:tcW w:w="2268" w:type="dxa"/>
            <w:tcBorders>
              <w:left w:val="single" w:sz="4" w:space="0" w:color="auto"/>
              <w:bottom w:val="single" w:sz="4" w:space="0" w:color="auto"/>
            </w:tcBorders>
            <w:vAlign w:val="center"/>
          </w:tcPr>
          <w:p w:rsidR="005E3D59" w:rsidRPr="00866E38" w:rsidRDefault="00BD118C" w:rsidP="00600FD0">
            <w:pPr>
              <w:spacing w:before="60"/>
              <w:jc w:val="right"/>
              <w:rPr>
                <w:rFonts w:ascii="Arial Narrow" w:hAnsi="Arial Narrow"/>
                <w:sz w:val="18"/>
              </w:rPr>
            </w:pPr>
            <w:r>
              <w:rPr>
                <w:rFonts w:ascii="Arial Narrow" w:hAnsi="Arial Narrow"/>
                <w:sz w:val="18"/>
              </w:rPr>
              <w:t xml:space="preserve">Ne sait pas  </w:t>
            </w:r>
            <w:r w:rsidR="005E3D59" w:rsidRPr="00866E38">
              <w:rPr>
                <w:rFonts w:ascii="Arial Narrow" w:hAnsi="Arial Narrow"/>
                <w:sz w:val="18"/>
              </w:rPr>
              <w:t>77</w:t>
            </w:r>
          </w:p>
        </w:tc>
        <w:tc>
          <w:tcPr>
            <w:tcW w:w="3119" w:type="dxa"/>
            <w:vMerge/>
            <w:tcBorders>
              <w:bottom w:val="single" w:sz="4" w:space="0" w:color="auto"/>
              <w:right w:val="single" w:sz="4" w:space="0" w:color="auto"/>
            </w:tcBorders>
            <w:vAlign w:val="center"/>
          </w:tcPr>
          <w:p w:rsidR="005E3D59" w:rsidRPr="00866E38" w:rsidRDefault="005E3D59" w:rsidP="00600FD0">
            <w:pPr>
              <w:spacing w:before="240"/>
              <w:ind w:right="12"/>
              <w:rPr>
                <w:rFonts w:ascii="Arial Narrow" w:hAnsi="Arial Narrow"/>
                <w:b/>
                <w:bCs/>
                <w:sz w:val="20"/>
                <w:szCs w:val="20"/>
              </w:rPr>
            </w:pPr>
          </w:p>
        </w:tc>
        <w:tc>
          <w:tcPr>
            <w:tcW w:w="1139" w:type="dxa"/>
            <w:vMerge/>
            <w:tcBorders>
              <w:left w:val="nil"/>
              <w:bottom w:val="single" w:sz="6" w:space="0" w:color="auto"/>
              <w:right w:val="single" w:sz="6" w:space="0" w:color="auto"/>
            </w:tcBorders>
            <w:vAlign w:val="center"/>
          </w:tcPr>
          <w:p w:rsidR="005E3D59" w:rsidRPr="00866E38" w:rsidRDefault="005E3D59" w:rsidP="00600FD0">
            <w:pPr>
              <w:jc w:val="center"/>
              <w:rPr>
                <w:rFonts w:ascii="Arial Narrow" w:hAnsi="Arial Narrow"/>
                <w:bCs/>
                <w:sz w:val="22"/>
                <w:szCs w:val="22"/>
              </w:rPr>
            </w:pPr>
          </w:p>
        </w:tc>
      </w:tr>
      <w:tr w:rsidR="005E3D59" w:rsidRPr="00866E38" w:rsidTr="00BD118C">
        <w:trPr>
          <w:cantSplit/>
          <w:trHeight w:hRule="exact" w:val="751"/>
          <w:jc w:val="center"/>
        </w:trPr>
        <w:tc>
          <w:tcPr>
            <w:tcW w:w="4031" w:type="dxa"/>
            <w:vMerge w:val="restart"/>
            <w:tcBorders>
              <w:top w:val="single" w:sz="6" w:space="0" w:color="auto"/>
              <w:left w:val="single" w:sz="6" w:space="0" w:color="auto"/>
              <w:right w:val="single" w:sz="4" w:space="0" w:color="auto"/>
            </w:tcBorders>
            <w:vAlign w:val="center"/>
          </w:tcPr>
          <w:p w:rsidR="00BD118C" w:rsidRPr="00461BAF" w:rsidRDefault="00BD118C" w:rsidP="00BD118C">
            <w:pPr>
              <w:spacing w:before="60"/>
              <w:rPr>
                <w:rFonts w:ascii="Arial Narrow" w:hAnsi="Arial Narrow"/>
                <w:sz w:val="18"/>
                <w:lang w:val="fr-FR"/>
              </w:rPr>
            </w:pPr>
            <w:r w:rsidRPr="0004249B">
              <w:rPr>
                <w:rFonts w:ascii="Arial Narrow" w:hAnsi="Arial Narrow"/>
                <w:b/>
                <w:bCs/>
                <w:sz w:val="18"/>
                <w:lang w:val="fr-FR"/>
              </w:rPr>
              <w:t>D</w:t>
            </w:r>
            <w:r w:rsidRPr="00461BAF">
              <w:rPr>
                <w:rFonts w:ascii="Arial Narrow" w:hAnsi="Arial Narrow"/>
                <w:b/>
                <w:bCs/>
                <w:sz w:val="18"/>
                <w:lang w:val="fr-FR"/>
              </w:rPr>
              <w:t>epuis quand</w:t>
            </w:r>
            <w:r w:rsidRPr="00461BAF">
              <w:rPr>
                <w:rFonts w:ascii="Arial Narrow" w:hAnsi="Arial Narrow"/>
                <w:sz w:val="18"/>
                <w:lang w:val="fr-FR"/>
              </w:rPr>
              <w:t xml:space="preserve"> avez</w:t>
            </w:r>
            <w:r>
              <w:rPr>
                <w:rFonts w:ascii="Arial Narrow" w:hAnsi="Arial Narrow"/>
                <w:sz w:val="18"/>
                <w:lang w:val="fr-FR"/>
              </w:rPr>
              <w:t>-vous</w:t>
            </w:r>
            <w:r w:rsidRPr="00461BAF">
              <w:rPr>
                <w:rFonts w:ascii="Arial Narrow" w:hAnsi="Arial Narrow"/>
                <w:sz w:val="18"/>
                <w:lang w:val="fr-FR"/>
              </w:rPr>
              <w:t xml:space="preserve"> commencé à fumer?</w:t>
            </w:r>
          </w:p>
          <w:p w:rsidR="00BD118C" w:rsidRPr="00E14CE4" w:rsidRDefault="00BD118C" w:rsidP="00BD118C">
            <w:pPr>
              <w:rPr>
                <w:rFonts w:ascii="Arial Narrow" w:hAnsi="Arial Narrow"/>
                <w:sz w:val="18"/>
                <w:lang w:val="fr-FR"/>
              </w:rPr>
            </w:pPr>
          </w:p>
          <w:p w:rsidR="00BD118C" w:rsidRPr="00E14CE4" w:rsidRDefault="00BD118C" w:rsidP="00BD118C">
            <w:pPr>
              <w:rPr>
                <w:rFonts w:ascii="Arial Narrow" w:hAnsi="Arial Narrow"/>
                <w:i/>
                <w:sz w:val="18"/>
                <w:szCs w:val="18"/>
                <w:lang w:val="fr-FR"/>
              </w:rPr>
            </w:pPr>
            <w:r w:rsidRPr="00E14CE4">
              <w:rPr>
                <w:rFonts w:ascii="Arial Narrow" w:hAnsi="Arial Narrow"/>
                <w:i/>
                <w:sz w:val="18"/>
                <w:szCs w:val="18"/>
                <w:lang w:val="fr-FR"/>
              </w:rPr>
              <w:t>(</w:t>
            </w:r>
            <w:r w:rsidRPr="00461BAF">
              <w:rPr>
                <w:rFonts w:ascii="Arial Narrow" w:hAnsi="Arial Narrow"/>
                <w:i/>
                <w:iCs/>
                <w:sz w:val="18"/>
                <w:lang w:val="fr-FR"/>
              </w:rPr>
              <w:t>NOTER SEULEMENT POUR UNE PERIODE ET PAS LES TROIS</w:t>
            </w:r>
            <w:r w:rsidRPr="00E14CE4">
              <w:rPr>
                <w:rFonts w:ascii="Arial Narrow" w:hAnsi="Arial Narrow"/>
                <w:i/>
                <w:sz w:val="18"/>
                <w:szCs w:val="18"/>
                <w:lang w:val="fr-FR"/>
              </w:rPr>
              <w:t>)</w:t>
            </w:r>
          </w:p>
          <w:p w:rsidR="00BD118C" w:rsidRPr="00E14CE4" w:rsidRDefault="00BD118C" w:rsidP="00BD118C">
            <w:pPr>
              <w:rPr>
                <w:rFonts w:ascii="Arial Narrow" w:hAnsi="Arial Narrow"/>
                <w:i/>
                <w:sz w:val="18"/>
                <w:szCs w:val="18"/>
                <w:lang w:val="fr-FR"/>
              </w:rPr>
            </w:pPr>
          </w:p>
          <w:p w:rsidR="005E3D59" w:rsidRPr="00866E38" w:rsidRDefault="00BD118C" w:rsidP="00BD118C">
            <w:pPr>
              <w:rPr>
                <w:rFonts w:ascii="Arial Narrow" w:hAnsi="Arial Narrow"/>
                <w:i/>
                <w:iCs/>
                <w:sz w:val="18"/>
              </w:rPr>
            </w:pPr>
            <w:r>
              <w:rPr>
                <w:rFonts w:ascii="Arial Narrow" w:hAnsi="Arial Narrow"/>
                <w:i/>
                <w:iCs/>
                <w:sz w:val="18"/>
              </w:rPr>
              <w:t>Ne sait pas</w:t>
            </w:r>
            <w:r w:rsidRPr="00FA1063">
              <w:rPr>
                <w:rFonts w:ascii="Arial Narrow" w:hAnsi="Arial Narrow"/>
                <w:i/>
                <w:iCs/>
                <w:sz w:val="18"/>
              </w:rPr>
              <w:t xml:space="preserve"> 77</w:t>
            </w:r>
          </w:p>
        </w:tc>
        <w:tc>
          <w:tcPr>
            <w:tcW w:w="2268" w:type="dxa"/>
            <w:tcBorders>
              <w:top w:val="single" w:sz="4" w:space="0" w:color="auto"/>
              <w:left w:val="single" w:sz="4" w:space="0" w:color="auto"/>
              <w:bottom w:val="single" w:sz="4" w:space="0" w:color="auto"/>
            </w:tcBorders>
            <w:vAlign w:val="center"/>
          </w:tcPr>
          <w:p w:rsidR="005E3D59" w:rsidRPr="00866E38" w:rsidRDefault="00BD118C" w:rsidP="00600FD0">
            <w:pPr>
              <w:jc w:val="right"/>
              <w:rPr>
                <w:rFonts w:ascii="Arial Narrow" w:hAnsi="Arial Narrow"/>
                <w:sz w:val="18"/>
              </w:rPr>
            </w:pPr>
            <w:r>
              <w:rPr>
                <w:rFonts w:ascii="Arial Narrow" w:hAnsi="Arial Narrow"/>
                <w:sz w:val="18"/>
              </w:rPr>
              <w:t>En nombre</w:t>
            </w:r>
            <w:r w:rsidR="003C2105">
              <w:rPr>
                <w:rFonts w:ascii="Arial Narrow" w:hAnsi="Arial Narrow"/>
                <w:sz w:val="18"/>
              </w:rPr>
              <w:t xml:space="preserve"> </w:t>
            </w:r>
            <w:r>
              <w:rPr>
                <w:rFonts w:ascii="Arial Narrow" w:hAnsi="Arial Narrow"/>
                <w:sz w:val="18"/>
              </w:rPr>
              <w:t>d'années</w:t>
            </w:r>
          </w:p>
        </w:tc>
        <w:tc>
          <w:tcPr>
            <w:tcW w:w="3119" w:type="dxa"/>
            <w:tcBorders>
              <w:top w:val="single" w:sz="4" w:space="0" w:color="auto"/>
              <w:bottom w:val="single" w:sz="4" w:space="0" w:color="auto"/>
              <w:right w:val="single" w:sz="4" w:space="0" w:color="auto"/>
            </w:tcBorders>
            <w:vAlign w:val="bottom"/>
          </w:tcPr>
          <w:p w:rsidR="005E3D59" w:rsidRPr="00BD118C" w:rsidRDefault="005E3D59" w:rsidP="00BD118C">
            <w:pPr>
              <w:spacing w:before="240"/>
              <w:ind w:left="743" w:right="12" w:hanging="743"/>
              <w:rPr>
                <w:rFonts w:ascii="Arial Narrow" w:hAnsi="Arial Narrow"/>
                <w:sz w:val="20"/>
                <w:szCs w:val="20"/>
                <w:lang w:val="fr-CH"/>
              </w:rPr>
            </w:pPr>
            <w:r w:rsidRPr="00BD118C">
              <w:rPr>
                <w:rFonts w:ascii="Arial Narrow" w:hAnsi="Arial Narrow"/>
                <w:b/>
                <w:bCs/>
                <w:sz w:val="20"/>
                <w:szCs w:val="20"/>
                <w:lang w:val="fr-CH"/>
              </w:rPr>
              <w:t>└─┴─┘</w:t>
            </w:r>
            <w:r w:rsidR="003549FA">
              <w:rPr>
                <w:rFonts w:ascii="Arial Narrow" w:hAnsi="Arial Narrow"/>
                <w:i/>
                <w:sz w:val="18"/>
                <w:lang w:val="fr-FR"/>
              </w:rPr>
              <w:t xml:space="preserve">Si réponse connue, aller </w:t>
            </w:r>
            <w:r w:rsidR="00BD118C" w:rsidRPr="00E14CE4">
              <w:rPr>
                <w:rFonts w:ascii="Arial Narrow" w:hAnsi="Arial Narrow"/>
                <w:i/>
                <w:sz w:val="18"/>
                <w:lang w:val="fr-FR"/>
              </w:rPr>
              <w:t>à  T5a</w:t>
            </w:r>
            <w:r w:rsidR="00BD118C" w:rsidRPr="00BD118C">
              <w:rPr>
                <w:rFonts w:ascii="Arial Narrow" w:hAnsi="Arial Narrow"/>
                <w:i/>
                <w:sz w:val="18"/>
                <w:lang w:val="fr-CH"/>
              </w:rPr>
              <w:t>/T5aw</w:t>
            </w:r>
          </w:p>
        </w:tc>
        <w:tc>
          <w:tcPr>
            <w:tcW w:w="1139" w:type="dxa"/>
            <w:tcBorders>
              <w:top w:val="single" w:sz="4" w:space="0" w:color="auto"/>
              <w:left w:val="nil"/>
              <w:right w:val="single" w:sz="6" w:space="0" w:color="auto"/>
            </w:tcBorders>
            <w:shd w:val="clear" w:color="auto" w:fill="auto"/>
            <w:vAlign w:val="center"/>
          </w:tcPr>
          <w:p w:rsidR="005E3D59" w:rsidRPr="00866E38" w:rsidRDefault="005E3D59" w:rsidP="00600FD0">
            <w:pPr>
              <w:jc w:val="center"/>
              <w:rPr>
                <w:rFonts w:ascii="Arial Narrow" w:hAnsi="Arial Narrow"/>
                <w:bCs/>
                <w:sz w:val="18"/>
              </w:rPr>
            </w:pPr>
            <w:r w:rsidRPr="00866E38">
              <w:rPr>
                <w:rFonts w:ascii="Arial Narrow" w:hAnsi="Arial Narrow"/>
                <w:bCs/>
                <w:sz w:val="22"/>
                <w:szCs w:val="22"/>
              </w:rPr>
              <w:t>T4a</w:t>
            </w:r>
          </w:p>
        </w:tc>
      </w:tr>
      <w:tr w:rsidR="005E3D59" w:rsidRPr="00866E38" w:rsidTr="00BD118C">
        <w:trPr>
          <w:cantSplit/>
          <w:trHeight w:hRule="exact" w:val="718"/>
          <w:jc w:val="center"/>
        </w:trPr>
        <w:tc>
          <w:tcPr>
            <w:tcW w:w="4031" w:type="dxa"/>
            <w:vMerge/>
            <w:tcBorders>
              <w:left w:val="single" w:sz="6" w:space="0" w:color="auto"/>
              <w:right w:val="single" w:sz="4" w:space="0" w:color="auto"/>
            </w:tcBorders>
            <w:vAlign w:val="center"/>
          </w:tcPr>
          <w:p w:rsidR="005E3D59" w:rsidRPr="00866E38" w:rsidRDefault="005E3D59" w:rsidP="00600FD0">
            <w:pPr>
              <w:rPr>
                <w:rFonts w:ascii="Arial Narrow" w:hAnsi="Arial Narrow"/>
                <w:sz w:val="18"/>
              </w:rPr>
            </w:pPr>
          </w:p>
        </w:tc>
        <w:tc>
          <w:tcPr>
            <w:tcW w:w="2268" w:type="dxa"/>
            <w:tcBorders>
              <w:top w:val="single" w:sz="4" w:space="0" w:color="auto"/>
              <w:left w:val="single" w:sz="4" w:space="0" w:color="auto"/>
              <w:bottom w:val="single" w:sz="4" w:space="0" w:color="auto"/>
            </w:tcBorders>
            <w:vAlign w:val="center"/>
          </w:tcPr>
          <w:p w:rsidR="005E3D59" w:rsidRPr="00866E38" w:rsidRDefault="00BD118C" w:rsidP="00BD118C">
            <w:pPr>
              <w:jc w:val="right"/>
              <w:rPr>
                <w:rFonts w:ascii="Arial Narrow" w:hAnsi="Arial Narrow"/>
                <w:sz w:val="18"/>
              </w:rPr>
            </w:pPr>
            <w:r>
              <w:rPr>
                <w:rFonts w:ascii="Arial Narrow" w:hAnsi="Arial Narrow"/>
                <w:sz w:val="18"/>
              </w:rPr>
              <w:t>OU</w:t>
            </w:r>
            <w:r w:rsidR="003C2105">
              <w:rPr>
                <w:rFonts w:ascii="Arial Narrow" w:hAnsi="Arial Narrow"/>
                <w:sz w:val="18"/>
              </w:rPr>
              <w:t xml:space="preserve"> </w:t>
            </w:r>
            <w:r>
              <w:rPr>
                <w:rFonts w:ascii="Arial Narrow" w:hAnsi="Arial Narrow"/>
                <w:sz w:val="18"/>
              </w:rPr>
              <w:t>en mois</w:t>
            </w:r>
          </w:p>
        </w:tc>
        <w:tc>
          <w:tcPr>
            <w:tcW w:w="3119" w:type="dxa"/>
            <w:tcBorders>
              <w:top w:val="single" w:sz="4" w:space="0" w:color="auto"/>
              <w:bottom w:val="single" w:sz="4" w:space="0" w:color="auto"/>
              <w:right w:val="single" w:sz="4" w:space="0" w:color="auto"/>
            </w:tcBorders>
            <w:vAlign w:val="bottom"/>
          </w:tcPr>
          <w:p w:rsidR="005E3D59" w:rsidRPr="00BD118C" w:rsidRDefault="005E3D59" w:rsidP="00BD118C">
            <w:pPr>
              <w:spacing w:before="240"/>
              <w:ind w:left="743" w:right="12" w:hanging="709"/>
              <w:rPr>
                <w:rFonts w:ascii="Arial Narrow" w:hAnsi="Arial Narrow"/>
                <w:sz w:val="20"/>
                <w:szCs w:val="20"/>
                <w:lang w:val="fr-CH"/>
              </w:rPr>
            </w:pPr>
            <w:r w:rsidRPr="00BD118C">
              <w:rPr>
                <w:rFonts w:ascii="Arial Narrow" w:hAnsi="Arial Narrow"/>
                <w:b/>
                <w:bCs/>
                <w:sz w:val="20"/>
                <w:szCs w:val="20"/>
                <w:lang w:val="fr-CH"/>
              </w:rPr>
              <w:t>└─┴─┘</w:t>
            </w:r>
            <w:r w:rsidR="003549FA">
              <w:rPr>
                <w:rFonts w:ascii="Arial Narrow" w:hAnsi="Arial Narrow"/>
                <w:i/>
                <w:sz w:val="18"/>
                <w:lang w:val="fr-FR"/>
              </w:rPr>
              <w:t xml:space="preserve">Si réponse connue, aller </w:t>
            </w:r>
            <w:r w:rsidR="00BD118C" w:rsidRPr="00E14CE4">
              <w:rPr>
                <w:rFonts w:ascii="Arial Narrow" w:hAnsi="Arial Narrow"/>
                <w:i/>
                <w:sz w:val="18"/>
                <w:lang w:val="fr-FR"/>
              </w:rPr>
              <w:t>à  T5a</w:t>
            </w:r>
            <w:r w:rsidR="00BD118C" w:rsidRPr="00BD118C">
              <w:rPr>
                <w:rFonts w:ascii="Arial Narrow" w:hAnsi="Arial Narrow"/>
                <w:i/>
                <w:sz w:val="18"/>
                <w:lang w:val="fr-CH"/>
              </w:rPr>
              <w:t>/T5aw</w:t>
            </w:r>
          </w:p>
        </w:tc>
        <w:tc>
          <w:tcPr>
            <w:tcW w:w="1139" w:type="dxa"/>
            <w:tcBorders>
              <w:top w:val="single" w:sz="6" w:space="0" w:color="auto"/>
              <w:left w:val="nil"/>
              <w:bottom w:val="single" w:sz="6" w:space="0" w:color="auto"/>
              <w:right w:val="single" w:sz="6" w:space="0" w:color="auto"/>
            </w:tcBorders>
            <w:shd w:val="clear" w:color="auto" w:fill="auto"/>
            <w:vAlign w:val="center"/>
          </w:tcPr>
          <w:p w:rsidR="005E3D59" w:rsidRPr="00866E38" w:rsidRDefault="005E3D59" w:rsidP="00600FD0">
            <w:pPr>
              <w:jc w:val="center"/>
              <w:rPr>
                <w:rFonts w:ascii="Arial Narrow" w:hAnsi="Arial Narrow"/>
                <w:bCs/>
                <w:sz w:val="18"/>
              </w:rPr>
            </w:pPr>
            <w:r w:rsidRPr="00866E38">
              <w:rPr>
                <w:rFonts w:ascii="Arial Narrow" w:hAnsi="Arial Narrow"/>
                <w:bCs/>
                <w:sz w:val="22"/>
                <w:szCs w:val="22"/>
              </w:rPr>
              <w:t>T4b</w:t>
            </w:r>
          </w:p>
        </w:tc>
      </w:tr>
      <w:tr w:rsidR="005E3D59" w:rsidRPr="00866E38" w:rsidTr="00611765">
        <w:trPr>
          <w:cantSplit/>
          <w:trHeight w:hRule="exact" w:val="430"/>
          <w:jc w:val="center"/>
        </w:trPr>
        <w:tc>
          <w:tcPr>
            <w:tcW w:w="4031" w:type="dxa"/>
            <w:vMerge/>
            <w:tcBorders>
              <w:left w:val="single" w:sz="6" w:space="0" w:color="auto"/>
              <w:bottom w:val="single" w:sz="6" w:space="0" w:color="auto"/>
              <w:right w:val="single" w:sz="4" w:space="0" w:color="auto"/>
            </w:tcBorders>
            <w:vAlign w:val="center"/>
          </w:tcPr>
          <w:p w:rsidR="005E3D59" w:rsidRPr="00866E38" w:rsidRDefault="005E3D59" w:rsidP="00600FD0">
            <w:pPr>
              <w:rPr>
                <w:rFonts w:ascii="Arial Narrow" w:hAnsi="Arial Narrow"/>
                <w:sz w:val="18"/>
              </w:rPr>
            </w:pPr>
          </w:p>
        </w:tc>
        <w:tc>
          <w:tcPr>
            <w:tcW w:w="2268" w:type="dxa"/>
            <w:tcBorders>
              <w:top w:val="single" w:sz="4" w:space="0" w:color="auto"/>
              <w:left w:val="single" w:sz="4" w:space="0" w:color="auto"/>
              <w:bottom w:val="single" w:sz="4" w:space="0" w:color="auto"/>
            </w:tcBorders>
          </w:tcPr>
          <w:p w:rsidR="005E3D59" w:rsidRPr="00866E38" w:rsidRDefault="00BD118C" w:rsidP="00BD118C">
            <w:pPr>
              <w:jc w:val="right"/>
              <w:rPr>
                <w:rFonts w:ascii="Arial Narrow" w:hAnsi="Arial Narrow"/>
                <w:b/>
                <w:sz w:val="18"/>
              </w:rPr>
            </w:pPr>
            <w:r>
              <w:rPr>
                <w:rFonts w:ascii="Arial Narrow" w:hAnsi="Arial Narrow"/>
                <w:sz w:val="18"/>
              </w:rPr>
              <w:br/>
              <w:t>OU</w:t>
            </w:r>
            <w:r w:rsidR="003C2105">
              <w:rPr>
                <w:rFonts w:ascii="Arial Narrow" w:hAnsi="Arial Narrow"/>
                <w:sz w:val="18"/>
              </w:rPr>
              <w:t xml:space="preserve"> </w:t>
            </w:r>
            <w:r>
              <w:rPr>
                <w:rFonts w:ascii="Arial Narrow" w:hAnsi="Arial Narrow"/>
                <w:sz w:val="18"/>
              </w:rPr>
              <w:t>en semaines</w:t>
            </w:r>
          </w:p>
        </w:tc>
        <w:tc>
          <w:tcPr>
            <w:tcW w:w="3119" w:type="dxa"/>
            <w:tcBorders>
              <w:top w:val="single" w:sz="4" w:space="0" w:color="auto"/>
              <w:bottom w:val="single" w:sz="4" w:space="0" w:color="auto"/>
              <w:right w:val="single" w:sz="4" w:space="0" w:color="auto"/>
            </w:tcBorders>
            <w:vAlign w:val="bottom"/>
          </w:tcPr>
          <w:p w:rsidR="005E3D59" w:rsidRPr="00866E38" w:rsidRDefault="005E3D59" w:rsidP="00600FD0">
            <w:pPr>
              <w:spacing w:before="240"/>
              <w:ind w:right="12"/>
              <w:rPr>
                <w:rFonts w:ascii="Arial Narrow" w:hAnsi="Arial Narrow"/>
                <w:sz w:val="20"/>
                <w:szCs w:val="20"/>
              </w:rPr>
            </w:pPr>
            <w:r w:rsidRPr="00866E38">
              <w:rPr>
                <w:rFonts w:ascii="Arial Narrow" w:hAnsi="Arial Narrow"/>
                <w:b/>
                <w:bCs/>
                <w:sz w:val="20"/>
                <w:szCs w:val="20"/>
              </w:rPr>
              <w:t>└─┴─┘</w:t>
            </w:r>
          </w:p>
        </w:tc>
        <w:tc>
          <w:tcPr>
            <w:tcW w:w="1139" w:type="dxa"/>
            <w:tcBorders>
              <w:top w:val="single" w:sz="6" w:space="0" w:color="auto"/>
              <w:left w:val="nil"/>
              <w:bottom w:val="single" w:sz="4" w:space="0" w:color="auto"/>
              <w:right w:val="single" w:sz="6" w:space="0" w:color="auto"/>
            </w:tcBorders>
            <w:shd w:val="clear" w:color="auto" w:fill="auto"/>
            <w:vAlign w:val="center"/>
          </w:tcPr>
          <w:p w:rsidR="005E3D59" w:rsidRPr="00866E38" w:rsidRDefault="005E3D59" w:rsidP="00600FD0">
            <w:pPr>
              <w:jc w:val="center"/>
              <w:rPr>
                <w:rFonts w:ascii="Arial Narrow" w:hAnsi="Arial Narrow"/>
                <w:bCs/>
                <w:sz w:val="18"/>
              </w:rPr>
            </w:pPr>
            <w:r w:rsidRPr="00866E38">
              <w:rPr>
                <w:rFonts w:ascii="Arial Narrow" w:hAnsi="Arial Narrow"/>
                <w:bCs/>
                <w:sz w:val="22"/>
                <w:szCs w:val="22"/>
              </w:rPr>
              <w:t>T4c</w:t>
            </w:r>
          </w:p>
        </w:tc>
      </w:tr>
      <w:tr w:rsidR="005E3D59" w:rsidRPr="00866E38" w:rsidTr="00611765">
        <w:trPr>
          <w:cantSplit/>
          <w:trHeight w:val="315"/>
          <w:jc w:val="center"/>
        </w:trPr>
        <w:tc>
          <w:tcPr>
            <w:tcW w:w="4031" w:type="dxa"/>
            <w:vMerge w:val="restart"/>
            <w:tcBorders>
              <w:top w:val="single" w:sz="4" w:space="0" w:color="auto"/>
              <w:left w:val="single" w:sz="6" w:space="0" w:color="auto"/>
              <w:right w:val="single" w:sz="4" w:space="0" w:color="auto"/>
            </w:tcBorders>
            <w:vAlign w:val="center"/>
          </w:tcPr>
          <w:p w:rsidR="00BD118C" w:rsidRPr="00461BAF" w:rsidRDefault="00BD118C" w:rsidP="00BD118C">
            <w:pPr>
              <w:rPr>
                <w:rFonts w:ascii="Arial Narrow" w:hAnsi="Arial Narrow"/>
                <w:sz w:val="18"/>
                <w:lang w:val="fr-FR"/>
              </w:rPr>
            </w:pPr>
            <w:r w:rsidRPr="00461BAF">
              <w:rPr>
                <w:rFonts w:ascii="Arial Narrow" w:hAnsi="Arial Narrow"/>
                <w:b/>
                <w:bCs/>
                <w:sz w:val="18"/>
                <w:lang w:val="fr-FR"/>
              </w:rPr>
              <w:t>Quelle quantité</w:t>
            </w:r>
            <w:r w:rsidRPr="00461BAF">
              <w:rPr>
                <w:rFonts w:ascii="Arial Narrow" w:hAnsi="Arial Narrow"/>
                <w:sz w:val="18"/>
                <w:lang w:val="fr-FR"/>
              </w:rPr>
              <w:t xml:space="preserve"> des produits suivants fu</w:t>
            </w:r>
            <w:r w:rsidR="007E763E">
              <w:rPr>
                <w:rFonts w:ascii="Arial Narrow" w:hAnsi="Arial Narrow"/>
                <w:sz w:val="18"/>
                <w:lang w:val="fr-FR"/>
              </w:rPr>
              <w:t xml:space="preserve">mez-vous en moyenne chaque jour </w:t>
            </w:r>
            <w:r>
              <w:rPr>
                <w:rFonts w:ascii="Arial Narrow" w:hAnsi="Arial Narrow"/>
                <w:sz w:val="18"/>
                <w:lang w:val="fr-FR"/>
              </w:rPr>
              <w:t>/semaine</w:t>
            </w:r>
            <w:r w:rsidRPr="00461BAF">
              <w:rPr>
                <w:rFonts w:ascii="Arial Narrow" w:hAnsi="Arial Narrow"/>
                <w:sz w:val="18"/>
                <w:lang w:val="fr-FR"/>
              </w:rPr>
              <w:t>?</w:t>
            </w:r>
          </w:p>
          <w:p w:rsidR="005E3D59" w:rsidRDefault="005E3D59" w:rsidP="00600FD0">
            <w:pPr>
              <w:rPr>
                <w:rFonts w:ascii="Arial Narrow" w:hAnsi="Arial Narrow"/>
                <w:sz w:val="18"/>
                <w:lang w:val="fr-FR"/>
              </w:rPr>
            </w:pPr>
          </w:p>
          <w:p w:rsidR="00062F5E" w:rsidRPr="00BD118C" w:rsidRDefault="00062F5E" w:rsidP="00600FD0">
            <w:pPr>
              <w:rPr>
                <w:rFonts w:ascii="Arial Narrow" w:hAnsi="Arial Narrow"/>
                <w:sz w:val="18"/>
                <w:lang w:val="fr-FR"/>
              </w:rPr>
            </w:pPr>
          </w:p>
          <w:p w:rsidR="005E3D59" w:rsidRPr="00062F5E" w:rsidRDefault="005E3D59" w:rsidP="00062F5E">
            <w:pPr>
              <w:rPr>
                <w:rFonts w:ascii="Arial Narrow" w:hAnsi="Arial Narrow"/>
                <w:i/>
                <w:iCs/>
                <w:sz w:val="18"/>
                <w:lang w:val="fr-CH"/>
              </w:rPr>
            </w:pPr>
            <w:r w:rsidRPr="00062F5E">
              <w:rPr>
                <w:rFonts w:ascii="Arial Narrow" w:hAnsi="Arial Narrow"/>
                <w:i/>
                <w:iCs/>
                <w:sz w:val="18"/>
                <w:lang w:val="fr-CH"/>
              </w:rPr>
              <w:t>(</w:t>
            </w:r>
            <w:r w:rsidR="00062F5E" w:rsidRPr="00062F5E">
              <w:rPr>
                <w:rFonts w:ascii="Arial Narrow" w:hAnsi="Arial Narrow"/>
                <w:i/>
                <w:iCs/>
                <w:sz w:val="18"/>
                <w:lang w:val="fr-CH"/>
              </w:rPr>
              <w:t>SI MOINS DE CHAQUE JOUR, INSCRIRE CHAQUE SEMAINE</w:t>
            </w:r>
            <w:r w:rsidRPr="00062F5E">
              <w:rPr>
                <w:rFonts w:ascii="Arial Narrow" w:hAnsi="Arial Narrow"/>
                <w:i/>
                <w:iCs/>
                <w:sz w:val="18"/>
                <w:lang w:val="fr-CH"/>
              </w:rPr>
              <w:t>)</w:t>
            </w:r>
          </w:p>
          <w:p w:rsidR="005E3D59" w:rsidRPr="00062F5E" w:rsidRDefault="005E3D59" w:rsidP="00600FD0">
            <w:pPr>
              <w:rPr>
                <w:rFonts w:ascii="Arial Narrow" w:hAnsi="Arial Narrow"/>
                <w:sz w:val="18"/>
                <w:lang w:val="fr-CH"/>
              </w:rPr>
            </w:pPr>
          </w:p>
          <w:p w:rsidR="00BD118C" w:rsidRPr="00062F5E" w:rsidRDefault="00BD118C" w:rsidP="00600FD0">
            <w:pPr>
              <w:rPr>
                <w:rFonts w:ascii="Arial Narrow" w:hAnsi="Arial Narrow"/>
                <w:sz w:val="18"/>
                <w:lang w:val="fr-CH"/>
              </w:rPr>
            </w:pPr>
          </w:p>
          <w:p w:rsidR="00BD118C" w:rsidRPr="00461BAF" w:rsidRDefault="00BD118C" w:rsidP="00BD118C">
            <w:pPr>
              <w:rPr>
                <w:rFonts w:ascii="Arial Narrow" w:hAnsi="Arial Narrow"/>
                <w:sz w:val="18"/>
                <w:lang w:val="fr-FR"/>
              </w:rPr>
            </w:pPr>
            <w:r w:rsidRPr="00461BAF">
              <w:rPr>
                <w:rFonts w:ascii="Arial Narrow" w:hAnsi="Arial Narrow"/>
                <w:i/>
                <w:sz w:val="18"/>
                <w:lang w:val="fr-FR"/>
              </w:rPr>
              <w:t>(INSCRIRE LA QUANTITE POUR CHAQUE TYPE DE PRODUIT</w:t>
            </w:r>
            <w:r>
              <w:rPr>
                <w:rFonts w:ascii="Arial Narrow" w:hAnsi="Arial Narrow"/>
                <w:i/>
                <w:sz w:val="18"/>
                <w:lang w:val="fr-FR"/>
              </w:rPr>
              <w:t>, UTILISER LES CARTES</w:t>
            </w:r>
            <w:r w:rsidRPr="00461BAF">
              <w:rPr>
                <w:rFonts w:ascii="Arial Narrow" w:hAnsi="Arial Narrow"/>
                <w:i/>
                <w:sz w:val="18"/>
                <w:lang w:val="fr-FR"/>
              </w:rPr>
              <w:t>)</w:t>
            </w:r>
          </w:p>
          <w:p w:rsidR="00BD118C" w:rsidRDefault="00BD118C" w:rsidP="00BD118C">
            <w:pPr>
              <w:rPr>
                <w:rFonts w:ascii="Arial Narrow" w:hAnsi="Arial Narrow"/>
                <w:sz w:val="18"/>
                <w:lang w:val="fr-FR"/>
              </w:rPr>
            </w:pPr>
          </w:p>
          <w:p w:rsidR="00BD118C" w:rsidRPr="00DD22FB" w:rsidRDefault="00BD118C" w:rsidP="00BD118C">
            <w:pPr>
              <w:rPr>
                <w:rFonts w:ascii="Arial Narrow" w:hAnsi="Arial Narrow"/>
                <w:sz w:val="18"/>
                <w:lang w:val="fr-FR"/>
              </w:rPr>
            </w:pPr>
          </w:p>
          <w:p w:rsidR="005E3D59" w:rsidRPr="00866E38" w:rsidRDefault="00BD118C" w:rsidP="00BD118C">
            <w:pPr>
              <w:rPr>
                <w:rFonts w:ascii="Arial Narrow" w:hAnsi="Arial Narrow"/>
                <w:sz w:val="18"/>
              </w:rPr>
            </w:pPr>
            <w:r>
              <w:rPr>
                <w:rFonts w:ascii="Arial Narrow" w:hAnsi="Arial Narrow"/>
                <w:i/>
                <w:iCs/>
                <w:sz w:val="18"/>
              </w:rPr>
              <w:t>Ne sait pas</w:t>
            </w:r>
            <w:r w:rsidRPr="00FA1063">
              <w:rPr>
                <w:rFonts w:ascii="Arial Narrow" w:hAnsi="Arial Narrow"/>
                <w:i/>
                <w:iCs/>
                <w:sz w:val="18"/>
              </w:rPr>
              <w:t xml:space="preserve"> 77</w:t>
            </w:r>
            <w:r>
              <w:rPr>
                <w:rFonts w:ascii="Arial Narrow" w:hAnsi="Arial Narrow"/>
                <w:i/>
                <w:iCs/>
                <w:sz w:val="18"/>
              </w:rPr>
              <w:t>77</w:t>
            </w:r>
          </w:p>
        </w:tc>
        <w:tc>
          <w:tcPr>
            <w:tcW w:w="6526" w:type="dxa"/>
            <w:gridSpan w:val="3"/>
            <w:tcBorders>
              <w:top w:val="single" w:sz="4" w:space="0" w:color="auto"/>
              <w:left w:val="single" w:sz="4" w:space="0" w:color="auto"/>
              <w:right w:val="single" w:sz="6" w:space="0" w:color="auto"/>
            </w:tcBorders>
            <w:vAlign w:val="center"/>
          </w:tcPr>
          <w:p w:rsidR="005E3D59" w:rsidRPr="00866E38" w:rsidRDefault="003229BF" w:rsidP="00ED3C54">
            <w:pPr>
              <w:rPr>
                <w:rFonts w:ascii="Arial Narrow" w:hAnsi="Arial Narrow"/>
                <w:bCs/>
                <w:sz w:val="22"/>
                <w:szCs w:val="22"/>
              </w:rPr>
            </w:pPr>
            <w:r>
              <w:rPr>
                <w:rFonts w:ascii="Arial Narrow" w:hAnsi="Arial Narrow"/>
                <w:sz w:val="20"/>
              </w:rPr>
              <w:t>CHAQUE JOUR</w:t>
            </w:r>
            <w:r w:rsidR="005E3D59" w:rsidRPr="00866E38">
              <w:rPr>
                <w:rFonts w:ascii="Arial Narrow" w:hAnsi="Arial Narrow"/>
                <w:b/>
                <w:bCs/>
                <w:sz w:val="20"/>
              </w:rPr>
              <w:t>↓</w:t>
            </w:r>
            <w:r>
              <w:rPr>
                <w:rFonts w:ascii="Arial Narrow" w:hAnsi="Arial Narrow"/>
                <w:sz w:val="20"/>
              </w:rPr>
              <w:t>CHAQUE SEMAINE</w:t>
            </w:r>
            <w:r w:rsidR="005E3D59" w:rsidRPr="00866E38">
              <w:rPr>
                <w:rFonts w:ascii="Arial Narrow" w:hAnsi="Arial Narrow"/>
                <w:sz w:val="20"/>
              </w:rPr>
              <w:t>↓</w:t>
            </w:r>
          </w:p>
        </w:tc>
      </w:tr>
      <w:tr w:rsidR="005E3D59" w:rsidRPr="00866E38" w:rsidTr="00611765">
        <w:trPr>
          <w:cantSplit/>
          <w:trHeight w:val="340"/>
          <w:jc w:val="center"/>
        </w:trPr>
        <w:tc>
          <w:tcPr>
            <w:tcW w:w="4031" w:type="dxa"/>
            <w:vMerge/>
            <w:tcBorders>
              <w:left w:val="single" w:sz="6" w:space="0" w:color="auto"/>
              <w:right w:val="single" w:sz="4" w:space="0" w:color="auto"/>
            </w:tcBorders>
            <w:vAlign w:val="center"/>
          </w:tcPr>
          <w:p w:rsidR="005E3D59" w:rsidRPr="00866E38" w:rsidRDefault="005E3D59" w:rsidP="00600FD0">
            <w:pPr>
              <w:rPr>
                <w:rFonts w:ascii="Arial Narrow" w:hAnsi="Arial Narrow"/>
                <w:i/>
                <w:iCs/>
                <w:sz w:val="18"/>
              </w:rPr>
            </w:pPr>
          </w:p>
        </w:tc>
        <w:tc>
          <w:tcPr>
            <w:tcW w:w="2268" w:type="dxa"/>
            <w:tcBorders>
              <w:top w:val="single" w:sz="4" w:space="0" w:color="auto"/>
              <w:left w:val="single" w:sz="4" w:space="0" w:color="auto"/>
            </w:tcBorders>
            <w:vAlign w:val="center"/>
          </w:tcPr>
          <w:p w:rsidR="005E3D59" w:rsidRPr="00866E38" w:rsidRDefault="003229BF" w:rsidP="00600FD0">
            <w:pPr>
              <w:ind w:right="360"/>
              <w:jc w:val="right"/>
              <w:rPr>
                <w:rFonts w:ascii="Arial Narrow" w:hAnsi="Arial Narrow"/>
                <w:sz w:val="18"/>
              </w:rPr>
            </w:pPr>
            <w:r w:rsidRPr="00461BAF">
              <w:rPr>
                <w:rFonts w:ascii="Arial Narrow" w:hAnsi="Arial Narrow"/>
                <w:sz w:val="18"/>
                <w:lang w:val="fr-FR"/>
              </w:rPr>
              <w:t>Cigarettes industrielles</w:t>
            </w:r>
          </w:p>
        </w:tc>
        <w:tc>
          <w:tcPr>
            <w:tcW w:w="3119" w:type="dxa"/>
            <w:tcBorders>
              <w:top w:val="single" w:sz="4" w:space="0" w:color="auto"/>
              <w:right w:val="single" w:sz="4" w:space="0" w:color="auto"/>
            </w:tcBorders>
            <w:shd w:val="clear" w:color="auto" w:fill="auto"/>
            <w:vAlign w:val="center"/>
          </w:tcPr>
          <w:p w:rsidR="005E3D59" w:rsidRPr="00866E38" w:rsidRDefault="005E3D59" w:rsidP="00600FD0">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005B71F0">
              <w:rPr>
                <w:rFonts w:ascii="Arial Narrow" w:hAnsi="Arial Narrow"/>
                <w:b/>
                <w:bCs/>
                <w:sz w:val="20"/>
                <w:szCs w:val="20"/>
              </w:rPr>
              <w:t>ou</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4" w:space="0" w:color="auto"/>
              <w:left w:val="nil"/>
              <w:right w:val="single" w:sz="6" w:space="0" w:color="auto"/>
            </w:tcBorders>
            <w:vAlign w:val="center"/>
          </w:tcPr>
          <w:p w:rsidR="005E3D59" w:rsidRPr="00866E38" w:rsidRDefault="005E3D59" w:rsidP="00600FD0">
            <w:pPr>
              <w:jc w:val="center"/>
              <w:rPr>
                <w:rFonts w:ascii="Arial Narrow" w:hAnsi="Arial Narrow"/>
                <w:bCs/>
                <w:sz w:val="18"/>
              </w:rPr>
            </w:pPr>
            <w:r w:rsidRPr="00866E38">
              <w:rPr>
                <w:rFonts w:ascii="Arial Narrow" w:hAnsi="Arial Narrow"/>
                <w:bCs/>
                <w:sz w:val="22"/>
                <w:szCs w:val="22"/>
              </w:rPr>
              <w:t>T5a/T5aw</w:t>
            </w:r>
          </w:p>
        </w:tc>
      </w:tr>
      <w:tr w:rsidR="005E3D59" w:rsidRPr="00866E38" w:rsidTr="00611765">
        <w:trPr>
          <w:cantSplit/>
          <w:trHeight w:val="340"/>
          <w:jc w:val="center"/>
        </w:trPr>
        <w:tc>
          <w:tcPr>
            <w:tcW w:w="4031" w:type="dxa"/>
            <w:vMerge/>
            <w:tcBorders>
              <w:left w:val="single" w:sz="6" w:space="0" w:color="auto"/>
              <w:right w:val="single" w:sz="4" w:space="0" w:color="auto"/>
            </w:tcBorders>
            <w:vAlign w:val="center"/>
          </w:tcPr>
          <w:p w:rsidR="005E3D59" w:rsidRPr="00866E38" w:rsidRDefault="005E3D59" w:rsidP="00600FD0">
            <w:pPr>
              <w:rPr>
                <w:rFonts w:ascii="Arial Narrow" w:hAnsi="Arial Narrow"/>
                <w:sz w:val="18"/>
              </w:rPr>
            </w:pPr>
          </w:p>
        </w:tc>
        <w:tc>
          <w:tcPr>
            <w:tcW w:w="2268" w:type="dxa"/>
            <w:tcBorders>
              <w:top w:val="single" w:sz="6" w:space="0" w:color="auto"/>
              <w:left w:val="single" w:sz="4" w:space="0" w:color="auto"/>
            </w:tcBorders>
            <w:vAlign w:val="center"/>
          </w:tcPr>
          <w:p w:rsidR="005E3D59" w:rsidRPr="00866E38" w:rsidRDefault="003229BF" w:rsidP="00600FD0">
            <w:pPr>
              <w:ind w:right="360"/>
              <w:jc w:val="right"/>
              <w:rPr>
                <w:rFonts w:ascii="Arial Narrow" w:hAnsi="Arial Narrow"/>
                <w:sz w:val="18"/>
              </w:rPr>
            </w:pPr>
            <w:r w:rsidRPr="00461BAF">
              <w:rPr>
                <w:rFonts w:ascii="Arial Narrow" w:hAnsi="Arial Narrow"/>
                <w:sz w:val="18"/>
                <w:lang w:val="fr-FR"/>
              </w:rPr>
              <w:t>Cigarettes roulées</w:t>
            </w:r>
          </w:p>
        </w:tc>
        <w:tc>
          <w:tcPr>
            <w:tcW w:w="3119" w:type="dxa"/>
            <w:tcBorders>
              <w:top w:val="single" w:sz="6" w:space="0" w:color="auto"/>
              <w:right w:val="single" w:sz="4" w:space="0" w:color="auto"/>
            </w:tcBorders>
            <w:shd w:val="clear" w:color="auto" w:fill="auto"/>
            <w:vAlign w:val="center"/>
          </w:tcPr>
          <w:p w:rsidR="005E3D59" w:rsidRPr="00866E38" w:rsidRDefault="005E3D59" w:rsidP="00600FD0">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005B71F0">
              <w:rPr>
                <w:rFonts w:ascii="Arial Narrow" w:hAnsi="Arial Narrow"/>
                <w:b/>
                <w:bCs/>
                <w:sz w:val="20"/>
                <w:szCs w:val="20"/>
              </w:rPr>
              <w:t>ou</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rsidR="005E3D59" w:rsidRPr="00866E38" w:rsidRDefault="005E3D59" w:rsidP="00600FD0">
            <w:pPr>
              <w:jc w:val="center"/>
              <w:rPr>
                <w:rFonts w:ascii="Arial Narrow" w:hAnsi="Arial Narrow"/>
                <w:bCs/>
                <w:sz w:val="18"/>
              </w:rPr>
            </w:pPr>
            <w:r w:rsidRPr="00866E38">
              <w:rPr>
                <w:rFonts w:ascii="Arial Narrow" w:hAnsi="Arial Narrow"/>
                <w:bCs/>
                <w:noProof/>
                <w:sz w:val="22"/>
                <w:szCs w:val="22"/>
              </w:rPr>
              <w:t>T5b/T5bw</w:t>
            </w:r>
          </w:p>
        </w:tc>
      </w:tr>
      <w:tr w:rsidR="005E3D59" w:rsidRPr="00866E38" w:rsidTr="00611765">
        <w:trPr>
          <w:cantSplit/>
          <w:trHeight w:val="340"/>
          <w:jc w:val="center"/>
        </w:trPr>
        <w:tc>
          <w:tcPr>
            <w:tcW w:w="4031" w:type="dxa"/>
            <w:vMerge/>
            <w:tcBorders>
              <w:left w:val="single" w:sz="6" w:space="0" w:color="auto"/>
              <w:right w:val="single" w:sz="4" w:space="0" w:color="auto"/>
            </w:tcBorders>
            <w:vAlign w:val="center"/>
          </w:tcPr>
          <w:p w:rsidR="005E3D59" w:rsidRPr="00866E38" w:rsidRDefault="005E3D59" w:rsidP="00600FD0">
            <w:pPr>
              <w:rPr>
                <w:rFonts w:ascii="Arial Narrow" w:hAnsi="Arial Narrow"/>
                <w:sz w:val="18"/>
              </w:rPr>
            </w:pPr>
          </w:p>
        </w:tc>
        <w:tc>
          <w:tcPr>
            <w:tcW w:w="2268" w:type="dxa"/>
            <w:tcBorders>
              <w:top w:val="single" w:sz="6" w:space="0" w:color="auto"/>
              <w:left w:val="single" w:sz="4" w:space="0" w:color="auto"/>
            </w:tcBorders>
            <w:vAlign w:val="center"/>
          </w:tcPr>
          <w:p w:rsidR="005E3D59" w:rsidRPr="00866E38" w:rsidRDefault="005E3D59" w:rsidP="003229BF">
            <w:pPr>
              <w:ind w:right="360"/>
              <w:jc w:val="right"/>
              <w:rPr>
                <w:rFonts w:ascii="Arial Narrow" w:hAnsi="Arial Narrow"/>
                <w:sz w:val="18"/>
              </w:rPr>
            </w:pPr>
            <w:r w:rsidRPr="00866E38">
              <w:rPr>
                <w:rFonts w:ascii="Arial Narrow" w:hAnsi="Arial Narrow"/>
                <w:sz w:val="18"/>
              </w:rPr>
              <w:t>Pipes</w:t>
            </w:r>
          </w:p>
        </w:tc>
        <w:tc>
          <w:tcPr>
            <w:tcW w:w="3119" w:type="dxa"/>
            <w:tcBorders>
              <w:top w:val="single" w:sz="6" w:space="0" w:color="auto"/>
              <w:right w:val="single" w:sz="4" w:space="0" w:color="auto"/>
            </w:tcBorders>
            <w:shd w:val="clear" w:color="auto" w:fill="auto"/>
            <w:vAlign w:val="center"/>
          </w:tcPr>
          <w:p w:rsidR="005E3D59" w:rsidRPr="00866E38" w:rsidRDefault="005E3D59" w:rsidP="00600FD0">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005B71F0">
              <w:rPr>
                <w:rFonts w:ascii="Arial Narrow" w:hAnsi="Arial Narrow"/>
                <w:b/>
                <w:bCs/>
                <w:sz w:val="20"/>
                <w:szCs w:val="20"/>
              </w:rPr>
              <w:t>ou</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rsidR="005E3D59" w:rsidRPr="00866E38" w:rsidRDefault="005E3D59" w:rsidP="00600FD0">
            <w:pPr>
              <w:jc w:val="center"/>
              <w:rPr>
                <w:rFonts w:ascii="Arial Narrow" w:hAnsi="Arial Narrow"/>
                <w:bCs/>
                <w:sz w:val="18"/>
              </w:rPr>
            </w:pPr>
            <w:r w:rsidRPr="00866E38">
              <w:rPr>
                <w:rFonts w:ascii="Arial Narrow" w:hAnsi="Arial Narrow"/>
                <w:bCs/>
                <w:noProof/>
                <w:sz w:val="22"/>
                <w:szCs w:val="22"/>
              </w:rPr>
              <w:t>T5c/T5cw</w:t>
            </w:r>
          </w:p>
        </w:tc>
      </w:tr>
      <w:tr w:rsidR="005E3D59" w:rsidRPr="00866E38" w:rsidTr="00611765">
        <w:trPr>
          <w:cantSplit/>
          <w:trHeight w:val="283"/>
          <w:jc w:val="center"/>
        </w:trPr>
        <w:tc>
          <w:tcPr>
            <w:tcW w:w="4031" w:type="dxa"/>
            <w:vMerge/>
            <w:tcBorders>
              <w:left w:val="single" w:sz="6" w:space="0" w:color="auto"/>
              <w:right w:val="single" w:sz="4" w:space="0" w:color="auto"/>
            </w:tcBorders>
            <w:vAlign w:val="center"/>
          </w:tcPr>
          <w:p w:rsidR="005E3D59" w:rsidRPr="00866E38" w:rsidRDefault="005E3D59" w:rsidP="00600FD0">
            <w:pPr>
              <w:rPr>
                <w:rFonts w:ascii="Arial Narrow" w:hAnsi="Arial Narrow"/>
                <w:sz w:val="18"/>
              </w:rPr>
            </w:pPr>
          </w:p>
        </w:tc>
        <w:tc>
          <w:tcPr>
            <w:tcW w:w="2268" w:type="dxa"/>
            <w:tcBorders>
              <w:top w:val="single" w:sz="6" w:space="0" w:color="auto"/>
              <w:left w:val="single" w:sz="4" w:space="0" w:color="auto"/>
            </w:tcBorders>
            <w:vAlign w:val="center"/>
          </w:tcPr>
          <w:p w:rsidR="005E3D59" w:rsidRPr="00866E38" w:rsidRDefault="003229BF" w:rsidP="00600FD0">
            <w:pPr>
              <w:ind w:right="360"/>
              <w:jc w:val="right"/>
              <w:rPr>
                <w:rFonts w:ascii="Arial Narrow" w:hAnsi="Arial Narrow"/>
                <w:sz w:val="18"/>
              </w:rPr>
            </w:pPr>
            <w:r w:rsidRPr="00642FB6">
              <w:rPr>
                <w:rFonts w:ascii="Arial Narrow" w:hAnsi="Arial Narrow"/>
                <w:sz w:val="18"/>
              </w:rPr>
              <w:t>Cigars, cigarillos</w:t>
            </w:r>
          </w:p>
        </w:tc>
        <w:tc>
          <w:tcPr>
            <w:tcW w:w="3119" w:type="dxa"/>
            <w:tcBorders>
              <w:top w:val="single" w:sz="6" w:space="0" w:color="auto"/>
              <w:right w:val="single" w:sz="4" w:space="0" w:color="auto"/>
            </w:tcBorders>
            <w:vAlign w:val="center"/>
          </w:tcPr>
          <w:p w:rsidR="005E3D59" w:rsidRPr="00866E38" w:rsidRDefault="005E3D59" w:rsidP="00600FD0">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005B71F0">
              <w:rPr>
                <w:rFonts w:ascii="Arial Narrow" w:hAnsi="Arial Narrow"/>
                <w:b/>
                <w:bCs/>
                <w:sz w:val="20"/>
                <w:szCs w:val="20"/>
              </w:rPr>
              <w:t>ou</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rsidR="005E3D59" w:rsidRPr="00866E38" w:rsidRDefault="005E3D59" w:rsidP="00600FD0">
            <w:pPr>
              <w:jc w:val="center"/>
              <w:rPr>
                <w:rFonts w:ascii="Arial Narrow" w:hAnsi="Arial Narrow"/>
                <w:bCs/>
                <w:sz w:val="18"/>
              </w:rPr>
            </w:pPr>
            <w:r w:rsidRPr="00866E38">
              <w:rPr>
                <w:rFonts w:ascii="Arial Narrow" w:hAnsi="Arial Narrow"/>
                <w:bCs/>
                <w:noProof/>
                <w:sz w:val="22"/>
                <w:szCs w:val="22"/>
              </w:rPr>
              <w:t>T5d/T5dw</w:t>
            </w:r>
          </w:p>
        </w:tc>
      </w:tr>
      <w:tr w:rsidR="005E3D59" w:rsidRPr="00866E38" w:rsidTr="00611765">
        <w:trPr>
          <w:cantSplit/>
          <w:trHeight w:val="283"/>
          <w:jc w:val="center"/>
        </w:trPr>
        <w:tc>
          <w:tcPr>
            <w:tcW w:w="4031" w:type="dxa"/>
            <w:vMerge/>
            <w:tcBorders>
              <w:left w:val="single" w:sz="6" w:space="0" w:color="auto"/>
              <w:right w:val="single" w:sz="4" w:space="0" w:color="auto"/>
            </w:tcBorders>
            <w:vAlign w:val="center"/>
          </w:tcPr>
          <w:p w:rsidR="005E3D59" w:rsidRPr="00866E38" w:rsidRDefault="005E3D59" w:rsidP="00600FD0">
            <w:pPr>
              <w:rPr>
                <w:rFonts w:ascii="Arial Narrow" w:hAnsi="Arial Narrow"/>
                <w:sz w:val="18"/>
              </w:rPr>
            </w:pPr>
          </w:p>
        </w:tc>
        <w:tc>
          <w:tcPr>
            <w:tcW w:w="2268" w:type="dxa"/>
            <w:tcBorders>
              <w:top w:val="single" w:sz="6" w:space="0" w:color="auto"/>
              <w:left w:val="single" w:sz="4" w:space="0" w:color="auto"/>
            </w:tcBorders>
            <w:vAlign w:val="center"/>
          </w:tcPr>
          <w:p w:rsidR="005E3D59" w:rsidRPr="003229BF" w:rsidRDefault="003229BF" w:rsidP="006C4FD4">
            <w:pPr>
              <w:ind w:right="360"/>
              <w:jc w:val="right"/>
              <w:rPr>
                <w:rFonts w:ascii="Arial Narrow" w:hAnsi="Arial Narrow"/>
                <w:sz w:val="18"/>
                <w:lang w:val="fr-CH"/>
              </w:rPr>
            </w:pPr>
            <w:r w:rsidRPr="003229BF">
              <w:rPr>
                <w:rFonts w:ascii="Arial Narrow" w:hAnsi="Arial Narrow"/>
                <w:sz w:val="18"/>
                <w:lang w:val="fr-CH"/>
              </w:rPr>
              <w:t>Nombre de séances</w:t>
            </w:r>
            <w:r w:rsidR="003C2105">
              <w:rPr>
                <w:rFonts w:ascii="Arial Narrow" w:hAnsi="Arial Narrow"/>
                <w:sz w:val="18"/>
                <w:lang w:val="fr-CH"/>
              </w:rPr>
              <w:t xml:space="preserve"> </w:t>
            </w:r>
            <w:r w:rsidR="006C4FD4">
              <w:rPr>
                <w:rFonts w:ascii="Arial Narrow" w:hAnsi="Arial Narrow"/>
                <w:sz w:val="18"/>
                <w:lang w:val="fr-CH"/>
              </w:rPr>
              <w:t>chicha</w:t>
            </w:r>
          </w:p>
        </w:tc>
        <w:tc>
          <w:tcPr>
            <w:tcW w:w="3119" w:type="dxa"/>
            <w:tcBorders>
              <w:top w:val="single" w:sz="6" w:space="0" w:color="auto"/>
              <w:right w:val="single" w:sz="4" w:space="0" w:color="auto"/>
            </w:tcBorders>
            <w:vAlign w:val="center"/>
          </w:tcPr>
          <w:p w:rsidR="005E3D59" w:rsidRPr="00866E38" w:rsidRDefault="005E3D59" w:rsidP="00600FD0">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005B71F0">
              <w:rPr>
                <w:rFonts w:ascii="Arial Narrow" w:hAnsi="Arial Narrow"/>
                <w:b/>
                <w:bCs/>
                <w:sz w:val="20"/>
                <w:szCs w:val="20"/>
              </w:rPr>
              <w:t>ou</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rsidR="005E3D59" w:rsidRPr="00866E38" w:rsidRDefault="005E3D59" w:rsidP="00600FD0">
            <w:pPr>
              <w:jc w:val="center"/>
              <w:rPr>
                <w:rFonts w:ascii="Arial Narrow" w:hAnsi="Arial Narrow"/>
                <w:bCs/>
                <w:noProof/>
                <w:sz w:val="22"/>
                <w:szCs w:val="22"/>
              </w:rPr>
            </w:pPr>
            <w:r w:rsidRPr="00866E38">
              <w:rPr>
                <w:rFonts w:ascii="Arial Narrow" w:hAnsi="Arial Narrow"/>
                <w:bCs/>
                <w:noProof/>
                <w:sz w:val="22"/>
                <w:szCs w:val="22"/>
              </w:rPr>
              <w:t>T5e/T5ew</w:t>
            </w:r>
          </w:p>
        </w:tc>
      </w:tr>
      <w:tr w:rsidR="005E3D59" w:rsidRPr="00866E38" w:rsidTr="00611765">
        <w:trPr>
          <w:cantSplit/>
          <w:trHeight w:val="340"/>
          <w:jc w:val="center"/>
        </w:trPr>
        <w:tc>
          <w:tcPr>
            <w:tcW w:w="4031" w:type="dxa"/>
            <w:vMerge/>
            <w:tcBorders>
              <w:left w:val="single" w:sz="6" w:space="0" w:color="auto"/>
              <w:right w:val="single" w:sz="4" w:space="0" w:color="auto"/>
            </w:tcBorders>
            <w:vAlign w:val="center"/>
          </w:tcPr>
          <w:p w:rsidR="005E3D59" w:rsidRPr="00866E38" w:rsidRDefault="005E3D59" w:rsidP="00600FD0">
            <w:pPr>
              <w:rPr>
                <w:rFonts w:ascii="Arial Narrow" w:hAnsi="Arial Narrow"/>
                <w:i/>
                <w:sz w:val="16"/>
              </w:rPr>
            </w:pPr>
          </w:p>
        </w:tc>
        <w:tc>
          <w:tcPr>
            <w:tcW w:w="2268" w:type="dxa"/>
            <w:tcBorders>
              <w:top w:val="single" w:sz="6" w:space="0" w:color="auto"/>
              <w:left w:val="single" w:sz="4" w:space="0" w:color="auto"/>
              <w:bottom w:val="single" w:sz="6" w:space="0" w:color="auto"/>
            </w:tcBorders>
            <w:vAlign w:val="center"/>
          </w:tcPr>
          <w:p w:rsidR="005E3D59" w:rsidRPr="00866E38" w:rsidRDefault="003229BF" w:rsidP="00600FD0">
            <w:pPr>
              <w:ind w:right="360"/>
              <w:jc w:val="right"/>
              <w:rPr>
                <w:rFonts w:ascii="Arial Narrow" w:hAnsi="Arial Narrow"/>
                <w:sz w:val="18"/>
              </w:rPr>
            </w:pPr>
            <w:r>
              <w:rPr>
                <w:rFonts w:ascii="Arial Narrow" w:hAnsi="Arial Narrow"/>
                <w:sz w:val="18"/>
              </w:rPr>
              <w:t>Autres</w:t>
            </w:r>
          </w:p>
        </w:tc>
        <w:tc>
          <w:tcPr>
            <w:tcW w:w="3119" w:type="dxa"/>
            <w:tcBorders>
              <w:top w:val="single" w:sz="6" w:space="0" w:color="auto"/>
              <w:bottom w:val="single" w:sz="6" w:space="0" w:color="auto"/>
              <w:right w:val="single" w:sz="4" w:space="0" w:color="auto"/>
            </w:tcBorders>
          </w:tcPr>
          <w:p w:rsidR="005E3D59" w:rsidRPr="003229BF" w:rsidRDefault="005E3D59" w:rsidP="00600FD0">
            <w:pPr>
              <w:tabs>
                <w:tab w:val="right" w:pos="2835"/>
                <w:tab w:val="left" w:pos="3119"/>
              </w:tabs>
              <w:ind w:right="12"/>
              <w:rPr>
                <w:rFonts w:ascii="Arial Narrow" w:hAnsi="Arial Narrow"/>
                <w:i/>
                <w:iCs/>
                <w:sz w:val="18"/>
                <w:lang w:val="fr-CH"/>
              </w:rPr>
            </w:pPr>
          </w:p>
          <w:p w:rsidR="005E3D59" w:rsidRPr="003229BF" w:rsidRDefault="005E3D59" w:rsidP="00600FD0">
            <w:pPr>
              <w:tabs>
                <w:tab w:val="right" w:pos="2835"/>
                <w:tab w:val="left" w:pos="3119"/>
              </w:tabs>
              <w:ind w:right="12"/>
              <w:rPr>
                <w:rFonts w:ascii="Arial Narrow" w:hAnsi="Arial Narrow"/>
                <w:i/>
                <w:iCs/>
                <w:sz w:val="18"/>
                <w:lang w:val="fr-CH"/>
              </w:rPr>
            </w:pPr>
            <w:r w:rsidRPr="003229BF">
              <w:rPr>
                <w:rFonts w:ascii="Arial Narrow" w:hAnsi="Arial Narrow"/>
                <w:sz w:val="20"/>
                <w:lang w:val="fr-CH"/>
              </w:rPr>
              <w:t>└─┴─┴─┴</w:t>
            </w:r>
            <w:r w:rsidRPr="003229BF">
              <w:rPr>
                <w:rFonts w:ascii="Arial Narrow" w:hAnsi="Arial Narrow"/>
                <w:b/>
                <w:bCs/>
                <w:sz w:val="20"/>
                <w:szCs w:val="20"/>
                <w:lang w:val="fr-CH"/>
              </w:rPr>
              <w:t>─┘</w:t>
            </w:r>
            <w:r w:rsidR="005B71F0">
              <w:rPr>
                <w:rFonts w:ascii="Arial Narrow" w:hAnsi="Arial Narrow"/>
                <w:b/>
                <w:bCs/>
                <w:sz w:val="20"/>
                <w:szCs w:val="20"/>
                <w:lang w:val="fr-CH"/>
              </w:rPr>
              <w:t>ou</w:t>
            </w:r>
            <w:r w:rsidRPr="003229BF">
              <w:rPr>
                <w:rFonts w:ascii="Arial Narrow" w:hAnsi="Arial Narrow"/>
                <w:sz w:val="20"/>
                <w:lang w:val="fr-CH"/>
              </w:rPr>
              <w:t>└─┴─┴─┴</w:t>
            </w:r>
            <w:r w:rsidRPr="003229BF">
              <w:rPr>
                <w:rFonts w:ascii="Arial Narrow" w:hAnsi="Arial Narrow"/>
                <w:b/>
                <w:bCs/>
                <w:sz w:val="20"/>
                <w:szCs w:val="20"/>
                <w:lang w:val="fr-CH"/>
              </w:rPr>
              <w:t>─┘</w:t>
            </w:r>
            <w:r w:rsidR="003229BF" w:rsidRPr="00DD22FB">
              <w:rPr>
                <w:rFonts w:ascii="Arial Narrow" w:hAnsi="Arial Narrow"/>
                <w:i/>
                <w:iCs/>
                <w:sz w:val="18"/>
                <w:lang w:val="fr-FR"/>
              </w:rPr>
              <w:t>Si Autres, aller à T5other,</w:t>
            </w:r>
            <w:r w:rsidR="003229BF">
              <w:rPr>
                <w:rFonts w:ascii="Arial Narrow" w:hAnsi="Arial Narrow"/>
                <w:i/>
                <w:iCs/>
                <w:sz w:val="18"/>
                <w:lang w:val="fr-FR"/>
              </w:rPr>
              <w:t xml:space="preserve"> autrement aller à T6</w:t>
            </w:r>
          </w:p>
        </w:tc>
        <w:tc>
          <w:tcPr>
            <w:tcW w:w="1139" w:type="dxa"/>
            <w:tcBorders>
              <w:top w:val="single" w:sz="6" w:space="0" w:color="auto"/>
              <w:left w:val="nil"/>
              <w:bottom w:val="single" w:sz="6" w:space="0" w:color="auto"/>
              <w:right w:val="single" w:sz="6" w:space="0" w:color="auto"/>
            </w:tcBorders>
            <w:vAlign w:val="center"/>
          </w:tcPr>
          <w:p w:rsidR="005E3D59" w:rsidRPr="00866E38" w:rsidRDefault="005E3D59" w:rsidP="00600FD0">
            <w:pPr>
              <w:jc w:val="center"/>
              <w:rPr>
                <w:rFonts w:ascii="Arial Narrow" w:hAnsi="Arial Narrow"/>
                <w:bCs/>
                <w:i/>
                <w:iCs/>
                <w:sz w:val="18"/>
              </w:rPr>
            </w:pPr>
            <w:r w:rsidRPr="00866E38">
              <w:rPr>
                <w:rFonts w:ascii="Arial Narrow" w:hAnsi="Arial Narrow"/>
                <w:bCs/>
                <w:noProof/>
                <w:sz w:val="22"/>
                <w:szCs w:val="22"/>
              </w:rPr>
              <w:t>T5f/T5fw</w:t>
            </w:r>
          </w:p>
        </w:tc>
      </w:tr>
      <w:tr w:rsidR="005E3D59" w:rsidRPr="00866E38" w:rsidTr="00611765">
        <w:trPr>
          <w:cantSplit/>
          <w:trHeight w:val="601"/>
          <w:jc w:val="center"/>
        </w:trPr>
        <w:tc>
          <w:tcPr>
            <w:tcW w:w="4031" w:type="dxa"/>
            <w:vMerge/>
            <w:tcBorders>
              <w:left w:val="single" w:sz="6" w:space="0" w:color="auto"/>
              <w:bottom w:val="single" w:sz="6" w:space="0" w:color="auto"/>
              <w:right w:val="single" w:sz="4" w:space="0" w:color="auto"/>
            </w:tcBorders>
            <w:vAlign w:val="center"/>
          </w:tcPr>
          <w:p w:rsidR="005E3D59" w:rsidRPr="00866E38" w:rsidRDefault="005E3D59" w:rsidP="00600FD0">
            <w:pPr>
              <w:rPr>
                <w:rFonts w:ascii="Arial Narrow" w:hAnsi="Arial Narrow"/>
                <w:sz w:val="18"/>
              </w:rPr>
            </w:pPr>
          </w:p>
        </w:tc>
        <w:tc>
          <w:tcPr>
            <w:tcW w:w="2268" w:type="dxa"/>
            <w:tcBorders>
              <w:top w:val="single" w:sz="6" w:space="0" w:color="auto"/>
              <w:left w:val="single" w:sz="4" w:space="0" w:color="auto"/>
              <w:bottom w:val="single" w:sz="6" w:space="0" w:color="auto"/>
            </w:tcBorders>
            <w:vAlign w:val="center"/>
          </w:tcPr>
          <w:p w:rsidR="005E3D59" w:rsidRPr="00866E38" w:rsidRDefault="008F6ACC" w:rsidP="00600FD0">
            <w:pPr>
              <w:ind w:right="360"/>
              <w:jc w:val="right"/>
              <w:rPr>
                <w:rFonts w:ascii="Arial Narrow" w:hAnsi="Arial Narrow"/>
                <w:sz w:val="18"/>
              </w:rPr>
            </w:pPr>
            <w:r w:rsidRPr="00461BAF">
              <w:rPr>
                <w:rFonts w:ascii="Arial Narrow" w:hAnsi="Arial Narrow"/>
                <w:sz w:val="18"/>
                <w:lang w:val="fr-FR"/>
              </w:rPr>
              <w:t>Autres (à spécifier) :</w:t>
            </w:r>
          </w:p>
        </w:tc>
        <w:tc>
          <w:tcPr>
            <w:tcW w:w="3119" w:type="dxa"/>
            <w:tcBorders>
              <w:top w:val="single" w:sz="6" w:space="0" w:color="auto"/>
              <w:bottom w:val="single" w:sz="6" w:space="0" w:color="auto"/>
              <w:right w:val="single" w:sz="4" w:space="0" w:color="auto"/>
            </w:tcBorders>
            <w:vAlign w:val="bottom"/>
          </w:tcPr>
          <w:p w:rsidR="005E3D59" w:rsidRPr="00866E38" w:rsidRDefault="005E3D59" w:rsidP="00600FD0">
            <w:pPr>
              <w:spacing w:before="240"/>
              <w:ind w:right="12"/>
              <w:rPr>
                <w:rFonts w:ascii="Arial Narrow" w:hAnsi="Arial Narrow"/>
                <w:sz w:val="20"/>
                <w:szCs w:val="20"/>
              </w:rPr>
            </w:pPr>
            <w:r w:rsidRPr="00866E38">
              <w:rPr>
                <w:rFonts w:ascii="Arial Narrow" w:hAnsi="Arial Narrow"/>
                <w:sz w:val="20"/>
                <w:szCs w:val="20"/>
              </w:rPr>
              <w:t>└─┴─┴─┴─┴─┴─┘</w:t>
            </w:r>
          </w:p>
        </w:tc>
        <w:tc>
          <w:tcPr>
            <w:tcW w:w="1139" w:type="dxa"/>
            <w:tcBorders>
              <w:top w:val="single" w:sz="6" w:space="0" w:color="auto"/>
              <w:left w:val="nil"/>
              <w:bottom w:val="single" w:sz="6" w:space="0" w:color="auto"/>
              <w:right w:val="single" w:sz="6" w:space="0" w:color="auto"/>
            </w:tcBorders>
            <w:vAlign w:val="center"/>
          </w:tcPr>
          <w:p w:rsidR="005E3D59" w:rsidRPr="00866E38" w:rsidRDefault="005E3D59" w:rsidP="00600FD0">
            <w:pPr>
              <w:jc w:val="center"/>
              <w:rPr>
                <w:rFonts w:ascii="Arial Narrow" w:hAnsi="Arial Narrow"/>
                <w:bCs/>
                <w:noProof/>
                <w:sz w:val="22"/>
                <w:szCs w:val="22"/>
              </w:rPr>
            </w:pPr>
            <w:r w:rsidRPr="00866E38">
              <w:rPr>
                <w:rFonts w:ascii="Arial Narrow" w:hAnsi="Arial Narrow"/>
                <w:bCs/>
                <w:noProof/>
                <w:sz w:val="22"/>
                <w:szCs w:val="22"/>
              </w:rPr>
              <w:t>T5other/</w:t>
            </w:r>
          </w:p>
          <w:p w:rsidR="005E3D59" w:rsidRPr="00866E38" w:rsidRDefault="005E3D59" w:rsidP="00600FD0">
            <w:pPr>
              <w:jc w:val="center"/>
              <w:rPr>
                <w:rFonts w:ascii="Arial Narrow" w:hAnsi="Arial Narrow"/>
                <w:bCs/>
                <w:sz w:val="18"/>
              </w:rPr>
            </w:pPr>
            <w:r w:rsidRPr="00866E38">
              <w:rPr>
                <w:rFonts w:ascii="Arial Narrow" w:hAnsi="Arial Narrow"/>
                <w:bCs/>
                <w:noProof/>
                <w:sz w:val="22"/>
                <w:szCs w:val="22"/>
              </w:rPr>
              <w:t>T5otherw</w:t>
            </w:r>
          </w:p>
        </w:tc>
      </w:tr>
      <w:tr w:rsidR="005E3D59" w:rsidRPr="00866E38" w:rsidTr="00611765">
        <w:tblPrEx>
          <w:shd w:val="pct15" w:color="auto" w:fill="auto"/>
        </w:tblPrEx>
        <w:trPr>
          <w:trHeight w:hRule="exact" w:val="380"/>
          <w:jc w:val="center"/>
        </w:trPr>
        <w:tc>
          <w:tcPr>
            <w:tcW w:w="4031" w:type="dxa"/>
            <w:vMerge w:val="restart"/>
            <w:tcBorders>
              <w:top w:val="single" w:sz="4" w:space="0" w:color="auto"/>
              <w:left w:val="single" w:sz="4" w:space="0" w:color="auto"/>
              <w:right w:val="single" w:sz="4" w:space="0" w:color="auto"/>
            </w:tcBorders>
            <w:shd w:val="clear" w:color="auto" w:fill="auto"/>
            <w:vAlign w:val="center"/>
          </w:tcPr>
          <w:p w:rsidR="005E3D59" w:rsidRPr="00CB4896" w:rsidRDefault="00E04E33" w:rsidP="00E04E33">
            <w:pPr>
              <w:rPr>
                <w:rFonts w:ascii="Arial Narrow" w:hAnsi="Arial Narrow"/>
                <w:i/>
                <w:iCs/>
                <w:color w:val="FF6600"/>
                <w:sz w:val="18"/>
                <w:lang w:val="fr-CH"/>
              </w:rPr>
            </w:pPr>
            <w:r w:rsidRPr="00E04E33">
              <w:rPr>
                <w:rFonts w:ascii="Arial Narrow" w:hAnsi="Arial Narrow"/>
                <w:sz w:val="18"/>
                <w:lang w:val="fr-CH"/>
              </w:rPr>
              <w:t>Au cours des 12 derniers mois, est-ce que vous avez essayé d’arrêter de fumer ?</w:t>
            </w:r>
          </w:p>
        </w:tc>
        <w:tc>
          <w:tcPr>
            <w:tcW w:w="2268" w:type="dxa"/>
            <w:tcBorders>
              <w:top w:val="single" w:sz="4" w:space="0" w:color="auto"/>
              <w:left w:val="nil"/>
            </w:tcBorders>
            <w:shd w:val="clear" w:color="auto" w:fill="auto"/>
            <w:vAlign w:val="center"/>
          </w:tcPr>
          <w:p w:rsidR="005E3D59" w:rsidRPr="00866E38" w:rsidRDefault="008F6ACC" w:rsidP="00600FD0">
            <w:pPr>
              <w:spacing w:before="60"/>
              <w:jc w:val="right"/>
              <w:rPr>
                <w:sz w:val="18"/>
              </w:rPr>
            </w:pPr>
            <w:r>
              <w:rPr>
                <w:rFonts w:ascii="Arial Narrow" w:hAnsi="Arial Narrow"/>
                <w:sz w:val="18"/>
              </w:rPr>
              <w:t>Oui</w:t>
            </w:r>
          </w:p>
        </w:tc>
        <w:tc>
          <w:tcPr>
            <w:tcW w:w="3119" w:type="dxa"/>
            <w:tcBorders>
              <w:top w:val="single" w:sz="4" w:space="0" w:color="auto"/>
              <w:left w:val="nil"/>
            </w:tcBorders>
            <w:shd w:val="clear" w:color="auto" w:fill="auto"/>
            <w:vAlign w:val="center"/>
          </w:tcPr>
          <w:p w:rsidR="005E3D59" w:rsidRPr="00866E38" w:rsidRDefault="005E3D59" w:rsidP="00600FD0">
            <w:pPr>
              <w:spacing w:before="60"/>
              <w:rPr>
                <w:rFonts w:ascii="Arial Narrow" w:hAnsi="Arial Narrow"/>
                <w:i/>
                <w:sz w:val="18"/>
              </w:rPr>
            </w:pPr>
            <w:r w:rsidRPr="00866E38">
              <w:rPr>
                <w:rFonts w:ascii="Arial Narrow" w:hAnsi="Arial Narrow"/>
                <w:sz w:val="18"/>
              </w:rPr>
              <w:t xml:space="preserve">1 </w:t>
            </w:r>
          </w:p>
        </w:tc>
        <w:tc>
          <w:tcPr>
            <w:tcW w:w="1139" w:type="dxa"/>
            <w:vMerge w:val="restart"/>
            <w:tcBorders>
              <w:top w:val="single" w:sz="4" w:space="0" w:color="auto"/>
              <w:left w:val="single" w:sz="4" w:space="0" w:color="auto"/>
              <w:right w:val="single" w:sz="4" w:space="0" w:color="auto"/>
            </w:tcBorders>
            <w:shd w:val="clear" w:color="auto" w:fill="auto"/>
            <w:vAlign w:val="center"/>
          </w:tcPr>
          <w:p w:rsidR="005E3D59" w:rsidRPr="00866E38" w:rsidRDefault="005E3D59" w:rsidP="00600FD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866E38">
              <w:rPr>
                <w:rFonts w:ascii="Arial Narrow" w:hAnsi="Arial Narrow"/>
                <w:bCs/>
                <w:sz w:val="22"/>
                <w:szCs w:val="22"/>
              </w:rPr>
              <w:t>T6</w:t>
            </w:r>
          </w:p>
        </w:tc>
      </w:tr>
      <w:tr w:rsidR="005E3D59" w:rsidRPr="00866E38" w:rsidTr="00611765">
        <w:tblPrEx>
          <w:shd w:val="pct15" w:color="auto" w:fill="auto"/>
        </w:tblPrEx>
        <w:trPr>
          <w:trHeight w:hRule="exact" w:val="221"/>
          <w:jc w:val="center"/>
        </w:trPr>
        <w:tc>
          <w:tcPr>
            <w:tcW w:w="4031" w:type="dxa"/>
            <w:vMerge/>
            <w:tcBorders>
              <w:left w:val="single" w:sz="4" w:space="0" w:color="auto"/>
              <w:right w:val="single" w:sz="4" w:space="0" w:color="auto"/>
            </w:tcBorders>
            <w:shd w:val="clear" w:color="auto" w:fill="auto"/>
            <w:vAlign w:val="center"/>
          </w:tcPr>
          <w:p w:rsidR="005E3D59" w:rsidRPr="00866E38" w:rsidRDefault="005E3D59" w:rsidP="00600FD0">
            <w:pPr>
              <w:rPr>
                <w:rFonts w:ascii="Arial Narrow" w:hAnsi="Arial Narrow"/>
                <w:b/>
                <w:sz w:val="18"/>
                <w:u w:val="single"/>
              </w:rPr>
            </w:pPr>
          </w:p>
        </w:tc>
        <w:tc>
          <w:tcPr>
            <w:tcW w:w="2268" w:type="dxa"/>
            <w:tcBorders>
              <w:left w:val="nil"/>
              <w:bottom w:val="single" w:sz="4" w:space="0" w:color="auto"/>
            </w:tcBorders>
            <w:shd w:val="clear" w:color="auto" w:fill="auto"/>
            <w:vAlign w:val="center"/>
          </w:tcPr>
          <w:p w:rsidR="005E3D59" w:rsidRPr="00866E38" w:rsidRDefault="005E3D59" w:rsidP="00600FD0">
            <w:pPr>
              <w:jc w:val="right"/>
              <w:rPr>
                <w:sz w:val="18"/>
              </w:rPr>
            </w:pPr>
            <w:r w:rsidRPr="00866E38">
              <w:rPr>
                <w:rFonts w:ascii="Arial Narrow" w:hAnsi="Arial Narrow"/>
                <w:sz w:val="18"/>
              </w:rPr>
              <w:t>No</w:t>
            </w:r>
            <w:r w:rsidR="008F6ACC">
              <w:rPr>
                <w:rFonts w:ascii="Arial Narrow" w:hAnsi="Arial Narrow"/>
                <w:sz w:val="18"/>
              </w:rPr>
              <w:t>n</w:t>
            </w:r>
          </w:p>
        </w:tc>
        <w:tc>
          <w:tcPr>
            <w:tcW w:w="3119" w:type="dxa"/>
            <w:tcBorders>
              <w:left w:val="nil"/>
              <w:bottom w:val="single" w:sz="4" w:space="0" w:color="auto"/>
            </w:tcBorders>
            <w:shd w:val="clear" w:color="auto" w:fill="auto"/>
            <w:vAlign w:val="center"/>
          </w:tcPr>
          <w:p w:rsidR="005E3D59" w:rsidRPr="00866E38" w:rsidRDefault="005E3D59" w:rsidP="00600FD0">
            <w:pPr>
              <w:rPr>
                <w:sz w:val="18"/>
              </w:rPr>
            </w:pPr>
            <w:r w:rsidRPr="00866E38">
              <w:rPr>
                <w:rFonts w:ascii="Arial Narrow" w:hAnsi="Arial Narrow"/>
                <w:sz w:val="18"/>
              </w:rPr>
              <w:t xml:space="preserve">2      </w:t>
            </w:r>
          </w:p>
        </w:tc>
        <w:tc>
          <w:tcPr>
            <w:tcW w:w="1139" w:type="dxa"/>
            <w:vMerge/>
            <w:tcBorders>
              <w:left w:val="single" w:sz="4" w:space="0" w:color="auto"/>
              <w:right w:val="single" w:sz="4" w:space="0" w:color="auto"/>
            </w:tcBorders>
            <w:shd w:val="clear" w:color="auto" w:fill="auto"/>
            <w:vAlign w:val="center"/>
          </w:tcPr>
          <w:p w:rsidR="005E3D59" w:rsidRPr="00866E38" w:rsidRDefault="005E3D59" w:rsidP="00600FD0">
            <w:pPr>
              <w:rPr>
                <w:rFonts w:ascii="Arial Narrow" w:hAnsi="Arial Narrow"/>
                <w:bCs/>
                <w:sz w:val="22"/>
                <w:szCs w:val="22"/>
              </w:rPr>
            </w:pPr>
          </w:p>
        </w:tc>
      </w:tr>
      <w:tr w:rsidR="005E3D59" w:rsidRPr="00866E38" w:rsidTr="008F6ACC">
        <w:trPr>
          <w:trHeight w:hRule="exact" w:val="534"/>
          <w:jc w:val="center"/>
        </w:trPr>
        <w:tc>
          <w:tcPr>
            <w:tcW w:w="4031" w:type="dxa"/>
            <w:vMerge w:val="restart"/>
            <w:tcBorders>
              <w:top w:val="single" w:sz="6" w:space="0" w:color="auto"/>
              <w:left w:val="single" w:sz="6" w:space="0" w:color="auto"/>
              <w:right w:val="single" w:sz="4" w:space="0" w:color="auto"/>
            </w:tcBorders>
            <w:shd w:val="clear" w:color="auto" w:fill="auto"/>
            <w:vAlign w:val="center"/>
          </w:tcPr>
          <w:p w:rsidR="005E3D59" w:rsidRPr="004C735A" w:rsidRDefault="001420D4" w:rsidP="002F5692">
            <w:pPr>
              <w:pStyle w:val="TableTextBasic"/>
              <w:spacing w:before="20"/>
              <w:rPr>
                <w:rFonts w:ascii="Arial Narrow" w:hAnsi="Arial Narrow"/>
                <w:highlight w:val="yellow"/>
                <w:lang w:val="fr-CH"/>
              </w:rPr>
            </w:pPr>
            <w:r w:rsidRPr="004C735A">
              <w:rPr>
                <w:rFonts w:ascii="Arial Narrow" w:hAnsi="Arial Narrow"/>
                <w:lang w:val="fr-CH"/>
              </w:rPr>
              <w:t>Lors d’</w:t>
            </w:r>
            <w:r w:rsidR="00516E0C" w:rsidRPr="004C735A">
              <w:rPr>
                <w:rFonts w:ascii="Arial Narrow" w:hAnsi="Arial Narrow"/>
                <w:lang w:val="fr-CH"/>
              </w:rPr>
              <w:t xml:space="preserve">une visite chez un </w:t>
            </w:r>
            <w:r w:rsidR="002F5692">
              <w:rPr>
                <w:rFonts w:ascii="Arial Narrow" w:hAnsi="Arial Narrow"/>
                <w:lang w:val="fr-CH"/>
              </w:rPr>
              <w:t>médecin</w:t>
            </w:r>
            <w:r w:rsidR="00516E0C" w:rsidRPr="004C735A">
              <w:rPr>
                <w:rFonts w:ascii="Arial Narrow" w:hAnsi="Arial Narrow"/>
                <w:lang w:val="fr-CH"/>
              </w:rPr>
              <w:t xml:space="preserve"> ou un autre professionnel de </w:t>
            </w:r>
            <w:r w:rsidRPr="004C735A">
              <w:rPr>
                <w:rFonts w:ascii="Arial Narrow" w:hAnsi="Arial Narrow"/>
                <w:lang w:val="fr-CH"/>
              </w:rPr>
              <w:t xml:space="preserve">la </w:t>
            </w:r>
            <w:r w:rsidR="00516E0C" w:rsidRPr="004C735A">
              <w:rPr>
                <w:rFonts w:ascii="Arial Narrow" w:hAnsi="Arial Narrow"/>
                <w:lang w:val="fr-CH"/>
              </w:rPr>
              <w:t>santé au cours des 12 derniers mois, est-ce qu’on vous a conseillé d’arrêter de fumer ?</w:t>
            </w:r>
          </w:p>
        </w:tc>
        <w:tc>
          <w:tcPr>
            <w:tcW w:w="2268" w:type="dxa"/>
            <w:tcBorders>
              <w:top w:val="single" w:sz="6" w:space="0" w:color="auto"/>
              <w:left w:val="nil"/>
            </w:tcBorders>
            <w:shd w:val="clear" w:color="auto" w:fill="auto"/>
            <w:vAlign w:val="center"/>
          </w:tcPr>
          <w:p w:rsidR="005E3D59" w:rsidRPr="00866E38" w:rsidRDefault="008F6ACC" w:rsidP="00600FD0">
            <w:pPr>
              <w:spacing w:before="20"/>
              <w:jc w:val="right"/>
              <w:rPr>
                <w:rFonts w:ascii="Arial Narrow" w:hAnsi="Arial Narrow"/>
                <w:sz w:val="18"/>
              </w:rPr>
            </w:pPr>
            <w:r>
              <w:rPr>
                <w:rFonts w:ascii="Arial Narrow" w:hAnsi="Arial Narrow"/>
                <w:sz w:val="18"/>
              </w:rPr>
              <w:t>Oui</w:t>
            </w:r>
          </w:p>
        </w:tc>
        <w:tc>
          <w:tcPr>
            <w:tcW w:w="3119" w:type="dxa"/>
            <w:tcBorders>
              <w:top w:val="single" w:sz="6" w:space="0" w:color="auto"/>
              <w:right w:val="single" w:sz="4" w:space="0" w:color="auto"/>
            </w:tcBorders>
            <w:shd w:val="clear" w:color="auto" w:fill="auto"/>
            <w:vAlign w:val="center"/>
          </w:tcPr>
          <w:p w:rsidR="005E3D59" w:rsidRPr="008F6ACC" w:rsidRDefault="005E3D59" w:rsidP="005B71F0">
            <w:pPr>
              <w:spacing w:before="20"/>
              <w:ind w:left="318" w:hanging="318"/>
              <w:rPr>
                <w:rFonts w:ascii="Arial Narrow" w:hAnsi="Arial Narrow"/>
                <w:sz w:val="18"/>
                <w:lang w:val="fr-CH"/>
              </w:rPr>
            </w:pPr>
            <w:r w:rsidRPr="008F6ACC">
              <w:rPr>
                <w:rFonts w:ascii="Arial Narrow" w:hAnsi="Arial Narrow"/>
                <w:sz w:val="18"/>
                <w:lang w:val="fr-CH"/>
              </w:rPr>
              <w:t xml:space="preserve">1     </w:t>
            </w:r>
            <w:r w:rsidR="008F6ACC" w:rsidRPr="008F6ACC">
              <w:rPr>
                <w:rFonts w:ascii="Arial Narrow" w:hAnsi="Arial Narrow"/>
                <w:i/>
                <w:iCs/>
                <w:sz w:val="18"/>
                <w:lang w:val="fr-CH"/>
              </w:rPr>
              <w:t>Si Oui</w:t>
            </w:r>
            <w:r w:rsidRPr="008F6ACC">
              <w:rPr>
                <w:rFonts w:ascii="Arial Narrow" w:hAnsi="Arial Narrow"/>
                <w:i/>
                <w:iCs/>
                <w:sz w:val="18"/>
                <w:lang w:val="fr-CH"/>
              </w:rPr>
              <w:t xml:space="preserve">, </w:t>
            </w:r>
            <w:r w:rsidR="008F6ACC" w:rsidRPr="008F6ACC">
              <w:rPr>
                <w:rFonts w:ascii="Arial Narrow" w:hAnsi="Arial Narrow"/>
                <w:i/>
                <w:iCs/>
                <w:sz w:val="18"/>
                <w:lang w:val="fr-CH"/>
              </w:rPr>
              <w:t xml:space="preserve">aller à T12; </w:t>
            </w:r>
          </w:p>
        </w:tc>
        <w:tc>
          <w:tcPr>
            <w:tcW w:w="1139" w:type="dxa"/>
            <w:vMerge w:val="restart"/>
            <w:tcBorders>
              <w:top w:val="single" w:sz="6" w:space="0" w:color="auto"/>
              <w:left w:val="nil"/>
              <w:right w:val="single" w:sz="6" w:space="0" w:color="auto"/>
            </w:tcBorders>
            <w:shd w:val="clear" w:color="auto" w:fill="auto"/>
            <w:vAlign w:val="center"/>
          </w:tcPr>
          <w:p w:rsidR="005E3D59" w:rsidRPr="00866E38" w:rsidRDefault="005E3D59" w:rsidP="00600FD0">
            <w:pPr>
              <w:spacing w:before="20"/>
              <w:jc w:val="center"/>
              <w:rPr>
                <w:rFonts w:ascii="Arial Narrow" w:hAnsi="Arial Narrow"/>
                <w:bCs/>
                <w:sz w:val="18"/>
              </w:rPr>
            </w:pPr>
            <w:r w:rsidRPr="00866E38">
              <w:rPr>
                <w:rFonts w:ascii="Arial Narrow" w:hAnsi="Arial Narrow"/>
                <w:bCs/>
                <w:sz w:val="22"/>
              </w:rPr>
              <w:t>T</w:t>
            </w:r>
            <w:r>
              <w:rPr>
                <w:rFonts w:ascii="Arial Narrow" w:hAnsi="Arial Narrow"/>
                <w:bCs/>
                <w:sz w:val="22"/>
              </w:rPr>
              <w:t>7</w:t>
            </w:r>
          </w:p>
        </w:tc>
      </w:tr>
      <w:tr w:rsidR="005E3D59" w:rsidRPr="005B71F0" w:rsidTr="008F6ACC">
        <w:trPr>
          <w:trHeight w:hRule="exact" w:val="555"/>
          <w:jc w:val="center"/>
        </w:trPr>
        <w:tc>
          <w:tcPr>
            <w:tcW w:w="4031" w:type="dxa"/>
            <w:vMerge/>
            <w:tcBorders>
              <w:left w:val="single" w:sz="6" w:space="0" w:color="auto"/>
              <w:right w:val="single" w:sz="4" w:space="0" w:color="auto"/>
            </w:tcBorders>
            <w:shd w:val="clear" w:color="auto" w:fill="auto"/>
            <w:vAlign w:val="center"/>
          </w:tcPr>
          <w:p w:rsidR="005E3D59" w:rsidRPr="00866E38" w:rsidRDefault="005E3D59" w:rsidP="00600FD0">
            <w:pPr>
              <w:pStyle w:val="TableText0"/>
              <w:spacing w:before="20"/>
              <w:rPr>
                <w:rFonts w:ascii="Arial Narrow" w:hAnsi="Arial Narrow"/>
                <w:lang w:val="en-GB"/>
              </w:rPr>
            </w:pPr>
          </w:p>
        </w:tc>
        <w:tc>
          <w:tcPr>
            <w:tcW w:w="2268" w:type="dxa"/>
            <w:tcBorders>
              <w:left w:val="nil"/>
            </w:tcBorders>
            <w:shd w:val="clear" w:color="auto" w:fill="auto"/>
            <w:vAlign w:val="center"/>
          </w:tcPr>
          <w:p w:rsidR="005E3D59" w:rsidRPr="00866E38" w:rsidRDefault="005E3D59" w:rsidP="00600FD0">
            <w:pPr>
              <w:spacing w:before="20"/>
              <w:jc w:val="right"/>
              <w:rPr>
                <w:rFonts w:ascii="Arial Narrow" w:hAnsi="Arial Narrow"/>
                <w:sz w:val="18"/>
              </w:rPr>
            </w:pPr>
            <w:r w:rsidRPr="00866E38">
              <w:rPr>
                <w:rFonts w:ascii="Arial Narrow" w:hAnsi="Arial Narrow"/>
                <w:sz w:val="18"/>
              </w:rPr>
              <w:t>No</w:t>
            </w:r>
            <w:r w:rsidR="008F6ACC">
              <w:rPr>
                <w:rFonts w:ascii="Arial Narrow" w:hAnsi="Arial Narrow"/>
                <w:sz w:val="18"/>
              </w:rPr>
              <w:t>n</w:t>
            </w:r>
          </w:p>
        </w:tc>
        <w:tc>
          <w:tcPr>
            <w:tcW w:w="3119" w:type="dxa"/>
            <w:tcBorders>
              <w:right w:val="single" w:sz="4" w:space="0" w:color="auto"/>
            </w:tcBorders>
            <w:shd w:val="clear" w:color="auto" w:fill="auto"/>
            <w:vAlign w:val="center"/>
          </w:tcPr>
          <w:p w:rsidR="005E3D59" w:rsidRPr="008F6ACC" w:rsidRDefault="005E3D59" w:rsidP="007611B1">
            <w:pPr>
              <w:spacing w:before="20"/>
              <w:ind w:left="318" w:hanging="318"/>
              <w:rPr>
                <w:rFonts w:ascii="Arial Narrow" w:hAnsi="Arial Narrow"/>
                <w:sz w:val="18"/>
                <w:lang w:val="fr-CH"/>
              </w:rPr>
            </w:pPr>
            <w:r w:rsidRPr="008F6ACC">
              <w:rPr>
                <w:rFonts w:ascii="Arial Narrow" w:hAnsi="Arial Narrow"/>
                <w:sz w:val="18"/>
                <w:lang w:val="fr-CH"/>
              </w:rPr>
              <w:t xml:space="preserve">2     </w:t>
            </w:r>
          </w:p>
        </w:tc>
        <w:tc>
          <w:tcPr>
            <w:tcW w:w="1139" w:type="dxa"/>
            <w:vMerge/>
            <w:tcBorders>
              <w:left w:val="nil"/>
              <w:right w:val="single" w:sz="6" w:space="0" w:color="auto"/>
            </w:tcBorders>
            <w:shd w:val="clear" w:color="auto" w:fill="auto"/>
            <w:vAlign w:val="center"/>
          </w:tcPr>
          <w:p w:rsidR="005E3D59" w:rsidRPr="008F6ACC" w:rsidRDefault="005E3D59" w:rsidP="00600FD0">
            <w:pPr>
              <w:rPr>
                <w:rFonts w:ascii="Arial Narrow" w:hAnsi="Arial Narrow"/>
                <w:bCs/>
                <w:i/>
                <w:iCs/>
                <w:sz w:val="18"/>
                <w:lang w:val="fr-CH"/>
              </w:rPr>
            </w:pPr>
          </w:p>
        </w:tc>
      </w:tr>
      <w:tr w:rsidR="005E3D59" w:rsidRPr="006C7E0C" w:rsidTr="00611765">
        <w:trPr>
          <w:trHeight w:hRule="exact" w:val="414"/>
          <w:jc w:val="center"/>
        </w:trPr>
        <w:tc>
          <w:tcPr>
            <w:tcW w:w="4031" w:type="dxa"/>
            <w:vMerge/>
            <w:tcBorders>
              <w:left w:val="single" w:sz="6" w:space="0" w:color="auto"/>
              <w:bottom w:val="single" w:sz="6" w:space="0" w:color="auto"/>
              <w:right w:val="single" w:sz="4" w:space="0" w:color="auto"/>
            </w:tcBorders>
            <w:shd w:val="clear" w:color="auto" w:fill="auto"/>
            <w:vAlign w:val="center"/>
          </w:tcPr>
          <w:p w:rsidR="005E3D59" w:rsidRPr="008F6ACC" w:rsidRDefault="005E3D59" w:rsidP="00600FD0">
            <w:pPr>
              <w:pStyle w:val="TableText0"/>
              <w:spacing w:before="20"/>
              <w:rPr>
                <w:rFonts w:ascii="Arial Narrow" w:hAnsi="Arial Narrow"/>
                <w:lang w:val="fr-CH"/>
              </w:rPr>
            </w:pPr>
          </w:p>
        </w:tc>
        <w:tc>
          <w:tcPr>
            <w:tcW w:w="2268" w:type="dxa"/>
            <w:tcBorders>
              <w:left w:val="nil"/>
              <w:bottom w:val="single" w:sz="6" w:space="0" w:color="auto"/>
            </w:tcBorders>
            <w:shd w:val="clear" w:color="auto" w:fill="auto"/>
            <w:vAlign w:val="center"/>
          </w:tcPr>
          <w:p w:rsidR="005E3D59" w:rsidRPr="008F6ACC" w:rsidRDefault="008F6ACC" w:rsidP="00E04E33">
            <w:pPr>
              <w:spacing w:before="20"/>
              <w:jc w:val="right"/>
              <w:rPr>
                <w:rFonts w:ascii="Arial Narrow" w:hAnsi="Arial Narrow"/>
                <w:sz w:val="18"/>
                <w:lang w:val="fr-CH"/>
              </w:rPr>
            </w:pPr>
            <w:r w:rsidRPr="008F6ACC">
              <w:rPr>
                <w:rFonts w:ascii="Arial Narrow" w:hAnsi="Arial Narrow"/>
                <w:sz w:val="18"/>
                <w:lang w:val="fr-CH"/>
              </w:rPr>
              <w:t>Pas de v</w:t>
            </w:r>
            <w:r w:rsidR="005E3D59" w:rsidRPr="008F6ACC">
              <w:rPr>
                <w:rFonts w:ascii="Arial Narrow" w:hAnsi="Arial Narrow"/>
                <w:sz w:val="18"/>
                <w:lang w:val="fr-CH"/>
              </w:rPr>
              <w:t>isit</w:t>
            </w:r>
            <w:r w:rsidRPr="008F6ACC">
              <w:rPr>
                <w:rFonts w:ascii="Arial Narrow" w:hAnsi="Arial Narrow"/>
                <w:sz w:val="18"/>
                <w:lang w:val="fr-CH"/>
              </w:rPr>
              <w:t>e</w:t>
            </w:r>
            <w:r w:rsidR="003C2105">
              <w:rPr>
                <w:rFonts w:ascii="Arial Narrow" w:hAnsi="Arial Narrow"/>
                <w:sz w:val="18"/>
                <w:lang w:val="fr-CH"/>
              </w:rPr>
              <w:t xml:space="preserve"> </w:t>
            </w:r>
            <w:r w:rsidR="00E04E33">
              <w:rPr>
                <w:rFonts w:ascii="Arial Narrow" w:hAnsi="Arial Narrow"/>
                <w:sz w:val="18"/>
                <w:lang w:val="fr-CH"/>
              </w:rPr>
              <w:t>au cours d</w:t>
            </w:r>
            <w:r w:rsidRPr="008F6ACC">
              <w:rPr>
                <w:rFonts w:ascii="Arial Narrow" w:hAnsi="Arial Narrow"/>
                <w:sz w:val="18"/>
                <w:lang w:val="fr-CH"/>
              </w:rPr>
              <w:t>es 12 derniers mois</w:t>
            </w:r>
          </w:p>
        </w:tc>
        <w:tc>
          <w:tcPr>
            <w:tcW w:w="3119" w:type="dxa"/>
            <w:tcBorders>
              <w:bottom w:val="single" w:sz="6" w:space="0" w:color="auto"/>
              <w:right w:val="single" w:sz="4" w:space="0" w:color="auto"/>
            </w:tcBorders>
            <w:shd w:val="clear" w:color="auto" w:fill="auto"/>
            <w:vAlign w:val="center"/>
          </w:tcPr>
          <w:p w:rsidR="005E3D59" w:rsidRPr="008F6ACC" w:rsidRDefault="005E3D59" w:rsidP="00ED3C54">
            <w:pPr>
              <w:spacing w:before="20"/>
              <w:ind w:left="318" w:hanging="318"/>
              <w:rPr>
                <w:rFonts w:ascii="Arial Narrow" w:hAnsi="Arial Narrow"/>
                <w:i/>
                <w:iCs/>
                <w:sz w:val="18"/>
                <w:lang w:val="fr-CH"/>
              </w:rPr>
            </w:pPr>
            <w:r w:rsidRPr="008F6ACC">
              <w:rPr>
                <w:rFonts w:ascii="Arial Narrow" w:hAnsi="Arial Narrow"/>
                <w:sz w:val="18"/>
                <w:lang w:val="fr-CH"/>
              </w:rPr>
              <w:t xml:space="preserve">3     </w:t>
            </w:r>
          </w:p>
        </w:tc>
        <w:tc>
          <w:tcPr>
            <w:tcW w:w="1139" w:type="dxa"/>
            <w:vMerge/>
            <w:tcBorders>
              <w:left w:val="nil"/>
              <w:bottom w:val="single" w:sz="6" w:space="0" w:color="auto"/>
              <w:right w:val="single" w:sz="6" w:space="0" w:color="auto"/>
            </w:tcBorders>
            <w:shd w:val="clear" w:color="auto" w:fill="auto"/>
            <w:vAlign w:val="center"/>
          </w:tcPr>
          <w:p w:rsidR="005E3D59" w:rsidRPr="008F6ACC" w:rsidRDefault="005E3D59" w:rsidP="00600FD0">
            <w:pPr>
              <w:rPr>
                <w:rFonts w:ascii="Arial Narrow" w:hAnsi="Arial Narrow"/>
                <w:bCs/>
                <w:i/>
                <w:iCs/>
                <w:sz w:val="18"/>
                <w:lang w:val="fr-CH"/>
              </w:rPr>
            </w:pPr>
          </w:p>
        </w:tc>
      </w:tr>
      <w:tr w:rsidR="005E3D59" w:rsidRPr="00866E38" w:rsidTr="00611765">
        <w:trPr>
          <w:trHeight w:val="397"/>
          <w:jc w:val="center"/>
        </w:trPr>
        <w:tc>
          <w:tcPr>
            <w:tcW w:w="4031" w:type="dxa"/>
            <w:vMerge w:val="restart"/>
            <w:tcBorders>
              <w:top w:val="single" w:sz="4" w:space="0" w:color="auto"/>
              <w:left w:val="single" w:sz="6" w:space="0" w:color="auto"/>
              <w:right w:val="single" w:sz="4" w:space="0" w:color="auto"/>
            </w:tcBorders>
            <w:vAlign w:val="center"/>
          </w:tcPr>
          <w:p w:rsidR="00BC7A7D" w:rsidRPr="00CB4896" w:rsidRDefault="00BC7A7D" w:rsidP="00600FD0">
            <w:pPr>
              <w:spacing w:before="60"/>
              <w:rPr>
                <w:rFonts w:ascii="Arial Narrow" w:hAnsi="Arial Narrow"/>
                <w:sz w:val="18"/>
                <w:lang w:val="fr-CH"/>
              </w:rPr>
            </w:pPr>
          </w:p>
          <w:p w:rsidR="00BC7A7D" w:rsidRPr="00CB4896" w:rsidRDefault="00BC7A7D" w:rsidP="00BC7A7D">
            <w:pPr>
              <w:spacing w:before="60"/>
              <w:rPr>
                <w:rFonts w:ascii="Arial Narrow" w:hAnsi="Arial Narrow"/>
                <w:sz w:val="18"/>
                <w:lang w:val="fr-CH"/>
              </w:rPr>
            </w:pPr>
            <w:r w:rsidRPr="0092202A">
              <w:rPr>
                <w:rFonts w:ascii="Arial Narrow" w:hAnsi="Arial Narrow"/>
                <w:b/>
                <w:bCs/>
                <w:sz w:val="18"/>
                <w:lang w:val="fr-FR"/>
              </w:rPr>
              <w:t>Dans le passé</w:t>
            </w:r>
            <w:r w:rsidRPr="00461BAF">
              <w:rPr>
                <w:rFonts w:ascii="Arial Narrow" w:hAnsi="Arial Narrow"/>
                <w:sz w:val="18"/>
                <w:lang w:val="fr-FR"/>
              </w:rPr>
              <w:t>, avez-vous déjà fumé?</w:t>
            </w:r>
          </w:p>
          <w:p w:rsidR="005E3D59" w:rsidRPr="00453576" w:rsidRDefault="00BC7A7D" w:rsidP="00BC7A7D">
            <w:pPr>
              <w:spacing w:before="60"/>
              <w:rPr>
                <w:rFonts w:ascii="Arial Narrow" w:hAnsi="Arial Narrow"/>
                <w:i/>
                <w:iCs/>
                <w:color w:val="FF6600"/>
                <w:sz w:val="18"/>
              </w:rPr>
            </w:pPr>
            <w:r>
              <w:rPr>
                <w:rFonts w:ascii="Arial Narrow" w:hAnsi="Arial Narrow"/>
                <w:i/>
                <w:sz w:val="18"/>
                <w:szCs w:val="18"/>
              </w:rPr>
              <w:t>(</w:t>
            </w:r>
            <w:r w:rsidRPr="001E6B9F">
              <w:rPr>
                <w:rFonts w:ascii="Arial Narrow" w:hAnsi="Arial Narrow"/>
                <w:i/>
                <w:sz w:val="18"/>
                <w:szCs w:val="18"/>
              </w:rPr>
              <w:t>U</w:t>
            </w:r>
            <w:r>
              <w:rPr>
                <w:rFonts w:ascii="Arial Narrow" w:hAnsi="Arial Narrow"/>
                <w:i/>
                <w:sz w:val="18"/>
                <w:szCs w:val="18"/>
              </w:rPr>
              <w:t>TILISER LES CARTES</w:t>
            </w:r>
            <w:r w:rsidRPr="001E6B9F">
              <w:rPr>
                <w:rFonts w:ascii="Arial Narrow" w:hAnsi="Arial Narrow"/>
                <w:i/>
                <w:sz w:val="18"/>
                <w:szCs w:val="18"/>
              </w:rPr>
              <w:t>)</w:t>
            </w:r>
          </w:p>
        </w:tc>
        <w:tc>
          <w:tcPr>
            <w:tcW w:w="2268" w:type="dxa"/>
            <w:tcBorders>
              <w:top w:val="single" w:sz="4" w:space="0" w:color="auto"/>
              <w:left w:val="single" w:sz="4" w:space="0" w:color="auto"/>
              <w:bottom w:val="single" w:sz="4" w:space="0" w:color="FFFFFF"/>
            </w:tcBorders>
            <w:vAlign w:val="center"/>
          </w:tcPr>
          <w:p w:rsidR="005E3D59" w:rsidRPr="00453576" w:rsidRDefault="0092202A" w:rsidP="00600FD0">
            <w:pPr>
              <w:spacing w:before="60"/>
              <w:jc w:val="right"/>
              <w:rPr>
                <w:rFonts w:ascii="Arial Narrow" w:hAnsi="Arial Narrow"/>
                <w:sz w:val="18"/>
              </w:rPr>
            </w:pPr>
            <w:r>
              <w:rPr>
                <w:rFonts w:ascii="Arial Narrow" w:hAnsi="Arial Narrow"/>
                <w:sz w:val="18"/>
              </w:rPr>
              <w:t>Oui</w:t>
            </w:r>
          </w:p>
        </w:tc>
        <w:tc>
          <w:tcPr>
            <w:tcW w:w="3119" w:type="dxa"/>
            <w:tcBorders>
              <w:top w:val="single" w:sz="4" w:space="0" w:color="auto"/>
              <w:bottom w:val="single" w:sz="4" w:space="0" w:color="FFFFFF"/>
              <w:right w:val="single" w:sz="4" w:space="0" w:color="auto"/>
            </w:tcBorders>
            <w:shd w:val="clear" w:color="auto" w:fill="auto"/>
            <w:vAlign w:val="center"/>
          </w:tcPr>
          <w:p w:rsidR="005E3D59" w:rsidRPr="00453576" w:rsidRDefault="005E3D59" w:rsidP="00600FD0">
            <w:pPr>
              <w:tabs>
                <w:tab w:val="right" w:pos="317"/>
              </w:tabs>
              <w:spacing w:before="60"/>
              <w:rPr>
                <w:rFonts w:ascii="Arial Narrow" w:hAnsi="Arial Narrow"/>
                <w:sz w:val="18"/>
              </w:rPr>
            </w:pPr>
            <w:r w:rsidRPr="00453576">
              <w:rPr>
                <w:rFonts w:ascii="Arial Narrow" w:hAnsi="Arial Narrow"/>
                <w:sz w:val="18"/>
              </w:rPr>
              <w:t>1</w:t>
            </w:r>
          </w:p>
        </w:tc>
        <w:tc>
          <w:tcPr>
            <w:tcW w:w="1139" w:type="dxa"/>
            <w:vMerge w:val="restart"/>
            <w:tcBorders>
              <w:top w:val="single" w:sz="4" w:space="0" w:color="auto"/>
              <w:left w:val="nil"/>
              <w:right w:val="single" w:sz="6" w:space="0" w:color="auto"/>
            </w:tcBorders>
            <w:vAlign w:val="center"/>
          </w:tcPr>
          <w:p w:rsidR="005E3D59" w:rsidRPr="00453576" w:rsidRDefault="005E3D59" w:rsidP="00600FD0">
            <w:pPr>
              <w:jc w:val="center"/>
              <w:rPr>
                <w:rFonts w:ascii="Arial Narrow" w:hAnsi="Arial Narrow"/>
                <w:bCs/>
                <w:i/>
                <w:sz w:val="18"/>
              </w:rPr>
            </w:pPr>
            <w:r w:rsidRPr="00453576">
              <w:rPr>
                <w:rFonts w:ascii="Arial Narrow" w:hAnsi="Arial Narrow"/>
                <w:bCs/>
                <w:sz w:val="22"/>
                <w:szCs w:val="22"/>
              </w:rPr>
              <w:t>T</w:t>
            </w:r>
            <w:r>
              <w:rPr>
                <w:rFonts w:ascii="Arial Narrow" w:hAnsi="Arial Narrow"/>
                <w:bCs/>
                <w:sz w:val="22"/>
                <w:szCs w:val="22"/>
              </w:rPr>
              <w:t>8</w:t>
            </w:r>
          </w:p>
        </w:tc>
      </w:tr>
      <w:tr w:rsidR="005E3D59" w:rsidRPr="00181ACC" w:rsidTr="00BC7A7D">
        <w:trPr>
          <w:trHeight w:val="480"/>
          <w:jc w:val="center"/>
        </w:trPr>
        <w:tc>
          <w:tcPr>
            <w:tcW w:w="4031" w:type="dxa"/>
            <w:vMerge/>
            <w:tcBorders>
              <w:left w:val="single" w:sz="6" w:space="0" w:color="auto"/>
              <w:bottom w:val="single" w:sz="4" w:space="0" w:color="auto"/>
              <w:right w:val="single" w:sz="4" w:space="0" w:color="auto"/>
            </w:tcBorders>
            <w:vAlign w:val="center"/>
          </w:tcPr>
          <w:p w:rsidR="005E3D59" w:rsidRPr="00866E38" w:rsidRDefault="005E3D59" w:rsidP="00600FD0">
            <w:pPr>
              <w:spacing w:before="60"/>
              <w:rPr>
                <w:rFonts w:ascii="Arial Narrow" w:hAnsi="Arial Narrow"/>
                <w:b/>
                <w:sz w:val="18"/>
                <w:u w:val="single"/>
              </w:rPr>
            </w:pPr>
          </w:p>
        </w:tc>
        <w:tc>
          <w:tcPr>
            <w:tcW w:w="2268" w:type="dxa"/>
            <w:tcBorders>
              <w:top w:val="single" w:sz="4" w:space="0" w:color="FFFFFF"/>
              <w:left w:val="single" w:sz="4" w:space="0" w:color="auto"/>
              <w:bottom w:val="single" w:sz="4" w:space="0" w:color="auto"/>
            </w:tcBorders>
            <w:vAlign w:val="center"/>
          </w:tcPr>
          <w:p w:rsidR="005E3D59" w:rsidRPr="00866E38" w:rsidRDefault="005E3D59" w:rsidP="00600FD0">
            <w:pPr>
              <w:spacing w:before="60"/>
              <w:jc w:val="right"/>
              <w:rPr>
                <w:rFonts w:ascii="Arial Narrow" w:hAnsi="Arial Narrow"/>
                <w:sz w:val="18"/>
              </w:rPr>
            </w:pPr>
            <w:r w:rsidRPr="00866E38">
              <w:rPr>
                <w:rFonts w:ascii="Arial Narrow" w:hAnsi="Arial Narrow"/>
                <w:sz w:val="18"/>
              </w:rPr>
              <w:t>No</w:t>
            </w:r>
            <w:r w:rsidR="0092202A">
              <w:rPr>
                <w:rFonts w:ascii="Arial Narrow" w:hAnsi="Arial Narrow"/>
                <w:sz w:val="18"/>
              </w:rPr>
              <w:t>n</w:t>
            </w:r>
          </w:p>
        </w:tc>
        <w:tc>
          <w:tcPr>
            <w:tcW w:w="3119" w:type="dxa"/>
            <w:tcBorders>
              <w:top w:val="single" w:sz="4" w:space="0" w:color="FFFFFF"/>
              <w:bottom w:val="single" w:sz="4" w:space="0" w:color="auto"/>
              <w:right w:val="single" w:sz="4" w:space="0" w:color="auto"/>
            </w:tcBorders>
            <w:shd w:val="clear" w:color="auto" w:fill="auto"/>
            <w:vAlign w:val="center"/>
          </w:tcPr>
          <w:p w:rsidR="005E3D59" w:rsidRPr="0092202A" w:rsidRDefault="005E3D59" w:rsidP="0092202A">
            <w:pPr>
              <w:tabs>
                <w:tab w:val="right" w:pos="317"/>
              </w:tabs>
              <w:spacing w:before="60"/>
              <w:ind w:right="360"/>
              <w:rPr>
                <w:rFonts w:ascii="Arial Narrow" w:hAnsi="Arial Narrow"/>
                <w:sz w:val="18"/>
                <w:lang w:val="fr-CH"/>
              </w:rPr>
            </w:pPr>
            <w:r w:rsidRPr="0092202A">
              <w:rPr>
                <w:rFonts w:ascii="Arial Narrow" w:hAnsi="Arial Narrow"/>
                <w:sz w:val="18"/>
                <w:lang w:val="fr-CH"/>
              </w:rPr>
              <w:t xml:space="preserve">2      </w:t>
            </w:r>
            <w:r w:rsidR="0092202A" w:rsidRPr="0092202A">
              <w:rPr>
                <w:rFonts w:ascii="Arial Narrow" w:hAnsi="Arial Narrow"/>
                <w:i/>
                <w:sz w:val="18"/>
                <w:lang w:val="fr-CH"/>
              </w:rPr>
              <w:t>Si N</w:t>
            </w:r>
            <w:r w:rsidRPr="0092202A">
              <w:rPr>
                <w:rFonts w:ascii="Arial Narrow" w:hAnsi="Arial Narrow"/>
                <w:i/>
                <w:sz w:val="18"/>
                <w:lang w:val="fr-CH"/>
              </w:rPr>
              <w:t>o</w:t>
            </w:r>
            <w:r w:rsidR="0092202A" w:rsidRPr="0092202A">
              <w:rPr>
                <w:rFonts w:ascii="Arial Narrow" w:hAnsi="Arial Narrow"/>
                <w:i/>
                <w:sz w:val="18"/>
                <w:lang w:val="fr-CH"/>
              </w:rPr>
              <w:t>n</w:t>
            </w:r>
            <w:r w:rsidRPr="0092202A">
              <w:rPr>
                <w:rFonts w:ascii="Arial Narrow" w:hAnsi="Arial Narrow"/>
                <w:i/>
                <w:sz w:val="18"/>
                <w:lang w:val="fr-CH"/>
              </w:rPr>
              <w:t xml:space="preserve">,  </w:t>
            </w:r>
            <w:r w:rsidR="0092202A" w:rsidRPr="0092202A">
              <w:rPr>
                <w:rFonts w:ascii="Arial Narrow" w:hAnsi="Arial Narrow"/>
                <w:i/>
                <w:sz w:val="18"/>
                <w:lang w:val="fr-CH"/>
              </w:rPr>
              <w:t>aller à</w:t>
            </w:r>
            <w:r w:rsidRPr="0092202A">
              <w:rPr>
                <w:rFonts w:ascii="Arial Narrow" w:hAnsi="Arial Narrow"/>
                <w:i/>
                <w:sz w:val="18"/>
                <w:lang w:val="fr-CH"/>
              </w:rPr>
              <w:t xml:space="preserve"> T12</w:t>
            </w:r>
          </w:p>
        </w:tc>
        <w:tc>
          <w:tcPr>
            <w:tcW w:w="1139" w:type="dxa"/>
            <w:vMerge/>
            <w:tcBorders>
              <w:left w:val="nil"/>
              <w:bottom w:val="single" w:sz="4" w:space="0" w:color="auto"/>
              <w:right w:val="single" w:sz="6" w:space="0" w:color="auto"/>
            </w:tcBorders>
            <w:vAlign w:val="center"/>
          </w:tcPr>
          <w:p w:rsidR="005E3D59" w:rsidRPr="0092202A" w:rsidRDefault="005E3D59" w:rsidP="00600FD0">
            <w:pPr>
              <w:rPr>
                <w:rFonts w:ascii="Arial Narrow" w:hAnsi="Arial Narrow"/>
                <w:bCs/>
                <w:sz w:val="22"/>
                <w:szCs w:val="22"/>
                <w:lang w:val="fr-CH"/>
              </w:rPr>
            </w:pPr>
          </w:p>
        </w:tc>
      </w:tr>
      <w:tr w:rsidR="005E3D59" w:rsidRPr="00792756" w:rsidTr="00611765">
        <w:tblPrEx>
          <w:shd w:val="pct15" w:color="auto" w:fill="auto"/>
        </w:tblPrEx>
        <w:trPr>
          <w:trHeight w:hRule="exact" w:val="473"/>
          <w:jc w:val="center"/>
        </w:trPr>
        <w:tc>
          <w:tcPr>
            <w:tcW w:w="4031" w:type="dxa"/>
            <w:vMerge w:val="restart"/>
            <w:tcBorders>
              <w:top w:val="single" w:sz="4" w:space="0" w:color="auto"/>
              <w:left w:val="single" w:sz="6" w:space="0" w:color="auto"/>
              <w:right w:val="single" w:sz="4" w:space="0" w:color="auto"/>
            </w:tcBorders>
            <w:shd w:val="clear" w:color="auto" w:fill="auto"/>
            <w:vAlign w:val="center"/>
          </w:tcPr>
          <w:p w:rsidR="005E3D59" w:rsidRPr="00BC7A7D" w:rsidRDefault="00BC7A7D" w:rsidP="00600FD0">
            <w:pPr>
              <w:rPr>
                <w:rFonts w:ascii="Arial Narrow" w:hAnsi="Arial Narrow"/>
                <w:sz w:val="18"/>
                <w:lang w:val="fr-CH"/>
              </w:rPr>
            </w:pPr>
            <w:r w:rsidRPr="00461BAF">
              <w:rPr>
                <w:rFonts w:ascii="Arial Narrow" w:hAnsi="Arial Narrow"/>
                <w:sz w:val="18"/>
                <w:lang w:val="fr-FR"/>
              </w:rPr>
              <w:t xml:space="preserve">Dans le passé, avez-vous déjà fumé </w:t>
            </w:r>
            <w:r w:rsidRPr="00461BAF">
              <w:rPr>
                <w:rFonts w:ascii="Arial Narrow" w:hAnsi="Arial Narrow"/>
                <w:b/>
                <w:sz w:val="18"/>
                <w:lang w:val="fr-FR"/>
              </w:rPr>
              <w:t>quotidiennement</w:t>
            </w:r>
            <w:r w:rsidRPr="00461BAF">
              <w:rPr>
                <w:rFonts w:ascii="Arial Narrow" w:hAnsi="Arial Narrow"/>
                <w:sz w:val="18"/>
                <w:lang w:val="fr-FR"/>
              </w:rPr>
              <w:t> ?</w:t>
            </w:r>
          </w:p>
        </w:tc>
        <w:tc>
          <w:tcPr>
            <w:tcW w:w="2268" w:type="dxa"/>
            <w:tcBorders>
              <w:top w:val="single" w:sz="4" w:space="0" w:color="auto"/>
              <w:left w:val="single" w:sz="4" w:space="0" w:color="auto"/>
            </w:tcBorders>
            <w:shd w:val="clear" w:color="auto" w:fill="auto"/>
            <w:vAlign w:val="center"/>
          </w:tcPr>
          <w:p w:rsidR="005E3D59" w:rsidRPr="00792756" w:rsidRDefault="0092202A" w:rsidP="00600FD0">
            <w:pPr>
              <w:spacing w:before="60"/>
              <w:jc w:val="right"/>
              <w:rPr>
                <w:rFonts w:ascii="Arial Narrow" w:hAnsi="Arial Narrow"/>
                <w:sz w:val="18"/>
              </w:rPr>
            </w:pPr>
            <w:r>
              <w:rPr>
                <w:rFonts w:ascii="Arial Narrow" w:hAnsi="Arial Narrow"/>
                <w:sz w:val="18"/>
              </w:rPr>
              <w:t>Oui</w:t>
            </w:r>
          </w:p>
        </w:tc>
        <w:tc>
          <w:tcPr>
            <w:tcW w:w="3119" w:type="dxa"/>
            <w:tcBorders>
              <w:top w:val="single" w:sz="4" w:space="0" w:color="auto"/>
              <w:right w:val="single" w:sz="4" w:space="0" w:color="auto"/>
            </w:tcBorders>
            <w:shd w:val="clear" w:color="auto" w:fill="auto"/>
            <w:vAlign w:val="center"/>
          </w:tcPr>
          <w:p w:rsidR="005E3D59" w:rsidRPr="0092202A" w:rsidRDefault="005E3D59" w:rsidP="00C174CD">
            <w:pPr>
              <w:tabs>
                <w:tab w:val="right" w:pos="317"/>
              </w:tabs>
              <w:spacing w:before="60"/>
              <w:ind w:left="318" w:hanging="284"/>
              <w:rPr>
                <w:rFonts w:ascii="Arial Narrow" w:hAnsi="Arial Narrow"/>
                <w:i/>
                <w:sz w:val="18"/>
                <w:lang w:val="fr-CH"/>
              </w:rPr>
            </w:pPr>
            <w:r w:rsidRPr="0092202A">
              <w:rPr>
                <w:rFonts w:ascii="Arial Narrow" w:hAnsi="Arial Narrow"/>
                <w:sz w:val="18"/>
                <w:lang w:val="fr-CH"/>
              </w:rPr>
              <w:t xml:space="preserve">1  </w:t>
            </w:r>
            <w:r w:rsidR="0092202A" w:rsidRPr="0092202A">
              <w:rPr>
                <w:rFonts w:ascii="Arial Narrow" w:hAnsi="Arial Narrow"/>
                <w:i/>
                <w:iCs/>
                <w:sz w:val="18"/>
                <w:szCs w:val="18"/>
                <w:lang w:val="fr-CH"/>
              </w:rPr>
              <w:t>Si</w:t>
            </w:r>
            <w:r w:rsidR="003C2105">
              <w:rPr>
                <w:rFonts w:ascii="Arial Narrow" w:hAnsi="Arial Narrow"/>
                <w:i/>
                <w:iCs/>
                <w:sz w:val="18"/>
                <w:szCs w:val="18"/>
                <w:lang w:val="fr-CH"/>
              </w:rPr>
              <w:t xml:space="preserve"> </w:t>
            </w:r>
            <w:r w:rsidR="0092202A" w:rsidRPr="0092202A">
              <w:rPr>
                <w:rFonts w:ascii="Arial Narrow" w:hAnsi="Arial Narrow"/>
                <w:i/>
                <w:iCs/>
                <w:sz w:val="18"/>
                <w:szCs w:val="18"/>
                <w:lang w:val="fr-CH"/>
              </w:rPr>
              <w:t>Oui</w:t>
            </w:r>
            <w:r w:rsidRPr="0092202A">
              <w:rPr>
                <w:rFonts w:ascii="Arial Narrow" w:hAnsi="Arial Narrow"/>
                <w:i/>
                <w:iCs/>
                <w:sz w:val="18"/>
                <w:szCs w:val="18"/>
                <w:lang w:val="fr-CH"/>
              </w:rPr>
              <w:t xml:space="preserve">, </w:t>
            </w:r>
            <w:r w:rsidR="0092202A" w:rsidRPr="0092202A">
              <w:rPr>
                <w:rFonts w:ascii="Arial Narrow" w:hAnsi="Arial Narrow"/>
                <w:i/>
                <w:iCs/>
                <w:sz w:val="18"/>
                <w:szCs w:val="18"/>
                <w:lang w:val="fr-CH"/>
              </w:rPr>
              <w:t>aller à</w:t>
            </w:r>
            <w:r w:rsidRPr="0092202A">
              <w:rPr>
                <w:rFonts w:ascii="Arial Narrow" w:hAnsi="Arial Narrow"/>
                <w:i/>
                <w:sz w:val="18"/>
                <w:szCs w:val="18"/>
                <w:lang w:val="fr-CH"/>
              </w:rPr>
              <w:t xml:space="preserve"> T12, </w:t>
            </w:r>
            <w:r w:rsidR="0092202A">
              <w:rPr>
                <w:rFonts w:ascii="Arial Narrow" w:hAnsi="Arial Narrow"/>
                <w:i/>
                <w:sz w:val="18"/>
                <w:szCs w:val="18"/>
                <w:lang w:val="fr-CH"/>
              </w:rPr>
              <w:t>autrement aller à</w:t>
            </w:r>
            <w:r w:rsidRPr="0092202A">
              <w:rPr>
                <w:rFonts w:ascii="Arial Narrow" w:hAnsi="Arial Narrow"/>
                <w:i/>
                <w:sz w:val="18"/>
                <w:szCs w:val="18"/>
                <w:lang w:val="fr-CH"/>
              </w:rPr>
              <w:t xml:space="preserve"> T10</w:t>
            </w:r>
          </w:p>
        </w:tc>
        <w:tc>
          <w:tcPr>
            <w:tcW w:w="1139" w:type="dxa"/>
            <w:vMerge w:val="restart"/>
            <w:tcBorders>
              <w:top w:val="single" w:sz="4" w:space="0" w:color="auto"/>
              <w:left w:val="nil"/>
              <w:right w:val="single" w:sz="6" w:space="0" w:color="auto"/>
            </w:tcBorders>
            <w:shd w:val="clear" w:color="auto" w:fill="auto"/>
            <w:vAlign w:val="center"/>
          </w:tcPr>
          <w:p w:rsidR="005E3D59" w:rsidRPr="00792756" w:rsidRDefault="005E3D59" w:rsidP="00600FD0">
            <w:pPr>
              <w:jc w:val="center"/>
              <w:rPr>
                <w:rFonts w:ascii="Arial Narrow" w:hAnsi="Arial Narrow"/>
                <w:bCs/>
                <w:sz w:val="22"/>
                <w:szCs w:val="22"/>
              </w:rPr>
            </w:pPr>
            <w:r>
              <w:rPr>
                <w:rFonts w:ascii="Arial Narrow" w:hAnsi="Arial Narrow"/>
                <w:bCs/>
                <w:sz w:val="22"/>
                <w:szCs w:val="22"/>
              </w:rPr>
              <w:t>T9</w:t>
            </w:r>
          </w:p>
        </w:tc>
      </w:tr>
      <w:tr w:rsidR="005E3D59" w:rsidRPr="006C7E0C" w:rsidTr="0092202A">
        <w:tblPrEx>
          <w:shd w:val="pct15" w:color="auto" w:fill="auto"/>
        </w:tblPrEx>
        <w:trPr>
          <w:trHeight w:hRule="exact" w:val="462"/>
          <w:jc w:val="center"/>
        </w:trPr>
        <w:tc>
          <w:tcPr>
            <w:tcW w:w="4031" w:type="dxa"/>
            <w:vMerge/>
            <w:tcBorders>
              <w:left w:val="single" w:sz="6" w:space="0" w:color="auto"/>
              <w:bottom w:val="single" w:sz="4" w:space="0" w:color="auto"/>
              <w:right w:val="single" w:sz="4" w:space="0" w:color="auto"/>
            </w:tcBorders>
            <w:shd w:val="clear" w:color="auto" w:fill="auto"/>
            <w:vAlign w:val="center"/>
          </w:tcPr>
          <w:p w:rsidR="005E3D59" w:rsidRPr="00792756" w:rsidRDefault="005E3D59" w:rsidP="00600FD0">
            <w:pPr>
              <w:pStyle w:val="Footer"/>
              <w:tabs>
                <w:tab w:val="clear" w:pos="4153"/>
                <w:tab w:val="clear" w:pos="8306"/>
              </w:tabs>
              <w:spacing w:before="60"/>
              <w:rPr>
                <w:rFonts w:ascii="Arial Narrow" w:hAnsi="Arial Narrow"/>
                <w:sz w:val="18"/>
              </w:rPr>
            </w:pPr>
          </w:p>
        </w:tc>
        <w:tc>
          <w:tcPr>
            <w:tcW w:w="2268" w:type="dxa"/>
            <w:tcBorders>
              <w:left w:val="single" w:sz="4" w:space="0" w:color="auto"/>
              <w:bottom w:val="single" w:sz="4" w:space="0" w:color="auto"/>
            </w:tcBorders>
            <w:shd w:val="clear" w:color="auto" w:fill="auto"/>
            <w:vAlign w:val="center"/>
          </w:tcPr>
          <w:p w:rsidR="005E3D59" w:rsidRPr="00792756" w:rsidRDefault="005E3D59" w:rsidP="00600FD0">
            <w:pPr>
              <w:spacing w:before="60"/>
              <w:jc w:val="right"/>
              <w:rPr>
                <w:rFonts w:ascii="Arial Narrow" w:hAnsi="Arial Narrow"/>
                <w:sz w:val="18"/>
              </w:rPr>
            </w:pPr>
            <w:r w:rsidRPr="00792756">
              <w:rPr>
                <w:rFonts w:ascii="Arial Narrow" w:hAnsi="Arial Narrow"/>
                <w:sz w:val="18"/>
              </w:rPr>
              <w:t>No</w:t>
            </w:r>
            <w:r w:rsidR="0092202A">
              <w:rPr>
                <w:rFonts w:ascii="Arial Narrow" w:hAnsi="Arial Narrow"/>
                <w:sz w:val="18"/>
              </w:rPr>
              <w:t>n</w:t>
            </w:r>
          </w:p>
        </w:tc>
        <w:tc>
          <w:tcPr>
            <w:tcW w:w="3119" w:type="dxa"/>
            <w:tcBorders>
              <w:bottom w:val="single" w:sz="4" w:space="0" w:color="auto"/>
              <w:right w:val="single" w:sz="4" w:space="0" w:color="auto"/>
            </w:tcBorders>
            <w:shd w:val="clear" w:color="auto" w:fill="auto"/>
            <w:vAlign w:val="center"/>
          </w:tcPr>
          <w:p w:rsidR="005E3D59" w:rsidRPr="0092202A" w:rsidRDefault="005E3D59" w:rsidP="00C174CD">
            <w:pPr>
              <w:tabs>
                <w:tab w:val="right" w:pos="317"/>
              </w:tabs>
              <w:spacing w:before="60"/>
              <w:ind w:left="318" w:right="360" w:hanging="284"/>
              <w:rPr>
                <w:rFonts w:ascii="Arial Narrow" w:hAnsi="Arial Narrow"/>
                <w:i/>
                <w:iCs/>
                <w:sz w:val="18"/>
                <w:lang w:val="fr-CH"/>
              </w:rPr>
            </w:pPr>
            <w:r w:rsidRPr="0092202A">
              <w:rPr>
                <w:rFonts w:ascii="Arial Narrow" w:hAnsi="Arial Narrow"/>
                <w:sz w:val="18"/>
                <w:lang w:val="fr-CH"/>
              </w:rPr>
              <w:t>2</w:t>
            </w:r>
          </w:p>
        </w:tc>
        <w:tc>
          <w:tcPr>
            <w:tcW w:w="1139" w:type="dxa"/>
            <w:vMerge/>
            <w:tcBorders>
              <w:left w:val="nil"/>
              <w:bottom w:val="single" w:sz="4" w:space="0" w:color="auto"/>
              <w:right w:val="single" w:sz="6" w:space="0" w:color="auto"/>
            </w:tcBorders>
            <w:shd w:val="clear" w:color="auto" w:fill="auto"/>
            <w:vAlign w:val="center"/>
          </w:tcPr>
          <w:p w:rsidR="005E3D59" w:rsidRPr="0092202A" w:rsidRDefault="005E3D59" w:rsidP="00600FD0">
            <w:pPr>
              <w:jc w:val="center"/>
              <w:rPr>
                <w:rFonts w:ascii="Arial Narrow" w:hAnsi="Arial Narrow"/>
                <w:bCs/>
                <w:sz w:val="22"/>
                <w:szCs w:val="22"/>
                <w:lang w:val="fr-CH"/>
              </w:rPr>
            </w:pPr>
          </w:p>
        </w:tc>
      </w:tr>
    </w:tbl>
    <w:p w:rsidR="00DB1358" w:rsidRDefault="00DB1358" w:rsidP="003F3FA9">
      <w:pPr>
        <w:rPr>
          <w:ins w:id="1" w:author="Toshiba" w:date="2015-09-16T10:13:00Z"/>
          <w:lang w:val="fr-CH"/>
        </w:rPr>
      </w:pPr>
    </w:p>
    <w:p w:rsidR="003F61EF" w:rsidRPr="0092202A" w:rsidRDefault="003F61EF" w:rsidP="003F3FA9">
      <w:pPr>
        <w:rPr>
          <w:lang w:val="fr-CH"/>
        </w:rPr>
      </w:pPr>
    </w:p>
    <w:p w:rsidR="0075669D" w:rsidRPr="0092202A" w:rsidRDefault="0075669D" w:rsidP="004C324A">
      <w:pPr>
        <w:rPr>
          <w:sz w:val="16"/>
          <w:szCs w:val="16"/>
          <w:lang w:val="fr-CH"/>
        </w:rPr>
      </w:pPr>
    </w:p>
    <w:tbl>
      <w:tblPr>
        <w:tblW w:w="10557" w:type="dxa"/>
        <w:jc w:val="center"/>
        <w:shd w:val="pct15" w:color="auto" w:fill="auto"/>
        <w:tblLayout w:type="fixed"/>
        <w:tblLook w:val="0000" w:firstRow="0" w:lastRow="0" w:firstColumn="0" w:lastColumn="0" w:noHBand="0" w:noVBand="0"/>
      </w:tblPr>
      <w:tblGrid>
        <w:gridCol w:w="4176"/>
        <w:gridCol w:w="2410"/>
        <w:gridCol w:w="2832"/>
        <w:gridCol w:w="1139"/>
      </w:tblGrid>
      <w:tr w:rsidR="00DC1DEE" w:rsidRPr="00866E38" w:rsidTr="00600FD0">
        <w:trPr>
          <w:jc w:val="center"/>
        </w:trPr>
        <w:tc>
          <w:tcPr>
            <w:tcW w:w="10557" w:type="dxa"/>
            <w:gridSpan w:val="4"/>
            <w:tcBorders>
              <w:top w:val="single" w:sz="4" w:space="0" w:color="auto"/>
              <w:left w:val="single" w:sz="4" w:space="0" w:color="auto"/>
              <w:bottom w:val="single" w:sz="4" w:space="0" w:color="auto"/>
              <w:right w:val="single" w:sz="4" w:space="0" w:color="auto"/>
            </w:tcBorders>
            <w:shd w:val="pct15" w:color="auto" w:fill="auto"/>
          </w:tcPr>
          <w:p w:rsidR="00DC1DEE" w:rsidRPr="00866E38" w:rsidRDefault="00DC1DEE" w:rsidP="00600FD0">
            <w:pPr>
              <w:pStyle w:val="Footer"/>
              <w:tabs>
                <w:tab w:val="clear" w:pos="4153"/>
                <w:tab w:val="clear" w:pos="8306"/>
              </w:tabs>
              <w:spacing w:before="40" w:after="40"/>
            </w:pPr>
            <w:bookmarkStart w:id="2" w:name="OLE_LINK3"/>
            <w:bookmarkStart w:id="3" w:name="OLE_LINK4"/>
            <w:r w:rsidRPr="0092202A">
              <w:rPr>
                <w:lang w:val="fr-CH"/>
              </w:rPr>
              <w:lastRenderedPageBreak/>
              <w:br w:type="page"/>
            </w:r>
            <w:r w:rsidR="00C228CB" w:rsidRPr="00461BAF">
              <w:rPr>
                <w:rFonts w:ascii="Arial Narrow" w:hAnsi="Arial Narrow"/>
                <w:b/>
                <w:lang w:val="fr-FR"/>
              </w:rPr>
              <w:t>E</w:t>
            </w:r>
            <w:r w:rsidR="00C228CB">
              <w:rPr>
                <w:rFonts w:ascii="Arial Narrow" w:hAnsi="Arial Narrow"/>
                <w:b/>
                <w:lang w:val="fr-FR"/>
              </w:rPr>
              <w:t>LARGI</w:t>
            </w:r>
            <w:r w:rsidR="00C228CB" w:rsidRPr="00461BAF">
              <w:rPr>
                <w:rFonts w:ascii="Arial Narrow" w:hAnsi="Arial Narrow"/>
                <w:b/>
                <w:lang w:val="fr-FR"/>
              </w:rPr>
              <w:t> : Consommation de tabac</w:t>
            </w:r>
          </w:p>
        </w:tc>
      </w:tr>
      <w:tr w:rsidR="00DC1DEE" w:rsidRPr="00866E38" w:rsidTr="00600FD0">
        <w:trPr>
          <w:cantSplit/>
          <w:trHeight w:val="340"/>
          <w:jc w:val="center"/>
        </w:trPr>
        <w:tc>
          <w:tcPr>
            <w:tcW w:w="4176" w:type="dxa"/>
            <w:tcBorders>
              <w:top w:val="single" w:sz="4" w:space="0" w:color="auto"/>
              <w:left w:val="single" w:sz="6" w:space="0" w:color="auto"/>
              <w:right w:val="single" w:sz="4" w:space="0" w:color="auto"/>
            </w:tcBorders>
            <w:shd w:val="pct15" w:color="auto" w:fill="auto"/>
            <w:vAlign w:val="center"/>
          </w:tcPr>
          <w:p w:rsidR="00DC1DEE" w:rsidRPr="00866E38" w:rsidRDefault="00DC1DEE" w:rsidP="00600FD0">
            <w:pPr>
              <w:spacing w:before="40" w:after="40"/>
              <w:rPr>
                <w:rFonts w:ascii="Arial Narrow" w:hAnsi="Arial Narrow"/>
                <w:sz w:val="18"/>
              </w:rPr>
            </w:pPr>
            <w:r w:rsidRPr="00866E38">
              <w:rPr>
                <w:rFonts w:ascii="Arial Narrow" w:hAnsi="Arial Narrow"/>
                <w:b/>
                <w:sz w:val="22"/>
              </w:rPr>
              <w:t>Question</w:t>
            </w:r>
          </w:p>
        </w:tc>
        <w:tc>
          <w:tcPr>
            <w:tcW w:w="5242" w:type="dxa"/>
            <w:gridSpan w:val="2"/>
            <w:tcBorders>
              <w:top w:val="single" w:sz="4" w:space="0" w:color="auto"/>
              <w:left w:val="nil"/>
              <w:right w:val="single" w:sz="4" w:space="0" w:color="auto"/>
            </w:tcBorders>
            <w:shd w:val="pct15" w:color="auto" w:fill="auto"/>
            <w:vAlign w:val="center"/>
          </w:tcPr>
          <w:p w:rsidR="00DC1DEE" w:rsidRPr="00866E38" w:rsidRDefault="00C228CB" w:rsidP="00C228CB">
            <w:pPr>
              <w:spacing w:before="40" w:after="40"/>
              <w:jc w:val="center"/>
              <w:rPr>
                <w:rFonts w:ascii="Arial Narrow" w:hAnsi="Arial Narrow"/>
                <w:sz w:val="22"/>
              </w:rPr>
            </w:pPr>
            <w:r>
              <w:rPr>
                <w:rFonts w:ascii="Arial Narrow" w:hAnsi="Arial Narrow"/>
                <w:b/>
                <w:sz w:val="22"/>
              </w:rPr>
              <w:t>Ré</w:t>
            </w:r>
            <w:r w:rsidR="00DC1DEE" w:rsidRPr="00866E38">
              <w:rPr>
                <w:rFonts w:ascii="Arial Narrow" w:hAnsi="Arial Narrow"/>
                <w:b/>
                <w:sz w:val="22"/>
              </w:rPr>
              <w:t>ponse</w:t>
            </w:r>
          </w:p>
        </w:tc>
        <w:tc>
          <w:tcPr>
            <w:tcW w:w="1139" w:type="dxa"/>
            <w:tcBorders>
              <w:top w:val="single" w:sz="4" w:space="0" w:color="auto"/>
              <w:left w:val="nil"/>
              <w:right w:val="single" w:sz="6" w:space="0" w:color="auto"/>
            </w:tcBorders>
            <w:shd w:val="pct15" w:color="auto" w:fill="auto"/>
          </w:tcPr>
          <w:p w:rsidR="00DC1DEE" w:rsidRPr="00866E38" w:rsidRDefault="00DC1DEE" w:rsidP="00600FD0">
            <w:pPr>
              <w:spacing w:before="40" w:after="40"/>
              <w:jc w:val="center"/>
              <w:rPr>
                <w:rFonts w:ascii="Arial Narrow" w:hAnsi="Arial Narrow"/>
                <w:b/>
                <w:sz w:val="22"/>
              </w:rPr>
            </w:pPr>
            <w:r w:rsidRPr="00866E38">
              <w:rPr>
                <w:rFonts w:ascii="Arial Narrow" w:hAnsi="Arial Narrow"/>
                <w:b/>
                <w:sz w:val="22"/>
              </w:rPr>
              <w:t>Code</w:t>
            </w:r>
          </w:p>
        </w:tc>
      </w:tr>
      <w:tr w:rsidR="005E3D59" w:rsidRPr="00866E38" w:rsidTr="00611765">
        <w:trPr>
          <w:trHeight w:val="344"/>
          <w:jc w:val="center"/>
        </w:trPr>
        <w:tc>
          <w:tcPr>
            <w:tcW w:w="4176" w:type="dxa"/>
            <w:vMerge w:val="restart"/>
            <w:tcBorders>
              <w:top w:val="single" w:sz="4" w:space="0" w:color="auto"/>
              <w:left w:val="single" w:sz="6" w:space="0" w:color="auto"/>
              <w:right w:val="single" w:sz="4" w:space="0" w:color="auto"/>
            </w:tcBorders>
            <w:shd w:val="pct15" w:color="auto" w:fill="auto"/>
            <w:vAlign w:val="center"/>
          </w:tcPr>
          <w:p w:rsidR="005E3D59" w:rsidRPr="003549FA" w:rsidRDefault="003549FA" w:rsidP="003549FA">
            <w:pPr>
              <w:rPr>
                <w:rFonts w:ascii="Arial Narrow" w:hAnsi="Arial Narrow"/>
                <w:i/>
                <w:sz w:val="18"/>
                <w:lang w:val="fr-CH"/>
              </w:rPr>
            </w:pPr>
            <w:r w:rsidRPr="00461BAF">
              <w:rPr>
                <w:rFonts w:ascii="Arial Narrow" w:hAnsi="Arial Narrow"/>
                <w:sz w:val="18"/>
                <w:lang w:val="fr-FR"/>
              </w:rPr>
              <w:t xml:space="preserve">Quel âge aviez-vous quand vous avez </w:t>
            </w:r>
            <w:r w:rsidRPr="00461BAF">
              <w:rPr>
                <w:rFonts w:ascii="Arial Narrow" w:hAnsi="Arial Narrow"/>
                <w:b/>
                <w:sz w:val="18"/>
                <w:lang w:val="fr-FR"/>
              </w:rPr>
              <w:t>arrêté</w:t>
            </w:r>
            <w:r w:rsidRPr="00461BAF">
              <w:rPr>
                <w:rFonts w:ascii="Arial Narrow" w:hAnsi="Arial Narrow"/>
                <w:sz w:val="18"/>
                <w:lang w:val="fr-FR"/>
              </w:rPr>
              <w:t xml:space="preserve"> de fumer</w:t>
            </w:r>
            <w:r w:rsidR="005E3D59" w:rsidRPr="003549FA">
              <w:rPr>
                <w:rFonts w:ascii="Arial Narrow" w:hAnsi="Arial Narrow"/>
                <w:sz w:val="18"/>
                <w:lang w:val="fr-CH"/>
              </w:rPr>
              <w:t>?</w:t>
            </w:r>
          </w:p>
        </w:tc>
        <w:tc>
          <w:tcPr>
            <w:tcW w:w="2410" w:type="dxa"/>
            <w:tcBorders>
              <w:top w:val="single" w:sz="4" w:space="0" w:color="auto"/>
              <w:left w:val="single" w:sz="4" w:space="0" w:color="auto"/>
            </w:tcBorders>
            <w:shd w:val="pct15" w:color="auto" w:fill="auto"/>
            <w:vAlign w:val="center"/>
          </w:tcPr>
          <w:p w:rsidR="005E3D59" w:rsidRPr="00866E38" w:rsidRDefault="003549FA" w:rsidP="00600FD0">
            <w:pPr>
              <w:spacing w:before="60"/>
              <w:jc w:val="right"/>
              <w:rPr>
                <w:rFonts w:ascii="Arial Narrow" w:hAnsi="Arial Narrow"/>
                <w:sz w:val="18"/>
              </w:rPr>
            </w:pPr>
            <w:r>
              <w:rPr>
                <w:rFonts w:ascii="Arial Narrow" w:hAnsi="Arial Narrow"/>
                <w:sz w:val="18"/>
              </w:rPr>
              <w:t>Âg</w:t>
            </w:r>
            <w:r w:rsidRPr="00642FB6">
              <w:rPr>
                <w:rFonts w:ascii="Arial Narrow" w:hAnsi="Arial Narrow"/>
                <w:sz w:val="18"/>
              </w:rPr>
              <w:t>e (</w:t>
            </w:r>
            <w:r>
              <w:rPr>
                <w:rFonts w:ascii="Arial Narrow" w:hAnsi="Arial Narrow"/>
                <w:sz w:val="18"/>
              </w:rPr>
              <w:t>années</w:t>
            </w:r>
            <w:r w:rsidRPr="00642FB6">
              <w:rPr>
                <w:rFonts w:ascii="Arial Narrow" w:hAnsi="Arial Narrow"/>
                <w:sz w:val="18"/>
              </w:rPr>
              <w:t>)</w:t>
            </w:r>
          </w:p>
        </w:tc>
        <w:tc>
          <w:tcPr>
            <w:tcW w:w="2832" w:type="dxa"/>
            <w:vMerge w:val="restart"/>
            <w:tcBorders>
              <w:top w:val="single" w:sz="4" w:space="0" w:color="auto"/>
              <w:right w:val="single" w:sz="4" w:space="0" w:color="auto"/>
            </w:tcBorders>
            <w:shd w:val="pct15" w:color="auto" w:fill="auto"/>
            <w:vAlign w:val="bottom"/>
          </w:tcPr>
          <w:p w:rsidR="005E3D59" w:rsidRPr="003549FA" w:rsidRDefault="005E3D59" w:rsidP="003549FA">
            <w:pPr>
              <w:spacing w:before="240"/>
              <w:ind w:left="739" w:right="12" w:hanging="708"/>
              <w:rPr>
                <w:rFonts w:ascii="Arial Narrow" w:hAnsi="Arial Narrow"/>
                <w:i/>
                <w:sz w:val="20"/>
                <w:szCs w:val="20"/>
                <w:lang w:val="fr-CH"/>
              </w:rPr>
            </w:pPr>
            <w:r w:rsidRPr="003549FA">
              <w:rPr>
                <w:rFonts w:ascii="Arial Narrow" w:hAnsi="Arial Narrow"/>
                <w:b/>
                <w:bCs/>
                <w:sz w:val="20"/>
                <w:szCs w:val="20"/>
                <w:lang w:val="fr-CH"/>
              </w:rPr>
              <w:t>└─┴─┘</w:t>
            </w:r>
            <w:r w:rsidR="003549FA">
              <w:rPr>
                <w:rFonts w:ascii="Arial Narrow" w:hAnsi="Arial Narrow"/>
                <w:i/>
                <w:sz w:val="18"/>
                <w:lang w:val="fr-FR"/>
              </w:rPr>
              <w:t xml:space="preserve">Si réponse connue, aller </w:t>
            </w:r>
            <w:r w:rsidR="003549FA" w:rsidRPr="00E14CE4">
              <w:rPr>
                <w:rFonts w:ascii="Arial Narrow" w:hAnsi="Arial Narrow"/>
                <w:i/>
                <w:sz w:val="18"/>
                <w:lang w:val="fr-FR"/>
              </w:rPr>
              <w:t>à  T</w:t>
            </w:r>
            <w:r w:rsidR="003549FA">
              <w:rPr>
                <w:rFonts w:ascii="Arial Narrow" w:hAnsi="Arial Narrow"/>
                <w:i/>
                <w:sz w:val="18"/>
                <w:lang w:val="fr-FR"/>
              </w:rPr>
              <w:t>12</w:t>
            </w:r>
          </w:p>
        </w:tc>
        <w:tc>
          <w:tcPr>
            <w:tcW w:w="1139" w:type="dxa"/>
            <w:vMerge w:val="restart"/>
            <w:tcBorders>
              <w:top w:val="single" w:sz="4" w:space="0" w:color="auto"/>
              <w:left w:val="nil"/>
              <w:right w:val="single" w:sz="6" w:space="0" w:color="auto"/>
            </w:tcBorders>
            <w:shd w:val="pct15" w:color="auto" w:fill="auto"/>
            <w:vAlign w:val="center"/>
          </w:tcPr>
          <w:p w:rsidR="005E3D59" w:rsidRPr="00866E38" w:rsidRDefault="005E3D59" w:rsidP="00600FD0">
            <w:pPr>
              <w:jc w:val="center"/>
              <w:rPr>
                <w:rFonts w:ascii="Arial Narrow" w:hAnsi="Arial Narrow"/>
                <w:bCs/>
                <w:i/>
                <w:sz w:val="18"/>
              </w:rPr>
            </w:pPr>
            <w:r w:rsidRPr="00866E38">
              <w:rPr>
                <w:rFonts w:ascii="Arial Narrow" w:hAnsi="Arial Narrow"/>
                <w:bCs/>
                <w:sz w:val="22"/>
                <w:szCs w:val="22"/>
              </w:rPr>
              <w:t>T</w:t>
            </w:r>
            <w:r>
              <w:rPr>
                <w:rFonts w:ascii="Arial Narrow" w:hAnsi="Arial Narrow"/>
                <w:bCs/>
                <w:sz w:val="22"/>
                <w:szCs w:val="22"/>
              </w:rPr>
              <w:t>10</w:t>
            </w:r>
          </w:p>
        </w:tc>
      </w:tr>
      <w:tr w:rsidR="005E3D59" w:rsidRPr="00866E38" w:rsidTr="00611765">
        <w:trPr>
          <w:trHeight w:val="357"/>
          <w:jc w:val="center"/>
        </w:trPr>
        <w:tc>
          <w:tcPr>
            <w:tcW w:w="4176" w:type="dxa"/>
            <w:vMerge/>
            <w:tcBorders>
              <w:left w:val="single" w:sz="6" w:space="0" w:color="auto"/>
              <w:right w:val="single" w:sz="4" w:space="0" w:color="auto"/>
            </w:tcBorders>
            <w:shd w:val="pct15" w:color="auto" w:fill="auto"/>
            <w:vAlign w:val="center"/>
          </w:tcPr>
          <w:p w:rsidR="005E3D59" w:rsidRPr="00A22F88" w:rsidRDefault="005E3D59" w:rsidP="00600FD0">
            <w:pPr>
              <w:rPr>
                <w:rFonts w:ascii="Arial Narrow" w:hAnsi="Arial Narrow"/>
                <w:sz w:val="18"/>
              </w:rPr>
            </w:pPr>
          </w:p>
        </w:tc>
        <w:tc>
          <w:tcPr>
            <w:tcW w:w="2410" w:type="dxa"/>
            <w:tcBorders>
              <w:left w:val="single" w:sz="4" w:space="0" w:color="auto"/>
              <w:bottom w:val="single" w:sz="4" w:space="0" w:color="auto"/>
            </w:tcBorders>
            <w:shd w:val="pct15" w:color="auto" w:fill="auto"/>
            <w:vAlign w:val="center"/>
          </w:tcPr>
          <w:p w:rsidR="005E3D59" w:rsidRPr="00866E38" w:rsidRDefault="003549FA" w:rsidP="00600FD0">
            <w:pPr>
              <w:spacing w:before="60"/>
              <w:jc w:val="right"/>
              <w:rPr>
                <w:rFonts w:ascii="Arial Narrow" w:hAnsi="Arial Narrow"/>
                <w:sz w:val="18"/>
              </w:rPr>
            </w:pPr>
            <w:r>
              <w:rPr>
                <w:rFonts w:ascii="Arial Narrow" w:hAnsi="Arial Narrow"/>
                <w:sz w:val="18"/>
              </w:rPr>
              <w:t xml:space="preserve">Ne sait pas  </w:t>
            </w:r>
            <w:r w:rsidRPr="00866E38">
              <w:rPr>
                <w:rFonts w:ascii="Arial Narrow" w:hAnsi="Arial Narrow"/>
                <w:sz w:val="18"/>
              </w:rPr>
              <w:t>77</w:t>
            </w:r>
          </w:p>
        </w:tc>
        <w:tc>
          <w:tcPr>
            <w:tcW w:w="2832" w:type="dxa"/>
            <w:vMerge/>
            <w:tcBorders>
              <w:bottom w:val="single" w:sz="4" w:space="0" w:color="auto"/>
              <w:right w:val="single" w:sz="4" w:space="0" w:color="auto"/>
            </w:tcBorders>
            <w:shd w:val="pct15" w:color="auto" w:fill="auto"/>
            <w:vAlign w:val="center"/>
          </w:tcPr>
          <w:p w:rsidR="005E3D59" w:rsidRPr="00866E38" w:rsidRDefault="005E3D59" w:rsidP="00600FD0">
            <w:pPr>
              <w:spacing w:before="240"/>
              <w:ind w:right="12"/>
              <w:rPr>
                <w:rFonts w:ascii="Arial Narrow" w:hAnsi="Arial Narrow"/>
                <w:b/>
                <w:bCs/>
                <w:sz w:val="20"/>
                <w:szCs w:val="20"/>
              </w:rPr>
            </w:pPr>
          </w:p>
        </w:tc>
        <w:tc>
          <w:tcPr>
            <w:tcW w:w="1139" w:type="dxa"/>
            <w:vMerge/>
            <w:tcBorders>
              <w:left w:val="nil"/>
              <w:bottom w:val="single" w:sz="4" w:space="0" w:color="auto"/>
              <w:right w:val="single" w:sz="6" w:space="0" w:color="auto"/>
            </w:tcBorders>
            <w:shd w:val="pct15" w:color="auto" w:fill="auto"/>
            <w:vAlign w:val="center"/>
          </w:tcPr>
          <w:p w:rsidR="005E3D59" w:rsidRPr="00866E38" w:rsidRDefault="005E3D59" w:rsidP="00600FD0">
            <w:pPr>
              <w:jc w:val="center"/>
              <w:rPr>
                <w:rFonts w:ascii="Arial Narrow" w:hAnsi="Arial Narrow"/>
                <w:bCs/>
                <w:sz w:val="22"/>
                <w:szCs w:val="22"/>
              </w:rPr>
            </w:pPr>
          </w:p>
        </w:tc>
      </w:tr>
      <w:tr w:rsidR="005E3D59" w:rsidRPr="00866E38" w:rsidTr="00611765">
        <w:trPr>
          <w:trHeight w:val="345"/>
          <w:jc w:val="center"/>
        </w:trPr>
        <w:tc>
          <w:tcPr>
            <w:tcW w:w="4176" w:type="dxa"/>
            <w:vMerge w:val="restart"/>
            <w:tcBorders>
              <w:top w:val="single" w:sz="4" w:space="0" w:color="auto"/>
              <w:left w:val="single" w:sz="6" w:space="0" w:color="auto"/>
              <w:right w:val="single" w:sz="4" w:space="0" w:color="auto"/>
            </w:tcBorders>
            <w:shd w:val="pct15" w:color="auto" w:fill="auto"/>
            <w:vAlign w:val="center"/>
          </w:tcPr>
          <w:p w:rsidR="005E3D59" w:rsidRPr="003549FA" w:rsidRDefault="003549FA" w:rsidP="00600FD0">
            <w:pPr>
              <w:rPr>
                <w:rFonts w:ascii="Arial Narrow" w:hAnsi="Arial Narrow"/>
                <w:sz w:val="18"/>
                <w:lang w:val="fr-CH"/>
              </w:rPr>
            </w:pPr>
            <w:r>
              <w:rPr>
                <w:rFonts w:ascii="Arial Narrow" w:hAnsi="Arial Narrow"/>
                <w:b/>
                <w:sz w:val="18"/>
                <w:lang w:val="fr-FR"/>
              </w:rPr>
              <w:t>D</w:t>
            </w:r>
            <w:r w:rsidRPr="00461BAF">
              <w:rPr>
                <w:rFonts w:ascii="Arial Narrow" w:hAnsi="Arial Narrow"/>
                <w:b/>
                <w:sz w:val="18"/>
                <w:lang w:val="fr-FR"/>
              </w:rPr>
              <w:t>epuis quand</w:t>
            </w:r>
            <w:r w:rsidRPr="00461BAF">
              <w:rPr>
                <w:rFonts w:ascii="Arial Narrow" w:hAnsi="Arial Narrow"/>
                <w:sz w:val="18"/>
                <w:lang w:val="fr-FR"/>
              </w:rPr>
              <w:t xml:space="preserve"> avez</w:t>
            </w:r>
            <w:r>
              <w:rPr>
                <w:rFonts w:ascii="Arial Narrow" w:hAnsi="Arial Narrow"/>
                <w:sz w:val="18"/>
                <w:lang w:val="fr-FR"/>
              </w:rPr>
              <w:t>-vous</w:t>
            </w:r>
            <w:r w:rsidRPr="00461BAF">
              <w:rPr>
                <w:rFonts w:ascii="Arial Narrow" w:hAnsi="Arial Narrow"/>
                <w:sz w:val="18"/>
                <w:lang w:val="fr-FR"/>
              </w:rPr>
              <w:t xml:space="preserve"> arrêté de fumer</w:t>
            </w:r>
            <w:r w:rsidR="005E3D59" w:rsidRPr="003549FA">
              <w:rPr>
                <w:rFonts w:ascii="Arial Narrow" w:hAnsi="Arial Narrow"/>
                <w:sz w:val="18"/>
                <w:lang w:val="fr-CH"/>
              </w:rPr>
              <w:t>?</w:t>
            </w:r>
          </w:p>
          <w:p w:rsidR="005E3D59" w:rsidRPr="003549FA" w:rsidRDefault="005E3D59" w:rsidP="00600FD0">
            <w:pPr>
              <w:rPr>
                <w:rFonts w:ascii="Arial Narrow" w:hAnsi="Arial Narrow"/>
                <w:i/>
                <w:sz w:val="18"/>
                <w:szCs w:val="18"/>
                <w:lang w:val="fr-CH"/>
              </w:rPr>
            </w:pPr>
          </w:p>
          <w:p w:rsidR="003549FA" w:rsidRPr="00E14CE4" w:rsidRDefault="003549FA" w:rsidP="003549FA">
            <w:pPr>
              <w:rPr>
                <w:rFonts w:ascii="Arial Narrow" w:hAnsi="Arial Narrow"/>
                <w:i/>
                <w:sz w:val="18"/>
                <w:szCs w:val="18"/>
                <w:lang w:val="fr-FR"/>
              </w:rPr>
            </w:pPr>
            <w:r w:rsidRPr="00E14CE4">
              <w:rPr>
                <w:rFonts w:ascii="Arial Narrow" w:hAnsi="Arial Narrow"/>
                <w:i/>
                <w:sz w:val="18"/>
                <w:szCs w:val="18"/>
                <w:lang w:val="fr-FR"/>
              </w:rPr>
              <w:t>(</w:t>
            </w:r>
            <w:r w:rsidRPr="00461BAF">
              <w:rPr>
                <w:rFonts w:ascii="Arial Narrow" w:hAnsi="Arial Narrow"/>
                <w:i/>
                <w:iCs/>
                <w:sz w:val="18"/>
                <w:lang w:val="fr-FR"/>
              </w:rPr>
              <w:t>NOTER SEULEMENT POUR UNE PERIODE ET PAS LES TROIS</w:t>
            </w:r>
            <w:r w:rsidRPr="00E14CE4">
              <w:rPr>
                <w:rFonts w:ascii="Arial Narrow" w:hAnsi="Arial Narrow"/>
                <w:i/>
                <w:sz w:val="18"/>
                <w:szCs w:val="18"/>
                <w:lang w:val="fr-FR"/>
              </w:rPr>
              <w:t>)</w:t>
            </w:r>
          </w:p>
          <w:p w:rsidR="005E3D59" w:rsidRPr="003549FA" w:rsidRDefault="005E3D59" w:rsidP="00600FD0">
            <w:pPr>
              <w:rPr>
                <w:rFonts w:ascii="Arial Narrow" w:hAnsi="Arial Narrow"/>
                <w:i/>
                <w:sz w:val="18"/>
                <w:szCs w:val="18"/>
                <w:lang w:val="fr-FR"/>
              </w:rPr>
            </w:pPr>
          </w:p>
          <w:p w:rsidR="005E3D59" w:rsidRPr="00A22F88" w:rsidRDefault="003549FA" w:rsidP="00600FD0">
            <w:pPr>
              <w:rPr>
                <w:rFonts w:ascii="Arial Narrow" w:hAnsi="Arial Narrow"/>
                <w:i/>
                <w:iCs/>
                <w:sz w:val="18"/>
                <w:szCs w:val="18"/>
              </w:rPr>
            </w:pPr>
            <w:r>
              <w:rPr>
                <w:rFonts w:ascii="Arial Narrow" w:hAnsi="Arial Narrow"/>
                <w:i/>
                <w:iCs/>
                <w:sz w:val="18"/>
              </w:rPr>
              <w:t>Ne sait pas</w:t>
            </w:r>
            <w:r w:rsidRPr="00FA1063">
              <w:rPr>
                <w:rFonts w:ascii="Arial Narrow" w:hAnsi="Arial Narrow"/>
                <w:i/>
                <w:iCs/>
                <w:sz w:val="18"/>
              </w:rPr>
              <w:t xml:space="preserve"> 77</w:t>
            </w:r>
          </w:p>
        </w:tc>
        <w:tc>
          <w:tcPr>
            <w:tcW w:w="2410" w:type="dxa"/>
            <w:tcBorders>
              <w:top w:val="single" w:sz="4" w:space="0" w:color="auto"/>
              <w:left w:val="single" w:sz="4" w:space="0" w:color="auto"/>
            </w:tcBorders>
            <w:shd w:val="pct15" w:color="auto" w:fill="auto"/>
            <w:vAlign w:val="center"/>
          </w:tcPr>
          <w:p w:rsidR="005E3D59" w:rsidRPr="00866E38" w:rsidRDefault="00FE003C" w:rsidP="00600FD0">
            <w:pPr>
              <w:jc w:val="right"/>
              <w:rPr>
                <w:rFonts w:ascii="Arial Narrow" w:hAnsi="Arial Narrow"/>
                <w:sz w:val="18"/>
              </w:rPr>
            </w:pPr>
            <w:r>
              <w:rPr>
                <w:rFonts w:ascii="Arial Narrow" w:hAnsi="Arial Narrow"/>
                <w:sz w:val="18"/>
              </w:rPr>
              <w:t>En nombre</w:t>
            </w:r>
            <w:r w:rsidR="003C2105">
              <w:rPr>
                <w:rFonts w:ascii="Arial Narrow" w:hAnsi="Arial Narrow"/>
                <w:sz w:val="18"/>
              </w:rPr>
              <w:t xml:space="preserve"> </w:t>
            </w:r>
            <w:r>
              <w:rPr>
                <w:rFonts w:ascii="Arial Narrow" w:hAnsi="Arial Narrow"/>
                <w:sz w:val="18"/>
              </w:rPr>
              <w:t>d'années</w:t>
            </w:r>
          </w:p>
        </w:tc>
        <w:tc>
          <w:tcPr>
            <w:tcW w:w="2832" w:type="dxa"/>
            <w:tcBorders>
              <w:top w:val="single" w:sz="4" w:space="0" w:color="auto"/>
              <w:bottom w:val="single" w:sz="4" w:space="0" w:color="auto"/>
              <w:right w:val="single" w:sz="4" w:space="0" w:color="auto"/>
            </w:tcBorders>
            <w:shd w:val="pct15" w:color="auto" w:fill="auto"/>
            <w:vAlign w:val="center"/>
          </w:tcPr>
          <w:p w:rsidR="005E3D59" w:rsidRPr="00FE003C" w:rsidRDefault="005E3D59" w:rsidP="00FE003C">
            <w:pPr>
              <w:spacing w:before="240"/>
              <w:ind w:left="739" w:right="12" w:hanging="708"/>
              <w:rPr>
                <w:rFonts w:ascii="Arial Narrow" w:hAnsi="Arial Narrow"/>
                <w:sz w:val="20"/>
                <w:szCs w:val="20"/>
                <w:lang w:val="fr-CH"/>
              </w:rPr>
            </w:pPr>
            <w:r w:rsidRPr="00FE003C">
              <w:rPr>
                <w:rFonts w:ascii="Arial Narrow" w:hAnsi="Arial Narrow"/>
                <w:b/>
                <w:bCs/>
                <w:sz w:val="20"/>
                <w:szCs w:val="20"/>
                <w:lang w:val="fr-CH"/>
              </w:rPr>
              <w:t>└─┴─┘</w:t>
            </w:r>
            <w:r w:rsidR="00FE003C">
              <w:rPr>
                <w:rFonts w:ascii="Arial Narrow" w:hAnsi="Arial Narrow"/>
                <w:i/>
                <w:sz w:val="18"/>
                <w:lang w:val="fr-FR"/>
              </w:rPr>
              <w:t xml:space="preserve">Si réponse connue, aller </w:t>
            </w:r>
            <w:r w:rsidR="00FE003C" w:rsidRPr="00E14CE4">
              <w:rPr>
                <w:rFonts w:ascii="Arial Narrow" w:hAnsi="Arial Narrow"/>
                <w:i/>
                <w:sz w:val="18"/>
                <w:lang w:val="fr-FR"/>
              </w:rPr>
              <w:t>à  T</w:t>
            </w:r>
            <w:r w:rsidR="00FE003C">
              <w:rPr>
                <w:rFonts w:ascii="Arial Narrow" w:hAnsi="Arial Narrow"/>
                <w:i/>
                <w:sz w:val="18"/>
                <w:lang w:val="fr-FR"/>
              </w:rPr>
              <w:t>12</w:t>
            </w:r>
          </w:p>
        </w:tc>
        <w:tc>
          <w:tcPr>
            <w:tcW w:w="1139" w:type="dxa"/>
            <w:tcBorders>
              <w:top w:val="single" w:sz="4" w:space="0" w:color="auto"/>
              <w:left w:val="nil"/>
              <w:bottom w:val="single" w:sz="6" w:space="0" w:color="auto"/>
              <w:right w:val="single" w:sz="6" w:space="0" w:color="auto"/>
            </w:tcBorders>
            <w:shd w:val="pct15" w:color="auto" w:fill="auto"/>
            <w:vAlign w:val="center"/>
          </w:tcPr>
          <w:p w:rsidR="005E3D59" w:rsidRPr="00866E38" w:rsidRDefault="005E3D59" w:rsidP="00600FD0">
            <w:pPr>
              <w:jc w:val="center"/>
              <w:rPr>
                <w:rFonts w:ascii="Arial Narrow" w:hAnsi="Arial Narrow"/>
                <w:bCs/>
                <w:sz w:val="18"/>
              </w:rPr>
            </w:pPr>
            <w:r w:rsidRPr="00866E38">
              <w:rPr>
                <w:rFonts w:ascii="Arial Narrow" w:hAnsi="Arial Narrow"/>
                <w:bCs/>
                <w:sz w:val="22"/>
                <w:szCs w:val="22"/>
              </w:rPr>
              <w:t>T</w:t>
            </w:r>
            <w:r>
              <w:rPr>
                <w:rFonts w:ascii="Arial Narrow" w:hAnsi="Arial Narrow"/>
                <w:bCs/>
                <w:sz w:val="22"/>
                <w:szCs w:val="22"/>
              </w:rPr>
              <w:t>11</w:t>
            </w:r>
            <w:r w:rsidRPr="00866E38">
              <w:rPr>
                <w:rFonts w:ascii="Arial Narrow" w:hAnsi="Arial Narrow"/>
                <w:bCs/>
                <w:sz w:val="22"/>
                <w:szCs w:val="22"/>
              </w:rPr>
              <w:t>a</w:t>
            </w:r>
          </w:p>
        </w:tc>
      </w:tr>
      <w:tr w:rsidR="005E3D59" w:rsidRPr="00866E38" w:rsidTr="00611765">
        <w:trPr>
          <w:trHeight w:val="345"/>
          <w:jc w:val="center"/>
        </w:trPr>
        <w:tc>
          <w:tcPr>
            <w:tcW w:w="4176" w:type="dxa"/>
            <w:vMerge/>
            <w:tcBorders>
              <w:left w:val="single" w:sz="6" w:space="0" w:color="auto"/>
              <w:right w:val="single" w:sz="4" w:space="0" w:color="auto"/>
            </w:tcBorders>
            <w:shd w:val="pct15" w:color="auto" w:fill="auto"/>
            <w:vAlign w:val="center"/>
          </w:tcPr>
          <w:p w:rsidR="005E3D59" w:rsidRPr="00866E38" w:rsidRDefault="005E3D59" w:rsidP="00600FD0">
            <w:pPr>
              <w:rPr>
                <w:rFonts w:ascii="Arial Narrow" w:hAnsi="Arial Narrow"/>
                <w:sz w:val="18"/>
              </w:rPr>
            </w:pPr>
          </w:p>
        </w:tc>
        <w:tc>
          <w:tcPr>
            <w:tcW w:w="2410" w:type="dxa"/>
            <w:tcBorders>
              <w:top w:val="single" w:sz="4" w:space="0" w:color="auto"/>
              <w:left w:val="single" w:sz="4" w:space="0" w:color="auto"/>
            </w:tcBorders>
            <w:shd w:val="pct15" w:color="auto" w:fill="auto"/>
            <w:vAlign w:val="center"/>
          </w:tcPr>
          <w:p w:rsidR="005E3D59" w:rsidRPr="00866E38" w:rsidRDefault="00FE003C" w:rsidP="00600FD0">
            <w:pPr>
              <w:jc w:val="right"/>
              <w:rPr>
                <w:rFonts w:ascii="Arial Narrow" w:hAnsi="Arial Narrow"/>
                <w:sz w:val="18"/>
              </w:rPr>
            </w:pPr>
            <w:r>
              <w:rPr>
                <w:rFonts w:ascii="Arial Narrow" w:hAnsi="Arial Narrow"/>
                <w:sz w:val="18"/>
              </w:rPr>
              <w:t>OU</w:t>
            </w:r>
            <w:r w:rsidR="003C2105">
              <w:rPr>
                <w:rFonts w:ascii="Arial Narrow" w:hAnsi="Arial Narrow"/>
                <w:sz w:val="18"/>
              </w:rPr>
              <w:t xml:space="preserve"> </w:t>
            </w:r>
            <w:r>
              <w:rPr>
                <w:rFonts w:ascii="Arial Narrow" w:hAnsi="Arial Narrow"/>
                <w:sz w:val="18"/>
              </w:rPr>
              <w:t>en mois</w:t>
            </w:r>
          </w:p>
        </w:tc>
        <w:tc>
          <w:tcPr>
            <w:tcW w:w="2832" w:type="dxa"/>
            <w:tcBorders>
              <w:top w:val="single" w:sz="4" w:space="0" w:color="auto"/>
              <w:bottom w:val="single" w:sz="4" w:space="0" w:color="auto"/>
              <w:right w:val="single" w:sz="4" w:space="0" w:color="auto"/>
            </w:tcBorders>
            <w:shd w:val="pct15" w:color="auto" w:fill="auto"/>
            <w:vAlign w:val="center"/>
          </w:tcPr>
          <w:p w:rsidR="005E3D59" w:rsidRPr="00FE003C" w:rsidRDefault="005E3D59" w:rsidP="00FE003C">
            <w:pPr>
              <w:spacing w:before="240"/>
              <w:ind w:left="739" w:right="12" w:hanging="708"/>
              <w:rPr>
                <w:rFonts w:ascii="Arial Narrow" w:hAnsi="Arial Narrow"/>
                <w:b/>
                <w:bCs/>
                <w:sz w:val="20"/>
                <w:szCs w:val="20"/>
                <w:lang w:val="fr-CH"/>
              </w:rPr>
            </w:pPr>
            <w:r w:rsidRPr="00FE003C">
              <w:rPr>
                <w:rFonts w:ascii="Arial Narrow" w:hAnsi="Arial Narrow"/>
                <w:b/>
                <w:bCs/>
                <w:sz w:val="20"/>
                <w:szCs w:val="20"/>
                <w:lang w:val="fr-CH"/>
              </w:rPr>
              <w:t>└─┴─┘</w:t>
            </w:r>
            <w:r w:rsidR="00FE003C">
              <w:rPr>
                <w:rFonts w:ascii="Arial Narrow" w:hAnsi="Arial Narrow"/>
                <w:i/>
                <w:sz w:val="18"/>
                <w:lang w:val="fr-FR"/>
              </w:rPr>
              <w:t xml:space="preserve">Si réponse connue, aller </w:t>
            </w:r>
            <w:r w:rsidR="00FE003C" w:rsidRPr="00E14CE4">
              <w:rPr>
                <w:rFonts w:ascii="Arial Narrow" w:hAnsi="Arial Narrow"/>
                <w:i/>
                <w:sz w:val="18"/>
                <w:lang w:val="fr-FR"/>
              </w:rPr>
              <w:t>à  T</w:t>
            </w:r>
            <w:r w:rsidR="00FE003C">
              <w:rPr>
                <w:rFonts w:ascii="Arial Narrow" w:hAnsi="Arial Narrow"/>
                <w:i/>
                <w:sz w:val="18"/>
                <w:lang w:val="fr-FR"/>
              </w:rPr>
              <w:t>12</w:t>
            </w:r>
          </w:p>
        </w:tc>
        <w:tc>
          <w:tcPr>
            <w:tcW w:w="1139" w:type="dxa"/>
            <w:tcBorders>
              <w:top w:val="single" w:sz="6" w:space="0" w:color="auto"/>
              <w:left w:val="nil"/>
              <w:bottom w:val="single" w:sz="6" w:space="0" w:color="auto"/>
              <w:right w:val="single" w:sz="6" w:space="0" w:color="auto"/>
            </w:tcBorders>
            <w:shd w:val="pct15" w:color="auto" w:fill="auto"/>
            <w:vAlign w:val="center"/>
          </w:tcPr>
          <w:p w:rsidR="005E3D59" w:rsidRPr="00866E38" w:rsidRDefault="005E3D59" w:rsidP="00600FD0">
            <w:pPr>
              <w:jc w:val="center"/>
              <w:rPr>
                <w:rFonts w:ascii="Arial Narrow" w:hAnsi="Arial Narrow"/>
                <w:bCs/>
                <w:sz w:val="22"/>
                <w:szCs w:val="22"/>
              </w:rPr>
            </w:pPr>
            <w:r w:rsidRPr="00866E38">
              <w:rPr>
                <w:rFonts w:ascii="Arial Narrow" w:hAnsi="Arial Narrow"/>
                <w:bCs/>
                <w:sz w:val="22"/>
                <w:szCs w:val="22"/>
              </w:rPr>
              <w:t>T</w:t>
            </w:r>
            <w:r>
              <w:rPr>
                <w:rFonts w:ascii="Arial Narrow" w:hAnsi="Arial Narrow"/>
                <w:bCs/>
                <w:sz w:val="22"/>
                <w:szCs w:val="22"/>
              </w:rPr>
              <w:t>11</w:t>
            </w:r>
            <w:r w:rsidRPr="00866E38">
              <w:rPr>
                <w:rFonts w:ascii="Arial Narrow" w:hAnsi="Arial Narrow"/>
                <w:bCs/>
                <w:sz w:val="22"/>
                <w:szCs w:val="22"/>
              </w:rPr>
              <w:t>b</w:t>
            </w:r>
          </w:p>
        </w:tc>
      </w:tr>
      <w:tr w:rsidR="005E3D59" w:rsidRPr="00866E38" w:rsidTr="00611765">
        <w:trPr>
          <w:trHeight w:val="345"/>
          <w:jc w:val="center"/>
        </w:trPr>
        <w:tc>
          <w:tcPr>
            <w:tcW w:w="4176" w:type="dxa"/>
            <w:vMerge/>
            <w:tcBorders>
              <w:left w:val="single" w:sz="6" w:space="0" w:color="auto"/>
              <w:right w:val="single" w:sz="4" w:space="0" w:color="auto"/>
            </w:tcBorders>
            <w:shd w:val="pct15" w:color="auto" w:fill="auto"/>
            <w:vAlign w:val="center"/>
          </w:tcPr>
          <w:p w:rsidR="005E3D59" w:rsidRPr="00866E38" w:rsidRDefault="005E3D59" w:rsidP="00600FD0">
            <w:pPr>
              <w:rPr>
                <w:rFonts w:ascii="Arial Narrow" w:hAnsi="Arial Narrow"/>
                <w:sz w:val="18"/>
              </w:rPr>
            </w:pPr>
          </w:p>
        </w:tc>
        <w:tc>
          <w:tcPr>
            <w:tcW w:w="2410" w:type="dxa"/>
            <w:tcBorders>
              <w:top w:val="single" w:sz="4" w:space="0" w:color="auto"/>
              <w:left w:val="single" w:sz="4" w:space="0" w:color="auto"/>
              <w:bottom w:val="single" w:sz="4" w:space="0" w:color="auto"/>
            </w:tcBorders>
            <w:shd w:val="pct15" w:color="auto" w:fill="auto"/>
            <w:vAlign w:val="center"/>
          </w:tcPr>
          <w:p w:rsidR="005E3D59" w:rsidRPr="00866E38" w:rsidRDefault="00FE003C" w:rsidP="00600FD0">
            <w:pPr>
              <w:jc w:val="right"/>
              <w:rPr>
                <w:rFonts w:ascii="Arial Narrow" w:hAnsi="Arial Narrow"/>
                <w:sz w:val="18"/>
              </w:rPr>
            </w:pPr>
            <w:r>
              <w:rPr>
                <w:rFonts w:ascii="Arial Narrow" w:hAnsi="Arial Narrow"/>
                <w:sz w:val="18"/>
              </w:rPr>
              <w:t>OU</w:t>
            </w:r>
            <w:r w:rsidR="003C2105">
              <w:rPr>
                <w:rFonts w:ascii="Arial Narrow" w:hAnsi="Arial Narrow"/>
                <w:sz w:val="18"/>
              </w:rPr>
              <w:t xml:space="preserve"> </w:t>
            </w:r>
            <w:r>
              <w:rPr>
                <w:rFonts w:ascii="Arial Narrow" w:hAnsi="Arial Narrow"/>
                <w:sz w:val="18"/>
              </w:rPr>
              <w:t>en semaines</w:t>
            </w:r>
          </w:p>
        </w:tc>
        <w:tc>
          <w:tcPr>
            <w:tcW w:w="2832" w:type="dxa"/>
            <w:tcBorders>
              <w:top w:val="single" w:sz="4" w:space="0" w:color="auto"/>
              <w:bottom w:val="single" w:sz="4" w:space="0" w:color="auto"/>
              <w:right w:val="single" w:sz="4" w:space="0" w:color="auto"/>
            </w:tcBorders>
            <w:shd w:val="pct15" w:color="auto" w:fill="auto"/>
            <w:vAlign w:val="center"/>
          </w:tcPr>
          <w:p w:rsidR="005E3D59" w:rsidRPr="00866E38" w:rsidRDefault="005E3D59" w:rsidP="00600FD0">
            <w:pPr>
              <w:spacing w:before="240"/>
              <w:ind w:right="12"/>
              <w:rPr>
                <w:rFonts w:ascii="Arial Narrow" w:hAnsi="Arial Narrow"/>
                <w:b/>
                <w:bCs/>
                <w:sz w:val="20"/>
                <w:szCs w:val="20"/>
              </w:rPr>
            </w:pPr>
            <w:r w:rsidRPr="00866E38">
              <w:rPr>
                <w:rFonts w:ascii="Arial Narrow" w:hAnsi="Arial Narrow"/>
                <w:b/>
                <w:bCs/>
                <w:sz w:val="20"/>
                <w:szCs w:val="20"/>
              </w:rPr>
              <w:t>└─┴─┘</w:t>
            </w:r>
          </w:p>
        </w:tc>
        <w:tc>
          <w:tcPr>
            <w:tcW w:w="1139" w:type="dxa"/>
            <w:tcBorders>
              <w:top w:val="single" w:sz="6" w:space="0" w:color="auto"/>
              <w:left w:val="nil"/>
              <w:bottom w:val="single" w:sz="4" w:space="0" w:color="auto"/>
              <w:right w:val="single" w:sz="6" w:space="0" w:color="auto"/>
            </w:tcBorders>
            <w:shd w:val="pct15" w:color="auto" w:fill="auto"/>
            <w:vAlign w:val="center"/>
          </w:tcPr>
          <w:p w:rsidR="005E3D59" w:rsidRPr="00866E38" w:rsidRDefault="005E3D59" w:rsidP="00600FD0">
            <w:pPr>
              <w:jc w:val="center"/>
              <w:rPr>
                <w:rFonts w:ascii="Arial Narrow" w:hAnsi="Arial Narrow"/>
                <w:bCs/>
                <w:sz w:val="22"/>
                <w:szCs w:val="22"/>
              </w:rPr>
            </w:pPr>
            <w:r>
              <w:rPr>
                <w:rFonts w:ascii="Arial Narrow" w:hAnsi="Arial Narrow"/>
                <w:bCs/>
                <w:sz w:val="22"/>
                <w:szCs w:val="22"/>
              </w:rPr>
              <w:t>T11</w:t>
            </w:r>
            <w:r w:rsidRPr="00866E38">
              <w:rPr>
                <w:rFonts w:ascii="Arial Narrow" w:hAnsi="Arial Narrow"/>
                <w:bCs/>
                <w:sz w:val="22"/>
                <w:szCs w:val="22"/>
              </w:rPr>
              <w:t>c</w:t>
            </w:r>
          </w:p>
        </w:tc>
      </w:tr>
      <w:tr w:rsidR="005E3D59" w:rsidRPr="00866E38" w:rsidTr="00611765">
        <w:trPr>
          <w:trHeight w:hRule="exact" w:val="380"/>
          <w:jc w:val="center"/>
        </w:trPr>
        <w:tc>
          <w:tcPr>
            <w:tcW w:w="4176" w:type="dxa"/>
            <w:vMerge w:val="restart"/>
            <w:tcBorders>
              <w:top w:val="single" w:sz="6" w:space="0" w:color="auto"/>
              <w:left w:val="single" w:sz="4" w:space="0" w:color="auto"/>
              <w:right w:val="single" w:sz="4" w:space="0" w:color="auto"/>
            </w:tcBorders>
            <w:shd w:val="pct15" w:color="auto" w:fill="auto"/>
            <w:vAlign w:val="center"/>
          </w:tcPr>
          <w:p w:rsidR="00CB65B4" w:rsidRDefault="00C228CB" w:rsidP="00AB7C48">
            <w:pPr>
              <w:spacing w:before="60"/>
              <w:rPr>
                <w:rFonts w:ascii="Arial Narrow" w:hAnsi="Arial Narrow"/>
                <w:i/>
                <w:sz w:val="18"/>
                <w:szCs w:val="18"/>
                <w:lang w:val="fr-FR"/>
              </w:rPr>
            </w:pPr>
            <w:r w:rsidRPr="005C7551">
              <w:rPr>
                <w:rFonts w:ascii="Arial Narrow" w:hAnsi="Arial Narrow"/>
                <w:sz w:val="18"/>
                <w:highlight w:val="yellow"/>
                <w:lang w:val="fr-FR"/>
              </w:rPr>
              <w:t xml:space="preserve">Consommez-vous </w:t>
            </w:r>
            <w:r w:rsidRPr="005C7551">
              <w:rPr>
                <w:rFonts w:ascii="Arial Narrow" w:hAnsi="Arial Narrow"/>
                <w:b/>
                <w:sz w:val="18"/>
                <w:highlight w:val="yellow"/>
                <w:lang w:val="fr-FR"/>
              </w:rPr>
              <w:t>actuellement</w:t>
            </w:r>
            <w:r w:rsidRPr="005C7551">
              <w:rPr>
                <w:rFonts w:ascii="Arial Narrow" w:hAnsi="Arial Narrow"/>
                <w:sz w:val="18"/>
                <w:highlight w:val="yellow"/>
                <w:lang w:val="fr-FR"/>
              </w:rPr>
              <w:t xml:space="preserve"> du </w:t>
            </w:r>
            <w:r w:rsidRPr="005C7551">
              <w:rPr>
                <w:rFonts w:ascii="Arial Narrow" w:hAnsi="Arial Narrow"/>
                <w:b/>
                <w:sz w:val="18"/>
                <w:highlight w:val="yellow"/>
                <w:lang w:val="fr-FR"/>
              </w:rPr>
              <w:t>tabac non fumé</w:t>
            </w:r>
            <w:r w:rsidR="005E76A9">
              <w:rPr>
                <w:rFonts w:ascii="Arial Narrow" w:hAnsi="Arial Narrow"/>
                <w:b/>
                <w:sz w:val="18"/>
                <w:highlight w:val="yellow"/>
                <w:lang w:val="fr-FR"/>
              </w:rPr>
              <w:t xml:space="preserve"> </w:t>
            </w:r>
            <w:r w:rsidR="00E30401" w:rsidRPr="005C7551">
              <w:rPr>
                <w:rFonts w:ascii="Arial Narrow" w:hAnsi="Arial Narrow"/>
                <w:sz w:val="18"/>
                <w:highlight w:val="yellow"/>
                <w:lang w:val="fr-FR"/>
              </w:rPr>
              <w:t xml:space="preserve">tel que </w:t>
            </w:r>
            <w:r w:rsidR="00E30401" w:rsidRPr="005C7551">
              <w:rPr>
                <w:rFonts w:ascii="Arial Narrow" w:hAnsi="Arial Narrow"/>
                <w:i/>
                <w:iCs/>
                <w:sz w:val="18"/>
                <w:highlight w:val="yellow"/>
                <w:lang w:val="fr-FR"/>
              </w:rPr>
              <w:t xml:space="preserve">tabac à priser, </w:t>
            </w:r>
            <w:r w:rsidR="00AB7C48">
              <w:rPr>
                <w:rFonts w:ascii="Arial Narrow" w:hAnsi="Arial Narrow"/>
                <w:i/>
                <w:iCs/>
                <w:sz w:val="18"/>
                <w:highlight w:val="yellow"/>
                <w:lang w:val="fr-FR"/>
              </w:rPr>
              <w:t xml:space="preserve">tabac à snifer, </w:t>
            </w:r>
            <w:r w:rsidR="00E30401" w:rsidRPr="005C7551">
              <w:rPr>
                <w:rFonts w:ascii="Arial Narrow" w:hAnsi="Arial Narrow"/>
                <w:i/>
                <w:iCs/>
                <w:sz w:val="18"/>
                <w:highlight w:val="yellow"/>
                <w:lang w:val="fr-FR"/>
              </w:rPr>
              <w:t>tabac à mâche</w:t>
            </w:r>
            <w:r w:rsidR="00C174CD" w:rsidRPr="005C7551">
              <w:rPr>
                <w:rFonts w:ascii="Arial Narrow" w:hAnsi="Arial Narrow"/>
                <w:i/>
                <w:iCs/>
                <w:sz w:val="18"/>
                <w:highlight w:val="yellow"/>
                <w:lang w:val="fr-FR"/>
              </w:rPr>
              <w:t xml:space="preserve">r </w:t>
            </w:r>
            <w:r w:rsidRPr="005C7551">
              <w:rPr>
                <w:rFonts w:ascii="Arial Narrow" w:hAnsi="Arial Narrow"/>
                <w:sz w:val="18"/>
                <w:highlight w:val="yellow"/>
                <w:lang w:val="fr-FR"/>
              </w:rPr>
              <w:t>?</w:t>
            </w:r>
          </w:p>
          <w:p w:rsidR="005E3D59" w:rsidRPr="00E30401" w:rsidRDefault="00C228CB" w:rsidP="00CB65B4">
            <w:pPr>
              <w:spacing w:before="60"/>
              <w:rPr>
                <w:rFonts w:ascii="Arial Narrow" w:hAnsi="Arial Narrow"/>
                <w:i/>
                <w:sz w:val="18"/>
                <w:szCs w:val="18"/>
                <w:lang w:val="fr-CH"/>
              </w:rPr>
            </w:pPr>
            <w:r w:rsidRPr="00D53473">
              <w:rPr>
                <w:rFonts w:ascii="Arial Narrow" w:hAnsi="Arial Narrow"/>
                <w:i/>
                <w:sz w:val="18"/>
                <w:szCs w:val="18"/>
                <w:lang w:val="fr-FR"/>
              </w:rPr>
              <w:t>(U</w:t>
            </w:r>
            <w:r>
              <w:rPr>
                <w:rFonts w:ascii="Arial Narrow" w:hAnsi="Arial Narrow"/>
                <w:i/>
                <w:sz w:val="18"/>
                <w:szCs w:val="18"/>
                <w:lang w:val="fr-FR"/>
              </w:rPr>
              <w:t>TILISER LES C</w:t>
            </w:r>
            <w:r w:rsidRPr="00D53473">
              <w:rPr>
                <w:rFonts w:ascii="Arial Narrow" w:hAnsi="Arial Narrow"/>
                <w:i/>
                <w:sz w:val="18"/>
                <w:szCs w:val="18"/>
                <w:lang w:val="fr-FR"/>
              </w:rPr>
              <w:t>AR</w:t>
            </w:r>
            <w:r>
              <w:rPr>
                <w:rFonts w:ascii="Arial Narrow" w:hAnsi="Arial Narrow"/>
                <w:i/>
                <w:sz w:val="18"/>
                <w:szCs w:val="18"/>
                <w:lang w:val="fr-FR"/>
              </w:rPr>
              <w:t>TES</w:t>
            </w:r>
            <w:r w:rsidRPr="00D53473">
              <w:rPr>
                <w:rFonts w:ascii="Arial Narrow" w:hAnsi="Arial Narrow"/>
                <w:i/>
                <w:sz w:val="18"/>
                <w:szCs w:val="18"/>
                <w:lang w:val="fr-FR"/>
              </w:rPr>
              <w:t>)</w:t>
            </w:r>
          </w:p>
        </w:tc>
        <w:tc>
          <w:tcPr>
            <w:tcW w:w="2410" w:type="dxa"/>
            <w:tcBorders>
              <w:top w:val="single" w:sz="4" w:space="0" w:color="auto"/>
              <w:left w:val="nil"/>
            </w:tcBorders>
            <w:shd w:val="pct15" w:color="auto" w:fill="auto"/>
            <w:vAlign w:val="center"/>
          </w:tcPr>
          <w:p w:rsidR="005E3D59" w:rsidRPr="00866E38" w:rsidRDefault="00C228CB" w:rsidP="00600FD0">
            <w:pPr>
              <w:spacing w:before="60"/>
              <w:jc w:val="right"/>
              <w:rPr>
                <w:sz w:val="18"/>
              </w:rPr>
            </w:pPr>
            <w:r>
              <w:rPr>
                <w:rFonts w:ascii="Arial Narrow" w:hAnsi="Arial Narrow"/>
                <w:sz w:val="18"/>
              </w:rPr>
              <w:t>Oui</w:t>
            </w:r>
          </w:p>
        </w:tc>
        <w:tc>
          <w:tcPr>
            <w:tcW w:w="2832" w:type="dxa"/>
            <w:tcBorders>
              <w:top w:val="single" w:sz="4" w:space="0" w:color="auto"/>
            </w:tcBorders>
            <w:shd w:val="pct15" w:color="auto" w:fill="auto"/>
            <w:vAlign w:val="center"/>
          </w:tcPr>
          <w:p w:rsidR="005E3D59" w:rsidRPr="00866E38" w:rsidRDefault="005E3D59" w:rsidP="00600FD0">
            <w:pPr>
              <w:spacing w:before="60"/>
              <w:rPr>
                <w:rFonts w:ascii="Arial Narrow" w:hAnsi="Arial Narrow"/>
                <w:sz w:val="18"/>
              </w:rPr>
            </w:pPr>
            <w:r w:rsidRPr="00866E38">
              <w:rPr>
                <w:rFonts w:ascii="Arial Narrow" w:hAnsi="Arial Narrow"/>
                <w:sz w:val="18"/>
              </w:rPr>
              <w:t>1</w:t>
            </w:r>
          </w:p>
        </w:tc>
        <w:tc>
          <w:tcPr>
            <w:tcW w:w="1139" w:type="dxa"/>
            <w:vMerge w:val="restart"/>
            <w:tcBorders>
              <w:top w:val="single" w:sz="4" w:space="0" w:color="auto"/>
              <w:left w:val="single" w:sz="4" w:space="0" w:color="auto"/>
              <w:right w:val="single" w:sz="4" w:space="0" w:color="auto"/>
            </w:tcBorders>
            <w:shd w:val="pct15" w:color="auto" w:fill="auto"/>
            <w:vAlign w:val="center"/>
          </w:tcPr>
          <w:p w:rsidR="005E3D59" w:rsidRPr="00866E38" w:rsidRDefault="005E3D59" w:rsidP="00600FD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jc w:val="center"/>
              <w:rPr>
                <w:rFonts w:ascii="Arial Narrow" w:hAnsi="Arial Narrow"/>
                <w:bCs/>
              </w:rPr>
            </w:pPr>
            <w:r w:rsidRPr="00866E38">
              <w:rPr>
                <w:rFonts w:ascii="Arial Narrow" w:hAnsi="Arial Narrow"/>
                <w:bCs/>
                <w:sz w:val="22"/>
                <w:szCs w:val="22"/>
              </w:rPr>
              <w:t>T</w:t>
            </w:r>
            <w:r>
              <w:rPr>
                <w:rFonts w:ascii="Arial Narrow" w:hAnsi="Arial Narrow"/>
                <w:bCs/>
                <w:sz w:val="22"/>
                <w:szCs w:val="22"/>
              </w:rPr>
              <w:t>12</w:t>
            </w:r>
          </w:p>
        </w:tc>
      </w:tr>
      <w:tr w:rsidR="005E3D59" w:rsidRPr="00181ACC" w:rsidTr="00611765">
        <w:trPr>
          <w:trHeight w:hRule="exact" w:val="380"/>
          <w:jc w:val="center"/>
        </w:trPr>
        <w:tc>
          <w:tcPr>
            <w:tcW w:w="4176" w:type="dxa"/>
            <w:vMerge/>
            <w:tcBorders>
              <w:left w:val="single" w:sz="4" w:space="0" w:color="auto"/>
              <w:bottom w:val="single" w:sz="4" w:space="0" w:color="auto"/>
              <w:right w:val="single" w:sz="4" w:space="0" w:color="auto"/>
            </w:tcBorders>
            <w:shd w:val="pct15" w:color="auto" w:fill="auto"/>
            <w:vAlign w:val="center"/>
          </w:tcPr>
          <w:p w:rsidR="005E3D59" w:rsidRPr="00866E38" w:rsidRDefault="005E3D59" w:rsidP="00600FD0">
            <w:pPr>
              <w:rPr>
                <w:rFonts w:ascii="Arial Narrow" w:hAnsi="Arial Narrow"/>
                <w:sz w:val="18"/>
              </w:rPr>
            </w:pPr>
          </w:p>
        </w:tc>
        <w:tc>
          <w:tcPr>
            <w:tcW w:w="2410" w:type="dxa"/>
            <w:tcBorders>
              <w:left w:val="nil"/>
              <w:bottom w:val="single" w:sz="4" w:space="0" w:color="auto"/>
            </w:tcBorders>
            <w:shd w:val="pct15" w:color="auto" w:fill="auto"/>
            <w:vAlign w:val="center"/>
          </w:tcPr>
          <w:p w:rsidR="005E3D59" w:rsidRPr="00866E38" w:rsidRDefault="005E3D59" w:rsidP="00600FD0">
            <w:pPr>
              <w:spacing w:before="60"/>
              <w:jc w:val="right"/>
              <w:rPr>
                <w:rFonts w:ascii="Arial Narrow" w:hAnsi="Arial Narrow"/>
                <w:sz w:val="18"/>
              </w:rPr>
            </w:pPr>
            <w:r w:rsidRPr="00866E38">
              <w:rPr>
                <w:rFonts w:ascii="Arial Narrow" w:hAnsi="Arial Narrow"/>
                <w:sz w:val="18"/>
              </w:rPr>
              <w:t>No</w:t>
            </w:r>
            <w:r w:rsidR="00C228CB">
              <w:rPr>
                <w:rFonts w:ascii="Arial Narrow" w:hAnsi="Arial Narrow"/>
                <w:sz w:val="18"/>
              </w:rPr>
              <w:t>n</w:t>
            </w:r>
          </w:p>
        </w:tc>
        <w:tc>
          <w:tcPr>
            <w:tcW w:w="2832" w:type="dxa"/>
            <w:tcBorders>
              <w:bottom w:val="single" w:sz="4" w:space="0" w:color="auto"/>
            </w:tcBorders>
            <w:shd w:val="pct15" w:color="auto" w:fill="auto"/>
            <w:vAlign w:val="center"/>
          </w:tcPr>
          <w:p w:rsidR="005E3D59" w:rsidRPr="00C228CB" w:rsidRDefault="005E3D59" w:rsidP="00C228CB">
            <w:pPr>
              <w:spacing w:before="60"/>
              <w:rPr>
                <w:rFonts w:ascii="Arial Narrow" w:hAnsi="Arial Narrow"/>
                <w:sz w:val="18"/>
                <w:lang w:val="fr-CH"/>
              </w:rPr>
            </w:pPr>
            <w:r w:rsidRPr="00C228CB">
              <w:rPr>
                <w:rFonts w:ascii="Arial Narrow" w:hAnsi="Arial Narrow"/>
                <w:sz w:val="18"/>
                <w:lang w:val="fr-CH"/>
              </w:rPr>
              <w:t xml:space="preserve">2       </w:t>
            </w:r>
            <w:r w:rsidR="00C228CB" w:rsidRPr="00C228CB">
              <w:rPr>
                <w:rFonts w:ascii="Arial Narrow" w:hAnsi="Arial Narrow"/>
                <w:i/>
                <w:sz w:val="18"/>
                <w:lang w:val="fr-CH"/>
              </w:rPr>
              <w:t>Si</w:t>
            </w:r>
            <w:r w:rsidRPr="00C228CB">
              <w:rPr>
                <w:rFonts w:ascii="Arial Narrow" w:hAnsi="Arial Narrow"/>
                <w:i/>
                <w:sz w:val="18"/>
                <w:lang w:val="fr-CH"/>
              </w:rPr>
              <w:t xml:space="preserve"> No</w:t>
            </w:r>
            <w:r w:rsidR="00C228CB" w:rsidRPr="00C228CB">
              <w:rPr>
                <w:rFonts w:ascii="Arial Narrow" w:hAnsi="Arial Narrow"/>
                <w:i/>
                <w:sz w:val="18"/>
                <w:lang w:val="fr-CH"/>
              </w:rPr>
              <w:t>n</w:t>
            </w:r>
            <w:r w:rsidRPr="00C228CB">
              <w:rPr>
                <w:rFonts w:ascii="Arial Narrow" w:hAnsi="Arial Narrow"/>
                <w:i/>
                <w:sz w:val="18"/>
                <w:lang w:val="fr-CH"/>
              </w:rPr>
              <w:t xml:space="preserve">, </w:t>
            </w:r>
            <w:r w:rsidR="00C228CB" w:rsidRPr="00C228CB">
              <w:rPr>
                <w:rFonts w:ascii="Arial Narrow" w:hAnsi="Arial Narrow"/>
                <w:i/>
                <w:sz w:val="18"/>
                <w:lang w:val="fr-CH"/>
              </w:rPr>
              <w:t>aller à</w:t>
            </w:r>
            <w:r w:rsidRPr="00C228CB">
              <w:rPr>
                <w:rFonts w:ascii="Arial Narrow" w:hAnsi="Arial Narrow"/>
                <w:i/>
                <w:sz w:val="18"/>
                <w:lang w:val="fr-CH"/>
              </w:rPr>
              <w:t xml:space="preserve"> T15</w:t>
            </w:r>
          </w:p>
        </w:tc>
        <w:tc>
          <w:tcPr>
            <w:tcW w:w="1139" w:type="dxa"/>
            <w:vMerge/>
            <w:tcBorders>
              <w:left w:val="single" w:sz="4" w:space="0" w:color="auto"/>
              <w:bottom w:val="single" w:sz="4" w:space="0" w:color="auto"/>
              <w:right w:val="single" w:sz="4" w:space="0" w:color="auto"/>
            </w:tcBorders>
            <w:shd w:val="pct15" w:color="auto" w:fill="auto"/>
            <w:vAlign w:val="center"/>
          </w:tcPr>
          <w:p w:rsidR="005E3D59" w:rsidRPr="00C228CB" w:rsidRDefault="005E3D59" w:rsidP="00600FD0">
            <w:pPr>
              <w:jc w:val="center"/>
              <w:rPr>
                <w:rFonts w:ascii="Arial Narrow" w:hAnsi="Arial Narrow"/>
                <w:bCs/>
                <w:i/>
                <w:sz w:val="18"/>
                <w:lang w:val="fr-CH"/>
              </w:rPr>
            </w:pPr>
          </w:p>
        </w:tc>
      </w:tr>
      <w:tr w:rsidR="005E3D59" w:rsidRPr="00866E38" w:rsidTr="00611765">
        <w:trPr>
          <w:trHeight w:hRule="exact" w:val="380"/>
          <w:jc w:val="center"/>
        </w:trPr>
        <w:tc>
          <w:tcPr>
            <w:tcW w:w="4176" w:type="dxa"/>
            <w:vMerge w:val="restart"/>
            <w:tcBorders>
              <w:top w:val="single" w:sz="4" w:space="0" w:color="auto"/>
              <w:left w:val="single" w:sz="4" w:space="0" w:color="auto"/>
              <w:right w:val="single" w:sz="4" w:space="0" w:color="auto"/>
            </w:tcBorders>
            <w:shd w:val="pct15" w:color="auto" w:fill="auto"/>
            <w:vAlign w:val="center"/>
          </w:tcPr>
          <w:p w:rsidR="005E3D59" w:rsidRPr="00866E38" w:rsidRDefault="00C228CB" w:rsidP="00600FD0">
            <w:pPr>
              <w:rPr>
                <w:rFonts w:ascii="Arial Narrow" w:hAnsi="Arial Narrow"/>
                <w:i/>
                <w:iCs/>
                <w:color w:val="FF6600"/>
                <w:sz w:val="18"/>
              </w:rPr>
            </w:pPr>
            <w:r w:rsidRPr="000C435C">
              <w:rPr>
                <w:rFonts w:ascii="Arial Narrow" w:hAnsi="Arial Narrow"/>
                <w:iCs/>
                <w:sz w:val="18"/>
                <w:lang w:val="fr-FR"/>
              </w:rPr>
              <w:t xml:space="preserve">En consommez-vous </w:t>
            </w:r>
            <w:r w:rsidRPr="00D53473">
              <w:rPr>
                <w:rFonts w:ascii="Arial Narrow" w:hAnsi="Arial Narrow"/>
                <w:b/>
                <w:bCs/>
                <w:iCs/>
                <w:sz w:val="18"/>
                <w:lang w:val="fr-FR"/>
              </w:rPr>
              <w:t>quotidiennement</w:t>
            </w:r>
            <w:r w:rsidRPr="000C435C">
              <w:rPr>
                <w:rFonts w:ascii="Arial Narrow" w:hAnsi="Arial Narrow"/>
                <w:iCs/>
                <w:sz w:val="18"/>
                <w:lang w:val="fr-FR"/>
              </w:rPr>
              <w:t> ?</w:t>
            </w:r>
          </w:p>
        </w:tc>
        <w:tc>
          <w:tcPr>
            <w:tcW w:w="2410" w:type="dxa"/>
            <w:tcBorders>
              <w:top w:val="single" w:sz="4" w:space="0" w:color="auto"/>
              <w:left w:val="nil"/>
            </w:tcBorders>
            <w:shd w:val="pct15" w:color="auto" w:fill="auto"/>
            <w:vAlign w:val="center"/>
          </w:tcPr>
          <w:p w:rsidR="005E3D59" w:rsidRPr="00866E38" w:rsidRDefault="00C228CB" w:rsidP="00600FD0">
            <w:pPr>
              <w:spacing w:before="60"/>
              <w:jc w:val="right"/>
              <w:rPr>
                <w:sz w:val="18"/>
              </w:rPr>
            </w:pPr>
            <w:r>
              <w:rPr>
                <w:rFonts w:ascii="Arial Narrow" w:hAnsi="Arial Narrow"/>
                <w:sz w:val="18"/>
              </w:rPr>
              <w:t>Oui</w:t>
            </w:r>
          </w:p>
        </w:tc>
        <w:tc>
          <w:tcPr>
            <w:tcW w:w="2832" w:type="dxa"/>
            <w:tcBorders>
              <w:top w:val="single" w:sz="4" w:space="0" w:color="auto"/>
              <w:left w:val="nil"/>
            </w:tcBorders>
            <w:shd w:val="pct15" w:color="auto" w:fill="auto"/>
            <w:vAlign w:val="center"/>
          </w:tcPr>
          <w:p w:rsidR="005E3D59" w:rsidRPr="00866E38" w:rsidRDefault="005E3D59" w:rsidP="00600FD0">
            <w:pPr>
              <w:spacing w:before="60"/>
              <w:rPr>
                <w:rFonts w:ascii="Arial Narrow" w:hAnsi="Arial Narrow"/>
                <w:i/>
                <w:sz w:val="18"/>
              </w:rPr>
            </w:pPr>
            <w:r w:rsidRPr="00866E38">
              <w:rPr>
                <w:rFonts w:ascii="Arial Narrow" w:hAnsi="Arial Narrow"/>
                <w:sz w:val="18"/>
              </w:rPr>
              <w:t xml:space="preserve">1 </w:t>
            </w:r>
          </w:p>
        </w:tc>
        <w:tc>
          <w:tcPr>
            <w:tcW w:w="1139" w:type="dxa"/>
            <w:vMerge w:val="restart"/>
            <w:tcBorders>
              <w:top w:val="single" w:sz="4" w:space="0" w:color="auto"/>
              <w:left w:val="single" w:sz="4" w:space="0" w:color="auto"/>
              <w:right w:val="single" w:sz="4" w:space="0" w:color="auto"/>
            </w:tcBorders>
            <w:shd w:val="pct15" w:color="auto" w:fill="auto"/>
            <w:vAlign w:val="center"/>
          </w:tcPr>
          <w:p w:rsidR="005E3D59" w:rsidRPr="00866E38" w:rsidRDefault="005E3D59" w:rsidP="00600FD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866E38">
              <w:rPr>
                <w:rFonts w:ascii="Arial Narrow" w:hAnsi="Arial Narrow"/>
                <w:bCs/>
                <w:sz w:val="22"/>
                <w:szCs w:val="22"/>
              </w:rPr>
              <w:t>T1</w:t>
            </w:r>
            <w:r>
              <w:rPr>
                <w:rFonts w:ascii="Arial Narrow" w:hAnsi="Arial Narrow"/>
                <w:bCs/>
                <w:sz w:val="22"/>
                <w:szCs w:val="22"/>
              </w:rPr>
              <w:t>3</w:t>
            </w:r>
          </w:p>
        </w:tc>
      </w:tr>
      <w:tr w:rsidR="005E3D59" w:rsidRPr="001D79DA" w:rsidTr="00611765">
        <w:trPr>
          <w:trHeight w:hRule="exact" w:val="380"/>
          <w:jc w:val="center"/>
        </w:trPr>
        <w:tc>
          <w:tcPr>
            <w:tcW w:w="4176" w:type="dxa"/>
            <w:vMerge/>
            <w:tcBorders>
              <w:left w:val="single" w:sz="4" w:space="0" w:color="auto"/>
              <w:right w:val="single" w:sz="4" w:space="0" w:color="auto"/>
            </w:tcBorders>
            <w:shd w:val="pct15" w:color="auto" w:fill="auto"/>
            <w:vAlign w:val="center"/>
          </w:tcPr>
          <w:p w:rsidR="005E3D59" w:rsidRPr="00866E38" w:rsidRDefault="005E3D59" w:rsidP="00600FD0">
            <w:pPr>
              <w:rPr>
                <w:rFonts w:ascii="Arial Narrow" w:hAnsi="Arial Narrow"/>
                <w:b/>
                <w:sz w:val="18"/>
                <w:u w:val="single"/>
              </w:rPr>
            </w:pPr>
          </w:p>
        </w:tc>
        <w:tc>
          <w:tcPr>
            <w:tcW w:w="2410" w:type="dxa"/>
            <w:tcBorders>
              <w:left w:val="nil"/>
              <w:bottom w:val="single" w:sz="4" w:space="0" w:color="auto"/>
            </w:tcBorders>
            <w:shd w:val="pct15" w:color="auto" w:fill="auto"/>
            <w:vAlign w:val="center"/>
          </w:tcPr>
          <w:p w:rsidR="005E3D59" w:rsidRPr="00866E38" w:rsidRDefault="005E3D59" w:rsidP="00600FD0">
            <w:pPr>
              <w:jc w:val="right"/>
              <w:rPr>
                <w:sz w:val="18"/>
              </w:rPr>
            </w:pPr>
            <w:r w:rsidRPr="00866E38">
              <w:rPr>
                <w:rFonts w:ascii="Arial Narrow" w:hAnsi="Arial Narrow"/>
                <w:sz w:val="18"/>
              </w:rPr>
              <w:t>No</w:t>
            </w:r>
            <w:r w:rsidR="00C228CB">
              <w:rPr>
                <w:rFonts w:ascii="Arial Narrow" w:hAnsi="Arial Narrow"/>
                <w:sz w:val="18"/>
              </w:rPr>
              <w:t>n</w:t>
            </w:r>
          </w:p>
        </w:tc>
        <w:tc>
          <w:tcPr>
            <w:tcW w:w="2832" w:type="dxa"/>
            <w:tcBorders>
              <w:left w:val="nil"/>
              <w:bottom w:val="single" w:sz="4" w:space="0" w:color="auto"/>
            </w:tcBorders>
            <w:shd w:val="pct15" w:color="auto" w:fill="auto"/>
            <w:vAlign w:val="center"/>
          </w:tcPr>
          <w:p w:rsidR="005E3D59" w:rsidRPr="00C228CB" w:rsidRDefault="005E3D59" w:rsidP="00600FD0">
            <w:pPr>
              <w:rPr>
                <w:sz w:val="18"/>
                <w:lang w:val="fr-CH"/>
              </w:rPr>
            </w:pPr>
            <w:r w:rsidRPr="00C228CB">
              <w:rPr>
                <w:rFonts w:ascii="Arial Narrow" w:hAnsi="Arial Narrow"/>
                <w:sz w:val="18"/>
                <w:lang w:val="fr-CH"/>
              </w:rPr>
              <w:t xml:space="preserve">2       </w:t>
            </w:r>
            <w:r w:rsidR="00C228CB" w:rsidRPr="00C228CB">
              <w:rPr>
                <w:rFonts w:ascii="Arial Narrow" w:hAnsi="Arial Narrow"/>
                <w:i/>
                <w:sz w:val="18"/>
                <w:lang w:val="fr-CH"/>
              </w:rPr>
              <w:t>Si Non, aller à</w:t>
            </w:r>
            <w:r w:rsidRPr="00C228CB">
              <w:rPr>
                <w:rFonts w:ascii="Arial Narrow" w:hAnsi="Arial Narrow"/>
                <w:i/>
                <w:sz w:val="18"/>
                <w:lang w:val="fr-CH"/>
              </w:rPr>
              <w:t>T14aw</w:t>
            </w:r>
          </w:p>
        </w:tc>
        <w:tc>
          <w:tcPr>
            <w:tcW w:w="1139" w:type="dxa"/>
            <w:vMerge/>
            <w:tcBorders>
              <w:left w:val="single" w:sz="4" w:space="0" w:color="auto"/>
              <w:right w:val="single" w:sz="4" w:space="0" w:color="auto"/>
            </w:tcBorders>
            <w:shd w:val="pct15" w:color="auto" w:fill="auto"/>
            <w:vAlign w:val="center"/>
          </w:tcPr>
          <w:p w:rsidR="005E3D59" w:rsidRPr="00C228CB" w:rsidRDefault="005E3D59" w:rsidP="00600FD0">
            <w:pPr>
              <w:rPr>
                <w:rFonts w:ascii="Arial Narrow" w:hAnsi="Arial Narrow"/>
                <w:bCs/>
                <w:sz w:val="22"/>
                <w:szCs w:val="22"/>
                <w:lang w:val="fr-CH"/>
              </w:rPr>
            </w:pPr>
          </w:p>
        </w:tc>
      </w:tr>
      <w:tr w:rsidR="005E3D59" w:rsidRPr="00866E38" w:rsidTr="00611765">
        <w:tblPrEx>
          <w:shd w:val="clear" w:color="auto" w:fill="auto"/>
        </w:tblPrEx>
        <w:trPr>
          <w:cantSplit/>
          <w:trHeight w:val="315"/>
          <w:jc w:val="center"/>
        </w:trPr>
        <w:tc>
          <w:tcPr>
            <w:tcW w:w="4176" w:type="dxa"/>
            <w:vMerge w:val="restart"/>
            <w:tcBorders>
              <w:top w:val="single" w:sz="4" w:space="0" w:color="auto"/>
              <w:left w:val="single" w:sz="6" w:space="0" w:color="auto"/>
              <w:right w:val="single" w:sz="4" w:space="0" w:color="auto"/>
            </w:tcBorders>
            <w:shd w:val="pct15" w:color="auto" w:fill="auto"/>
            <w:vAlign w:val="center"/>
          </w:tcPr>
          <w:p w:rsidR="007E763E" w:rsidRDefault="007E763E" w:rsidP="007E763E">
            <w:pPr>
              <w:rPr>
                <w:rFonts w:ascii="Arial Narrow" w:hAnsi="Arial Narrow"/>
                <w:sz w:val="18"/>
                <w:lang w:val="fr-FR"/>
              </w:rPr>
            </w:pPr>
            <w:r w:rsidRPr="00461BAF">
              <w:rPr>
                <w:rFonts w:ascii="Arial Narrow" w:hAnsi="Arial Narrow"/>
                <w:sz w:val="18"/>
                <w:lang w:val="fr-FR"/>
              </w:rPr>
              <w:t xml:space="preserve">En moyenne, </w:t>
            </w:r>
            <w:r w:rsidRPr="007E763E">
              <w:rPr>
                <w:rFonts w:ascii="Arial Narrow" w:hAnsi="Arial Narrow"/>
                <w:b/>
                <w:bCs/>
                <w:sz w:val="18"/>
                <w:lang w:val="fr-FR"/>
              </w:rPr>
              <w:t>combien de fois par jour/semaine</w:t>
            </w:r>
            <w:r w:rsidRPr="00461BAF">
              <w:rPr>
                <w:rFonts w:ascii="Arial Narrow" w:hAnsi="Arial Narrow"/>
                <w:sz w:val="18"/>
                <w:lang w:val="fr-FR"/>
              </w:rPr>
              <w:t xml:space="preserve"> consommez-vous les produits </w:t>
            </w:r>
            <w:r>
              <w:rPr>
                <w:rFonts w:ascii="Arial Narrow" w:hAnsi="Arial Narrow"/>
                <w:sz w:val="18"/>
                <w:lang w:val="fr-FR"/>
              </w:rPr>
              <w:t>suivants</w:t>
            </w:r>
            <w:r w:rsidRPr="00461BAF">
              <w:rPr>
                <w:rFonts w:ascii="Arial Narrow" w:hAnsi="Arial Narrow"/>
                <w:sz w:val="18"/>
                <w:lang w:val="fr-FR"/>
              </w:rPr>
              <w:t> ?</w:t>
            </w:r>
          </w:p>
          <w:p w:rsidR="005E3D59" w:rsidRDefault="005E3D59" w:rsidP="00600FD0">
            <w:pPr>
              <w:rPr>
                <w:rFonts w:ascii="Arial Narrow" w:hAnsi="Arial Narrow"/>
                <w:sz w:val="18"/>
                <w:lang w:val="fr-FR"/>
              </w:rPr>
            </w:pPr>
          </w:p>
          <w:p w:rsidR="00177B31" w:rsidRPr="007E763E" w:rsidRDefault="00177B31" w:rsidP="00600FD0">
            <w:pPr>
              <w:rPr>
                <w:rFonts w:ascii="Arial Narrow" w:hAnsi="Arial Narrow"/>
                <w:sz w:val="18"/>
                <w:lang w:val="fr-FR"/>
              </w:rPr>
            </w:pPr>
          </w:p>
          <w:p w:rsidR="007E763E" w:rsidRPr="00062F5E" w:rsidRDefault="007E763E" w:rsidP="007E763E">
            <w:pPr>
              <w:rPr>
                <w:rFonts w:ascii="Arial Narrow" w:hAnsi="Arial Narrow"/>
                <w:i/>
                <w:iCs/>
                <w:sz w:val="18"/>
                <w:lang w:val="fr-CH"/>
              </w:rPr>
            </w:pPr>
            <w:r w:rsidRPr="00062F5E">
              <w:rPr>
                <w:rFonts w:ascii="Arial Narrow" w:hAnsi="Arial Narrow"/>
                <w:i/>
                <w:iCs/>
                <w:sz w:val="18"/>
                <w:lang w:val="fr-CH"/>
              </w:rPr>
              <w:t>(SI MOINS DE CHAQUE JOUR, INSCRIRE CHAQUE SEMAINE)</w:t>
            </w:r>
          </w:p>
          <w:p w:rsidR="007E763E" w:rsidRPr="00062F5E" w:rsidRDefault="007E763E" w:rsidP="007E763E">
            <w:pPr>
              <w:rPr>
                <w:rFonts w:ascii="Arial Narrow" w:hAnsi="Arial Narrow"/>
                <w:sz w:val="18"/>
                <w:lang w:val="fr-CH"/>
              </w:rPr>
            </w:pPr>
          </w:p>
          <w:p w:rsidR="007E763E" w:rsidRPr="00062F5E" w:rsidRDefault="007E763E" w:rsidP="007E763E">
            <w:pPr>
              <w:rPr>
                <w:rFonts w:ascii="Arial Narrow" w:hAnsi="Arial Narrow"/>
                <w:sz w:val="18"/>
                <w:lang w:val="fr-CH"/>
              </w:rPr>
            </w:pPr>
          </w:p>
          <w:p w:rsidR="007E763E" w:rsidRPr="00461BAF" w:rsidRDefault="007E763E" w:rsidP="007E763E">
            <w:pPr>
              <w:rPr>
                <w:rFonts w:ascii="Arial Narrow" w:hAnsi="Arial Narrow"/>
                <w:sz w:val="18"/>
                <w:lang w:val="fr-FR"/>
              </w:rPr>
            </w:pPr>
            <w:r w:rsidRPr="00461BAF">
              <w:rPr>
                <w:rFonts w:ascii="Arial Narrow" w:hAnsi="Arial Narrow"/>
                <w:i/>
                <w:sz w:val="18"/>
                <w:lang w:val="fr-FR"/>
              </w:rPr>
              <w:t>(INSCRIRE LA QUANTITE POUR CHAQUE TYPE DE PRODUIT</w:t>
            </w:r>
            <w:r>
              <w:rPr>
                <w:rFonts w:ascii="Arial Narrow" w:hAnsi="Arial Narrow"/>
                <w:i/>
                <w:sz w:val="18"/>
                <w:lang w:val="fr-FR"/>
              </w:rPr>
              <w:t>, UTILISER LES CARTES</w:t>
            </w:r>
            <w:r w:rsidRPr="00461BAF">
              <w:rPr>
                <w:rFonts w:ascii="Arial Narrow" w:hAnsi="Arial Narrow"/>
                <w:i/>
                <w:sz w:val="18"/>
                <w:lang w:val="fr-FR"/>
              </w:rPr>
              <w:t>)</w:t>
            </w:r>
          </w:p>
          <w:p w:rsidR="007E763E" w:rsidRDefault="007E763E" w:rsidP="007E763E">
            <w:pPr>
              <w:rPr>
                <w:rFonts w:ascii="Arial Narrow" w:hAnsi="Arial Narrow"/>
                <w:sz w:val="18"/>
                <w:lang w:val="fr-FR"/>
              </w:rPr>
            </w:pPr>
          </w:p>
          <w:p w:rsidR="007E763E" w:rsidRPr="00DD22FB" w:rsidRDefault="007E763E" w:rsidP="007E763E">
            <w:pPr>
              <w:rPr>
                <w:rFonts w:ascii="Arial Narrow" w:hAnsi="Arial Narrow"/>
                <w:sz w:val="18"/>
                <w:lang w:val="fr-FR"/>
              </w:rPr>
            </w:pPr>
          </w:p>
          <w:p w:rsidR="005E3D59" w:rsidRPr="00866E38" w:rsidRDefault="007E763E" w:rsidP="007E763E">
            <w:pPr>
              <w:rPr>
                <w:rFonts w:ascii="Arial Narrow" w:hAnsi="Arial Narrow"/>
                <w:sz w:val="18"/>
              </w:rPr>
            </w:pPr>
            <w:r>
              <w:rPr>
                <w:rFonts w:ascii="Arial Narrow" w:hAnsi="Arial Narrow"/>
                <w:i/>
                <w:iCs/>
                <w:sz w:val="18"/>
              </w:rPr>
              <w:t>Ne sait pas</w:t>
            </w:r>
            <w:r w:rsidRPr="00FA1063">
              <w:rPr>
                <w:rFonts w:ascii="Arial Narrow" w:hAnsi="Arial Narrow"/>
                <w:i/>
                <w:iCs/>
                <w:sz w:val="18"/>
              </w:rPr>
              <w:t xml:space="preserve"> 77</w:t>
            </w:r>
            <w:r>
              <w:rPr>
                <w:rFonts w:ascii="Arial Narrow" w:hAnsi="Arial Narrow"/>
                <w:i/>
                <w:iCs/>
                <w:sz w:val="18"/>
              </w:rPr>
              <w:t>77</w:t>
            </w:r>
          </w:p>
        </w:tc>
        <w:tc>
          <w:tcPr>
            <w:tcW w:w="6381" w:type="dxa"/>
            <w:gridSpan w:val="3"/>
            <w:tcBorders>
              <w:top w:val="single" w:sz="4" w:space="0" w:color="auto"/>
              <w:left w:val="single" w:sz="4" w:space="0" w:color="auto"/>
              <w:right w:val="single" w:sz="6" w:space="0" w:color="auto"/>
            </w:tcBorders>
            <w:shd w:val="pct15" w:color="auto" w:fill="auto"/>
            <w:vAlign w:val="center"/>
          </w:tcPr>
          <w:p w:rsidR="005E3D59" w:rsidRPr="00866E38" w:rsidRDefault="00E14270" w:rsidP="00C174CD">
            <w:pPr>
              <w:jc w:val="center"/>
              <w:rPr>
                <w:rFonts w:ascii="Arial Narrow" w:hAnsi="Arial Narrow"/>
                <w:bCs/>
                <w:sz w:val="22"/>
                <w:szCs w:val="22"/>
              </w:rPr>
            </w:pPr>
            <w:r>
              <w:rPr>
                <w:rFonts w:ascii="Arial Narrow" w:hAnsi="Arial Narrow"/>
                <w:sz w:val="20"/>
              </w:rPr>
              <w:t>CHAQUE JOUR</w:t>
            </w:r>
            <w:r w:rsidRPr="00866E38">
              <w:rPr>
                <w:rFonts w:ascii="Arial Narrow" w:hAnsi="Arial Narrow"/>
                <w:b/>
                <w:bCs/>
                <w:sz w:val="20"/>
              </w:rPr>
              <w:t>↓</w:t>
            </w:r>
            <w:r>
              <w:rPr>
                <w:rFonts w:ascii="Arial Narrow" w:hAnsi="Arial Narrow"/>
                <w:sz w:val="20"/>
              </w:rPr>
              <w:t>CHAQUE SEMAINE</w:t>
            </w:r>
            <w:r w:rsidRPr="00866E38">
              <w:rPr>
                <w:rFonts w:ascii="Arial Narrow" w:hAnsi="Arial Narrow"/>
                <w:sz w:val="20"/>
              </w:rPr>
              <w:t>↓</w:t>
            </w:r>
          </w:p>
        </w:tc>
      </w:tr>
      <w:tr w:rsidR="005E3D59" w:rsidRPr="00866E38" w:rsidTr="00611765">
        <w:tblPrEx>
          <w:shd w:val="clear" w:color="auto" w:fill="auto"/>
        </w:tblPrEx>
        <w:trPr>
          <w:cantSplit/>
          <w:trHeight w:val="340"/>
          <w:jc w:val="center"/>
        </w:trPr>
        <w:tc>
          <w:tcPr>
            <w:tcW w:w="4176" w:type="dxa"/>
            <w:vMerge/>
            <w:tcBorders>
              <w:left w:val="single" w:sz="6" w:space="0" w:color="auto"/>
              <w:right w:val="single" w:sz="4" w:space="0" w:color="auto"/>
            </w:tcBorders>
            <w:shd w:val="pct15" w:color="auto" w:fill="auto"/>
            <w:vAlign w:val="center"/>
          </w:tcPr>
          <w:p w:rsidR="005E3D59" w:rsidRPr="00866E38" w:rsidRDefault="005E3D59" w:rsidP="00600FD0">
            <w:pPr>
              <w:rPr>
                <w:rFonts w:ascii="Arial Narrow" w:hAnsi="Arial Narrow"/>
                <w:i/>
                <w:iCs/>
                <w:sz w:val="18"/>
              </w:rPr>
            </w:pPr>
          </w:p>
        </w:tc>
        <w:tc>
          <w:tcPr>
            <w:tcW w:w="2410" w:type="dxa"/>
            <w:tcBorders>
              <w:top w:val="single" w:sz="4" w:space="0" w:color="auto"/>
              <w:left w:val="single" w:sz="4" w:space="0" w:color="auto"/>
            </w:tcBorders>
            <w:shd w:val="pct15" w:color="auto" w:fill="auto"/>
            <w:vAlign w:val="center"/>
          </w:tcPr>
          <w:p w:rsidR="005E3D59" w:rsidRPr="00E14270" w:rsidRDefault="00E14270" w:rsidP="00600FD0">
            <w:pPr>
              <w:ind w:right="360"/>
              <w:jc w:val="right"/>
              <w:rPr>
                <w:rFonts w:ascii="Arial Narrow" w:hAnsi="Arial Narrow"/>
                <w:sz w:val="18"/>
                <w:lang w:val="fr-CH"/>
              </w:rPr>
            </w:pPr>
            <w:r w:rsidRPr="00461BAF">
              <w:rPr>
                <w:rFonts w:ascii="Arial Narrow" w:hAnsi="Arial Narrow"/>
                <w:sz w:val="18"/>
                <w:lang w:val="fr-FR"/>
              </w:rPr>
              <w:t>Tabac à priser (voie orale)</w:t>
            </w:r>
          </w:p>
        </w:tc>
        <w:tc>
          <w:tcPr>
            <w:tcW w:w="2832" w:type="dxa"/>
            <w:tcBorders>
              <w:top w:val="single" w:sz="4" w:space="0" w:color="auto"/>
              <w:right w:val="single" w:sz="4" w:space="0" w:color="auto"/>
            </w:tcBorders>
            <w:shd w:val="pct15" w:color="auto" w:fill="auto"/>
            <w:vAlign w:val="center"/>
          </w:tcPr>
          <w:p w:rsidR="005E3D59" w:rsidRPr="00866E38" w:rsidRDefault="005E3D59" w:rsidP="00600FD0">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4" w:space="0" w:color="auto"/>
              <w:left w:val="nil"/>
              <w:right w:val="single" w:sz="6" w:space="0" w:color="auto"/>
            </w:tcBorders>
            <w:shd w:val="pct15" w:color="auto" w:fill="auto"/>
            <w:vAlign w:val="center"/>
          </w:tcPr>
          <w:p w:rsidR="005E3D59" w:rsidRPr="00866E38" w:rsidRDefault="005E3D59" w:rsidP="00600FD0">
            <w:pPr>
              <w:jc w:val="center"/>
              <w:rPr>
                <w:rFonts w:ascii="Arial Narrow" w:hAnsi="Arial Narrow"/>
                <w:bCs/>
                <w:noProof/>
                <w:sz w:val="22"/>
                <w:szCs w:val="22"/>
              </w:rPr>
            </w:pPr>
            <w:r>
              <w:rPr>
                <w:rFonts w:ascii="Arial Narrow" w:hAnsi="Arial Narrow"/>
                <w:bCs/>
                <w:noProof/>
                <w:sz w:val="22"/>
                <w:szCs w:val="22"/>
              </w:rPr>
              <w:t>T14</w:t>
            </w:r>
            <w:r w:rsidRPr="00866E38">
              <w:rPr>
                <w:rFonts w:ascii="Arial Narrow" w:hAnsi="Arial Narrow"/>
                <w:bCs/>
                <w:noProof/>
                <w:sz w:val="22"/>
                <w:szCs w:val="22"/>
              </w:rPr>
              <w:t>a/</w:t>
            </w:r>
          </w:p>
          <w:p w:rsidR="005E3D59" w:rsidRPr="00866E38" w:rsidRDefault="005E3D59" w:rsidP="00600FD0">
            <w:pPr>
              <w:jc w:val="center"/>
              <w:rPr>
                <w:rFonts w:ascii="Arial Narrow" w:hAnsi="Arial Narrow"/>
                <w:bCs/>
                <w:sz w:val="18"/>
              </w:rPr>
            </w:pPr>
            <w:r>
              <w:rPr>
                <w:rFonts w:ascii="Arial Narrow" w:hAnsi="Arial Narrow"/>
                <w:bCs/>
                <w:noProof/>
                <w:sz w:val="22"/>
                <w:szCs w:val="22"/>
              </w:rPr>
              <w:t>T14</w:t>
            </w:r>
            <w:r w:rsidRPr="00866E38">
              <w:rPr>
                <w:rFonts w:ascii="Arial Narrow" w:hAnsi="Arial Narrow"/>
                <w:bCs/>
                <w:noProof/>
                <w:sz w:val="22"/>
                <w:szCs w:val="22"/>
              </w:rPr>
              <w:t>aw</w:t>
            </w:r>
          </w:p>
        </w:tc>
      </w:tr>
      <w:tr w:rsidR="005E3D59" w:rsidRPr="00866E38" w:rsidTr="00611765">
        <w:tblPrEx>
          <w:shd w:val="clear" w:color="auto" w:fill="auto"/>
        </w:tblPrEx>
        <w:trPr>
          <w:cantSplit/>
          <w:trHeight w:val="340"/>
          <w:jc w:val="center"/>
        </w:trPr>
        <w:tc>
          <w:tcPr>
            <w:tcW w:w="4176" w:type="dxa"/>
            <w:vMerge/>
            <w:tcBorders>
              <w:left w:val="single" w:sz="6" w:space="0" w:color="auto"/>
              <w:right w:val="single" w:sz="4" w:space="0" w:color="auto"/>
            </w:tcBorders>
            <w:shd w:val="pct15" w:color="auto" w:fill="auto"/>
            <w:vAlign w:val="center"/>
          </w:tcPr>
          <w:p w:rsidR="005E3D59" w:rsidRPr="00866E38" w:rsidRDefault="005E3D59" w:rsidP="00600FD0">
            <w:pPr>
              <w:rPr>
                <w:rFonts w:ascii="Arial Narrow" w:hAnsi="Arial Narrow"/>
                <w:sz w:val="18"/>
              </w:rPr>
            </w:pPr>
          </w:p>
        </w:tc>
        <w:tc>
          <w:tcPr>
            <w:tcW w:w="2410" w:type="dxa"/>
            <w:tcBorders>
              <w:top w:val="single" w:sz="6" w:space="0" w:color="auto"/>
              <w:left w:val="single" w:sz="4" w:space="0" w:color="auto"/>
            </w:tcBorders>
            <w:shd w:val="pct15" w:color="auto" w:fill="auto"/>
            <w:vAlign w:val="center"/>
          </w:tcPr>
          <w:p w:rsidR="005E3D59" w:rsidRPr="00E14270" w:rsidRDefault="00E14270" w:rsidP="00514EAA">
            <w:pPr>
              <w:ind w:right="360"/>
              <w:jc w:val="right"/>
              <w:rPr>
                <w:rFonts w:ascii="Arial Narrow" w:hAnsi="Arial Narrow"/>
                <w:sz w:val="18"/>
                <w:lang w:val="fr-CH"/>
              </w:rPr>
            </w:pPr>
            <w:r w:rsidRPr="00514EAA">
              <w:rPr>
                <w:rFonts w:ascii="Arial Narrow" w:hAnsi="Arial Narrow"/>
                <w:sz w:val="18"/>
                <w:highlight w:val="yellow"/>
                <w:lang w:val="fr-FR"/>
              </w:rPr>
              <w:t xml:space="preserve">Tabac à </w:t>
            </w:r>
            <w:r w:rsidR="00514EAA" w:rsidRPr="00514EAA">
              <w:rPr>
                <w:rFonts w:ascii="Arial Narrow" w:hAnsi="Arial Narrow"/>
                <w:sz w:val="18"/>
                <w:highlight w:val="yellow"/>
                <w:lang w:val="fr-FR"/>
              </w:rPr>
              <w:t>snifer</w:t>
            </w:r>
          </w:p>
        </w:tc>
        <w:tc>
          <w:tcPr>
            <w:tcW w:w="2832" w:type="dxa"/>
            <w:tcBorders>
              <w:top w:val="single" w:sz="6" w:space="0" w:color="auto"/>
              <w:right w:val="single" w:sz="4" w:space="0" w:color="auto"/>
            </w:tcBorders>
            <w:shd w:val="pct15" w:color="auto" w:fill="auto"/>
            <w:vAlign w:val="center"/>
          </w:tcPr>
          <w:p w:rsidR="005E3D59" w:rsidRPr="00866E38" w:rsidRDefault="005E3D59" w:rsidP="00600FD0">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6" w:space="0" w:color="auto"/>
              <w:left w:val="nil"/>
              <w:right w:val="single" w:sz="6" w:space="0" w:color="auto"/>
            </w:tcBorders>
            <w:shd w:val="pct15" w:color="auto" w:fill="auto"/>
            <w:vAlign w:val="center"/>
          </w:tcPr>
          <w:p w:rsidR="005E3D59" w:rsidRPr="00514EAA" w:rsidRDefault="005E3D59" w:rsidP="00600FD0">
            <w:pPr>
              <w:jc w:val="center"/>
              <w:rPr>
                <w:rFonts w:ascii="Arial Narrow" w:hAnsi="Arial Narrow"/>
                <w:bCs/>
                <w:noProof/>
                <w:sz w:val="22"/>
                <w:szCs w:val="22"/>
                <w:highlight w:val="yellow"/>
              </w:rPr>
            </w:pPr>
            <w:r w:rsidRPr="00514EAA">
              <w:rPr>
                <w:rFonts w:ascii="Arial Narrow" w:hAnsi="Arial Narrow"/>
                <w:bCs/>
                <w:noProof/>
                <w:sz w:val="22"/>
                <w:szCs w:val="22"/>
                <w:highlight w:val="yellow"/>
              </w:rPr>
              <w:t>T14b/</w:t>
            </w:r>
          </w:p>
          <w:p w:rsidR="005E3D59" w:rsidRPr="00866E38" w:rsidRDefault="005E3D59" w:rsidP="00600FD0">
            <w:pPr>
              <w:jc w:val="center"/>
              <w:rPr>
                <w:rFonts w:ascii="Arial Narrow" w:hAnsi="Arial Narrow"/>
                <w:bCs/>
                <w:sz w:val="18"/>
              </w:rPr>
            </w:pPr>
            <w:r w:rsidRPr="00514EAA">
              <w:rPr>
                <w:rFonts w:ascii="Arial Narrow" w:hAnsi="Arial Narrow"/>
                <w:bCs/>
                <w:noProof/>
                <w:sz w:val="22"/>
                <w:szCs w:val="22"/>
                <w:highlight w:val="yellow"/>
              </w:rPr>
              <w:t>T14bw</w:t>
            </w:r>
          </w:p>
        </w:tc>
      </w:tr>
      <w:tr w:rsidR="005E3D59" w:rsidRPr="00866E38" w:rsidTr="00611765">
        <w:tblPrEx>
          <w:shd w:val="clear" w:color="auto" w:fill="auto"/>
        </w:tblPrEx>
        <w:trPr>
          <w:cantSplit/>
          <w:trHeight w:val="340"/>
          <w:jc w:val="center"/>
        </w:trPr>
        <w:tc>
          <w:tcPr>
            <w:tcW w:w="4176" w:type="dxa"/>
            <w:vMerge/>
            <w:tcBorders>
              <w:left w:val="single" w:sz="6" w:space="0" w:color="auto"/>
              <w:right w:val="single" w:sz="4" w:space="0" w:color="auto"/>
            </w:tcBorders>
            <w:shd w:val="pct15" w:color="auto" w:fill="auto"/>
            <w:vAlign w:val="center"/>
          </w:tcPr>
          <w:p w:rsidR="005E3D59" w:rsidRPr="00866E38" w:rsidRDefault="005E3D59" w:rsidP="00600FD0">
            <w:pPr>
              <w:rPr>
                <w:rFonts w:ascii="Arial Narrow" w:hAnsi="Arial Narrow"/>
                <w:sz w:val="18"/>
              </w:rPr>
            </w:pPr>
          </w:p>
        </w:tc>
        <w:tc>
          <w:tcPr>
            <w:tcW w:w="2410" w:type="dxa"/>
            <w:tcBorders>
              <w:top w:val="single" w:sz="6" w:space="0" w:color="auto"/>
              <w:left w:val="single" w:sz="4" w:space="0" w:color="auto"/>
            </w:tcBorders>
            <w:shd w:val="pct15" w:color="auto" w:fill="auto"/>
            <w:vAlign w:val="center"/>
          </w:tcPr>
          <w:p w:rsidR="005E3D59" w:rsidRPr="00866E38" w:rsidRDefault="00E14270" w:rsidP="00600FD0">
            <w:pPr>
              <w:ind w:right="360"/>
              <w:jc w:val="right"/>
              <w:rPr>
                <w:rFonts w:ascii="Arial Narrow" w:hAnsi="Arial Narrow"/>
                <w:sz w:val="18"/>
              </w:rPr>
            </w:pPr>
            <w:r w:rsidRPr="00461BAF">
              <w:rPr>
                <w:rFonts w:ascii="Arial Narrow" w:hAnsi="Arial Narrow"/>
                <w:sz w:val="18"/>
                <w:lang w:val="fr-FR"/>
              </w:rPr>
              <w:t>Tabac à mâcher</w:t>
            </w:r>
          </w:p>
        </w:tc>
        <w:tc>
          <w:tcPr>
            <w:tcW w:w="2832" w:type="dxa"/>
            <w:tcBorders>
              <w:top w:val="single" w:sz="6" w:space="0" w:color="auto"/>
              <w:right w:val="single" w:sz="4" w:space="0" w:color="auto"/>
            </w:tcBorders>
            <w:shd w:val="pct15" w:color="auto" w:fill="auto"/>
            <w:vAlign w:val="center"/>
          </w:tcPr>
          <w:p w:rsidR="005E3D59" w:rsidRPr="00866E38" w:rsidRDefault="005E3D59" w:rsidP="00600FD0">
            <w:pPr>
              <w:spacing w:before="240"/>
              <w:ind w:right="12"/>
              <w:rPr>
                <w:rFonts w:ascii="Arial Narrow" w:hAnsi="Arial Narrow"/>
                <w:sz w:val="20"/>
                <w:szCs w:val="20"/>
              </w:rPr>
            </w:pPr>
            <w:r w:rsidRPr="00866E38">
              <w:rPr>
                <w:rFonts w:ascii="Arial Narrow" w:hAnsi="Arial Narrow"/>
                <w:sz w:val="20"/>
              </w:rPr>
              <w:t>└─┴─┴─┴</w:t>
            </w:r>
            <w:r w:rsidRPr="00866E38">
              <w:rPr>
                <w:rFonts w:ascii="Arial Narrow" w:hAnsi="Arial Narrow"/>
                <w:b/>
                <w:bCs/>
                <w:sz w:val="20"/>
                <w:szCs w:val="20"/>
              </w:rPr>
              <w:t>─┘</w:t>
            </w:r>
            <w:r w:rsidRPr="00866E38">
              <w:rPr>
                <w:rFonts w:ascii="Arial Narrow" w:hAnsi="Arial Narrow"/>
                <w:sz w:val="20"/>
              </w:rPr>
              <w:t>└─┴─┴─┴</w:t>
            </w:r>
            <w:r w:rsidRPr="00866E38">
              <w:rPr>
                <w:rFonts w:ascii="Arial Narrow" w:hAnsi="Arial Narrow"/>
                <w:b/>
                <w:bCs/>
                <w:sz w:val="20"/>
                <w:szCs w:val="20"/>
              </w:rPr>
              <w:t>─┘</w:t>
            </w:r>
          </w:p>
        </w:tc>
        <w:tc>
          <w:tcPr>
            <w:tcW w:w="1139" w:type="dxa"/>
            <w:tcBorders>
              <w:top w:val="single" w:sz="6" w:space="0" w:color="auto"/>
              <w:left w:val="nil"/>
              <w:right w:val="single" w:sz="6" w:space="0" w:color="auto"/>
            </w:tcBorders>
            <w:shd w:val="pct15" w:color="auto" w:fill="auto"/>
            <w:vAlign w:val="center"/>
          </w:tcPr>
          <w:p w:rsidR="005E3D59" w:rsidRPr="005C7551" w:rsidRDefault="005E3D59" w:rsidP="00600FD0">
            <w:pPr>
              <w:jc w:val="center"/>
              <w:rPr>
                <w:rFonts w:ascii="Arial Narrow" w:hAnsi="Arial Narrow"/>
                <w:bCs/>
                <w:noProof/>
                <w:sz w:val="22"/>
                <w:szCs w:val="22"/>
                <w:highlight w:val="yellow"/>
              </w:rPr>
            </w:pPr>
            <w:r w:rsidRPr="005C7551">
              <w:rPr>
                <w:rFonts w:ascii="Arial Narrow" w:hAnsi="Arial Narrow"/>
                <w:bCs/>
                <w:noProof/>
                <w:sz w:val="22"/>
                <w:szCs w:val="22"/>
                <w:highlight w:val="yellow"/>
              </w:rPr>
              <w:t>T14c/</w:t>
            </w:r>
          </w:p>
          <w:p w:rsidR="005E3D59" w:rsidRPr="005C7551" w:rsidRDefault="005E3D59" w:rsidP="00600FD0">
            <w:pPr>
              <w:jc w:val="center"/>
              <w:rPr>
                <w:rFonts w:ascii="Arial Narrow" w:hAnsi="Arial Narrow"/>
                <w:bCs/>
                <w:sz w:val="18"/>
                <w:highlight w:val="yellow"/>
              </w:rPr>
            </w:pPr>
            <w:r w:rsidRPr="005C7551">
              <w:rPr>
                <w:rFonts w:ascii="Arial Narrow" w:hAnsi="Arial Narrow"/>
                <w:bCs/>
                <w:noProof/>
                <w:sz w:val="22"/>
                <w:szCs w:val="22"/>
                <w:highlight w:val="yellow"/>
              </w:rPr>
              <w:t>T14cw</w:t>
            </w:r>
          </w:p>
        </w:tc>
      </w:tr>
      <w:tr w:rsidR="005E3D59" w:rsidRPr="00866E38" w:rsidTr="00611765">
        <w:tblPrEx>
          <w:shd w:val="clear" w:color="auto" w:fill="auto"/>
        </w:tblPrEx>
        <w:trPr>
          <w:cantSplit/>
          <w:trHeight w:val="340"/>
          <w:jc w:val="center"/>
        </w:trPr>
        <w:tc>
          <w:tcPr>
            <w:tcW w:w="4176" w:type="dxa"/>
            <w:vMerge/>
            <w:tcBorders>
              <w:left w:val="single" w:sz="6" w:space="0" w:color="auto"/>
              <w:right w:val="single" w:sz="4" w:space="0" w:color="auto"/>
            </w:tcBorders>
            <w:shd w:val="pct15" w:color="auto" w:fill="auto"/>
            <w:vAlign w:val="center"/>
          </w:tcPr>
          <w:p w:rsidR="005E3D59" w:rsidRPr="00866E38" w:rsidRDefault="005E3D59" w:rsidP="00600FD0">
            <w:pPr>
              <w:rPr>
                <w:rFonts w:ascii="Arial Narrow" w:hAnsi="Arial Narrow"/>
                <w:i/>
                <w:sz w:val="16"/>
              </w:rPr>
            </w:pPr>
          </w:p>
        </w:tc>
        <w:tc>
          <w:tcPr>
            <w:tcW w:w="2410" w:type="dxa"/>
            <w:tcBorders>
              <w:top w:val="single" w:sz="6" w:space="0" w:color="auto"/>
              <w:left w:val="single" w:sz="4" w:space="0" w:color="auto"/>
              <w:bottom w:val="single" w:sz="6" w:space="0" w:color="auto"/>
            </w:tcBorders>
            <w:shd w:val="pct15" w:color="auto" w:fill="auto"/>
            <w:vAlign w:val="center"/>
          </w:tcPr>
          <w:p w:rsidR="005E3D59" w:rsidRPr="00866E38" w:rsidRDefault="00E14270" w:rsidP="00600FD0">
            <w:pPr>
              <w:ind w:right="360"/>
              <w:jc w:val="right"/>
              <w:rPr>
                <w:rFonts w:ascii="Arial Narrow" w:hAnsi="Arial Narrow"/>
                <w:sz w:val="18"/>
              </w:rPr>
            </w:pPr>
            <w:r>
              <w:rPr>
                <w:rFonts w:ascii="Arial Narrow" w:hAnsi="Arial Narrow"/>
                <w:sz w:val="18"/>
              </w:rPr>
              <w:t>Autres</w:t>
            </w:r>
          </w:p>
        </w:tc>
        <w:tc>
          <w:tcPr>
            <w:tcW w:w="2832" w:type="dxa"/>
            <w:tcBorders>
              <w:top w:val="single" w:sz="6" w:space="0" w:color="auto"/>
              <w:bottom w:val="single" w:sz="6" w:space="0" w:color="auto"/>
              <w:right w:val="single" w:sz="4" w:space="0" w:color="auto"/>
            </w:tcBorders>
            <w:shd w:val="pct15" w:color="auto" w:fill="auto"/>
          </w:tcPr>
          <w:p w:rsidR="005E3D59" w:rsidRPr="00CB4896" w:rsidRDefault="005E3D59" w:rsidP="00600FD0">
            <w:pPr>
              <w:tabs>
                <w:tab w:val="right" w:pos="2835"/>
                <w:tab w:val="left" w:pos="3119"/>
              </w:tabs>
              <w:ind w:right="12"/>
              <w:rPr>
                <w:rFonts w:ascii="Arial Narrow" w:hAnsi="Arial Narrow"/>
                <w:i/>
                <w:iCs/>
                <w:sz w:val="18"/>
                <w:lang w:val="fr-CH"/>
              </w:rPr>
            </w:pPr>
          </w:p>
          <w:p w:rsidR="005E3D59" w:rsidRPr="00E14270" w:rsidRDefault="005E3D59" w:rsidP="007611B1">
            <w:pPr>
              <w:tabs>
                <w:tab w:val="right" w:pos="2835"/>
                <w:tab w:val="left" w:pos="3119"/>
              </w:tabs>
              <w:ind w:right="12"/>
              <w:rPr>
                <w:rFonts w:ascii="Arial Narrow" w:hAnsi="Arial Narrow"/>
                <w:i/>
                <w:iCs/>
                <w:sz w:val="18"/>
                <w:lang w:val="fr-CH"/>
              </w:rPr>
            </w:pPr>
            <w:r w:rsidRPr="00E14270">
              <w:rPr>
                <w:rFonts w:ascii="Arial Narrow" w:hAnsi="Arial Narrow"/>
                <w:sz w:val="20"/>
                <w:lang w:val="fr-CH"/>
              </w:rPr>
              <w:t>└─┴─┴─┴</w:t>
            </w:r>
            <w:r w:rsidRPr="00E14270">
              <w:rPr>
                <w:rFonts w:ascii="Arial Narrow" w:hAnsi="Arial Narrow"/>
                <w:b/>
                <w:bCs/>
                <w:sz w:val="20"/>
                <w:szCs w:val="20"/>
                <w:lang w:val="fr-CH"/>
              </w:rPr>
              <w:t>─┘</w:t>
            </w:r>
            <w:r w:rsidRPr="00E14270">
              <w:rPr>
                <w:rFonts w:ascii="Arial Narrow" w:hAnsi="Arial Narrow"/>
                <w:sz w:val="20"/>
                <w:lang w:val="fr-CH"/>
              </w:rPr>
              <w:t>└─┴─┴─┴</w:t>
            </w:r>
            <w:r w:rsidRPr="00E14270">
              <w:rPr>
                <w:rFonts w:ascii="Arial Narrow" w:hAnsi="Arial Narrow"/>
                <w:b/>
                <w:bCs/>
                <w:sz w:val="20"/>
                <w:szCs w:val="20"/>
                <w:lang w:val="fr-CH"/>
              </w:rPr>
              <w:t>─┘</w:t>
            </w:r>
            <w:r w:rsidR="00E14270" w:rsidRPr="00E14270">
              <w:rPr>
                <w:rFonts w:ascii="Arial Narrow" w:hAnsi="Arial Narrow"/>
                <w:i/>
                <w:iCs/>
                <w:sz w:val="18"/>
                <w:lang w:val="fr-CH"/>
              </w:rPr>
              <w:t>Si Autres</w:t>
            </w:r>
            <w:r w:rsidRPr="00E14270">
              <w:rPr>
                <w:rFonts w:ascii="Arial Narrow" w:hAnsi="Arial Narrow"/>
                <w:i/>
                <w:iCs/>
                <w:sz w:val="18"/>
                <w:lang w:val="fr-CH"/>
              </w:rPr>
              <w:t xml:space="preserve">, </w:t>
            </w:r>
            <w:r w:rsidR="00E14270" w:rsidRPr="00E14270">
              <w:rPr>
                <w:rFonts w:ascii="Arial Narrow" w:hAnsi="Arial Narrow"/>
                <w:i/>
                <w:iCs/>
                <w:sz w:val="18"/>
                <w:lang w:val="fr-CH"/>
              </w:rPr>
              <w:t>aller à</w:t>
            </w:r>
            <w:r w:rsidRPr="00E14270">
              <w:rPr>
                <w:rFonts w:ascii="Arial Narrow" w:hAnsi="Arial Narrow"/>
                <w:i/>
                <w:iCs/>
                <w:sz w:val="18"/>
                <w:lang w:val="fr-CH"/>
              </w:rPr>
              <w:t xml:space="preserve"> T14other, </w:t>
            </w:r>
          </w:p>
        </w:tc>
        <w:tc>
          <w:tcPr>
            <w:tcW w:w="1139" w:type="dxa"/>
            <w:tcBorders>
              <w:top w:val="single" w:sz="6" w:space="0" w:color="auto"/>
              <w:left w:val="nil"/>
              <w:bottom w:val="single" w:sz="6" w:space="0" w:color="auto"/>
              <w:right w:val="single" w:sz="6" w:space="0" w:color="auto"/>
            </w:tcBorders>
            <w:shd w:val="pct15" w:color="auto" w:fill="auto"/>
            <w:vAlign w:val="center"/>
          </w:tcPr>
          <w:p w:rsidR="005E3D59" w:rsidRPr="005C7551" w:rsidRDefault="005E3D59" w:rsidP="00600FD0">
            <w:pPr>
              <w:jc w:val="center"/>
              <w:rPr>
                <w:rFonts w:ascii="Arial Narrow" w:hAnsi="Arial Narrow"/>
                <w:bCs/>
                <w:noProof/>
                <w:sz w:val="22"/>
                <w:szCs w:val="22"/>
                <w:highlight w:val="yellow"/>
              </w:rPr>
            </w:pPr>
            <w:r w:rsidRPr="005C7551">
              <w:rPr>
                <w:rFonts w:ascii="Arial Narrow" w:hAnsi="Arial Narrow"/>
                <w:bCs/>
                <w:noProof/>
                <w:sz w:val="22"/>
                <w:szCs w:val="22"/>
                <w:highlight w:val="yellow"/>
              </w:rPr>
              <w:t>T14e/</w:t>
            </w:r>
          </w:p>
          <w:p w:rsidR="005E3D59" w:rsidRPr="005C7551" w:rsidRDefault="005E3D59" w:rsidP="00600FD0">
            <w:pPr>
              <w:jc w:val="center"/>
              <w:rPr>
                <w:rFonts w:ascii="Arial Narrow" w:hAnsi="Arial Narrow"/>
                <w:bCs/>
                <w:i/>
                <w:iCs/>
                <w:sz w:val="18"/>
                <w:highlight w:val="yellow"/>
              </w:rPr>
            </w:pPr>
            <w:r w:rsidRPr="005C7551">
              <w:rPr>
                <w:rFonts w:ascii="Arial Narrow" w:hAnsi="Arial Narrow"/>
                <w:bCs/>
                <w:noProof/>
                <w:sz w:val="22"/>
                <w:szCs w:val="22"/>
                <w:highlight w:val="yellow"/>
              </w:rPr>
              <w:t>T14ew</w:t>
            </w:r>
          </w:p>
        </w:tc>
      </w:tr>
      <w:tr w:rsidR="005E3D59" w:rsidRPr="00866E38" w:rsidTr="00611765">
        <w:tblPrEx>
          <w:shd w:val="clear" w:color="auto" w:fill="auto"/>
        </w:tblPrEx>
        <w:trPr>
          <w:cantSplit/>
          <w:trHeight w:val="340"/>
          <w:jc w:val="center"/>
        </w:trPr>
        <w:tc>
          <w:tcPr>
            <w:tcW w:w="4176" w:type="dxa"/>
            <w:vMerge/>
            <w:tcBorders>
              <w:left w:val="single" w:sz="6" w:space="0" w:color="auto"/>
              <w:bottom w:val="single" w:sz="6" w:space="0" w:color="auto"/>
              <w:right w:val="single" w:sz="4" w:space="0" w:color="auto"/>
            </w:tcBorders>
            <w:shd w:val="pct15" w:color="auto" w:fill="auto"/>
            <w:vAlign w:val="center"/>
          </w:tcPr>
          <w:p w:rsidR="005E3D59" w:rsidRPr="00866E38" w:rsidRDefault="005E3D59" w:rsidP="00600FD0">
            <w:pPr>
              <w:rPr>
                <w:rFonts w:ascii="Arial Narrow" w:hAnsi="Arial Narrow"/>
                <w:sz w:val="18"/>
              </w:rPr>
            </w:pPr>
          </w:p>
        </w:tc>
        <w:tc>
          <w:tcPr>
            <w:tcW w:w="2410" w:type="dxa"/>
            <w:tcBorders>
              <w:top w:val="single" w:sz="6" w:space="0" w:color="auto"/>
              <w:left w:val="single" w:sz="4" w:space="0" w:color="auto"/>
              <w:bottom w:val="single" w:sz="6" w:space="0" w:color="auto"/>
            </w:tcBorders>
            <w:shd w:val="pct15" w:color="auto" w:fill="auto"/>
            <w:vAlign w:val="center"/>
          </w:tcPr>
          <w:p w:rsidR="005E3D59" w:rsidRPr="00866E38" w:rsidRDefault="00E14270" w:rsidP="00600FD0">
            <w:pPr>
              <w:ind w:right="360"/>
              <w:jc w:val="right"/>
              <w:rPr>
                <w:rFonts w:ascii="Arial Narrow" w:hAnsi="Arial Narrow"/>
                <w:sz w:val="18"/>
              </w:rPr>
            </w:pPr>
            <w:r w:rsidRPr="00461BAF">
              <w:rPr>
                <w:rFonts w:ascii="Arial Narrow" w:hAnsi="Arial Narrow"/>
                <w:sz w:val="18"/>
                <w:lang w:val="fr-FR"/>
              </w:rPr>
              <w:t>Autres (à spécifier) :</w:t>
            </w:r>
          </w:p>
        </w:tc>
        <w:tc>
          <w:tcPr>
            <w:tcW w:w="2832" w:type="dxa"/>
            <w:tcBorders>
              <w:top w:val="single" w:sz="6" w:space="0" w:color="auto"/>
              <w:bottom w:val="single" w:sz="6" w:space="0" w:color="auto"/>
              <w:right w:val="single" w:sz="4" w:space="0" w:color="auto"/>
            </w:tcBorders>
            <w:shd w:val="pct15" w:color="auto" w:fill="auto"/>
            <w:vAlign w:val="bottom"/>
          </w:tcPr>
          <w:p w:rsidR="005E3D59" w:rsidRPr="00CB4896" w:rsidRDefault="005E3D59" w:rsidP="00600FD0">
            <w:pPr>
              <w:spacing w:before="240"/>
              <w:ind w:right="12"/>
              <w:rPr>
                <w:rFonts w:ascii="Arial Narrow" w:hAnsi="Arial Narrow"/>
                <w:sz w:val="20"/>
                <w:szCs w:val="20"/>
                <w:lang w:val="fr-CH"/>
              </w:rPr>
            </w:pPr>
            <w:r w:rsidRPr="00CB4896">
              <w:rPr>
                <w:rFonts w:ascii="Arial Narrow" w:hAnsi="Arial Narrow"/>
                <w:sz w:val="20"/>
                <w:szCs w:val="20"/>
                <w:lang w:val="fr-CH"/>
              </w:rPr>
              <w:t>└─┴─┴─┴─┴─┴─┘</w:t>
            </w:r>
          </w:p>
          <w:p w:rsidR="005E3D59" w:rsidRPr="00034353" w:rsidRDefault="00034353" w:rsidP="00034353">
            <w:pPr>
              <w:ind w:right="11"/>
              <w:rPr>
                <w:rFonts w:ascii="Arial Narrow" w:hAnsi="Arial Narrow"/>
                <w:i/>
                <w:iCs/>
                <w:sz w:val="18"/>
                <w:szCs w:val="18"/>
                <w:lang w:val="fr-CH"/>
              </w:rPr>
            </w:pPr>
            <w:r w:rsidRPr="00034353">
              <w:rPr>
                <w:rFonts w:ascii="Arial Narrow" w:hAnsi="Arial Narrow"/>
                <w:i/>
                <w:iCs/>
                <w:sz w:val="18"/>
                <w:szCs w:val="18"/>
                <w:lang w:val="fr-CH"/>
              </w:rPr>
              <w:t>Si</w:t>
            </w:r>
            <w:r w:rsidR="005E3D59" w:rsidRPr="00034353">
              <w:rPr>
                <w:rFonts w:ascii="Arial Narrow" w:hAnsi="Arial Narrow"/>
                <w:i/>
                <w:iCs/>
                <w:sz w:val="18"/>
                <w:szCs w:val="18"/>
                <w:lang w:val="fr-CH"/>
              </w:rPr>
              <w:t xml:space="preserve"> T13=No</w:t>
            </w:r>
            <w:r w:rsidRPr="00034353">
              <w:rPr>
                <w:rFonts w:ascii="Arial Narrow" w:hAnsi="Arial Narrow"/>
                <w:i/>
                <w:iCs/>
                <w:sz w:val="18"/>
                <w:szCs w:val="18"/>
                <w:lang w:val="fr-CH"/>
              </w:rPr>
              <w:t>n</w:t>
            </w:r>
            <w:r w:rsidR="005E3D59" w:rsidRPr="00034353">
              <w:rPr>
                <w:rFonts w:ascii="Arial Narrow" w:hAnsi="Arial Narrow"/>
                <w:i/>
                <w:iCs/>
                <w:sz w:val="18"/>
                <w:szCs w:val="18"/>
                <w:lang w:val="fr-CH"/>
              </w:rPr>
              <w:t xml:space="preserve">, </w:t>
            </w:r>
            <w:r w:rsidRPr="00034353">
              <w:rPr>
                <w:rFonts w:ascii="Arial Narrow" w:hAnsi="Arial Narrow"/>
                <w:i/>
                <w:iCs/>
                <w:sz w:val="18"/>
                <w:szCs w:val="18"/>
                <w:lang w:val="fr-CH"/>
              </w:rPr>
              <w:t>aller à</w:t>
            </w:r>
            <w:r w:rsidR="005E3D59" w:rsidRPr="00034353">
              <w:rPr>
                <w:rFonts w:ascii="Arial Narrow" w:hAnsi="Arial Narrow"/>
                <w:i/>
                <w:iCs/>
                <w:sz w:val="18"/>
                <w:szCs w:val="18"/>
                <w:lang w:val="fr-CH"/>
              </w:rPr>
              <w:t xml:space="preserve"> T16,</w:t>
            </w:r>
            <w:r w:rsidRPr="00034353">
              <w:rPr>
                <w:rFonts w:ascii="Arial Narrow" w:hAnsi="Arial Narrow"/>
                <w:i/>
                <w:iCs/>
                <w:sz w:val="18"/>
                <w:szCs w:val="18"/>
                <w:lang w:val="fr-CH"/>
              </w:rPr>
              <w:t>autrement aller à</w:t>
            </w:r>
            <w:r w:rsidR="005E3D59" w:rsidRPr="00034353">
              <w:rPr>
                <w:rFonts w:ascii="Arial Narrow" w:hAnsi="Arial Narrow"/>
                <w:i/>
                <w:iCs/>
                <w:sz w:val="18"/>
                <w:szCs w:val="18"/>
                <w:lang w:val="fr-CH"/>
              </w:rPr>
              <w:t xml:space="preserve"> T17</w:t>
            </w:r>
          </w:p>
        </w:tc>
        <w:tc>
          <w:tcPr>
            <w:tcW w:w="1139" w:type="dxa"/>
            <w:tcBorders>
              <w:top w:val="single" w:sz="6" w:space="0" w:color="auto"/>
              <w:left w:val="nil"/>
              <w:bottom w:val="single" w:sz="6" w:space="0" w:color="auto"/>
              <w:right w:val="single" w:sz="6" w:space="0" w:color="auto"/>
            </w:tcBorders>
            <w:shd w:val="pct15" w:color="auto" w:fill="auto"/>
            <w:vAlign w:val="center"/>
          </w:tcPr>
          <w:p w:rsidR="005E3D59" w:rsidRPr="00866E38" w:rsidRDefault="005E3D59" w:rsidP="00600FD0">
            <w:pPr>
              <w:jc w:val="center"/>
              <w:rPr>
                <w:rFonts w:ascii="Arial Narrow" w:hAnsi="Arial Narrow"/>
                <w:bCs/>
                <w:noProof/>
                <w:sz w:val="22"/>
                <w:szCs w:val="22"/>
              </w:rPr>
            </w:pPr>
            <w:r>
              <w:rPr>
                <w:rFonts w:ascii="Arial Narrow" w:hAnsi="Arial Narrow"/>
                <w:bCs/>
                <w:noProof/>
                <w:sz w:val="22"/>
                <w:szCs w:val="22"/>
              </w:rPr>
              <w:t>T14</w:t>
            </w:r>
            <w:r w:rsidRPr="00866E38">
              <w:rPr>
                <w:rFonts w:ascii="Arial Narrow" w:hAnsi="Arial Narrow"/>
                <w:bCs/>
                <w:noProof/>
                <w:sz w:val="22"/>
                <w:szCs w:val="22"/>
              </w:rPr>
              <w:t>other/</w:t>
            </w:r>
          </w:p>
          <w:p w:rsidR="005E3D59" w:rsidRPr="00866E38" w:rsidRDefault="005E3D59" w:rsidP="00600FD0">
            <w:pPr>
              <w:jc w:val="center"/>
              <w:rPr>
                <w:rFonts w:ascii="Arial Narrow" w:hAnsi="Arial Narrow"/>
                <w:bCs/>
                <w:sz w:val="18"/>
              </w:rPr>
            </w:pPr>
            <w:r>
              <w:rPr>
                <w:rFonts w:ascii="Arial Narrow" w:hAnsi="Arial Narrow"/>
                <w:bCs/>
                <w:noProof/>
                <w:sz w:val="22"/>
                <w:szCs w:val="22"/>
              </w:rPr>
              <w:t>T14</w:t>
            </w:r>
            <w:r w:rsidRPr="00866E38">
              <w:rPr>
                <w:rFonts w:ascii="Arial Narrow" w:hAnsi="Arial Narrow"/>
                <w:bCs/>
                <w:noProof/>
                <w:sz w:val="22"/>
                <w:szCs w:val="22"/>
              </w:rPr>
              <w:t>otherw</w:t>
            </w:r>
          </w:p>
        </w:tc>
      </w:tr>
      <w:tr w:rsidR="002A78A3" w:rsidRPr="00866E38" w:rsidTr="00611765">
        <w:trPr>
          <w:trHeight w:val="353"/>
          <w:jc w:val="center"/>
        </w:trPr>
        <w:tc>
          <w:tcPr>
            <w:tcW w:w="4176" w:type="dxa"/>
            <w:vMerge w:val="restart"/>
            <w:tcBorders>
              <w:top w:val="single" w:sz="4" w:space="0" w:color="auto"/>
              <w:left w:val="single" w:sz="4" w:space="0" w:color="auto"/>
              <w:right w:val="single" w:sz="4" w:space="0" w:color="auto"/>
            </w:tcBorders>
            <w:shd w:val="pct15" w:color="auto" w:fill="auto"/>
            <w:vAlign w:val="center"/>
          </w:tcPr>
          <w:p w:rsidR="002A78A3" w:rsidRPr="00E30401" w:rsidRDefault="00E30401" w:rsidP="00514EAA">
            <w:pPr>
              <w:rPr>
                <w:sz w:val="18"/>
                <w:lang w:val="fr-CH"/>
              </w:rPr>
            </w:pPr>
            <w:r w:rsidRPr="005C7551">
              <w:rPr>
                <w:rFonts w:ascii="Arial Narrow" w:hAnsi="Arial Narrow"/>
                <w:sz w:val="18"/>
                <w:highlight w:val="yellow"/>
                <w:lang w:val="fr-FR"/>
              </w:rPr>
              <w:t xml:space="preserve">Dans le passé, avez-vous </w:t>
            </w:r>
            <w:r w:rsidRPr="005C7551">
              <w:rPr>
                <w:rFonts w:ascii="Arial Narrow" w:hAnsi="Arial Narrow"/>
                <w:b/>
                <w:bCs/>
                <w:sz w:val="18"/>
                <w:highlight w:val="yellow"/>
                <w:lang w:val="fr-FR"/>
              </w:rPr>
              <w:t xml:space="preserve">déjà consommé </w:t>
            </w:r>
            <w:r w:rsidRPr="005C7551">
              <w:rPr>
                <w:rFonts w:ascii="Arial Narrow" w:hAnsi="Arial Narrow"/>
                <w:sz w:val="18"/>
                <w:highlight w:val="yellow"/>
                <w:lang w:val="fr-FR"/>
              </w:rPr>
              <w:t xml:space="preserve">du tabac non fumé tel que </w:t>
            </w:r>
            <w:r w:rsidRPr="005C7551">
              <w:rPr>
                <w:rFonts w:ascii="Arial Narrow" w:hAnsi="Arial Narrow"/>
                <w:i/>
                <w:iCs/>
                <w:sz w:val="18"/>
                <w:highlight w:val="yellow"/>
                <w:lang w:val="fr-FR"/>
              </w:rPr>
              <w:t>tabac à priser,</w:t>
            </w:r>
            <w:r w:rsidR="00C174CD" w:rsidRPr="005C7551">
              <w:rPr>
                <w:rFonts w:ascii="Arial Narrow" w:hAnsi="Arial Narrow"/>
                <w:i/>
                <w:iCs/>
                <w:sz w:val="18"/>
                <w:highlight w:val="yellow"/>
                <w:lang w:val="fr-FR"/>
              </w:rPr>
              <w:t xml:space="preserve"> </w:t>
            </w:r>
            <w:r w:rsidR="00514EAA">
              <w:rPr>
                <w:rFonts w:ascii="Arial Narrow" w:hAnsi="Arial Narrow"/>
                <w:i/>
                <w:iCs/>
                <w:sz w:val="18"/>
                <w:highlight w:val="yellow"/>
                <w:lang w:val="fr-FR"/>
              </w:rPr>
              <w:t xml:space="preserve">tabac à snifer, </w:t>
            </w:r>
            <w:r w:rsidR="003F61EF" w:rsidRPr="005C7551">
              <w:rPr>
                <w:rFonts w:ascii="Arial Narrow" w:hAnsi="Arial Narrow"/>
                <w:i/>
                <w:iCs/>
                <w:sz w:val="18"/>
                <w:highlight w:val="yellow"/>
                <w:lang w:val="fr-FR"/>
              </w:rPr>
              <w:t>tabac à mâcher</w:t>
            </w:r>
            <w:r w:rsidR="007611B1" w:rsidRPr="005C7551">
              <w:rPr>
                <w:rFonts w:ascii="Arial Narrow" w:hAnsi="Arial Narrow"/>
                <w:i/>
                <w:iCs/>
                <w:sz w:val="18"/>
                <w:highlight w:val="yellow"/>
                <w:lang w:val="fr-FR"/>
              </w:rPr>
              <w:t>?</w:t>
            </w:r>
          </w:p>
        </w:tc>
        <w:tc>
          <w:tcPr>
            <w:tcW w:w="2410" w:type="dxa"/>
            <w:tcBorders>
              <w:top w:val="single" w:sz="4" w:space="0" w:color="auto"/>
              <w:left w:val="nil"/>
            </w:tcBorders>
            <w:shd w:val="pct15" w:color="auto" w:fill="auto"/>
            <w:vAlign w:val="center"/>
          </w:tcPr>
          <w:p w:rsidR="002A78A3" w:rsidRPr="00866E38" w:rsidRDefault="0031160A" w:rsidP="00600FD0">
            <w:pPr>
              <w:spacing w:before="60"/>
              <w:jc w:val="right"/>
              <w:rPr>
                <w:sz w:val="18"/>
              </w:rPr>
            </w:pPr>
            <w:r>
              <w:rPr>
                <w:rFonts w:ascii="Arial Narrow" w:hAnsi="Arial Narrow"/>
                <w:sz w:val="18"/>
              </w:rPr>
              <w:t>Oui</w:t>
            </w:r>
          </w:p>
        </w:tc>
        <w:tc>
          <w:tcPr>
            <w:tcW w:w="2832" w:type="dxa"/>
            <w:tcBorders>
              <w:top w:val="single" w:sz="4" w:space="0" w:color="auto"/>
            </w:tcBorders>
            <w:shd w:val="pct15" w:color="auto" w:fill="auto"/>
            <w:vAlign w:val="center"/>
          </w:tcPr>
          <w:p w:rsidR="002A78A3" w:rsidRPr="00866E38" w:rsidRDefault="002A78A3" w:rsidP="00600FD0">
            <w:pPr>
              <w:spacing w:before="60"/>
              <w:rPr>
                <w:rFonts w:ascii="Arial Narrow" w:hAnsi="Arial Narrow"/>
                <w:sz w:val="18"/>
              </w:rPr>
            </w:pPr>
            <w:r w:rsidRPr="00866E38">
              <w:rPr>
                <w:rFonts w:ascii="Arial Narrow" w:hAnsi="Arial Narrow"/>
                <w:sz w:val="18"/>
              </w:rPr>
              <w:t xml:space="preserve">1  </w:t>
            </w:r>
          </w:p>
        </w:tc>
        <w:tc>
          <w:tcPr>
            <w:tcW w:w="1139" w:type="dxa"/>
            <w:vMerge w:val="restart"/>
            <w:tcBorders>
              <w:top w:val="single" w:sz="4" w:space="0" w:color="auto"/>
              <w:left w:val="single" w:sz="4" w:space="0" w:color="auto"/>
              <w:right w:val="single" w:sz="4" w:space="0" w:color="auto"/>
            </w:tcBorders>
            <w:shd w:val="pct15" w:color="auto" w:fill="auto"/>
            <w:vAlign w:val="center"/>
          </w:tcPr>
          <w:p w:rsidR="002A78A3" w:rsidRPr="00866E38" w:rsidRDefault="002A78A3" w:rsidP="00600FD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866E38">
              <w:rPr>
                <w:rFonts w:ascii="Arial Narrow" w:hAnsi="Arial Narrow"/>
                <w:bCs/>
                <w:sz w:val="22"/>
                <w:szCs w:val="22"/>
              </w:rPr>
              <w:t>T1</w:t>
            </w:r>
            <w:r>
              <w:rPr>
                <w:rFonts w:ascii="Arial Narrow" w:hAnsi="Arial Narrow"/>
                <w:bCs/>
                <w:sz w:val="22"/>
                <w:szCs w:val="22"/>
              </w:rPr>
              <w:t>5</w:t>
            </w:r>
          </w:p>
        </w:tc>
      </w:tr>
      <w:tr w:rsidR="002A78A3" w:rsidRPr="00181ACC" w:rsidTr="00611765">
        <w:trPr>
          <w:trHeight w:hRule="exact" w:val="352"/>
          <w:jc w:val="center"/>
        </w:trPr>
        <w:tc>
          <w:tcPr>
            <w:tcW w:w="4176" w:type="dxa"/>
            <w:vMerge/>
            <w:tcBorders>
              <w:left w:val="single" w:sz="4" w:space="0" w:color="auto"/>
              <w:right w:val="single" w:sz="4" w:space="0" w:color="auto"/>
            </w:tcBorders>
            <w:shd w:val="pct15" w:color="auto" w:fill="auto"/>
            <w:vAlign w:val="center"/>
          </w:tcPr>
          <w:p w:rsidR="002A78A3" w:rsidRPr="00866E38" w:rsidRDefault="002A78A3" w:rsidP="00600FD0">
            <w:pPr>
              <w:rPr>
                <w:rFonts w:ascii="Arial Narrow" w:hAnsi="Arial Narrow"/>
                <w:bCs/>
                <w:sz w:val="18"/>
              </w:rPr>
            </w:pPr>
          </w:p>
        </w:tc>
        <w:tc>
          <w:tcPr>
            <w:tcW w:w="2410" w:type="dxa"/>
            <w:tcBorders>
              <w:left w:val="nil"/>
            </w:tcBorders>
            <w:shd w:val="pct15" w:color="auto" w:fill="auto"/>
            <w:vAlign w:val="center"/>
          </w:tcPr>
          <w:p w:rsidR="002A78A3" w:rsidRPr="00866E38" w:rsidRDefault="002A78A3" w:rsidP="00600FD0">
            <w:pPr>
              <w:spacing w:before="60"/>
              <w:jc w:val="right"/>
              <w:rPr>
                <w:rFonts w:ascii="Arial Narrow" w:hAnsi="Arial Narrow"/>
                <w:sz w:val="18"/>
              </w:rPr>
            </w:pPr>
            <w:r w:rsidRPr="00866E38">
              <w:rPr>
                <w:rFonts w:ascii="Arial Narrow" w:hAnsi="Arial Narrow"/>
                <w:sz w:val="18"/>
              </w:rPr>
              <w:t>No</w:t>
            </w:r>
            <w:r w:rsidR="0031160A">
              <w:rPr>
                <w:rFonts w:ascii="Arial Narrow" w:hAnsi="Arial Narrow"/>
                <w:sz w:val="18"/>
              </w:rPr>
              <w:t>n</w:t>
            </w:r>
          </w:p>
        </w:tc>
        <w:tc>
          <w:tcPr>
            <w:tcW w:w="2832" w:type="dxa"/>
            <w:shd w:val="pct15" w:color="auto" w:fill="auto"/>
            <w:vAlign w:val="center"/>
          </w:tcPr>
          <w:p w:rsidR="002A78A3" w:rsidRPr="00A252C3" w:rsidRDefault="002A78A3" w:rsidP="00600FD0">
            <w:pPr>
              <w:spacing w:before="60"/>
              <w:rPr>
                <w:rFonts w:ascii="Arial Narrow" w:hAnsi="Arial Narrow"/>
                <w:sz w:val="18"/>
                <w:lang w:val="fr-CH"/>
              </w:rPr>
            </w:pPr>
            <w:r w:rsidRPr="00A252C3">
              <w:rPr>
                <w:rFonts w:ascii="Arial Narrow" w:hAnsi="Arial Narrow"/>
                <w:sz w:val="18"/>
                <w:lang w:val="fr-CH"/>
              </w:rPr>
              <w:t xml:space="preserve">2     </w:t>
            </w:r>
            <w:r w:rsidR="00A252C3" w:rsidRPr="005A7CD8">
              <w:rPr>
                <w:rFonts w:ascii="Arial Narrow" w:hAnsi="Arial Narrow"/>
                <w:i/>
                <w:sz w:val="18"/>
                <w:lang w:val="fr-CH"/>
              </w:rPr>
              <w:t xml:space="preserve">Si Non, aller à </w:t>
            </w:r>
            <w:r w:rsidR="00A252C3">
              <w:rPr>
                <w:rFonts w:ascii="Arial Narrow" w:hAnsi="Arial Narrow"/>
                <w:i/>
                <w:sz w:val="18"/>
                <w:lang w:val="fr-CH"/>
              </w:rPr>
              <w:t>T17</w:t>
            </w:r>
          </w:p>
        </w:tc>
        <w:tc>
          <w:tcPr>
            <w:tcW w:w="1139" w:type="dxa"/>
            <w:vMerge/>
            <w:tcBorders>
              <w:left w:val="single" w:sz="4" w:space="0" w:color="auto"/>
              <w:right w:val="single" w:sz="4" w:space="0" w:color="auto"/>
            </w:tcBorders>
            <w:shd w:val="pct15" w:color="auto" w:fill="auto"/>
            <w:vAlign w:val="center"/>
          </w:tcPr>
          <w:p w:rsidR="002A78A3" w:rsidRPr="00A252C3" w:rsidRDefault="002A78A3" w:rsidP="00600FD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sz w:val="22"/>
                <w:szCs w:val="22"/>
                <w:lang w:val="fr-CH"/>
              </w:rPr>
            </w:pPr>
          </w:p>
        </w:tc>
      </w:tr>
      <w:tr w:rsidR="002A78A3" w:rsidRPr="00866E38" w:rsidTr="00611765">
        <w:trPr>
          <w:trHeight w:val="353"/>
          <w:jc w:val="center"/>
        </w:trPr>
        <w:tc>
          <w:tcPr>
            <w:tcW w:w="4176" w:type="dxa"/>
            <w:vMerge w:val="restart"/>
            <w:tcBorders>
              <w:top w:val="single" w:sz="4" w:space="0" w:color="auto"/>
              <w:left w:val="single" w:sz="4" w:space="0" w:color="auto"/>
              <w:right w:val="single" w:sz="4" w:space="0" w:color="auto"/>
            </w:tcBorders>
            <w:shd w:val="pct15" w:color="auto" w:fill="auto"/>
            <w:vAlign w:val="center"/>
          </w:tcPr>
          <w:p w:rsidR="002A78A3" w:rsidRPr="0031160A" w:rsidRDefault="0031160A" w:rsidP="00CB65B4">
            <w:pPr>
              <w:rPr>
                <w:sz w:val="18"/>
                <w:lang w:val="fr-CH"/>
              </w:rPr>
            </w:pPr>
            <w:r w:rsidRPr="00461BAF">
              <w:rPr>
                <w:rFonts w:ascii="Arial Narrow" w:hAnsi="Arial Narrow"/>
                <w:sz w:val="18"/>
                <w:lang w:val="fr-FR"/>
              </w:rPr>
              <w:t xml:space="preserve">Dans le passé, avez-vous </w:t>
            </w:r>
            <w:r w:rsidRPr="00461BAF">
              <w:rPr>
                <w:rFonts w:ascii="Arial Narrow" w:hAnsi="Arial Narrow"/>
                <w:b/>
                <w:bCs/>
                <w:sz w:val="18"/>
                <w:lang w:val="fr-FR"/>
              </w:rPr>
              <w:t xml:space="preserve">déjà consommé quotidiennement </w:t>
            </w:r>
            <w:r w:rsidRPr="00461BAF">
              <w:rPr>
                <w:rFonts w:ascii="Arial Narrow" w:hAnsi="Arial Narrow"/>
                <w:sz w:val="18"/>
                <w:lang w:val="fr-FR"/>
              </w:rPr>
              <w:t xml:space="preserve">du tabac non fumé tel que </w:t>
            </w:r>
            <w:r w:rsidRPr="00AD696E">
              <w:rPr>
                <w:rFonts w:ascii="Arial Narrow" w:hAnsi="Arial Narrow"/>
                <w:i/>
                <w:iCs/>
                <w:sz w:val="18"/>
                <w:lang w:val="fr-FR"/>
              </w:rPr>
              <w:t xml:space="preserve">tabac à priser, tabac à </w:t>
            </w:r>
            <w:r w:rsidR="007611B1" w:rsidRPr="00AD696E">
              <w:rPr>
                <w:rFonts w:ascii="Arial Narrow" w:hAnsi="Arial Narrow"/>
                <w:i/>
                <w:iCs/>
                <w:sz w:val="18"/>
                <w:lang w:val="fr-FR"/>
              </w:rPr>
              <w:t>mâcher</w:t>
            </w:r>
            <w:r w:rsidR="005C7551">
              <w:rPr>
                <w:rFonts w:ascii="Arial Narrow" w:hAnsi="Arial Narrow"/>
                <w:i/>
                <w:iCs/>
                <w:sz w:val="18"/>
                <w:lang w:val="fr-FR"/>
              </w:rPr>
              <w:t> ?</w:t>
            </w:r>
          </w:p>
        </w:tc>
        <w:tc>
          <w:tcPr>
            <w:tcW w:w="2410" w:type="dxa"/>
            <w:tcBorders>
              <w:top w:val="single" w:sz="4" w:space="0" w:color="auto"/>
              <w:left w:val="nil"/>
            </w:tcBorders>
            <w:shd w:val="pct15" w:color="auto" w:fill="auto"/>
            <w:vAlign w:val="center"/>
          </w:tcPr>
          <w:p w:rsidR="002A78A3" w:rsidRPr="00866E38" w:rsidRDefault="0031160A" w:rsidP="00600FD0">
            <w:pPr>
              <w:spacing w:before="60"/>
              <w:jc w:val="right"/>
              <w:rPr>
                <w:sz w:val="18"/>
              </w:rPr>
            </w:pPr>
            <w:r>
              <w:rPr>
                <w:rFonts w:ascii="Arial Narrow" w:hAnsi="Arial Narrow"/>
                <w:sz w:val="18"/>
              </w:rPr>
              <w:t>Oui</w:t>
            </w:r>
          </w:p>
        </w:tc>
        <w:tc>
          <w:tcPr>
            <w:tcW w:w="2832" w:type="dxa"/>
            <w:tcBorders>
              <w:top w:val="single" w:sz="4" w:space="0" w:color="auto"/>
            </w:tcBorders>
            <w:shd w:val="pct15" w:color="auto" w:fill="auto"/>
            <w:vAlign w:val="center"/>
          </w:tcPr>
          <w:p w:rsidR="002A78A3" w:rsidRPr="00866E38" w:rsidRDefault="002A78A3" w:rsidP="00600FD0">
            <w:pPr>
              <w:spacing w:before="60"/>
              <w:rPr>
                <w:rFonts w:ascii="Arial Narrow" w:hAnsi="Arial Narrow"/>
                <w:sz w:val="18"/>
              </w:rPr>
            </w:pPr>
            <w:r w:rsidRPr="00866E38">
              <w:rPr>
                <w:rFonts w:ascii="Arial Narrow" w:hAnsi="Arial Narrow"/>
                <w:sz w:val="18"/>
              </w:rPr>
              <w:t xml:space="preserve">1  </w:t>
            </w:r>
          </w:p>
        </w:tc>
        <w:tc>
          <w:tcPr>
            <w:tcW w:w="1139" w:type="dxa"/>
            <w:vMerge w:val="restart"/>
            <w:tcBorders>
              <w:top w:val="single" w:sz="4" w:space="0" w:color="auto"/>
              <w:left w:val="single" w:sz="4" w:space="0" w:color="auto"/>
              <w:right w:val="single" w:sz="4" w:space="0" w:color="auto"/>
            </w:tcBorders>
            <w:shd w:val="pct15" w:color="auto" w:fill="auto"/>
            <w:vAlign w:val="center"/>
          </w:tcPr>
          <w:p w:rsidR="002A78A3" w:rsidRPr="00866E38" w:rsidRDefault="002A78A3" w:rsidP="00600FD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866E38">
              <w:rPr>
                <w:rFonts w:ascii="Arial Narrow" w:hAnsi="Arial Narrow"/>
                <w:bCs/>
                <w:sz w:val="22"/>
                <w:szCs w:val="22"/>
              </w:rPr>
              <w:t>T1</w:t>
            </w:r>
            <w:r>
              <w:rPr>
                <w:rFonts w:ascii="Arial Narrow" w:hAnsi="Arial Narrow"/>
                <w:bCs/>
                <w:sz w:val="22"/>
                <w:szCs w:val="22"/>
              </w:rPr>
              <w:t>6</w:t>
            </w:r>
          </w:p>
        </w:tc>
      </w:tr>
      <w:tr w:rsidR="002A78A3" w:rsidRPr="00866E38" w:rsidTr="00611765">
        <w:trPr>
          <w:trHeight w:hRule="exact" w:val="352"/>
          <w:jc w:val="center"/>
        </w:trPr>
        <w:tc>
          <w:tcPr>
            <w:tcW w:w="4176" w:type="dxa"/>
            <w:vMerge/>
            <w:tcBorders>
              <w:left w:val="single" w:sz="4" w:space="0" w:color="auto"/>
              <w:right w:val="single" w:sz="4" w:space="0" w:color="auto"/>
            </w:tcBorders>
            <w:shd w:val="pct15" w:color="auto" w:fill="auto"/>
            <w:vAlign w:val="center"/>
          </w:tcPr>
          <w:p w:rsidR="002A78A3" w:rsidRPr="00866E38" w:rsidRDefault="002A78A3" w:rsidP="00600FD0">
            <w:pPr>
              <w:rPr>
                <w:rFonts w:ascii="Arial Narrow" w:hAnsi="Arial Narrow"/>
                <w:bCs/>
                <w:sz w:val="18"/>
              </w:rPr>
            </w:pPr>
          </w:p>
        </w:tc>
        <w:tc>
          <w:tcPr>
            <w:tcW w:w="2410" w:type="dxa"/>
            <w:tcBorders>
              <w:left w:val="nil"/>
            </w:tcBorders>
            <w:shd w:val="pct15" w:color="auto" w:fill="auto"/>
            <w:vAlign w:val="center"/>
          </w:tcPr>
          <w:p w:rsidR="002A78A3" w:rsidRPr="00866E38" w:rsidRDefault="0031160A" w:rsidP="00600FD0">
            <w:pPr>
              <w:spacing w:before="60"/>
              <w:jc w:val="right"/>
              <w:rPr>
                <w:rFonts w:ascii="Arial Narrow" w:hAnsi="Arial Narrow"/>
                <w:sz w:val="18"/>
              </w:rPr>
            </w:pPr>
            <w:r w:rsidRPr="00866E38">
              <w:rPr>
                <w:rFonts w:ascii="Arial Narrow" w:hAnsi="Arial Narrow"/>
                <w:sz w:val="18"/>
              </w:rPr>
              <w:t>No</w:t>
            </w:r>
            <w:r>
              <w:rPr>
                <w:rFonts w:ascii="Arial Narrow" w:hAnsi="Arial Narrow"/>
                <w:sz w:val="18"/>
              </w:rPr>
              <w:t>n</w:t>
            </w:r>
          </w:p>
        </w:tc>
        <w:tc>
          <w:tcPr>
            <w:tcW w:w="2832" w:type="dxa"/>
            <w:shd w:val="pct15" w:color="auto" w:fill="auto"/>
            <w:vAlign w:val="center"/>
          </w:tcPr>
          <w:p w:rsidR="002A78A3" w:rsidRPr="00866E38" w:rsidRDefault="002A78A3" w:rsidP="00600FD0">
            <w:pPr>
              <w:spacing w:before="60"/>
              <w:rPr>
                <w:rFonts w:ascii="Arial Narrow" w:hAnsi="Arial Narrow"/>
                <w:sz w:val="18"/>
              </w:rPr>
            </w:pPr>
            <w:r w:rsidRPr="00866E38">
              <w:rPr>
                <w:rFonts w:ascii="Arial Narrow" w:hAnsi="Arial Narrow"/>
                <w:sz w:val="18"/>
              </w:rPr>
              <w:t>2</w:t>
            </w:r>
          </w:p>
        </w:tc>
        <w:tc>
          <w:tcPr>
            <w:tcW w:w="1139" w:type="dxa"/>
            <w:vMerge/>
            <w:tcBorders>
              <w:left w:val="single" w:sz="4" w:space="0" w:color="auto"/>
              <w:right w:val="single" w:sz="4" w:space="0" w:color="auto"/>
            </w:tcBorders>
            <w:shd w:val="pct15" w:color="auto" w:fill="auto"/>
            <w:vAlign w:val="center"/>
          </w:tcPr>
          <w:p w:rsidR="002A78A3" w:rsidRPr="00866E38" w:rsidRDefault="002A78A3" w:rsidP="00600FD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sz w:val="22"/>
                <w:szCs w:val="22"/>
              </w:rPr>
            </w:pPr>
          </w:p>
        </w:tc>
      </w:tr>
      <w:tr w:rsidR="002A78A3" w:rsidRPr="00866E38" w:rsidTr="00611765">
        <w:trPr>
          <w:trHeight w:val="353"/>
          <w:jc w:val="center"/>
        </w:trPr>
        <w:tc>
          <w:tcPr>
            <w:tcW w:w="4176" w:type="dxa"/>
            <w:vMerge w:val="restart"/>
            <w:tcBorders>
              <w:top w:val="single" w:sz="4" w:space="0" w:color="auto"/>
              <w:left w:val="single" w:sz="4" w:space="0" w:color="auto"/>
              <w:right w:val="single" w:sz="4" w:space="0" w:color="auto"/>
            </w:tcBorders>
            <w:shd w:val="pct15" w:color="auto" w:fill="auto"/>
            <w:vAlign w:val="center"/>
          </w:tcPr>
          <w:p w:rsidR="002A78A3" w:rsidRPr="00D90D65" w:rsidRDefault="00D90D65" w:rsidP="00D90D65">
            <w:pPr>
              <w:rPr>
                <w:sz w:val="18"/>
                <w:lang w:val="fr-CH"/>
              </w:rPr>
            </w:pPr>
            <w:r w:rsidRPr="00D90D65">
              <w:rPr>
                <w:rFonts w:ascii="Arial Narrow" w:hAnsi="Arial Narrow"/>
                <w:sz w:val="18"/>
                <w:lang w:val="fr-CH"/>
              </w:rPr>
              <w:t>Au cours des</w:t>
            </w:r>
            <w:r w:rsidR="002A78A3" w:rsidRPr="00D90D65">
              <w:rPr>
                <w:rFonts w:ascii="Arial Narrow" w:hAnsi="Arial Narrow"/>
                <w:sz w:val="18"/>
                <w:lang w:val="fr-CH"/>
              </w:rPr>
              <w:t xml:space="preserve"> 30 </w:t>
            </w:r>
            <w:r w:rsidRPr="00D90D65">
              <w:rPr>
                <w:rFonts w:ascii="Arial Narrow" w:hAnsi="Arial Narrow"/>
                <w:sz w:val="18"/>
                <w:lang w:val="fr-CH"/>
              </w:rPr>
              <w:t>derniers jours</w:t>
            </w:r>
            <w:r w:rsidR="002A78A3" w:rsidRPr="00D90D65">
              <w:rPr>
                <w:rFonts w:ascii="Arial Narrow" w:hAnsi="Arial Narrow"/>
                <w:sz w:val="18"/>
                <w:lang w:val="fr-CH"/>
              </w:rPr>
              <w:t xml:space="preserve">, </w:t>
            </w:r>
            <w:r w:rsidRPr="00D90D65">
              <w:rPr>
                <w:rFonts w:ascii="Arial Narrow" w:hAnsi="Arial Narrow"/>
                <w:sz w:val="18"/>
                <w:lang w:val="fr-CH"/>
              </w:rPr>
              <w:t>quelqu’</w:t>
            </w:r>
            <w:r>
              <w:rPr>
                <w:rFonts w:ascii="Arial Narrow" w:hAnsi="Arial Narrow"/>
                <w:sz w:val="18"/>
                <w:lang w:val="fr-CH"/>
              </w:rPr>
              <w:t>un a</w:t>
            </w:r>
            <w:r w:rsidRPr="00D90D65">
              <w:rPr>
                <w:rFonts w:ascii="Arial Narrow" w:hAnsi="Arial Narrow"/>
                <w:sz w:val="18"/>
                <w:lang w:val="fr-CH"/>
              </w:rPr>
              <w:t>-t-il fum</w:t>
            </w:r>
            <w:r>
              <w:rPr>
                <w:rFonts w:ascii="Arial Narrow" w:hAnsi="Arial Narrow"/>
                <w:sz w:val="18"/>
                <w:lang w:val="fr-CH"/>
              </w:rPr>
              <w:t>é</w:t>
            </w:r>
            <w:r w:rsidRPr="00D90D65">
              <w:rPr>
                <w:rFonts w:ascii="Arial Narrow" w:hAnsi="Arial Narrow"/>
                <w:b/>
                <w:bCs/>
                <w:sz w:val="18"/>
                <w:lang w:val="fr-CH"/>
              </w:rPr>
              <w:t xml:space="preserve"> chez vous </w:t>
            </w:r>
            <w:r>
              <w:rPr>
                <w:rFonts w:ascii="Arial Narrow" w:hAnsi="Arial Narrow"/>
                <w:sz w:val="18"/>
                <w:lang w:val="fr-CH"/>
              </w:rPr>
              <w:t>?</w:t>
            </w:r>
          </w:p>
        </w:tc>
        <w:tc>
          <w:tcPr>
            <w:tcW w:w="2410" w:type="dxa"/>
            <w:tcBorders>
              <w:top w:val="single" w:sz="4" w:space="0" w:color="auto"/>
              <w:left w:val="nil"/>
            </w:tcBorders>
            <w:shd w:val="pct15" w:color="auto" w:fill="auto"/>
            <w:vAlign w:val="center"/>
          </w:tcPr>
          <w:p w:rsidR="002A78A3" w:rsidRPr="00866E38" w:rsidRDefault="0031160A" w:rsidP="00964938">
            <w:pPr>
              <w:spacing w:before="60"/>
              <w:jc w:val="right"/>
              <w:rPr>
                <w:sz w:val="18"/>
              </w:rPr>
            </w:pPr>
            <w:r>
              <w:rPr>
                <w:rFonts w:ascii="Arial Narrow" w:hAnsi="Arial Narrow"/>
                <w:sz w:val="18"/>
              </w:rPr>
              <w:t>Oui</w:t>
            </w:r>
          </w:p>
        </w:tc>
        <w:tc>
          <w:tcPr>
            <w:tcW w:w="2832" w:type="dxa"/>
            <w:tcBorders>
              <w:top w:val="single" w:sz="4" w:space="0" w:color="auto"/>
            </w:tcBorders>
            <w:shd w:val="pct15" w:color="auto" w:fill="auto"/>
            <w:vAlign w:val="center"/>
          </w:tcPr>
          <w:p w:rsidR="002A78A3" w:rsidRPr="00866E38" w:rsidRDefault="002A78A3" w:rsidP="00964938">
            <w:pPr>
              <w:spacing w:before="60"/>
              <w:rPr>
                <w:rFonts w:ascii="Arial Narrow" w:hAnsi="Arial Narrow"/>
                <w:sz w:val="18"/>
              </w:rPr>
            </w:pPr>
            <w:r w:rsidRPr="00866E38">
              <w:rPr>
                <w:rFonts w:ascii="Arial Narrow" w:hAnsi="Arial Narrow"/>
                <w:sz w:val="18"/>
              </w:rPr>
              <w:t xml:space="preserve">1  </w:t>
            </w:r>
          </w:p>
        </w:tc>
        <w:tc>
          <w:tcPr>
            <w:tcW w:w="1139" w:type="dxa"/>
            <w:vMerge w:val="restart"/>
            <w:tcBorders>
              <w:top w:val="single" w:sz="4" w:space="0" w:color="auto"/>
              <w:left w:val="single" w:sz="4" w:space="0" w:color="auto"/>
              <w:right w:val="single" w:sz="4" w:space="0" w:color="auto"/>
            </w:tcBorders>
            <w:shd w:val="pct15" w:color="auto" w:fill="auto"/>
            <w:vAlign w:val="center"/>
          </w:tcPr>
          <w:p w:rsidR="002A78A3" w:rsidRPr="00866E38" w:rsidRDefault="002A78A3" w:rsidP="00964938">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866E38">
              <w:rPr>
                <w:rFonts w:ascii="Arial Narrow" w:hAnsi="Arial Narrow"/>
                <w:bCs/>
                <w:sz w:val="22"/>
                <w:szCs w:val="22"/>
              </w:rPr>
              <w:t>T1</w:t>
            </w:r>
            <w:r>
              <w:rPr>
                <w:rFonts w:ascii="Arial Narrow" w:hAnsi="Arial Narrow"/>
                <w:bCs/>
                <w:sz w:val="22"/>
                <w:szCs w:val="22"/>
              </w:rPr>
              <w:t>7</w:t>
            </w:r>
          </w:p>
        </w:tc>
      </w:tr>
      <w:tr w:rsidR="002A78A3" w:rsidRPr="00866E38" w:rsidTr="00611765">
        <w:trPr>
          <w:trHeight w:hRule="exact" w:val="352"/>
          <w:jc w:val="center"/>
        </w:trPr>
        <w:tc>
          <w:tcPr>
            <w:tcW w:w="4176" w:type="dxa"/>
            <w:vMerge/>
            <w:tcBorders>
              <w:left w:val="single" w:sz="4" w:space="0" w:color="auto"/>
              <w:bottom w:val="single" w:sz="4" w:space="0" w:color="auto"/>
              <w:right w:val="single" w:sz="4" w:space="0" w:color="auto"/>
            </w:tcBorders>
            <w:shd w:val="pct15" w:color="auto" w:fill="auto"/>
            <w:vAlign w:val="center"/>
          </w:tcPr>
          <w:p w:rsidR="002A78A3" w:rsidRPr="00866E38" w:rsidRDefault="002A78A3" w:rsidP="00964938">
            <w:pPr>
              <w:rPr>
                <w:rFonts w:ascii="Arial Narrow" w:hAnsi="Arial Narrow"/>
                <w:bCs/>
                <w:sz w:val="18"/>
              </w:rPr>
            </w:pPr>
          </w:p>
        </w:tc>
        <w:tc>
          <w:tcPr>
            <w:tcW w:w="2410" w:type="dxa"/>
            <w:tcBorders>
              <w:left w:val="nil"/>
            </w:tcBorders>
            <w:shd w:val="pct15" w:color="auto" w:fill="auto"/>
            <w:vAlign w:val="center"/>
          </w:tcPr>
          <w:p w:rsidR="002A78A3" w:rsidRPr="00866E38" w:rsidRDefault="0031160A" w:rsidP="00964938">
            <w:pPr>
              <w:spacing w:before="60"/>
              <w:jc w:val="right"/>
              <w:rPr>
                <w:rFonts w:ascii="Arial Narrow" w:hAnsi="Arial Narrow"/>
                <w:sz w:val="18"/>
              </w:rPr>
            </w:pPr>
            <w:r w:rsidRPr="00866E38">
              <w:rPr>
                <w:rFonts w:ascii="Arial Narrow" w:hAnsi="Arial Narrow"/>
                <w:sz w:val="18"/>
              </w:rPr>
              <w:t>No</w:t>
            </w:r>
            <w:r>
              <w:rPr>
                <w:rFonts w:ascii="Arial Narrow" w:hAnsi="Arial Narrow"/>
                <w:sz w:val="18"/>
              </w:rPr>
              <w:t>n</w:t>
            </w:r>
          </w:p>
        </w:tc>
        <w:tc>
          <w:tcPr>
            <w:tcW w:w="2832" w:type="dxa"/>
            <w:shd w:val="pct15" w:color="auto" w:fill="auto"/>
            <w:vAlign w:val="center"/>
          </w:tcPr>
          <w:p w:rsidR="002A78A3" w:rsidRPr="00866E38" w:rsidRDefault="002A78A3" w:rsidP="00964938">
            <w:pPr>
              <w:spacing w:before="60"/>
              <w:rPr>
                <w:rFonts w:ascii="Arial Narrow" w:hAnsi="Arial Narrow"/>
                <w:sz w:val="18"/>
              </w:rPr>
            </w:pPr>
            <w:r w:rsidRPr="00866E38">
              <w:rPr>
                <w:rFonts w:ascii="Arial Narrow" w:hAnsi="Arial Narrow"/>
                <w:sz w:val="18"/>
              </w:rPr>
              <w:t>2</w:t>
            </w:r>
          </w:p>
        </w:tc>
        <w:tc>
          <w:tcPr>
            <w:tcW w:w="1139" w:type="dxa"/>
            <w:vMerge/>
            <w:tcBorders>
              <w:left w:val="single" w:sz="4" w:space="0" w:color="auto"/>
              <w:bottom w:val="single" w:sz="4" w:space="0" w:color="auto"/>
              <w:right w:val="single" w:sz="4" w:space="0" w:color="auto"/>
            </w:tcBorders>
            <w:shd w:val="pct15" w:color="auto" w:fill="auto"/>
            <w:vAlign w:val="center"/>
          </w:tcPr>
          <w:p w:rsidR="002A78A3" w:rsidRPr="00866E38" w:rsidRDefault="002A78A3" w:rsidP="00964938">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sz w:val="22"/>
                <w:szCs w:val="22"/>
              </w:rPr>
            </w:pPr>
          </w:p>
        </w:tc>
      </w:tr>
      <w:tr w:rsidR="002A78A3" w:rsidRPr="00866E38" w:rsidTr="00611765">
        <w:trPr>
          <w:trHeight w:val="353"/>
          <w:jc w:val="center"/>
        </w:trPr>
        <w:tc>
          <w:tcPr>
            <w:tcW w:w="4176" w:type="dxa"/>
            <w:vMerge w:val="restart"/>
            <w:tcBorders>
              <w:top w:val="single" w:sz="4" w:space="0" w:color="auto"/>
              <w:left w:val="single" w:sz="4" w:space="0" w:color="auto"/>
              <w:right w:val="single" w:sz="4" w:space="0" w:color="auto"/>
            </w:tcBorders>
            <w:shd w:val="pct15" w:color="auto" w:fill="auto"/>
            <w:vAlign w:val="center"/>
          </w:tcPr>
          <w:p w:rsidR="002A78A3" w:rsidRPr="00CB3E7C" w:rsidRDefault="00D90D65" w:rsidP="00D33782">
            <w:pPr>
              <w:rPr>
                <w:sz w:val="18"/>
                <w:lang w:val="fr-CH"/>
              </w:rPr>
            </w:pPr>
            <w:r w:rsidRPr="00CB3E7C">
              <w:rPr>
                <w:rFonts w:ascii="Arial Narrow" w:hAnsi="Arial Narrow"/>
                <w:sz w:val="18"/>
                <w:lang w:val="fr-CH"/>
              </w:rPr>
              <w:t>Au cours des 30 derniers jours</w:t>
            </w:r>
            <w:r w:rsidR="002A78A3" w:rsidRPr="00CB3E7C">
              <w:rPr>
                <w:rFonts w:ascii="Arial Narrow" w:hAnsi="Arial Narrow"/>
                <w:sz w:val="18"/>
                <w:lang w:val="fr-CH"/>
              </w:rPr>
              <w:t xml:space="preserve">, </w:t>
            </w:r>
            <w:r w:rsidR="00CB3E7C" w:rsidRPr="00CB3E7C">
              <w:rPr>
                <w:rFonts w:ascii="Arial Narrow" w:hAnsi="Arial Narrow"/>
                <w:sz w:val="18"/>
                <w:lang w:val="fr-CH"/>
              </w:rPr>
              <w:t xml:space="preserve">quelqu’un a-t-il fume dans </w:t>
            </w:r>
            <w:r w:rsidR="00CB3E7C" w:rsidRPr="008D4A14">
              <w:rPr>
                <w:rFonts w:ascii="Arial Narrow" w:hAnsi="Arial Narrow"/>
                <w:sz w:val="18"/>
                <w:lang w:val="fr-FR"/>
              </w:rPr>
              <w:t xml:space="preserve">dans des </w:t>
            </w:r>
            <w:r w:rsidR="00CB3E7C" w:rsidRPr="008D4A14">
              <w:rPr>
                <w:rFonts w:ascii="Arial Narrow" w:hAnsi="Arial Narrow"/>
                <w:b/>
                <w:bCs/>
                <w:sz w:val="18"/>
                <w:lang w:val="fr-FR"/>
              </w:rPr>
              <w:t>zones fermées sur votre lieu de travail</w:t>
            </w:r>
            <w:r w:rsidR="00CB3E7C" w:rsidRPr="008D4A14">
              <w:rPr>
                <w:rFonts w:ascii="Arial Narrow" w:hAnsi="Arial Narrow"/>
                <w:sz w:val="18"/>
                <w:lang w:val="fr-FR"/>
              </w:rPr>
              <w:t xml:space="preserve"> (dans le bâtiment, dans une zone de travai</w:t>
            </w:r>
            <w:r w:rsidR="00516E0C">
              <w:rPr>
                <w:rFonts w:ascii="Arial Narrow" w:hAnsi="Arial Narrow"/>
                <w:sz w:val="18"/>
                <w:lang w:val="fr-FR"/>
              </w:rPr>
              <w:t xml:space="preserve">l ou dans un bureau spécifique) </w:t>
            </w:r>
            <w:r w:rsidR="00CB3E7C" w:rsidRPr="008D4A14">
              <w:rPr>
                <w:rFonts w:ascii="Arial Narrow" w:hAnsi="Arial Narrow"/>
                <w:sz w:val="18"/>
                <w:lang w:val="fr-FR"/>
              </w:rPr>
              <w:t>?</w:t>
            </w:r>
          </w:p>
        </w:tc>
        <w:tc>
          <w:tcPr>
            <w:tcW w:w="2410" w:type="dxa"/>
            <w:tcBorders>
              <w:top w:val="single" w:sz="4" w:space="0" w:color="auto"/>
              <w:left w:val="nil"/>
            </w:tcBorders>
            <w:shd w:val="pct15" w:color="auto" w:fill="auto"/>
            <w:vAlign w:val="center"/>
          </w:tcPr>
          <w:p w:rsidR="002A78A3" w:rsidRPr="00866E38" w:rsidRDefault="0031160A" w:rsidP="00964938">
            <w:pPr>
              <w:spacing w:before="60"/>
              <w:jc w:val="right"/>
              <w:rPr>
                <w:sz w:val="18"/>
              </w:rPr>
            </w:pPr>
            <w:r>
              <w:rPr>
                <w:rFonts w:ascii="Arial Narrow" w:hAnsi="Arial Narrow"/>
                <w:sz w:val="18"/>
              </w:rPr>
              <w:t>Oui</w:t>
            </w:r>
          </w:p>
        </w:tc>
        <w:tc>
          <w:tcPr>
            <w:tcW w:w="2832" w:type="dxa"/>
            <w:tcBorders>
              <w:top w:val="single" w:sz="4" w:space="0" w:color="auto"/>
            </w:tcBorders>
            <w:shd w:val="pct15" w:color="auto" w:fill="auto"/>
            <w:vAlign w:val="center"/>
          </w:tcPr>
          <w:p w:rsidR="002A78A3" w:rsidRPr="00866E38" w:rsidRDefault="002A78A3" w:rsidP="00964938">
            <w:pPr>
              <w:spacing w:before="60"/>
              <w:rPr>
                <w:rFonts w:ascii="Arial Narrow" w:hAnsi="Arial Narrow"/>
                <w:sz w:val="18"/>
              </w:rPr>
            </w:pPr>
            <w:r w:rsidRPr="00866E38">
              <w:rPr>
                <w:rFonts w:ascii="Arial Narrow" w:hAnsi="Arial Narrow"/>
                <w:sz w:val="18"/>
              </w:rPr>
              <w:t xml:space="preserve">1  </w:t>
            </w:r>
          </w:p>
        </w:tc>
        <w:tc>
          <w:tcPr>
            <w:tcW w:w="1139"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2A78A3" w:rsidRPr="00866E38" w:rsidRDefault="002A78A3" w:rsidP="00964938">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866E38">
              <w:rPr>
                <w:rFonts w:ascii="Arial Narrow" w:hAnsi="Arial Narrow"/>
                <w:bCs/>
                <w:sz w:val="22"/>
                <w:szCs w:val="22"/>
              </w:rPr>
              <w:t>T1</w:t>
            </w:r>
            <w:r>
              <w:rPr>
                <w:rFonts w:ascii="Arial Narrow" w:hAnsi="Arial Narrow"/>
                <w:bCs/>
                <w:sz w:val="22"/>
                <w:szCs w:val="22"/>
              </w:rPr>
              <w:t>8</w:t>
            </w:r>
          </w:p>
        </w:tc>
      </w:tr>
      <w:tr w:rsidR="002A78A3" w:rsidRPr="00866E38" w:rsidTr="00611765">
        <w:trPr>
          <w:trHeight w:val="263"/>
          <w:jc w:val="center"/>
        </w:trPr>
        <w:tc>
          <w:tcPr>
            <w:tcW w:w="4176" w:type="dxa"/>
            <w:vMerge/>
            <w:tcBorders>
              <w:left w:val="single" w:sz="4" w:space="0" w:color="auto"/>
              <w:right w:val="single" w:sz="4" w:space="0" w:color="auto"/>
            </w:tcBorders>
            <w:shd w:val="pct15" w:color="auto" w:fill="auto"/>
            <w:vAlign w:val="center"/>
          </w:tcPr>
          <w:p w:rsidR="002A78A3" w:rsidRPr="00866E38" w:rsidRDefault="002A78A3" w:rsidP="00964938">
            <w:pPr>
              <w:rPr>
                <w:rFonts w:ascii="Arial Narrow" w:hAnsi="Arial Narrow"/>
                <w:bCs/>
                <w:sz w:val="18"/>
              </w:rPr>
            </w:pPr>
          </w:p>
        </w:tc>
        <w:tc>
          <w:tcPr>
            <w:tcW w:w="2410" w:type="dxa"/>
            <w:tcBorders>
              <w:left w:val="nil"/>
            </w:tcBorders>
            <w:shd w:val="pct15" w:color="auto" w:fill="auto"/>
            <w:vAlign w:val="center"/>
          </w:tcPr>
          <w:p w:rsidR="002A78A3" w:rsidRPr="00866E38" w:rsidRDefault="0031160A" w:rsidP="00964938">
            <w:pPr>
              <w:spacing w:before="60"/>
              <w:jc w:val="right"/>
              <w:rPr>
                <w:rFonts w:ascii="Arial Narrow" w:hAnsi="Arial Narrow"/>
                <w:sz w:val="18"/>
              </w:rPr>
            </w:pPr>
            <w:r w:rsidRPr="00866E38">
              <w:rPr>
                <w:rFonts w:ascii="Arial Narrow" w:hAnsi="Arial Narrow"/>
                <w:sz w:val="18"/>
              </w:rPr>
              <w:t>No</w:t>
            </w:r>
            <w:r>
              <w:rPr>
                <w:rFonts w:ascii="Arial Narrow" w:hAnsi="Arial Narrow"/>
                <w:sz w:val="18"/>
              </w:rPr>
              <w:t>n</w:t>
            </w:r>
          </w:p>
        </w:tc>
        <w:tc>
          <w:tcPr>
            <w:tcW w:w="2832" w:type="dxa"/>
            <w:shd w:val="pct15" w:color="auto" w:fill="auto"/>
            <w:vAlign w:val="center"/>
          </w:tcPr>
          <w:p w:rsidR="002A78A3" w:rsidRPr="00866E38" w:rsidRDefault="002A78A3" w:rsidP="00964938">
            <w:pPr>
              <w:spacing w:before="60"/>
              <w:rPr>
                <w:rFonts w:ascii="Arial Narrow" w:hAnsi="Arial Narrow"/>
                <w:sz w:val="18"/>
              </w:rPr>
            </w:pPr>
            <w:r w:rsidRPr="00866E38">
              <w:rPr>
                <w:rFonts w:ascii="Arial Narrow" w:hAnsi="Arial Narrow"/>
                <w:sz w:val="18"/>
              </w:rPr>
              <w:t>2</w:t>
            </w:r>
          </w:p>
        </w:tc>
        <w:tc>
          <w:tcPr>
            <w:tcW w:w="1139" w:type="dxa"/>
            <w:vMerge/>
            <w:tcBorders>
              <w:left w:val="single" w:sz="4" w:space="0" w:color="auto"/>
              <w:bottom w:val="single" w:sz="4" w:space="0" w:color="auto"/>
              <w:right w:val="single" w:sz="4" w:space="0" w:color="auto"/>
            </w:tcBorders>
            <w:shd w:val="pct15" w:color="auto" w:fill="auto"/>
            <w:vAlign w:val="center"/>
          </w:tcPr>
          <w:p w:rsidR="002A78A3" w:rsidRPr="00866E38" w:rsidRDefault="002A78A3" w:rsidP="00964938">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sz w:val="22"/>
                <w:szCs w:val="22"/>
              </w:rPr>
            </w:pPr>
          </w:p>
        </w:tc>
      </w:tr>
      <w:tr w:rsidR="002A78A3" w:rsidRPr="00866E38" w:rsidTr="00CB3E7C">
        <w:trPr>
          <w:trHeight w:hRule="exact" w:val="582"/>
          <w:jc w:val="center"/>
        </w:trPr>
        <w:tc>
          <w:tcPr>
            <w:tcW w:w="4176" w:type="dxa"/>
            <w:vMerge/>
            <w:tcBorders>
              <w:left w:val="single" w:sz="4" w:space="0" w:color="auto"/>
              <w:bottom w:val="single" w:sz="4" w:space="0" w:color="auto"/>
              <w:right w:val="single" w:sz="4" w:space="0" w:color="auto"/>
            </w:tcBorders>
            <w:shd w:val="pct15" w:color="auto" w:fill="auto"/>
            <w:vAlign w:val="center"/>
          </w:tcPr>
          <w:p w:rsidR="002A78A3" w:rsidRPr="00866E38" w:rsidRDefault="002A78A3" w:rsidP="00964938">
            <w:pPr>
              <w:rPr>
                <w:rFonts w:ascii="Arial Narrow" w:hAnsi="Arial Narrow"/>
                <w:bCs/>
                <w:sz w:val="18"/>
              </w:rPr>
            </w:pPr>
          </w:p>
        </w:tc>
        <w:tc>
          <w:tcPr>
            <w:tcW w:w="2410" w:type="dxa"/>
            <w:tcBorders>
              <w:left w:val="nil"/>
              <w:bottom w:val="single" w:sz="4" w:space="0" w:color="auto"/>
            </w:tcBorders>
            <w:shd w:val="pct15" w:color="auto" w:fill="auto"/>
          </w:tcPr>
          <w:p w:rsidR="002A78A3" w:rsidRPr="00CB3E7C" w:rsidRDefault="00CB3E7C" w:rsidP="00C12B13">
            <w:pPr>
              <w:spacing w:before="120"/>
              <w:jc w:val="right"/>
              <w:rPr>
                <w:rFonts w:ascii="Arial Narrow" w:hAnsi="Arial Narrow"/>
                <w:sz w:val="18"/>
                <w:lang w:val="fr-CH"/>
              </w:rPr>
            </w:pPr>
            <w:r>
              <w:rPr>
                <w:rFonts w:ascii="Arial Narrow" w:hAnsi="Arial Narrow"/>
                <w:sz w:val="18"/>
                <w:lang w:val="fr-FR"/>
              </w:rPr>
              <w:t>N</w:t>
            </w:r>
            <w:r w:rsidRPr="008D4A14">
              <w:rPr>
                <w:rFonts w:ascii="Arial Narrow" w:hAnsi="Arial Narrow"/>
                <w:sz w:val="18"/>
                <w:lang w:val="fr-FR"/>
              </w:rPr>
              <w:t>e travaille pas dans une zone fermée</w:t>
            </w:r>
          </w:p>
        </w:tc>
        <w:tc>
          <w:tcPr>
            <w:tcW w:w="2832" w:type="dxa"/>
            <w:tcBorders>
              <w:bottom w:val="single" w:sz="4" w:space="0" w:color="auto"/>
            </w:tcBorders>
            <w:shd w:val="pct15" w:color="auto" w:fill="auto"/>
            <w:vAlign w:val="center"/>
          </w:tcPr>
          <w:p w:rsidR="002A78A3" w:rsidRPr="00866E38" w:rsidRDefault="002A78A3" w:rsidP="00964938">
            <w:pPr>
              <w:spacing w:before="60"/>
              <w:rPr>
                <w:rFonts w:ascii="Arial Narrow" w:hAnsi="Arial Narrow"/>
                <w:sz w:val="18"/>
              </w:rPr>
            </w:pPr>
            <w:r>
              <w:rPr>
                <w:rFonts w:ascii="Arial Narrow" w:hAnsi="Arial Narrow"/>
                <w:sz w:val="18"/>
              </w:rPr>
              <w:t>3</w:t>
            </w:r>
          </w:p>
        </w:tc>
        <w:tc>
          <w:tcPr>
            <w:tcW w:w="1139" w:type="dxa"/>
            <w:vMerge/>
            <w:tcBorders>
              <w:left w:val="single" w:sz="4" w:space="0" w:color="auto"/>
              <w:bottom w:val="single" w:sz="4" w:space="0" w:color="auto"/>
              <w:right w:val="single" w:sz="4" w:space="0" w:color="auto"/>
            </w:tcBorders>
            <w:shd w:val="pct15" w:color="auto" w:fill="auto"/>
            <w:vAlign w:val="center"/>
          </w:tcPr>
          <w:p w:rsidR="002A78A3" w:rsidRPr="00866E38" w:rsidRDefault="002A78A3" w:rsidP="00964938">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sz w:val="22"/>
                <w:szCs w:val="22"/>
              </w:rPr>
            </w:pPr>
          </w:p>
        </w:tc>
      </w:tr>
    </w:tbl>
    <w:p w:rsidR="005253FD" w:rsidRDefault="005253FD"/>
    <w:p w:rsidR="00AA02C0" w:rsidRDefault="00AA02C0"/>
    <w:p w:rsidR="00AA02C0" w:rsidRDefault="00AA02C0"/>
    <w:p w:rsidR="00AA02C0" w:rsidRDefault="00AA02C0"/>
    <w:p w:rsidR="00AA02C0" w:rsidRDefault="00AA02C0"/>
    <w:p w:rsidR="00AA02C0" w:rsidRDefault="00AA02C0"/>
    <w:p w:rsidR="00AA02C0" w:rsidRDefault="00AA02C0"/>
    <w:p w:rsidR="00AA02C0" w:rsidRDefault="00AA02C0"/>
    <w:p w:rsidR="00AA02C0" w:rsidRDefault="00AA02C0"/>
    <w:p w:rsidR="005253FD" w:rsidRDefault="005253FD"/>
    <w:p w:rsidR="005C7551" w:rsidRDefault="005C7551"/>
    <w:p w:rsidR="005C7551" w:rsidRDefault="005C7551"/>
    <w:tbl>
      <w:tblPr>
        <w:tblW w:w="10335" w:type="dxa"/>
        <w:jc w:val="center"/>
        <w:tblLayout w:type="fixed"/>
        <w:tblLook w:val="0000" w:firstRow="0" w:lastRow="0" w:firstColumn="0" w:lastColumn="0" w:noHBand="0" w:noVBand="0"/>
      </w:tblPr>
      <w:tblGrid>
        <w:gridCol w:w="3780"/>
        <w:gridCol w:w="11"/>
        <w:gridCol w:w="2689"/>
        <w:gridCol w:w="2839"/>
        <w:gridCol w:w="41"/>
        <w:gridCol w:w="975"/>
      </w:tblGrid>
      <w:tr w:rsidR="005253FD" w:rsidRPr="005253FD" w:rsidTr="005253FD">
        <w:trPr>
          <w:trHeight w:hRule="exact" w:val="312"/>
          <w:jc w:val="center"/>
        </w:trPr>
        <w:tc>
          <w:tcPr>
            <w:tcW w:w="10335" w:type="dxa"/>
            <w:gridSpan w:val="6"/>
            <w:tcBorders>
              <w:top w:val="single" w:sz="6" w:space="0" w:color="auto"/>
              <w:left w:val="single" w:sz="6" w:space="0" w:color="auto"/>
              <w:bottom w:val="single" w:sz="6" w:space="0" w:color="auto"/>
              <w:right w:val="single" w:sz="6" w:space="0" w:color="auto"/>
            </w:tcBorders>
            <w:shd w:val="pct15" w:color="auto" w:fill="auto"/>
          </w:tcPr>
          <w:p w:rsidR="005253FD" w:rsidRPr="00C37E32" w:rsidRDefault="005253FD" w:rsidP="005253FD">
            <w:pPr>
              <w:outlineLvl w:val="0"/>
              <w:rPr>
                <w:rFonts w:ascii="Arial Narrow" w:hAnsi="Arial Narrow"/>
                <w:b/>
                <w:bCs/>
                <w:highlight w:val="yellow"/>
                <w:lang w:val="fr-FR"/>
              </w:rPr>
            </w:pPr>
            <w:r w:rsidRPr="00C37E32">
              <w:rPr>
                <w:rFonts w:ascii="Arial Narrow" w:hAnsi="Arial Narrow"/>
                <w:b/>
                <w:bCs/>
                <w:highlight w:val="yellow"/>
                <w:lang w:val="fr-FR"/>
              </w:rPr>
              <w:lastRenderedPageBreak/>
              <w:t>Politique de lutte antitabac</w:t>
            </w:r>
          </w:p>
        </w:tc>
      </w:tr>
      <w:tr w:rsidR="005253FD" w:rsidRPr="00181ACC" w:rsidTr="005253FD">
        <w:trPr>
          <w:trHeight w:hRule="exact" w:val="713"/>
          <w:jc w:val="center"/>
        </w:trPr>
        <w:tc>
          <w:tcPr>
            <w:tcW w:w="10335" w:type="dxa"/>
            <w:gridSpan w:val="6"/>
            <w:tcBorders>
              <w:top w:val="single" w:sz="6" w:space="0" w:color="auto"/>
              <w:left w:val="single" w:sz="6" w:space="0" w:color="auto"/>
              <w:bottom w:val="single" w:sz="6" w:space="0" w:color="auto"/>
              <w:right w:val="single" w:sz="6" w:space="0" w:color="auto"/>
            </w:tcBorders>
            <w:shd w:val="clear" w:color="auto" w:fill="auto"/>
          </w:tcPr>
          <w:p w:rsidR="005253FD" w:rsidRPr="00C37E32" w:rsidRDefault="005253FD" w:rsidP="005253FD">
            <w:pPr>
              <w:outlineLvl w:val="0"/>
              <w:rPr>
                <w:rFonts w:ascii="Arial Narrow" w:hAnsi="Arial Narrow"/>
                <w:sz w:val="20"/>
                <w:szCs w:val="20"/>
                <w:highlight w:val="yellow"/>
                <w:lang w:val="fr-FR"/>
              </w:rPr>
            </w:pPr>
            <w:r w:rsidRPr="00C37E32">
              <w:rPr>
                <w:rFonts w:ascii="Arial Narrow" w:hAnsi="Arial Narrow"/>
                <w:sz w:val="20"/>
                <w:szCs w:val="20"/>
                <w:highlight w:val="yellow"/>
                <w:lang w:val="fr-FR"/>
              </w:rPr>
              <w:t>Vous avez auparavant répondu à des questions sur la consommation du tabac. Les questions ci-dessous portent sur les politiques de lutte antitabac. Vous répondrez notamment à des questions sur votre exposition aux médias et à la publicité, sur la promotion de la cigarette, les mises en garde sanitaires et l’achat des cigarettes.</w:t>
            </w:r>
          </w:p>
        </w:tc>
      </w:tr>
      <w:tr w:rsidR="005253FD" w:rsidRPr="005253FD" w:rsidTr="005253FD">
        <w:trPr>
          <w:trHeight w:hRule="exact" w:val="282"/>
          <w:jc w:val="center"/>
        </w:trPr>
        <w:tc>
          <w:tcPr>
            <w:tcW w:w="3791" w:type="dxa"/>
            <w:gridSpan w:val="2"/>
            <w:tcBorders>
              <w:top w:val="single" w:sz="6" w:space="0" w:color="auto"/>
              <w:left w:val="single" w:sz="6" w:space="0" w:color="auto"/>
              <w:bottom w:val="single" w:sz="4" w:space="0" w:color="auto"/>
              <w:right w:val="single" w:sz="4" w:space="0" w:color="auto"/>
            </w:tcBorders>
            <w:shd w:val="clear" w:color="auto" w:fill="auto"/>
          </w:tcPr>
          <w:p w:rsidR="005253FD" w:rsidRPr="005253FD" w:rsidRDefault="005253FD" w:rsidP="005253FD">
            <w:pPr>
              <w:spacing w:before="40" w:after="40"/>
              <w:rPr>
                <w:rFonts w:ascii="Arial Narrow" w:hAnsi="Arial Narrow"/>
                <w:b/>
                <w:sz w:val="22"/>
                <w:szCs w:val="22"/>
                <w:lang w:val="fr-FR"/>
              </w:rPr>
            </w:pPr>
            <w:r w:rsidRPr="005253FD">
              <w:rPr>
                <w:rFonts w:ascii="Arial Narrow" w:hAnsi="Arial Narrow"/>
                <w:b/>
                <w:sz w:val="22"/>
                <w:szCs w:val="22"/>
                <w:lang w:val="fr-FR"/>
              </w:rPr>
              <w:t>Question</w:t>
            </w:r>
          </w:p>
        </w:tc>
        <w:tc>
          <w:tcPr>
            <w:tcW w:w="5528" w:type="dxa"/>
            <w:gridSpan w:val="2"/>
            <w:tcBorders>
              <w:top w:val="single" w:sz="6" w:space="0" w:color="auto"/>
              <w:left w:val="single" w:sz="4" w:space="0" w:color="auto"/>
              <w:bottom w:val="single" w:sz="4" w:space="0" w:color="auto"/>
              <w:right w:val="single" w:sz="6" w:space="0" w:color="auto"/>
            </w:tcBorders>
            <w:shd w:val="clear" w:color="auto" w:fill="auto"/>
          </w:tcPr>
          <w:p w:rsidR="005253FD" w:rsidRPr="005253FD" w:rsidRDefault="005253FD" w:rsidP="005253FD">
            <w:pPr>
              <w:spacing w:before="40" w:after="40"/>
              <w:jc w:val="center"/>
              <w:rPr>
                <w:rFonts w:ascii="Arial Narrow" w:hAnsi="Arial Narrow"/>
                <w:b/>
                <w:sz w:val="22"/>
                <w:szCs w:val="22"/>
                <w:lang w:val="fr-FR"/>
              </w:rPr>
            </w:pPr>
            <w:r w:rsidRPr="005253FD">
              <w:rPr>
                <w:rFonts w:ascii="Arial Narrow" w:hAnsi="Arial Narrow"/>
                <w:b/>
                <w:sz w:val="22"/>
                <w:szCs w:val="22"/>
                <w:lang w:val="fr-FR"/>
              </w:rPr>
              <w:t>Réponse</w:t>
            </w:r>
          </w:p>
        </w:tc>
        <w:tc>
          <w:tcPr>
            <w:tcW w:w="1016" w:type="dxa"/>
            <w:gridSpan w:val="2"/>
            <w:tcBorders>
              <w:top w:val="single" w:sz="6" w:space="0" w:color="auto"/>
              <w:left w:val="single" w:sz="6" w:space="0" w:color="auto"/>
              <w:bottom w:val="single" w:sz="6" w:space="0" w:color="auto"/>
              <w:right w:val="single" w:sz="6" w:space="0" w:color="auto"/>
            </w:tcBorders>
            <w:shd w:val="clear" w:color="auto" w:fill="auto"/>
          </w:tcPr>
          <w:p w:rsidR="005253FD" w:rsidRPr="005253FD" w:rsidRDefault="005253FD" w:rsidP="005253FD">
            <w:pPr>
              <w:tabs>
                <w:tab w:val="right" w:pos="1450"/>
              </w:tabs>
              <w:spacing w:before="40" w:after="40"/>
              <w:jc w:val="center"/>
              <w:rPr>
                <w:rFonts w:ascii="Arial Narrow" w:hAnsi="Arial Narrow"/>
                <w:b/>
                <w:sz w:val="22"/>
                <w:szCs w:val="22"/>
                <w:lang w:val="fr-FR"/>
              </w:rPr>
            </w:pPr>
            <w:r w:rsidRPr="005253FD">
              <w:rPr>
                <w:rFonts w:ascii="Arial Narrow" w:hAnsi="Arial Narrow"/>
                <w:b/>
                <w:sz w:val="22"/>
                <w:szCs w:val="20"/>
                <w:lang w:val="fr-FR"/>
              </w:rPr>
              <w:t>Code</w:t>
            </w:r>
          </w:p>
        </w:tc>
      </w:tr>
      <w:tr w:rsidR="005253FD" w:rsidRPr="005253FD" w:rsidTr="005253FD">
        <w:trPr>
          <w:trHeight w:hRule="exact" w:val="673"/>
          <w:jc w:val="center"/>
        </w:trPr>
        <w:tc>
          <w:tcPr>
            <w:tcW w:w="9360" w:type="dxa"/>
            <w:gridSpan w:val="5"/>
            <w:tcBorders>
              <w:top w:val="single" w:sz="4" w:space="0" w:color="auto"/>
              <w:left w:val="single" w:sz="4" w:space="0" w:color="auto"/>
              <w:bottom w:val="single" w:sz="6" w:space="0" w:color="auto"/>
            </w:tcBorders>
            <w:shd w:val="clear" w:color="auto" w:fill="auto"/>
            <w:vAlign w:val="center"/>
          </w:tcPr>
          <w:p w:rsidR="005253FD" w:rsidRPr="005253FD" w:rsidRDefault="005253FD" w:rsidP="005253FD">
            <w:pPr>
              <w:rPr>
                <w:rFonts w:ascii="Arial Narrow" w:hAnsi="Arial Narrow" w:cs="Arial"/>
                <w:bCs/>
                <w:sz w:val="18"/>
                <w:szCs w:val="18"/>
                <w:lang w:val="fr-FR"/>
              </w:rPr>
            </w:pPr>
            <w:r w:rsidRPr="005253FD">
              <w:rPr>
                <w:rFonts w:ascii="Arial Narrow" w:hAnsi="Arial Narrow" w:cs="Arial"/>
                <w:bCs/>
                <w:sz w:val="18"/>
                <w:szCs w:val="18"/>
                <w:lang w:val="fr-FR"/>
              </w:rPr>
              <w:t>Au cours des 30 derniers jours, avez-vous remarqué dans les médias suivants des informations sur les dangers de la cigarette ou qui encouragent le sevrage ?</w:t>
            </w:r>
          </w:p>
          <w:p w:rsidR="005253FD" w:rsidRPr="005253FD" w:rsidRDefault="005253FD" w:rsidP="005253FD">
            <w:pPr>
              <w:tabs>
                <w:tab w:val="right" w:pos="402"/>
              </w:tabs>
              <w:spacing w:before="40"/>
              <w:rPr>
                <w:rFonts w:ascii="Arial Narrow" w:hAnsi="Arial Narrow"/>
                <w:sz w:val="20"/>
                <w:szCs w:val="20"/>
                <w:lang w:val="fr-FR"/>
              </w:rPr>
            </w:pPr>
            <w:r w:rsidRPr="005253FD">
              <w:rPr>
                <w:rFonts w:ascii="Arial Narrow" w:hAnsi="Arial Narrow"/>
                <w:i/>
                <w:iCs/>
                <w:sz w:val="18"/>
                <w:szCs w:val="20"/>
                <w:lang w:val="fr-FR"/>
              </w:rPr>
              <w:t>(RÉPONDRE POUR CHAQUE MÉDIA)</w:t>
            </w:r>
          </w:p>
        </w:tc>
        <w:tc>
          <w:tcPr>
            <w:tcW w:w="975" w:type="dxa"/>
            <w:tcBorders>
              <w:top w:val="single" w:sz="6" w:space="0" w:color="auto"/>
              <w:bottom w:val="single" w:sz="6" w:space="0" w:color="auto"/>
              <w:right w:val="single" w:sz="6" w:space="0" w:color="auto"/>
            </w:tcBorders>
            <w:shd w:val="clear" w:color="auto" w:fill="auto"/>
            <w:vAlign w:val="center"/>
          </w:tcPr>
          <w:p w:rsidR="005253FD" w:rsidRPr="005253FD" w:rsidRDefault="005253FD" w:rsidP="005253FD">
            <w:pPr>
              <w:jc w:val="center"/>
              <w:rPr>
                <w:rFonts w:ascii="Arial Narrow" w:hAnsi="Arial Narrow"/>
                <w:bCs/>
                <w:sz w:val="22"/>
                <w:szCs w:val="22"/>
                <w:lang w:val="fr-FR"/>
              </w:rPr>
            </w:pPr>
          </w:p>
        </w:tc>
      </w:tr>
      <w:tr w:rsidR="005253FD" w:rsidRPr="005253FD" w:rsidTr="005253FD">
        <w:trPr>
          <w:trHeight w:hRule="exact" w:val="227"/>
          <w:jc w:val="center"/>
        </w:trPr>
        <w:tc>
          <w:tcPr>
            <w:tcW w:w="3780" w:type="dxa"/>
            <w:vMerge w:val="restart"/>
            <w:tcBorders>
              <w:top w:val="single" w:sz="6" w:space="0" w:color="auto"/>
              <w:left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Journaux ou magazines</w:t>
            </w:r>
          </w:p>
        </w:tc>
        <w:tc>
          <w:tcPr>
            <w:tcW w:w="2700" w:type="dxa"/>
            <w:gridSpan w:val="2"/>
            <w:tcBorders>
              <w:top w:val="single" w:sz="6" w:space="0" w:color="auto"/>
              <w:left w:val="nil"/>
            </w:tcBorders>
            <w:shd w:val="clear" w:color="auto" w:fill="auto"/>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Oui</w:t>
            </w:r>
          </w:p>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w:t>
            </w:r>
          </w:p>
        </w:tc>
        <w:tc>
          <w:tcPr>
            <w:tcW w:w="2880" w:type="dxa"/>
            <w:gridSpan w:val="2"/>
            <w:tcBorders>
              <w:top w:val="single" w:sz="6" w:space="0" w:color="auto"/>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1</w:t>
            </w:r>
          </w:p>
        </w:tc>
        <w:tc>
          <w:tcPr>
            <w:tcW w:w="975" w:type="dxa"/>
            <w:vMerge w:val="restart"/>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r w:rsidRPr="00C37E32">
              <w:rPr>
                <w:rFonts w:ascii="Arial Narrow" w:hAnsi="Arial Narrow"/>
                <w:bCs/>
                <w:sz w:val="22"/>
                <w:szCs w:val="22"/>
                <w:highlight w:val="yellow"/>
                <w:lang w:val="fr-FR"/>
              </w:rPr>
              <w:t>TP1a</w:t>
            </w: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nil"/>
            </w:tcBorders>
            <w:shd w:val="clear" w:color="auto" w:fill="auto"/>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Non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2</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nil"/>
              <w:bottom w:val="single" w:sz="6" w:space="0" w:color="auto"/>
            </w:tcBorders>
            <w:shd w:val="clear" w:color="auto" w:fill="auto"/>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Ne sait pas</w:t>
            </w:r>
          </w:p>
        </w:tc>
        <w:tc>
          <w:tcPr>
            <w:tcW w:w="2880" w:type="dxa"/>
            <w:gridSpan w:val="2"/>
            <w:tcBorders>
              <w:left w:val="nil"/>
              <w:bottom w:val="single" w:sz="6" w:space="0" w:color="auto"/>
              <w:right w:val="single" w:sz="6" w:space="0" w:color="auto"/>
            </w:tcBorders>
            <w:shd w:val="clear" w:color="auto" w:fill="auto"/>
            <w:vAlign w:val="bottom"/>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77</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val="restart"/>
            <w:tcBorders>
              <w:top w:val="single" w:sz="6" w:space="0" w:color="auto"/>
              <w:left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Télévision</w:t>
            </w:r>
          </w:p>
        </w:tc>
        <w:tc>
          <w:tcPr>
            <w:tcW w:w="2700" w:type="dxa"/>
            <w:gridSpan w:val="2"/>
            <w:tcBorders>
              <w:top w:val="single" w:sz="6" w:space="0" w:color="auto"/>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Oui</w:t>
            </w:r>
          </w:p>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w:t>
            </w:r>
          </w:p>
        </w:tc>
        <w:tc>
          <w:tcPr>
            <w:tcW w:w="2880" w:type="dxa"/>
            <w:gridSpan w:val="2"/>
            <w:tcBorders>
              <w:top w:val="single" w:sz="6" w:space="0" w:color="auto"/>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1</w:t>
            </w:r>
          </w:p>
        </w:tc>
        <w:tc>
          <w:tcPr>
            <w:tcW w:w="975" w:type="dxa"/>
            <w:vMerge w:val="restart"/>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r w:rsidRPr="00C37E32">
              <w:rPr>
                <w:rFonts w:ascii="Arial Narrow" w:hAnsi="Arial Narrow"/>
                <w:bCs/>
                <w:sz w:val="22"/>
                <w:szCs w:val="22"/>
                <w:highlight w:val="yellow"/>
                <w:lang w:val="fr-FR"/>
              </w:rPr>
              <w:t>TP1b</w:t>
            </w: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Non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2</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nil"/>
              <w:bottom w:val="single" w:sz="6" w:space="0" w:color="auto"/>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Ne sait pas</w:t>
            </w:r>
          </w:p>
        </w:tc>
        <w:tc>
          <w:tcPr>
            <w:tcW w:w="2880" w:type="dxa"/>
            <w:gridSpan w:val="2"/>
            <w:tcBorders>
              <w:left w:val="nil"/>
              <w:bottom w:val="single" w:sz="6" w:space="0" w:color="auto"/>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77</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val="restart"/>
            <w:tcBorders>
              <w:top w:val="single" w:sz="4" w:space="0" w:color="auto"/>
              <w:left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cs="Arial"/>
                <w:bCs/>
                <w:sz w:val="18"/>
                <w:szCs w:val="18"/>
                <w:lang w:val="fr-FR"/>
              </w:rPr>
            </w:pPr>
            <w:r w:rsidRPr="005253FD">
              <w:rPr>
                <w:rFonts w:ascii="Arial Narrow" w:hAnsi="Arial Narrow" w:cs="Arial"/>
                <w:bCs/>
                <w:sz w:val="18"/>
                <w:szCs w:val="18"/>
                <w:lang w:val="fr-FR"/>
              </w:rPr>
              <w:t>Radio</w:t>
            </w:r>
          </w:p>
        </w:tc>
        <w:tc>
          <w:tcPr>
            <w:tcW w:w="2700" w:type="dxa"/>
            <w:gridSpan w:val="2"/>
            <w:tcBorders>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Oui</w:t>
            </w:r>
          </w:p>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1</w:t>
            </w:r>
          </w:p>
        </w:tc>
        <w:tc>
          <w:tcPr>
            <w:tcW w:w="975"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r w:rsidRPr="00C37E32">
              <w:rPr>
                <w:rFonts w:ascii="Arial Narrow" w:hAnsi="Arial Narrow"/>
                <w:bCs/>
                <w:sz w:val="22"/>
                <w:szCs w:val="22"/>
                <w:highlight w:val="yellow"/>
                <w:lang w:val="fr-FR"/>
              </w:rPr>
              <w:t>TP1c</w:t>
            </w: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sz w:val="18"/>
                <w:szCs w:val="18"/>
                <w:highlight w:val="yellow"/>
                <w:lang w:val="fr-FR"/>
              </w:rPr>
            </w:pPr>
          </w:p>
        </w:tc>
        <w:tc>
          <w:tcPr>
            <w:tcW w:w="2700" w:type="dxa"/>
            <w:gridSpan w:val="2"/>
            <w:tcBorders>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Non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2</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tcBorders>
              <w:left w:val="single" w:sz="4" w:space="0" w:color="auto"/>
              <w:bottom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sz w:val="18"/>
                <w:szCs w:val="18"/>
                <w:highlight w:val="yellow"/>
                <w:lang w:val="fr-FR"/>
              </w:rPr>
            </w:pPr>
          </w:p>
        </w:tc>
        <w:tc>
          <w:tcPr>
            <w:tcW w:w="2700" w:type="dxa"/>
            <w:gridSpan w:val="2"/>
            <w:tcBorders>
              <w:left w:val="nil"/>
              <w:bottom w:val="single" w:sz="6" w:space="0" w:color="auto"/>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Ne sait pas</w:t>
            </w:r>
          </w:p>
        </w:tc>
        <w:tc>
          <w:tcPr>
            <w:tcW w:w="2880" w:type="dxa"/>
            <w:gridSpan w:val="2"/>
            <w:tcBorders>
              <w:left w:val="nil"/>
              <w:bottom w:val="single" w:sz="6" w:space="0" w:color="auto"/>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77</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val="restart"/>
            <w:tcBorders>
              <w:top w:val="single" w:sz="4" w:space="0" w:color="auto"/>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s="Arial"/>
                <w:bCs/>
                <w:sz w:val="18"/>
                <w:szCs w:val="18"/>
                <w:lang w:val="fr-FR"/>
              </w:rPr>
            </w:pPr>
            <w:r w:rsidRPr="005253FD">
              <w:rPr>
                <w:rFonts w:ascii="Arial Narrow" w:hAnsi="Arial Narrow" w:cs="Arial"/>
                <w:bCs/>
                <w:sz w:val="18"/>
                <w:szCs w:val="18"/>
                <w:lang w:val="fr-FR"/>
              </w:rPr>
              <w:t xml:space="preserve">Au cours des 30 derniers jours, avez-vous remarqué des </w:t>
            </w:r>
            <w:r w:rsidRPr="005253FD">
              <w:rPr>
                <w:rFonts w:ascii="Arial Narrow" w:hAnsi="Arial Narrow" w:cs="Arial"/>
                <w:b/>
                <w:sz w:val="18"/>
                <w:szCs w:val="18"/>
                <w:lang w:val="fr-FR"/>
              </w:rPr>
              <w:t xml:space="preserve">affiches </w:t>
            </w:r>
            <w:r w:rsidRPr="005253FD">
              <w:rPr>
                <w:rFonts w:ascii="Arial Narrow" w:hAnsi="Arial Narrow" w:cs="Arial"/>
                <w:sz w:val="18"/>
                <w:szCs w:val="18"/>
                <w:lang w:val="fr-FR"/>
              </w:rPr>
              <w:t>ou</w:t>
            </w:r>
            <w:r w:rsidRPr="005253FD">
              <w:rPr>
                <w:rFonts w:ascii="Arial Narrow" w:hAnsi="Arial Narrow" w:cs="Arial"/>
                <w:b/>
                <w:sz w:val="18"/>
                <w:szCs w:val="18"/>
                <w:lang w:val="fr-FR"/>
              </w:rPr>
              <w:t xml:space="preserve"> panneaux</w:t>
            </w:r>
            <w:r w:rsidRPr="005253FD">
              <w:rPr>
                <w:rFonts w:ascii="Arial Narrow" w:hAnsi="Arial Narrow" w:cs="Arial"/>
                <w:bCs/>
                <w:sz w:val="18"/>
                <w:szCs w:val="18"/>
                <w:lang w:val="fr-FR"/>
              </w:rPr>
              <w:t xml:space="preserve"> publicitaires sur la cigarette dans les magasins vendant des cigarettes ?</w:t>
            </w:r>
          </w:p>
        </w:tc>
        <w:tc>
          <w:tcPr>
            <w:tcW w:w="2700" w:type="dxa"/>
            <w:gridSpan w:val="2"/>
            <w:tcBorders>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Oui</w:t>
            </w:r>
          </w:p>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1</w:t>
            </w:r>
          </w:p>
        </w:tc>
        <w:tc>
          <w:tcPr>
            <w:tcW w:w="975"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r w:rsidRPr="00C37E32">
              <w:rPr>
                <w:rFonts w:ascii="Arial Narrow" w:hAnsi="Arial Narrow"/>
                <w:bCs/>
                <w:sz w:val="22"/>
                <w:szCs w:val="22"/>
                <w:highlight w:val="yellow"/>
                <w:lang w:val="fr-FR"/>
              </w:rPr>
              <w:t>TP2</w:t>
            </w: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highlight w:val="yellow"/>
                <w:lang w:val="fr-FR"/>
              </w:rPr>
            </w:pPr>
          </w:p>
        </w:tc>
        <w:tc>
          <w:tcPr>
            <w:tcW w:w="2700" w:type="dxa"/>
            <w:gridSpan w:val="2"/>
            <w:tcBorders>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Non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2</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305"/>
          <w:jc w:val="center"/>
        </w:trPr>
        <w:tc>
          <w:tcPr>
            <w:tcW w:w="3780" w:type="dxa"/>
            <w:vMerge/>
            <w:tcBorders>
              <w:left w:val="single" w:sz="4" w:space="0" w:color="auto"/>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highlight w:val="yellow"/>
                <w:lang w:val="fr-FR"/>
              </w:rPr>
            </w:pPr>
          </w:p>
        </w:tc>
        <w:tc>
          <w:tcPr>
            <w:tcW w:w="2700" w:type="dxa"/>
            <w:gridSpan w:val="2"/>
            <w:tcBorders>
              <w:left w:val="nil"/>
              <w:bottom w:val="single" w:sz="6" w:space="0" w:color="auto"/>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Ne sait pas</w:t>
            </w:r>
          </w:p>
        </w:tc>
        <w:tc>
          <w:tcPr>
            <w:tcW w:w="2880" w:type="dxa"/>
            <w:gridSpan w:val="2"/>
            <w:tcBorders>
              <w:left w:val="nil"/>
              <w:bottom w:val="single" w:sz="6" w:space="0" w:color="auto"/>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77</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450"/>
          <w:jc w:val="center"/>
        </w:trPr>
        <w:tc>
          <w:tcPr>
            <w:tcW w:w="9360" w:type="dxa"/>
            <w:gridSpan w:val="5"/>
            <w:tcBorders>
              <w:top w:val="single" w:sz="4" w:space="0" w:color="auto"/>
              <w:left w:val="single" w:sz="4" w:space="0" w:color="auto"/>
              <w:bottom w:val="single" w:sz="6" w:space="0" w:color="auto"/>
            </w:tcBorders>
            <w:shd w:val="clear" w:color="auto" w:fill="auto"/>
            <w:vAlign w:val="center"/>
          </w:tcPr>
          <w:p w:rsidR="005253FD" w:rsidRPr="005253FD" w:rsidRDefault="005253FD" w:rsidP="005253FD">
            <w:pPr>
              <w:rPr>
                <w:rFonts w:ascii="Arial Narrow" w:hAnsi="Arial Narrow" w:cs="Arial"/>
                <w:bCs/>
                <w:sz w:val="18"/>
                <w:szCs w:val="18"/>
                <w:lang w:val="fr-FR"/>
              </w:rPr>
            </w:pPr>
            <w:r w:rsidRPr="005253FD">
              <w:rPr>
                <w:rFonts w:ascii="Arial Narrow" w:hAnsi="Arial Narrow" w:cs="Arial"/>
                <w:bCs/>
                <w:sz w:val="18"/>
                <w:szCs w:val="18"/>
                <w:lang w:val="fr-FR"/>
              </w:rPr>
              <w:t>Au cours des 30 derniers jours, avez-vous remarqué l’une quelconque des formes ci-dessous de promotion de la cigarette  ?</w:t>
            </w:r>
          </w:p>
          <w:p w:rsidR="005253FD" w:rsidRPr="005253FD" w:rsidRDefault="005253FD" w:rsidP="005253FD">
            <w:pPr>
              <w:tabs>
                <w:tab w:val="right" w:pos="402"/>
              </w:tabs>
              <w:spacing w:before="40"/>
              <w:rPr>
                <w:rFonts w:ascii="Arial Narrow" w:hAnsi="Arial Narrow"/>
                <w:sz w:val="20"/>
                <w:szCs w:val="20"/>
                <w:lang w:val="fr-FR"/>
              </w:rPr>
            </w:pPr>
            <w:r w:rsidRPr="005253FD">
              <w:rPr>
                <w:rFonts w:ascii="Arial Narrow" w:hAnsi="Arial Narrow"/>
                <w:i/>
                <w:iCs/>
                <w:sz w:val="18"/>
                <w:szCs w:val="20"/>
                <w:lang w:val="fr-FR"/>
              </w:rPr>
              <w:t xml:space="preserve"> (RÉPONDRE POUR CHACUNE)</w:t>
            </w:r>
          </w:p>
        </w:tc>
        <w:tc>
          <w:tcPr>
            <w:tcW w:w="975" w:type="dxa"/>
            <w:tcBorders>
              <w:top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val="restart"/>
            <w:tcBorders>
              <w:top w:val="single" w:sz="6" w:space="0" w:color="auto"/>
              <w:left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Échantillons gratuits de cigarettes</w:t>
            </w:r>
          </w:p>
        </w:tc>
        <w:tc>
          <w:tcPr>
            <w:tcW w:w="2700" w:type="dxa"/>
            <w:gridSpan w:val="2"/>
            <w:tcBorders>
              <w:top w:val="single" w:sz="6" w:space="0" w:color="auto"/>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Oui</w:t>
            </w:r>
          </w:p>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w:t>
            </w:r>
          </w:p>
        </w:tc>
        <w:tc>
          <w:tcPr>
            <w:tcW w:w="2880" w:type="dxa"/>
            <w:gridSpan w:val="2"/>
            <w:tcBorders>
              <w:top w:val="single" w:sz="6" w:space="0" w:color="auto"/>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1</w:t>
            </w:r>
          </w:p>
        </w:tc>
        <w:tc>
          <w:tcPr>
            <w:tcW w:w="975" w:type="dxa"/>
            <w:vMerge w:val="restart"/>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r w:rsidRPr="00C37E32">
              <w:rPr>
                <w:rFonts w:ascii="Arial Narrow" w:hAnsi="Arial Narrow"/>
                <w:bCs/>
                <w:sz w:val="22"/>
                <w:szCs w:val="22"/>
                <w:highlight w:val="yellow"/>
                <w:lang w:val="fr-FR"/>
              </w:rPr>
              <w:t>TP3a</w:t>
            </w: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Non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2</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nil"/>
              <w:bottom w:val="single" w:sz="6" w:space="0" w:color="auto"/>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Ne sait pas</w:t>
            </w:r>
          </w:p>
        </w:tc>
        <w:tc>
          <w:tcPr>
            <w:tcW w:w="2880" w:type="dxa"/>
            <w:gridSpan w:val="2"/>
            <w:tcBorders>
              <w:left w:val="nil"/>
              <w:bottom w:val="single" w:sz="6" w:space="0" w:color="auto"/>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77</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val="restart"/>
            <w:tcBorders>
              <w:top w:val="single" w:sz="6" w:space="0" w:color="auto"/>
              <w:left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Cigarettes à prix réduit</w:t>
            </w:r>
          </w:p>
        </w:tc>
        <w:tc>
          <w:tcPr>
            <w:tcW w:w="2700" w:type="dxa"/>
            <w:gridSpan w:val="2"/>
            <w:tcBorders>
              <w:top w:val="single" w:sz="6" w:space="0" w:color="auto"/>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Oui</w:t>
            </w:r>
          </w:p>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w:t>
            </w:r>
          </w:p>
        </w:tc>
        <w:tc>
          <w:tcPr>
            <w:tcW w:w="2880" w:type="dxa"/>
            <w:gridSpan w:val="2"/>
            <w:tcBorders>
              <w:top w:val="single" w:sz="6" w:space="0" w:color="auto"/>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1</w:t>
            </w:r>
          </w:p>
        </w:tc>
        <w:tc>
          <w:tcPr>
            <w:tcW w:w="975" w:type="dxa"/>
            <w:vMerge w:val="restart"/>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r w:rsidRPr="00C37E32">
              <w:rPr>
                <w:rFonts w:ascii="Arial Narrow" w:hAnsi="Arial Narrow"/>
                <w:bCs/>
                <w:sz w:val="22"/>
                <w:szCs w:val="22"/>
                <w:highlight w:val="yellow"/>
                <w:lang w:val="fr-FR"/>
              </w:rPr>
              <w:t>TP3b</w:t>
            </w: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Non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2</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nil"/>
              <w:bottom w:val="single" w:sz="6" w:space="0" w:color="auto"/>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Ne sait pas</w:t>
            </w:r>
          </w:p>
        </w:tc>
        <w:tc>
          <w:tcPr>
            <w:tcW w:w="2880" w:type="dxa"/>
            <w:gridSpan w:val="2"/>
            <w:tcBorders>
              <w:left w:val="nil"/>
              <w:bottom w:val="single" w:sz="6" w:space="0" w:color="auto"/>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77</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val="restart"/>
            <w:tcBorders>
              <w:top w:val="single" w:sz="4" w:space="0" w:color="auto"/>
              <w:left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cs="Arial"/>
                <w:bCs/>
                <w:sz w:val="18"/>
                <w:szCs w:val="18"/>
                <w:lang w:val="fr-FR"/>
              </w:rPr>
            </w:pPr>
            <w:r w:rsidRPr="005253FD">
              <w:rPr>
                <w:rFonts w:ascii="Arial Narrow" w:hAnsi="Arial Narrow" w:cs="Arial"/>
                <w:bCs/>
                <w:noProof/>
                <w:sz w:val="18"/>
                <w:szCs w:val="18"/>
                <w:lang w:val="fr-FR"/>
              </w:rPr>
              <w:t xml:space="preserve">Vêtements ou autres articles portant le logo ou le nom de marque d’une cigarette </w:t>
            </w:r>
          </w:p>
        </w:tc>
        <w:tc>
          <w:tcPr>
            <w:tcW w:w="2700" w:type="dxa"/>
            <w:gridSpan w:val="2"/>
            <w:tcBorders>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Oui</w:t>
            </w:r>
          </w:p>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1</w:t>
            </w:r>
          </w:p>
        </w:tc>
        <w:tc>
          <w:tcPr>
            <w:tcW w:w="975"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r w:rsidRPr="00C37E32">
              <w:rPr>
                <w:rFonts w:ascii="Arial Narrow" w:hAnsi="Arial Narrow"/>
                <w:bCs/>
                <w:sz w:val="22"/>
                <w:szCs w:val="22"/>
                <w:highlight w:val="yellow"/>
                <w:lang w:val="fr-FR"/>
              </w:rPr>
              <w:t>TP3e</w:t>
            </w: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sz w:val="18"/>
                <w:szCs w:val="18"/>
                <w:highlight w:val="yellow"/>
                <w:lang w:val="fr-FR"/>
              </w:rPr>
            </w:pPr>
          </w:p>
        </w:tc>
        <w:tc>
          <w:tcPr>
            <w:tcW w:w="2700" w:type="dxa"/>
            <w:gridSpan w:val="2"/>
            <w:tcBorders>
              <w:left w:val="nil"/>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Non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2</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tcBorders>
              <w:left w:val="single" w:sz="4" w:space="0" w:color="auto"/>
              <w:bottom w:val="single" w:sz="4" w:space="0" w:color="auto"/>
              <w:right w:val="single" w:sz="4" w:space="0" w:color="auto"/>
            </w:tcBorders>
            <w:shd w:val="clear" w:color="auto" w:fill="auto"/>
            <w:vAlign w:val="center"/>
          </w:tcPr>
          <w:p w:rsidR="005253FD" w:rsidRPr="005253FD" w:rsidRDefault="005253FD" w:rsidP="005253FD">
            <w:pPr>
              <w:jc w:val="right"/>
              <w:rPr>
                <w:rFonts w:ascii="Arial Narrow" w:hAnsi="Arial Narrow"/>
                <w:sz w:val="18"/>
                <w:szCs w:val="18"/>
                <w:highlight w:val="yellow"/>
                <w:lang w:val="fr-FR"/>
              </w:rPr>
            </w:pPr>
          </w:p>
        </w:tc>
        <w:tc>
          <w:tcPr>
            <w:tcW w:w="2700" w:type="dxa"/>
            <w:gridSpan w:val="2"/>
            <w:tcBorders>
              <w:left w:val="nil"/>
              <w:bottom w:val="single" w:sz="6" w:space="0" w:color="auto"/>
            </w:tcBorders>
            <w:shd w:val="clear" w:color="auto" w:fill="auto"/>
            <w:vAlign w:val="center"/>
          </w:tcPr>
          <w:p w:rsidR="005253FD" w:rsidRPr="005253FD" w:rsidRDefault="005253FD" w:rsidP="005253FD">
            <w:pPr>
              <w:tabs>
                <w:tab w:val="right" w:pos="402"/>
              </w:tabs>
              <w:jc w:val="right"/>
              <w:rPr>
                <w:rFonts w:ascii="Arial Narrow" w:hAnsi="Arial Narrow"/>
                <w:sz w:val="18"/>
                <w:szCs w:val="20"/>
                <w:lang w:val="fr-FR"/>
              </w:rPr>
            </w:pPr>
            <w:r w:rsidRPr="005253FD">
              <w:rPr>
                <w:rFonts w:ascii="Arial Narrow" w:hAnsi="Arial Narrow"/>
                <w:sz w:val="18"/>
                <w:szCs w:val="20"/>
                <w:lang w:val="fr-FR"/>
              </w:rPr>
              <w:t>Ne sait pas</w:t>
            </w:r>
          </w:p>
        </w:tc>
        <w:tc>
          <w:tcPr>
            <w:tcW w:w="2880" w:type="dxa"/>
            <w:gridSpan w:val="2"/>
            <w:tcBorders>
              <w:left w:val="nil"/>
              <w:bottom w:val="single" w:sz="6" w:space="0" w:color="auto"/>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77</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181ACC" w:rsidTr="005253FD">
        <w:trPr>
          <w:trHeight w:hRule="exact" w:val="227"/>
          <w:jc w:val="center"/>
        </w:trPr>
        <w:tc>
          <w:tcPr>
            <w:tcW w:w="10335"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5253FD" w:rsidRPr="00C37E32" w:rsidRDefault="005253FD" w:rsidP="005253FD">
            <w:pPr>
              <w:outlineLvl w:val="0"/>
              <w:rPr>
                <w:rFonts w:ascii="Arial Narrow" w:hAnsi="Arial Narrow"/>
                <w:i/>
                <w:iCs/>
                <w:sz w:val="20"/>
                <w:szCs w:val="20"/>
                <w:highlight w:val="yellow"/>
                <w:lang w:val="fr-FR"/>
              </w:rPr>
            </w:pPr>
            <w:r w:rsidRPr="00C37E32">
              <w:rPr>
                <w:rFonts w:ascii="Arial Narrow" w:hAnsi="Arial Narrow"/>
                <w:i/>
                <w:iCs/>
                <w:sz w:val="20"/>
                <w:szCs w:val="20"/>
                <w:highlight w:val="yellow"/>
                <w:lang w:val="fr-FR"/>
              </w:rPr>
              <w:t>Les questions de TP4 à TP7 concernent uniquement les fumeurs.</w:t>
            </w:r>
          </w:p>
        </w:tc>
      </w:tr>
      <w:tr w:rsidR="005253FD" w:rsidRPr="005253FD" w:rsidTr="005253FD">
        <w:trPr>
          <w:trHeight w:hRule="exact" w:val="260"/>
          <w:jc w:val="center"/>
        </w:trPr>
        <w:tc>
          <w:tcPr>
            <w:tcW w:w="3780" w:type="dxa"/>
            <w:vMerge w:val="restart"/>
            <w:tcBorders>
              <w:top w:val="single" w:sz="4" w:space="0" w:color="auto"/>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r w:rsidRPr="005253FD">
              <w:rPr>
                <w:rFonts w:ascii="Arial Narrow" w:hAnsi="Arial Narrow" w:cs="Arial"/>
                <w:bCs/>
                <w:sz w:val="18"/>
                <w:szCs w:val="18"/>
                <w:lang w:val="fr-FR"/>
              </w:rPr>
              <w:t xml:space="preserve">Au cours des 30 derniers jours, avez-vous remarqué des </w:t>
            </w:r>
            <w:r w:rsidRPr="005253FD">
              <w:rPr>
                <w:rFonts w:ascii="Arial Narrow" w:hAnsi="Arial Narrow" w:cs="Arial"/>
                <w:b/>
                <w:bCs/>
                <w:sz w:val="18"/>
                <w:szCs w:val="18"/>
                <w:lang w:val="fr-FR"/>
              </w:rPr>
              <w:t>mises en garde sanitaires</w:t>
            </w:r>
            <w:r w:rsidR="003C2105">
              <w:rPr>
                <w:rFonts w:ascii="Arial Narrow" w:hAnsi="Arial Narrow" w:cs="Arial"/>
                <w:b/>
                <w:bCs/>
                <w:sz w:val="18"/>
                <w:szCs w:val="18"/>
                <w:lang w:val="fr-FR"/>
              </w:rPr>
              <w:t xml:space="preserve"> </w:t>
            </w:r>
            <w:r w:rsidRPr="005253FD">
              <w:rPr>
                <w:rFonts w:ascii="Arial Narrow" w:hAnsi="Arial Narrow" w:cs="Arial"/>
                <w:b/>
                <w:bCs/>
                <w:sz w:val="18"/>
                <w:szCs w:val="18"/>
                <w:lang w:val="fr-FR"/>
              </w:rPr>
              <w:t>sur les paquets de cigarettes</w:t>
            </w:r>
            <w:r w:rsidRPr="005253FD">
              <w:rPr>
                <w:rFonts w:ascii="Arial Narrow" w:hAnsi="Arial Narrow" w:cs="Arial"/>
                <w:bCs/>
                <w:sz w:val="18"/>
                <w:szCs w:val="18"/>
                <w:lang w:val="fr-FR"/>
              </w:rPr>
              <w:t> ?</w:t>
            </w:r>
          </w:p>
        </w:tc>
        <w:tc>
          <w:tcPr>
            <w:tcW w:w="2700" w:type="dxa"/>
            <w:gridSpan w:val="2"/>
            <w:tcBorders>
              <w:top w:val="single" w:sz="4" w:space="0" w:color="auto"/>
              <w:left w:val="single" w:sz="4" w:space="0" w:color="auto"/>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 xml:space="preserve">Oui </w:t>
            </w:r>
          </w:p>
        </w:tc>
        <w:tc>
          <w:tcPr>
            <w:tcW w:w="2880" w:type="dxa"/>
            <w:gridSpan w:val="2"/>
            <w:tcBorders>
              <w:top w:val="single" w:sz="4" w:space="0" w:color="auto"/>
              <w:right w:val="single" w:sz="4" w:space="0" w:color="auto"/>
            </w:tcBorders>
            <w:shd w:val="clear" w:color="auto" w:fill="auto"/>
            <w:vAlign w:val="center"/>
          </w:tcPr>
          <w:p w:rsidR="005253FD" w:rsidRPr="005253FD" w:rsidRDefault="005253FD" w:rsidP="005253FD">
            <w:pPr>
              <w:tabs>
                <w:tab w:val="right" w:pos="402"/>
              </w:tabs>
              <w:rPr>
                <w:rFonts w:ascii="Arial Narrow" w:hAnsi="Arial Narrow"/>
                <w:sz w:val="18"/>
                <w:szCs w:val="18"/>
                <w:lang w:val="fr-FR"/>
              </w:rPr>
            </w:pPr>
            <w:r w:rsidRPr="005253FD">
              <w:rPr>
                <w:rFonts w:ascii="Arial Narrow" w:hAnsi="Arial Narrow"/>
                <w:sz w:val="18"/>
                <w:szCs w:val="18"/>
                <w:lang w:val="fr-FR"/>
              </w:rPr>
              <w:t>1</w:t>
            </w:r>
          </w:p>
        </w:tc>
        <w:tc>
          <w:tcPr>
            <w:tcW w:w="975" w:type="dxa"/>
            <w:vMerge w:val="restart"/>
            <w:tcBorders>
              <w:top w:val="single" w:sz="4" w:space="0" w:color="auto"/>
              <w:left w:val="single" w:sz="4" w:space="0" w:color="auto"/>
              <w:right w:val="single" w:sz="4"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r w:rsidRPr="00C37E32">
              <w:rPr>
                <w:rFonts w:ascii="Arial Narrow" w:hAnsi="Arial Narrow"/>
                <w:bCs/>
                <w:sz w:val="22"/>
                <w:szCs w:val="22"/>
                <w:highlight w:val="yellow"/>
                <w:lang w:val="fr-FR"/>
              </w:rPr>
              <w:t>TP4</w:t>
            </w:r>
          </w:p>
        </w:tc>
      </w:tr>
      <w:tr w:rsidR="005253FD" w:rsidRPr="00181ACC" w:rsidTr="005253FD">
        <w:trPr>
          <w:trHeight w:hRule="exact" w:val="260"/>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single" w:sz="4" w:space="0" w:color="auto"/>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Non</w:t>
            </w:r>
          </w:p>
        </w:tc>
        <w:tc>
          <w:tcPr>
            <w:tcW w:w="2880" w:type="dxa"/>
            <w:gridSpan w:val="2"/>
            <w:tcBorders>
              <w:right w:val="single" w:sz="4" w:space="0" w:color="auto"/>
            </w:tcBorders>
            <w:shd w:val="clear" w:color="auto" w:fill="auto"/>
            <w:vAlign w:val="center"/>
          </w:tcPr>
          <w:p w:rsidR="005253FD" w:rsidRPr="005253FD" w:rsidRDefault="005253FD" w:rsidP="005253FD">
            <w:pPr>
              <w:tabs>
                <w:tab w:val="right" w:pos="402"/>
              </w:tabs>
              <w:rPr>
                <w:rFonts w:ascii="Arial Narrow" w:hAnsi="Arial Narrow"/>
                <w:i/>
                <w:sz w:val="18"/>
                <w:szCs w:val="18"/>
                <w:lang w:val="fr-FR"/>
              </w:rPr>
            </w:pPr>
            <w:r w:rsidRPr="005253FD">
              <w:rPr>
                <w:rFonts w:ascii="Arial Narrow" w:hAnsi="Arial Narrow"/>
                <w:i/>
                <w:sz w:val="18"/>
                <w:szCs w:val="18"/>
                <w:lang w:val="fr-FR"/>
              </w:rPr>
              <w:t xml:space="preserve">2  </w:t>
            </w:r>
            <w:r w:rsidRPr="005253FD">
              <w:rPr>
                <w:rFonts w:ascii="Arial Narrow" w:hAnsi="Arial Narrow"/>
                <w:i/>
                <w:iCs/>
                <w:sz w:val="18"/>
                <w:szCs w:val="18"/>
                <w:lang w:val="fr-FR"/>
              </w:rPr>
              <w:t>Si Non,</w:t>
            </w:r>
            <w:r w:rsidR="003C2105">
              <w:rPr>
                <w:rFonts w:ascii="Arial Narrow" w:hAnsi="Arial Narrow"/>
                <w:i/>
                <w:iCs/>
                <w:sz w:val="18"/>
                <w:szCs w:val="18"/>
                <w:lang w:val="fr-FR"/>
              </w:rPr>
              <w:t xml:space="preserve"> </w:t>
            </w:r>
            <w:r w:rsidRPr="005253FD">
              <w:rPr>
                <w:rFonts w:ascii="Arial Narrow" w:hAnsi="Arial Narrow"/>
                <w:i/>
                <w:iCs/>
                <w:sz w:val="18"/>
                <w:szCs w:val="18"/>
                <w:lang w:val="fr-FR"/>
              </w:rPr>
              <w:t>aller à TP6</w:t>
            </w:r>
          </w:p>
        </w:tc>
        <w:tc>
          <w:tcPr>
            <w:tcW w:w="975" w:type="dxa"/>
            <w:vMerge/>
            <w:tcBorders>
              <w:left w:val="single" w:sz="4" w:space="0" w:color="auto"/>
              <w:right w:val="single" w:sz="4"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181ACC" w:rsidTr="005253FD">
        <w:trPr>
          <w:trHeight w:hRule="exact" w:val="475"/>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single" w:sz="4" w:space="0" w:color="auto"/>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N’a vu aucun paquet de cigarettes</w:t>
            </w:r>
          </w:p>
        </w:tc>
        <w:tc>
          <w:tcPr>
            <w:tcW w:w="2880" w:type="dxa"/>
            <w:gridSpan w:val="2"/>
            <w:tcBorders>
              <w:right w:val="single" w:sz="4" w:space="0" w:color="auto"/>
            </w:tcBorders>
            <w:shd w:val="clear" w:color="auto" w:fill="auto"/>
            <w:vAlign w:val="center"/>
          </w:tcPr>
          <w:p w:rsidR="005253FD" w:rsidRPr="005253FD" w:rsidRDefault="005253FD" w:rsidP="005253FD">
            <w:pPr>
              <w:tabs>
                <w:tab w:val="right" w:pos="180"/>
              </w:tabs>
              <w:ind w:left="180" w:hanging="180"/>
              <w:rPr>
                <w:rFonts w:ascii="Arial Narrow" w:hAnsi="Arial Narrow"/>
                <w:i/>
                <w:sz w:val="18"/>
                <w:szCs w:val="18"/>
                <w:lang w:val="fr-FR"/>
              </w:rPr>
            </w:pPr>
            <w:r w:rsidRPr="005253FD">
              <w:rPr>
                <w:rFonts w:ascii="Arial Narrow" w:hAnsi="Arial Narrow"/>
                <w:i/>
                <w:sz w:val="18"/>
                <w:szCs w:val="18"/>
                <w:lang w:val="fr-FR"/>
              </w:rPr>
              <w:t>3  Si N’a vu aucun paquet de cigarettes</w:t>
            </w:r>
            <w:r w:rsidRPr="005253FD">
              <w:rPr>
                <w:rFonts w:ascii="Arial Narrow" w:hAnsi="Arial Narrow"/>
                <w:i/>
                <w:iCs/>
                <w:sz w:val="18"/>
                <w:szCs w:val="18"/>
                <w:lang w:val="fr-FR"/>
              </w:rPr>
              <w:t xml:space="preserve"> aller à TP6 </w:t>
            </w:r>
          </w:p>
        </w:tc>
        <w:tc>
          <w:tcPr>
            <w:tcW w:w="975" w:type="dxa"/>
            <w:vMerge/>
            <w:tcBorders>
              <w:left w:val="single" w:sz="4" w:space="0" w:color="auto"/>
              <w:right w:val="single" w:sz="4"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181ACC" w:rsidTr="005253FD">
        <w:trPr>
          <w:trHeight w:hRule="exact" w:val="283"/>
          <w:jc w:val="center"/>
        </w:trPr>
        <w:tc>
          <w:tcPr>
            <w:tcW w:w="3780" w:type="dxa"/>
            <w:vMerge/>
            <w:tcBorders>
              <w:left w:val="single" w:sz="4" w:space="0" w:color="auto"/>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p>
        </w:tc>
        <w:tc>
          <w:tcPr>
            <w:tcW w:w="2700" w:type="dxa"/>
            <w:gridSpan w:val="2"/>
            <w:tcBorders>
              <w:left w:val="single" w:sz="4" w:space="0" w:color="auto"/>
              <w:bottom w:val="single" w:sz="4" w:space="0" w:color="auto"/>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Ne sait pas</w:t>
            </w:r>
          </w:p>
        </w:tc>
        <w:tc>
          <w:tcPr>
            <w:tcW w:w="2880" w:type="dxa"/>
            <w:gridSpan w:val="2"/>
            <w:tcBorders>
              <w:bottom w:val="single" w:sz="4" w:space="0" w:color="auto"/>
              <w:right w:val="single" w:sz="4" w:space="0" w:color="auto"/>
            </w:tcBorders>
            <w:shd w:val="clear" w:color="auto" w:fill="auto"/>
            <w:vAlign w:val="center"/>
          </w:tcPr>
          <w:p w:rsidR="005253FD" w:rsidRPr="005253FD" w:rsidRDefault="005253FD" w:rsidP="005253FD">
            <w:pPr>
              <w:tabs>
                <w:tab w:val="right" w:pos="402"/>
              </w:tabs>
              <w:ind w:left="180" w:hanging="180"/>
              <w:rPr>
                <w:rFonts w:ascii="Arial Narrow" w:hAnsi="Arial Narrow"/>
                <w:sz w:val="18"/>
                <w:szCs w:val="18"/>
                <w:lang w:val="fr-FR"/>
              </w:rPr>
            </w:pPr>
            <w:r w:rsidRPr="005253FD">
              <w:rPr>
                <w:rFonts w:ascii="Arial Narrow" w:hAnsi="Arial Narrow"/>
                <w:sz w:val="18"/>
                <w:szCs w:val="18"/>
                <w:lang w:val="fr-FR"/>
              </w:rPr>
              <w:t xml:space="preserve">77 </w:t>
            </w:r>
            <w:r w:rsidRPr="005253FD">
              <w:rPr>
                <w:rFonts w:ascii="Arial Narrow" w:hAnsi="Arial Narrow"/>
                <w:i/>
                <w:sz w:val="18"/>
                <w:szCs w:val="20"/>
                <w:lang w:val="fr-FR"/>
              </w:rPr>
              <w:t>Si Ne sait pas aller à  TP6</w:t>
            </w:r>
          </w:p>
        </w:tc>
        <w:tc>
          <w:tcPr>
            <w:tcW w:w="975" w:type="dxa"/>
            <w:vMerge/>
            <w:tcBorders>
              <w:left w:val="single" w:sz="4" w:space="0" w:color="auto"/>
              <w:bottom w:val="single" w:sz="4" w:space="0" w:color="auto"/>
              <w:right w:val="single" w:sz="4"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27"/>
          <w:jc w:val="center"/>
        </w:trPr>
        <w:tc>
          <w:tcPr>
            <w:tcW w:w="3780" w:type="dxa"/>
            <w:vMerge w:val="restart"/>
            <w:tcBorders>
              <w:top w:val="single" w:sz="4" w:space="0" w:color="auto"/>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s="Arial"/>
                <w:bCs/>
                <w:sz w:val="18"/>
                <w:szCs w:val="18"/>
                <w:lang w:val="fr-FR"/>
              </w:rPr>
            </w:pPr>
            <w:r w:rsidRPr="005253FD">
              <w:rPr>
                <w:rFonts w:ascii="Arial Narrow" w:hAnsi="Arial Narrow" w:cs="Arial"/>
                <w:bCs/>
                <w:sz w:val="18"/>
                <w:szCs w:val="18"/>
                <w:lang w:val="fr-FR"/>
              </w:rPr>
              <w:t xml:space="preserve">Au cours des 30 derniers jours, </w:t>
            </w:r>
            <w:r w:rsidRPr="005253FD">
              <w:rPr>
                <w:rFonts w:ascii="Arial Narrow" w:hAnsi="Arial Narrow" w:cs="Arial"/>
                <w:iCs/>
                <w:sz w:val="18"/>
                <w:szCs w:val="18"/>
                <w:lang w:val="fr-FR"/>
              </w:rPr>
              <w:t xml:space="preserve">des mises en garde sanitaires sur les paquets de cigarettes vous ont-ils conduit à </w:t>
            </w:r>
            <w:r w:rsidRPr="005253FD">
              <w:rPr>
                <w:rFonts w:ascii="Arial Narrow" w:hAnsi="Arial Narrow" w:cs="Arial"/>
                <w:b/>
                <w:iCs/>
                <w:sz w:val="18"/>
                <w:szCs w:val="18"/>
                <w:lang w:val="fr-FR"/>
              </w:rPr>
              <w:t>envisager de cesser de fumer </w:t>
            </w:r>
            <w:r w:rsidRPr="005253FD">
              <w:rPr>
                <w:rFonts w:ascii="Arial Narrow" w:hAnsi="Arial Narrow" w:cs="Arial"/>
                <w:iCs/>
                <w:sz w:val="18"/>
                <w:szCs w:val="18"/>
                <w:lang w:val="fr-FR"/>
              </w:rPr>
              <w:t>?</w:t>
            </w:r>
          </w:p>
        </w:tc>
        <w:tc>
          <w:tcPr>
            <w:tcW w:w="2700" w:type="dxa"/>
            <w:gridSpan w:val="2"/>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sz w:val="18"/>
                <w:szCs w:val="20"/>
                <w:lang w:val="fr-FR"/>
              </w:rPr>
            </w:pPr>
            <w:r w:rsidRPr="005253FD">
              <w:rPr>
                <w:rFonts w:ascii="Arial Narrow" w:hAnsi="Arial Narrow"/>
                <w:sz w:val="18"/>
                <w:szCs w:val="20"/>
                <w:lang w:val="fr-FR"/>
              </w:rPr>
              <w:t>Oui</w:t>
            </w:r>
          </w:p>
          <w:p w:rsidR="005253FD" w:rsidRPr="005253FD" w:rsidRDefault="005253FD" w:rsidP="005253FD">
            <w:pPr>
              <w:tabs>
                <w:tab w:val="right" w:pos="402"/>
              </w:tabs>
              <w:spacing w:before="40"/>
              <w:jc w:val="right"/>
              <w:rPr>
                <w:rFonts w:ascii="Arial Narrow" w:hAnsi="Arial Narrow"/>
                <w:sz w:val="18"/>
                <w:szCs w:val="20"/>
                <w:lang w:val="fr-FR"/>
              </w:rPr>
            </w:pPr>
            <w:r w:rsidRPr="005253FD">
              <w:rPr>
                <w:rFonts w:ascii="Arial Narrow" w:hAnsi="Arial Narrow"/>
                <w:sz w:val="18"/>
                <w:szCs w:val="20"/>
                <w:lang w:val="fr-FR"/>
              </w:rPr>
              <w:t>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1</w:t>
            </w:r>
          </w:p>
        </w:tc>
        <w:tc>
          <w:tcPr>
            <w:tcW w:w="975"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r w:rsidRPr="00C37E32">
              <w:rPr>
                <w:rFonts w:ascii="Arial Narrow" w:hAnsi="Arial Narrow"/>
                <w:bCs/>
                <w:sz w:val="22"/>
                <w:szCs w:val="22"/>
                <w:highlight w:val="yellow"/>
                <w:lang w:val="fr-FR"/>
              </w:rPr>
              <w:t>TP5</w:t>
            </w: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highlight w:val="yellow"/>
                <w:lang w:val="fr-FR"/>
              </w:rPr>
            </w:pPr>
          </w:p>
        </w:tc>
        <w:tc>
          <w:tcPr>
            <w:tcW w:w="2700" w:type="dxa"/>
            <w:gridSpan w:val="2"/>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sz w:val="18"/>
                <w:szCs w:val="20"/>
                <w:lang w:val="fr-FR"/>
              </w:rPr>
            </w:pPr>
            <w:r w:rsidRPr="005253FD">
              <w:rPr>
                <w:rFonts w:ascii="Arial Narrow" w:hAnsi="Arial Narrow"/>
                <w:sz w:val="18"/>
                <w:szCs w:val="20"/>
                <w:lang w:val="fr-FR"/>
              </w:rPr>
              <w:t>Non</w:t>
            </w:r>
          </w:p>
        </w:tc>
        <w:tc>
          <w:tcPr>
            <w:tcW w:w="2880" w:type="dxa"/>
            <w:gridSpan w:val="2"/>
            <w:tcBorders>
              <w:left w:val="nil"/>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2</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trHeight w:hRule="exact" w:val="268"/>
          <w:jc w:val="center"/>
        </w:trPr>
        <w:tc>
          <w:tcPr>
            <w:tcW w:w="3780" w:type="dxa"/>
            <w:vMerge/>
            <w:tcBorders>
              <w:left w:val="single" w:sz="4" w:space="0" w:color="auto"/>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highlight w:val="yellow"/>
                <w:lang w:val="fr-FR"/>
              </w:rPr>
            </w:pPr>
          </w:p>
        </w:tc>
        <w:tc>
          <w:tcPr>
            <w:tcW w:w="2700" w:type="dxa"/>
            <w:gridSpan w:val="2"/>
            <w:tcBorders>
              <w:left w:val="nil"/>
              <w:bottom w:val="single" w:sz="6" w:space="0" w:color="auto"/>
            </w:tcBorders>
            <w:shd w:val="clear" w:color="auto" w:fill="auto"/>
            <w:vAlign w:val="center"/>
          </w:tcPr>
          <w:p w:rsidR="005253FD" w:rsidRPr="005253FD" w:rsidRDefault="005253FD" w:rsidP="005253FD">
            <w:pPr>
              <w:tabs>
                <w:tab w:val="right" w:pos="402"/>
              </w:tabs>
              <w:spacing w:before="40"/>
              <w:jc w:val="right"/>
              <w:rPr>
                <w:rFonts w:ascii="Arial Narrow" w:hAnsi="Arial Narrow"/>
                <w:sz w:val="18"/>
                <w:szCs w:val="20"/>
                <w:lang w:val="fr-FR"/>
              </w:rPr>
            </w:pPr>
            <w:r w:rsidRPr="005253FD">
              <w:rPr>
                <w:rFonts w:ascii="Arial Narrow" w:hAnsi="Arial Narrow"/>
                <w:sz w:val="18"/>
                <w:szCs w:val="20"/>
                <w:lang w:val="fr-FR"/>
              </w:rPr>
              <w:t>Ne sait pas</w:t>
            </w:r>
          </w:p>
        </w:tc>
        <w:tc>
          <w:tcPr>
            <w:tcW w:w="2880" w:type="dxa"/>
            <w:gridSpan w:val="2"/>
            <w:tcBorders>
              <w:left w:val="nil"/>
              <w:bottom w:val="single" w:sz="6" w:space="0" w:color="auto"/>
              <w:right w:val="single" w:sz="6" w:space="0" w:color="auto"/>
            </w:tcBorders>
            <w:shd w:val="clear" w:color="auto" w:fill="auto"/>
            <w:vAlign w:val="center"/>
          </w:tcPr>
          <w:p w:rsidR="005253FD" w:rsidRPr="005253FD" w:rsidRDefault="005253FD" w:rsidP="005253FD">
            <w:pPr>
              <w:tabs>
                <w:tab w:val="right" w:pos="402"/>
              </w:tabs>
              <w:rPr>
                <w:rFonts w:ascii="Arial Narrow" w:hAnsi="Arial Narrow"/>
                <w:sz w:val="20"/>
                <w:szCs w:val="20"/>
                <w:lang w:val="fr-FR"/>
              </w:rPr>
            </w:pPr>
            <w:r w:rsidRPr="005253FD">
              <w:rPr>
                <w:rFonts w:ascii="Arial Narrow" w:hAnsi="Arial Narrow"/>
                <w:sz w:val="20"/>
                <w:szCs w:val="20"/>
                <w:lang w:val="fr-FR"/>
              </w:rPr>
              <w:t>77</w:t>
            </w:r>
          </w:p>
        </w:tc>
        <w:tc>
          <w:tcPr>
            <w:tcW w:w="975" w:type="dxa"/>
            <w:vMerge/>
            <w:tcBorders>
              <w:left w:val="single" w:sz="6" w:space="0" w:color="auto"/>
              <w:bottom w:val="single" w:sz="6" w:space="0" w:color="auto"/>
              <w:right w:val="single" w:sz="6" w:space="0" w:color="auto"/>
            </w:tcBorders>
            <w:shd w:val="clear" w:color="auto" w:fill="auto"/>
            <w:vAlign w:val="center"/>
          </w:tcPr>
          <w:p w:rsidR="005253FD" w:rsidRPr="00C37E32" w:rsidRDefault="005253FD" w:rsidP="005253FD">
            <w:pPr>
              <w:jc w:val="center"/>
              <w:rPr>
                <w:rFonts w:ascii="Arial Narrow" w:hAnsi="Arial Narrow"/>
                <w:bCs/>
                <w:sz w:val="22"/>
                <w:szCs w:val="22"/>
                <w:highlight w:val="yellow"/>
                <w:lang w:val="fr-FR"/>
              </w:rPr>
            </w:pPr>
          </w:p>
        </w:tc>
      </w:tr>
      <w:tr w:rsidR="005253FD" w:rsidRPr="005253FD" w:rsidTr="005253FD">
        <w:trPr>
          <w:cantSplit/>
          <w:trHeight w:val="340"/>
          <w:jc w:val="center"/>
        </w:trPr>
        <w:tc>
          <w:tcPr>
            <w:tcW w:w="3780" w:type="dxa"/>
            <w:vMerge w:val="restart"/>
            <w:tcBorders>
              <w:top w:val="single" w:sz="4" w:space="0" w:color="auto"/>
              <w:left w:val="single" w:sz="4" w:space="0" w:color="auto"/>
              <w:right w:val="single" w:sz="4" w:space="0" w:color="auto"/>
            </w:tcBorders>
            <w:vAlign w:val="center"/>
          </w:tcPr>
          <w:p w:rsidR="005253FD" w:rsidRPr="005253FD" w:rsidRDefault="005253FD" w:rsidP="005253FD">
            <w:pPr>
              <w:rPr>
                <w:rFonts w:ascii="Arial Narrow" w:hAnsi="Arial Narrow" w:cs="Arial"/>
                <w:bCs/>
                <w:sz w:val="18"/>
                <w:szCs w:val="18"/>
                <w:lang w:val="fr-FR"/>
              </w:rPr>
            </w:pPr>
            <w:r w:rsidRPr="005253FD">
              <w:rPr>
                <w:rFonts w:ascii="Arial Narrow" w:hAnsi="Arial Narrow" w:cs="Arial"/>
                <w:bCs/>
                <w:sz w:val="18"/>
                <w:szCs w:val="18"/>
                <w:lang w:val="fr-FR"/>
              </w:rPr>
              <w:t xml:space="preserve">La dernière fois que vous vous êtes acheté des cigarettes manufacturées, </w:t>
            </w:r>
            <w:r w:rsidRPr="005253FD">
              <w:rPr>
                <w:rFonts w:ascii="Arial Narrow" w:hAnsi="Arial Narrow" w:cs="Arial"/>
                <w:b/>
                <w:sz w:val="18"/>
                <w:szCs w:val="18"/>
                <w:lang w:val="fr-FR"/>
              </w:rPr>
              <w:t xml:space="preserve">quelle quantité </w:t>
            </w:r>
            <w:r w:rsidRPr="005253FD">
              <w:rPr>
                <w:rFonts w:ascii="Arial Narrow" w:hAnsi="Arial Narrow" w:cs="Arial"/>
                <w:sz w:val="18"/>
                <w:szCs w:val="18"/>
                <w:lang w:val="fr-FR"/>
              </w:rPr>
              <w:t>avez-vous acheté au</w:t>
            </w:r>
            <w:r w:rsidRPr="005253FD">
              <w:rPr>
                <w:rFonts w:ascii="Arial Narrow" w:hAnsi="Arial Narrow" w:cs="Arial"/>
                <w:bCs/>
                <w:sz w:val="18"/>
                <w:szCs w:val="18"/>
                <w:lang w:val="fr-FR"/>
              </w:rPr>
              <w:t xml:space="preserve"> total ?</w:t>
            </w:r>
          </w:p>
        </w:tc>
        <w:tc>
          <w:tcPr>
            <w:tcW w:w="2700" w:type="dxa"/>
            <w:gridSpan w:val="2"/>
            <w:tcBorders>
              <w:top w:val="single" w:sz="6" w:space="0" w:color="auto"/>
              <w:left w:val="nil"/>
            </w:tcBorders>
            <w:vAlign w:val="center"/>
          </w:tcPr>
          <w:p w:rsidR="005253FD" w:rsidRPr="005253FD" w:rsidRDefault="005253FD" w:rsidP="005253FD">
            <w:pPr>
              <w:jc w:val="right"/>
              <w:rPr>
                <w:rFonts w:ascii="Arial Narrow" w:hAnsi="Arial Narrow"/>
                <w:sz w:val="18"/>
                <w:szCs w:val="20"/>
                <w:lang w:val="fr-FR"/>
              </w:rPr>
            </w:pPr>
            <w:r w:rsidRPr="005253FD">
              <w:rPr>
                <w:rFonts w:ascii="Arial Narrow" w:hAnsi="Arial Narrow"/>
                <w:sz w:val="18"/>
                <w:szCs w:val="20"/>
                <w:lang w:val="fr-FR"/>
              </w:rPr>
              <w:t>Nombre de cigarettes</w:t>
            </w:r>
          </w:p>
        </w:tc>
        <w:tc>
          <w:tcPr>
            <w:tcW w:w="2880" w:type="dxa"/>
            <w:gridSpan w:val="2"/>
            <w:vMerge w:val="restart"/>
            <w:tcBorders>
              <w:top w:val="single" w:sz="4" w:space="0" w:color="auto"/>
              <w:right w:val="single" w:sz="4" w:space="0" w:color="auto"/>
            </w:tcBorders>
            <w:shd w:val="clear" w:color="auto" w:fill="auto"/>
            <w:vAlign w:val="center"/>
          </w:tcPr>
          <w:p w:rsidR="005253FD" w:rsidRPr="005253FD" w:rsidRDefault="005253FD" w:rsidP="005253FD">
            <w:pPr>
              <w:ind w:right="11"/>
              <w:rPr>
                <w:rFonts w:ascii="Arial Narrow" w:hAnsi="Arial Narrow"/>
                <w:i/>
                <w:iCs/>
                <w:sz w:val="18"/>
                <w:szCs w:val="18"/>
                <w:lang w:val="fr-FR"/>
              </w:rPr>
            </w:pPr>
            <w:r w:rsidRPr="005253FD">
              <w:rPr>
                <w:rFonts w:ascii="Arial Narrow" w:hAnsi="Arial Narrow"/>
                <w:sz w:val="20"/>
                <w:szCs w:val="20"/>
                <w:lang w:val="fr-FR"/>
              </w:rPr>
              <w:t>└─┴─┴─┴</w:t>
            </w:r>
            <w:r w:rsidRPr="005253FD">
              <w:rPr>
                <w:rFonts w:ascii="Arial Narrow" w:hAnsi="Arial Narrow"/>
                <w:b/>
                <w:bCs/>
                <w:sz w:val="20"/>
                <w:szCs w:val="20"/>
                <w:lang w:val="fr-FR"/>
              </w:rPr>
              <w:t>─┘</w:t>
            </w:r>
          </w:p>
          <w:p w:rsidR="005253FD" w:rsidRPr="005253FD" w:rsidRDefault="005253FD" w:rsidP="00E51BF3">
            <w:pPr>
              <w:ind w:right="11"/>
              <w:rPr>
                <w:rFonts w:ascii="Arial Narrow" w:hAnsi="Arial Narrow"/>
                <w:i/>
                <w:iCs/>
                <w:sz w:val="20"/>
                <w:szCs w:val="20"/>
                <w:lang w:val="fr-FR"/>
              </w:rPr>
            </w:pPr>
            <w:r w:rsidRPr="005253FD">
              <w:rPr>
                <w:rFonts w:ascii="Arial Narrow" w:hAnsi="Arial Narrow"/>
                <w:i/>
                <w:iCs/>
                <w:sz w:val="18"/>
                <w:szCs w:val="18"/>
                <w:lang w:val="fr-FR"/>
              </w:rPr>
              <w:t xml:space="preserve">Si </w:t>
            </w:r>
            <w:r w:rsidRPr="005253FD">
              <w:rPr>
                <w:rFonts w:ascii="Arial Narrow" w:hAnsi="Arial Narrow"/>
                <w:i/>
                <w:iCs/>
                <w:sz w:val="18"/>
                <w:szCs w:val="20"/>
                <w:lang w:val="fr-FR"/>
              </w:rPr>
              <w:t xml:space="preserve">Ne sait pas ou Ne fume pas ni n’achète de cigarettes manufacturées aller </w:t>
            </w:r>
            <w:r w:rsidR="00E51BF3">
              <w:rPr>
                <w:rFonts w:ascii="Arial Narrow" w:hAnsi="Arial Narrow"/>
                <w:i/>
                <w:iCs/>
                <w:sz w:val="18"/>
                <w:szCs w:val="18"/>
                <w:lang w:val="fr-FR"/>
              </w:rPr>
              <w:t>à A1</w:t>
            </w:r>
          </w:p>
        </w:tc>
        <w:tc>
          <w:tcPr>
            <w:tcW w:w="975" w:type="dxa"/>
            <w:vMerge w:val="restart"/>
            <w:tcBorders>
              <w:top w:val="single" w:sz="4" w:space="0" w:color="auto"/>
              <w:left w:val="nil"/>
              <w:right w:val="single" w:sz="6" w:space="0" w:color="auto"/>
            </w:tcBorders>
            <w:vAlign w:val="center"/>
          </w:tcPr>
          <w:p w:rsidR="005253FD" w:rsidRPr="00C37E32" w:rsidRDefault="005253FD" w:rsidP="005253FD">
            <w:pPr>
              <w:jc w:val="center"/>
              <w:rPr>
                <w:rFonts w:ascii="Arial Narrow" w:hAnsi="Arial Narrow"/>
                <w:bCs/>
                <w:sz w:val="18"/>
                <w:szCs w:val="20"/>
                <w:highlight w:val="yellow"/>
                <w:lang w:val="fr-FR"/>
              </w:rPr>
            </w:pPr>
            <w:r w:rsidRPr="00C37E32">
              <w:rPr>
                <w:rFonts w:ascii="Arial Narrow" w:hAnsi="Arial Narrow"/>
                <w:bCs/>
                <w:sz w:val="22"/>
                <w:szCs w:val="22"/>
                <w:highlight w:val="yellow"/>
                <w:lang w:val="fr-FR"/>
              </w:rPr>
              <w:t>TP6</w:t>
            </w:r>
          </w:p>
        </w:tc>
      </w:tr>
      <w:tr w:rsidR="005253FD" w:rsidRPr="00181ACC" w:rsidTr="005253FD">
        <w:trPr>
          <w:cantSplit/>
          <w:trHeight w:val="340"/>
          <w:jc w:val="center"/>
        </w:trPr>
        <w:tc>
          <w:tcPr>
            <w:tcW w:w="3780" w:type="dxa"/>
            <w:vMerge/>
            <w:tcBorders>
              <w:left w:val="single" w:sz="4" w:space="0" w:color="auto"/>
              <w:right w:val="single" w:sz="4" w:space="0" w:color="auto"/>
            </w:tcBorders>
            <w:vAlign w:val="center"/>
          </w:tcPr>
          <w:p w:rsidR="005253FD" w:rsidRPr="005253FD" w:rsidRDefault="005253FD" w:rsidP="005253FD">
            <w:pPr>
              <w:rPr>
                <w:rFonts w:ascii="Arial Narrow" w:hAnsi="Arial Narrow"/>
                <w:sz w:val="18"/>
                <w:szCs w:val="20"/>
                <w:lang w:val="fr-FR"/>
              </w:rPr>
            </w:pPr>
          </w:p>
        </w:tc>
        <w:tc>
          <w:tcPr>
            <w:tcW w:w="2700" w:type="dxa"/>
            <w:gridSpan w:val="2"/>
            <w:tcBorders>
              <w:left w:val="nil"/>
              <w:bottom w:val="single" w:sz="4" w:space="0" w:color="auto"/>
            </w:tcBorders>
            <w:vAlign w:val="center"/>
          </w:tcPr>
          <w:p w:rsidR="005253FD" w:rsidRPr="005253FD" w:rsidRDefault="005253FD" w:rsidP="005253FD">
            <w:pPr>
              <w:rPr>
                <w:rFonts w:ascii="Arial Narrow" w:hAnsi="Arial Narrow"/>
                <w:sz w:val="18"/>
                <w:szCs w:val="20"/>
                <w:lang w:val="fr-FR"/>
              </w:rPr>
            </w:pPr>
            <w:r w:rsidRPr="005253FD">
              <w:rPr>
                <w:rFonts w:ascii="Arial Narrow" w:hAnsi="Arial Narrow"/>
                <w:sz w:val="18"/>
                <w:szCs w:val="20"/>
                <w:lang w:val="fr-FR"/>
              </w:rPr>
              <w:t>Ne sait pas ou Ne fume pas ni n’achète de cigarettes manufacturées 7777</w:t>
            </w:r>
          </w:p>
        </w:tc>
        <w:tc>
          <w:tcPr>
            <w:tcW w:w="2880" w:type="dxa"/>
            <w:gridSpan w:val="2"/>
            <w:vMerge/>
            <w:tcBorders>
              <w:right w:val="single" w:sz="4" w:space="0" w:color="auto"/>
            </w:tcBorders>
            <w:shd w:val="clear" w:color="auto" w:fill="auto"/>
            <w:vAlign w:val="center"/>
          </w:tcPr>
          <w:p w:rsidR="005253FD" w:rsidRPr="005253FD" w:rsidRDefault="005253FD" w:rsidP="005253FD">
            <w:pPr>
              <w:spacing w:before="240"/>
              <w:ind w:right="12"/>
              <w:rPr>
                <w:rFonts w:ascii="Arial Narrow" w:hAnsi="Arial Narrow"/>
                <w:sz w:val="20"/>
                <w:szCs w:val="20"/>
                <w:lang w:val="fr-FR"/>
              </w:rPr>
            </w:pPr>
          </w:p>
        </w:tc>
        <w:tc>
          <w:tcPr>
            <w:tcW w:w="975" w:type="dxa"/>
            <w:vMerge/>
            <w:tcBorders>
              <w:left w:val="nil"/>
              <w:right w:val="single" w:sz="6" w:space="0" w:color="auto"/>
            </w:tcBorders>
            <w:vAlign w:val="center"/>
          </w:tcPr>
          <w:p w:rsidR="005253FD" w:rsidRPr="00C37E32" w:rsidRDefault="005253FD" w:rsidP="005253FD">
            <w:pPr>
              <w:jc w:val="center"/>
              <w:rPr>
                <w:rFonts w:ascii="Arial Narrow" w:hAnsi="Arial Narrow"/>
                <w:bCs/>
                <w:sz w:val="18"/>
                <w:szCs w:val="20"/>
                <w:highlight w:val="yellow"/>
                <w:lang w:val="fr-FR"/>
              </w:rPr>
            </w:pPr>
          </w:p>
        </w:tc>
      </w:tr>
      <w:tr w:rsidR="005253FD" w:rsidRPr="005253FD" w:rsidTr="005253FD">
        <w:trPr>
          <w:trHeight w:hRule="exact" w:val="454"/>
          <w:jc w:val="center"/>
        </w:trPr>
        <w:tc>
          <w:tcPr>
            <w:tcW w:w="3780" w:type="dxa"/>
            <w:vMerge w:val="restart"/>
            <w:tcBorders>
              <w:top w:val="single" w:sz="4" w:space="0" w:color="auto"/>
              <w:left w:val="single" w:sz="4" w:space="0" w:color="auto"/>
              <w:right w:val="single" w:sz="4" w:space="0" w:color="auto"/>
            </w:tcBorders>
            <w:shd w:val="clear" w:color="auto" w:fill="auto"/>
            <w:vAlign w:val="center"/>
          </w:tcPr>
          <w:p w:rsidR="005253FD" w:rsidRPr="005C7551" w:rsidRDefault="005253FD" w:rsidP="005C7551">
            <w:pPr>
              <w:spacing w:before="60"/>
              <w:rPr>
                <w:rFonts w:ascii="Arial Narrow" w:hAnsi="Arial Narrow" w:cs="Arial"/>
                <w:bCs/>
                <w:color w:val="000000"/>
                <w:sz w:val="18"/>
                <w:szCs w:val="18"/>
                <w:lang w:val="fr-FR"/>
              </w:rPr>
            </w:pPr>
            <w:r w:rsidRPr="005253FD">
              <w:rPr>
                <w:rFonts w:ascii="Arial Narrow" w:hAnsi="Arial Narrow" w:cs="Arial"/>
                <w:bCs/>
                <w:color w:val="000000"/>
                <w:sz w:val="18"/>
                <w:szCs w:val="18"/>
                <w:lang w:val="fr-FR"/>
              </w:rPr>
              <w:t xml:space="preserve">Au total, </w:t>
            </w:r>
            <w:r w:rsidRPr="005253FD">
              <w:rPr>
                <w:rFonts w:ascii="Arial Narrow" w:hAnsi="Arial Narrow" w:cs="Arial"/>
                <w:b/>
                <w:color w:val="000000"/>
                <w:sz w:val="18"/>
                <w:szCs w:val="18"/>
                <w:lang w:val="fr-FR"/>
              </w:rPr>
              <w:t>combien avez-vous dépensé</w:t>
            </w:r>
            <w:r w:rsidRPr="005253FD">
              <w:rPr>
                <w:rFonts w:ascii="Arial Narrow" w:hAnsi="Arial Narrow" w:cs="Arial"/>
                <w:bCs/>
                <w:color w:val="000000"/>
                <w:sz w:val="18"/>
                <w:szCs w:val="18"/>
                <w:lang w:val="fr-FR"/>
              </w:rPr>
              <w:t xml:space="preserve"> pour cet achat ? </w:t>
            </w:r>
          </w:p>
        </w:tc>
        <w:tc>
          <w:tcPr>
            <w:tcW w:w="2700" w:type="dxa"/>
            <w:gridSpan w:val="2"/>
            <w:tcBorders>
              <w:top w:val="single" w:sz="4" w:space="0" w:color="auto"/>
              <w:left w:val="nil"/>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Montant</w:t>
            </w:r>
          </w:p>
        </w:tc>
        <w:tc>
          <w:tcPr>
            <w:tcW w:w="2880" w:type="dxa"/>
            <w:gridSpan w:val="2"/>
            <w:tcBorders>
              <w:top w:val="single" w:sz="4" w:space="0" w:color="auto"/>
              <w:right w:val="single" w:sz="4" w:space="0" w:color="auto"/>
            </w:tcBorders>
            <w:shd w:val="clear" w:color="auto" w:fill="auto"/>
            <w:vAlign w:val="bottom"/>
          </w:tcPr>
          <w:p w:rsidR="005253FD" w:rsidRPr="005253FD" w:rsidRDefault="005253FD" w:rsidP="00AA02C0">
            <w:pPr>
              <w:spacing w:before="60" w:line="180" w:lineRule="exact"/>
              <w:ind w:left="792"/>
              <w:rPr>
                <w:rFonts w:ascii="Arial Narrow" w:hAnsi="Arial Narrow"/>
                <w:i/>
                <w:iCs/>
                <w:sz w:val="18"/>
                <w:szCs w:val="18"/>
                <w:lang w:val="fr-FR"/>
              </w:rPr>
            </w:pPr>
          </w:p>
          <w:p w:rsidR="005253FD" w:rsidRPr="005253FD" w:rsidRDefault="005253FD" w:rsidP="00AA02C0">
            <w:pPr>
              <w:spacing w:before="60" w:line="180" w:lineRule="exact"/>
              <w:rPr>
                <w:rFonts w:ascii="Arial Narrow" w:hAnsi="Arial Narrow"/>
                <w:i/>
                <w:iCs/>
                <w:sz w:val="18"/>
                <w:szCs w:val="18"/>
                <w:lang w:val="fr-FR"/>
              </w:rPr>
            </w:pPr>
            <w:r w:rsidRPr="005253FD">
              <w:rPr>
                <w:rFonts w:ascii="Arial Narrow" w:hAnsi="Arial Narrow"/>
                <w:color w:val="000000"/>
                <w:sz w:val="20"/>
                <w:szCs w:val="18"/>
                <w:lang w:val="fr-FR"/>
              </w:rPr>
              <w:t>└─┴─┴─┴─</w:t>
            </w:r>
            <w:r w:rsidRPr="005253FD">
              <w:rPr>
                <w:rFonts w:ascii="Arial Narrow" w:hAnsi="Arial Narrow"/>
                <w:b/>
                <w:bCs/>
                <w:color w:val="000000"/>
                <w:sz w:val="20"/>
                <w:szCs w:val="20"/>
                <w:lang w:val="fr-FR"/>
              </w:rPr>
              <w:t>┘</w:t>
            </w:r>
          </w:p>
        </w:tc>
        <w:tc>
          <w:tcPr>
            <w:tcW w:w="975" w:type="dxa"/>
            <w:vMerge w:val="restart"/>
            <w:tcBorders>
              <w:top w:val="single" w:sz="6" w:space="0" w:color="auto"/>
              <w:left w:val="nil"/>
              <w:right w:val="single" w:sz="4" w:space="0" w:color="auto"/>
            </w:tcBorders>
            <w:shd w:val="clear" w:color="auto" w:fill="auto"/>
            <w:vAlign w:val="center"/>
          </w:tcPr>
          <w:p w:rsidR="005253FD" w:rsidRPr="00C37E32" w:rsidRDefault="005253FD" w:rsidP="005253FD">
            <w:pPr>
              <w:jc w:val="center"/>
              <w:rPr>
                <w:rFonts w:ascii="Garamond" w:hAnsi="Garamond"/>
                <w:bCs/>
                <w:sz w:val="22"/>
                <w:szCs w:val="20"/>
                <w:highlight w:val="yellow"/>
                <w:lang w:val="fr-FR"/>
              </w:rPr>
            </w:pPr>
            <w:r w:rsidRPr="00C37E32">
              <w:rPr>
                <w:rFonts w:ascii="Arial Narrow" w:hAnsi="Arial Narrow"/>
                <w:bCs/>
                <w:sz w:val="22"/>
                <w:szCs w:val="22"/>
                <w:highlight w:val="yellow"/>
                <w:lang w:val="fr-FR"/>
              </w:rPr>
              <w:t>TP7</w:t>
            </w:r>
          </w:p>
        </w:tc>
      </w:tr>
      <w:tr w:rsidR="005253FD" w:rsidRPr="005253FD" w:rsidTr="005253FD">
        <w:trPr>
          <w:trHeight w:hRule="exact" w:val="227"/>
          <w:jc w:val="center"/>
        </w:trPr>
        <w:tc>
          <w:tcPr>
            <w:tcW w:w="3780"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20"/>
                <w:lang w:val="fr-FR"/>
              </w:rPr>
            </w:pPr>
          </w:p>
        </w:tc>
        <w:tc>
          <w:tcPr>
            <w:tcW w:w="2700" w:type="dxa"/>
            <w:gridSpan w:val="2"/>
            <w:tcBorders>
              <w:left w:val="nil"/>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20"/>
                <w:lang w:val="fr-FR"/>
              </w:rPr>
              <w:t>Ne sait pas</w:t>
            </w:r>
          </w:p>
        </w:tc>
        <w:tc>
          <w:tcPr>
            <w:tcW w:w="2880" w:type="dxa"/>
            <w:gridSpan w:val="2"/>
            <w:tcBorders>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r w:rsidRPr="005253FD">
              <w:rPr>
                <w:rFonts w:ascii="Arial Narrow" w:hAnsi="Arial Narrow"/>
                <w:sz w:val="18"/>
                <w:szCs w:val="18"/>
                <w:lang w:val="fr-FR"/>
              </w:rPr>
              <w:t>7777</w:t>
            </w:r>
          </w:p>
        </w:tc>
        <w:tc>
          <w:tcPr>
            <w:tcW w:w="975" w:type="dxa"/>
            <w:vMerge/>
            <w:tcBorders>
              <w:left w:val="nil"/>
              <w:right w:val="single" w:sz="4" w:space="0" w:color="auto"/>
            </w:tcBorders>
            <w:shd w:val="clear" w:color="auto" w:fill="auto"/>
            <w:vAlign w:val="center"/>
          </w:tcPr>
          <w:p w:rsidR="005253FD" w:rsidRPr="005253FD" w:rsidRDefault="005253FD" w:rsidP="005253FD">
            <w:pPr>
              <w:jc w:val="center"/>
              <w:rPr>
                <w:rFonts w:ascii="Arial Narrow" w:hAnsi="Arial Narrow"/>
                <w:bCs/>
                <w:sz w:val="18"/>
                <w:szCs w:val="20"/>
                <w:lang w:val="fr-FR"/>
              </w:rPr>
            </w:pPr>
          </w:p>
        </w:tc>
      </w:tr>
      <w:tr w:rsidR="005253FD" w:rsidRPr="005253FD" w:rsidTr="005253FD">
        <w:trPr>
          <w:trHeight w:hRule="exact" w:val="335"/>
          <w:jc w:val="center"/>
        </w:trPr>
        <w:tc>
          <w:tcPr>
            <w:tcW w:w="3780" w:type="dxa"/>
            <w:vMerge/>
            <w:tcBorders>
              <w:left w:val="single" w:sz="4" w:space="0" w:color="auto"/>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20"/>
                <w:lang w:val="fr-FR"/>
              </w:rPr>
            </w:pPr>
          </w:p>
        </w:tc>
        <w:tc>
          <w:tcPr>
            <w:tcW w:w="2700" w:type="dxa"/>
            <w:gridSpan w:val="2"/>
            <w:tcBorders>
              <w:left w:val="nil"/>
              <w:bottom w:val="single" w:sz="4" w:space="0" w:color="auto"/>
            </w:tcBorders>
            <w:shd w:val="clear" w:color="auto" w:fill="auto"/>
            <w:vAlign w:val="center"/>
          </w:tcPr>
          <w:p w:rsidR="005253FD" w:rsidRPr="005253FD" w:rsidRDefault="005253FD" w:rsidP="005253FD">
            <w:pPr>
              <w:jc w:val="right"/>
              <w:rPr>
                <w:rFonts w:ascii="Arial Narrow" w:hAnsi="Arial Narrow"/>
                <w:sz w:val="18"/>
                <w:szCs w:val="18"/>
                <w:lang w:val="fr-FR"/>
              </w:rPr>
            </w:pPr>
            <w:r w:rsidRPr="005253FD">
              <w:rPr>
                <w:rFonts w:ascii="Arial Narrow" w:hAnsi="Arial Narrow"/>
                <w:sz w:val="18"/>
                <w:szCs w:val="18"/>
                <w:lang w:val="fr-FR"/>
              </w:rPr>
              <w:t>Refusé</w:t>
            </w:r>
          </w:p>
        </w:tc>
        <w:tc>
          <w:tcPr>
            <w:tcW w:w="2880" w:type="dxa"/>
            <w:gridSpan w:val="2"/>
            <w:tcBorders>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sz w:val="18"/>
                <w:szCs w:val="18"/>
                <w:lang w:val="fr-FR"/>
              </w:rPr>
            </w:pPr>
            <w:r w:rsidRPr="005253FD">
              <w:rPr>
                <w:rFonts w:ascii="Arial Narrow" w:hAnsi="Arial Narrow"/>
                <w:sz w:val="18"/>
                <w:szCs w:val="18"/>
                <w:lang w:val="fr-FR"/>
              </w:rPr>
              <w:t>8888</w:t>
            </w:r>
          </w:p>
          <w:p w:rsidR="005253FD" w:rsidRPr="005253FD" w:rsidRDefault="005253FD" w:rsidP="005253FD">
            <w:pPr>
              <w:rPr>
                <w:rFonts w:ascii="Arial Narrow" w:hAnsi="Arial Narrow"/>
                <w:sz w:val="18"/>
                <w:szCs w:val="18"/>
                <w:lang w:val="fr-FR"/>
              </w:rPr>
            </w:pPr>
          </w:p>
        </w:tc>
        <w:tc>
          <w:tcPr>
            <w:tcW w:w="975" w:type="dxa"/>
            <w:vMerge/>
            <w:tcBorders>
              <w:left w:val="nil"/>
              <w:bottom w:val="single" w:sz="4" w:space="0" w:color="auto"/>
              <w:right w:val="single" w:sz="4" w:space="0" w:color="auto"/>
            </w:tcBorders>
            <w:shd w:val="clear" w:color="auto" w:fill="auto"/>
            <w:vAlign w:val="center"/>
          </w:tcPr>
          <w:p w:rsidR="005253FD" w:rsidRPr="005253FD" w:rsidRDefault="005253FD" w:rsidP="005253FD">
            <w:pPr>
              <w:jc w:val="center"/>
              <w:rPr>
                <w:rFonts w:ascii="Arial Narrow" w:hAnsi="Arial Narrow"/>
                <w:bCs/>
                <w:sz w:val="18"/>
                <w:szCs w:val="20"/>
                <w:lang w:val="fr-FR"/>
              </w:rPr>
            </w:pPr>
          </w:p>
        </w:tc>
      </w:tr>
    </w:tbl>
    <w:p w:rsidR="00BC0921" w:rsidRDefault="00CD3DCF">
      <w:r>
        <w:br w:type="page"/>
      </w:r>
    </w:p>
    <w:p w:rsidR="005253FD" w:rsidRPr="00372096" w:rsidRDefault="005253FD">
      <w:pPr>
        <w:rPr>
          <w:sz w:val="2"/>
          <w:szCs w:val="2"/>
        </w:rPr>
      </w:pPr>
    </w:p>
    <w:tbl>
      <w:tblPr>
        <w:tblW w:w="10558" w:type="dxa"/>
        <w:jc w:val="center"/>
        <w:tblLayout w:type="fixed"/>
        <w:tblLook w:val="0000" w:firstRow="0" w:lastRow="0" w:firstColumn="0" w:lastColumn="0" w:noHBand="0" w:noVBand="0"/>
      </w:tblPr>
      <w:tblGrid>
        <w:gridCol w:w="4438"/>
        <w:gridCol w:w="2456"/>
        <w:gridCol w:w="2626"/>
        <w:gridCol w:w="1038"/>
      </w:tblGrid>
      <w:tr w:rsidR="00BC0921" w:rsidRPr="00181ACC" w:rsidTr="003F013D">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FFFFFF"/>
          </w:tcPr>
          <w:p w:rsidR="00BC0921" w:rsidRPr="00AA02C0" w:rsidRDefault="00BC0921" w:rsidP="00AA02C0">
            <w:pPr>
              <w:tabs>
                <w:tab w:val="right" w:pos="1450"/>
              </w:tabs>
              <w:spacing w:before="40" w:after="40"/>
              <w:rPr>
                <w:rFonts w:ascii="Arial Narrow" w:hAnsi="Arial Narrow"/>
                <w:b/>
                <w:lang w:val="fr-FR"/>
              </w:rPr>
            </w:pPr>
            <w:r w:rsidRPr="00516E0C">
              <w:rPr>
                <w:sz w:val="16"/>
                <w:szCs w:val="16"/>
                <w:lang w:val="fr-CH"/>
              </w:rPr>
              <w:br w:type="page"/>
            </w:r>
            <w:r w:rsidR="00516E0C" w:rsidRPr="000B0319">
              <w:rPr>
                <w:rFonts w:ascii="Arial Narrow" w:hAnsi="Arial Narrow"/>
                <w:b/>
                <w:lang w:val="fr-FR"/>
              </w:rPr>
              <w:t>MODULE DE BASE</w:t>
            </w:r>
            <w:r w:rsidR="00C174CD" w:rsidRPr="000B0319">
              <w:rPr>
                <w:rFonts w:ascii="Arial Narrow" w:hAnsi="Arial Narrow"/>
                <w:b/>
                <w:lang w:val="fr-FR"/>
              </w:rPr>
              <w:t>: Consommation</w:t>
            </w:r>
            <w:r w:rsidR="00516E0C" w:rsidRPr="000B0319">
              <w:rPr>
                <w:rFonts w:ascii="Arial Narrow" w:hAnsi="Arial Narrow"/>
                <w:b/>
                <w:lang w:val="fr-FR"/>
              </w:rPr>
              <w:t xml:space="preserve"> d'alcool</w:t>
            </w:r>
          </w:p>
        </w:tc>
      </w:tr>
      <w:tr w:rsidR="00BC0921" w:rsidRPr="00181ACC" w:rsidTr="003F013D">
        <w:trPr>
          <w:jc w:val="center"/>
        </w:trPr>
        <w:tc>
          <w:tcPr>
            <w:tcW w:w="10558" w:type="dxa"/>
            <w:gridSpan w:val="4"/>
            <w:tcBorders>
              <w:left w:val="single" w:sz="6" w:space="0" w:color="auto"/>
              <w:right w:val="single" w:sz="6" w:space="0" w:color="auto"/>
            </w:tcBorders>
            <w:vAlign w:val="center"/>
          </w:tcPr>
          <w:p w:rsidR="00BC0921" w:rsidRPr="00516E0C" w:rsidRDefault="00516E0C" w:rsidP="00BC0921">
            <w:pPr>
              <w:rPr>
                <w:rFonts w:ascii="Arial Narrow" w:hAnsi="Arial Narrow"/>
                <w:sz w:val="20"/>
                <w:szCs w:val="20"/>
                <w:lang w:val="fr-CH"/>
              </w:rPr>
            </w:pPr>
            <w:r w:rsidRPr="00461BAF">
              <w:rPr>
                <w:rFonts w:ascii="Arial Narrow" w:hAnsi="Arial Narrow"/>
                <w:sz w:val="20"/>
                <w:szCs w:val="20"/>
                <w:lang w:val="fr-FR"/>
              </w:rPr>
              <w:t>Les questions suivantes concernent la consommation d’alcool</w:t>
            </w:r>
            <w:r>
              <w:rPr>
                <w:rFonts w:ascii="Arial Narrow" w:hAnsi="Arial Narrow"/>
                <w:sz w:val="20"/>
                <w:szCs w:val="20"/>
                <w:lang w:val="fr-FR"/>
              </w:rPr>
              <w:t>.</w:t>
            </w:r>
          </w:p>
        </w:tc>
      </w:tr>
      <w:tr w:rsidR="00BC0921" w:rsidRPr="00BC0921" w:rsidTr="003F013D">
        <w:trPr>
          <w:trHeight w:val="302"/>
          <w:jc w:val="center"/>
        </w:trPr>
        <w:tc>
          <w:tcPr>
            <w:tcW w:w="4438" w:type="dxa"/>
            <w:tcBorders>
              <w:top w:val="single" w:sz="4" w:space="0" w:color="auto"/>
              <w:left w:val="single" w:sz="6" w:space="0" w:color="auto"/>
              <w:bottom w:val="single" w:sz="4" w:space="0" w:color="auto"/>
              <w:right w:val="single" w:sz="4" w:space="0" w:color="auto"/>
            </w:tcBorders>
            <w:vAlign w:val="center"/>
          </w:tcPr>
          <w:p w:rsidR="00BC0921" w:rsidRPr="00BC0921" w:rsidRDefault="00BC0921" w:rsidP="00BC0921">
            <w:pPr>
              <w:spacing w:before="40" w:after="40"/>
              <w:rPr>
                <w:rFonts w:ascii="Arial Narrow" w:hAnsi="Arial Narrow"/>
              </w:rPr>
            </w:pPr>
            <w:r w:rsidRPr="00BC0921">
              <w:rPr>
                <w:rFonts w:ascii="Arial Narrow" w:hAnsi="Arial Narrow"/>
                <w:b/>
              </w:rPr>
              <w:t>Question</w:t>
            </w:r>
          </w:p>
        </w:tc>
        <w:tc>
          <w:tcPr>
            <w:tcW w:w="5082" w:type="dxa"/>
            <w:gridSpan w:val="2"/>
            <w:tcBorders>
              <w:top w:val="single" w:sz="4" w:space="0" w:color="auto"/>
              <w:left w:val="nil"/>
              <w:bottom w:val="single" w:sz="6" w:space="0" w:color="auto"/>
              <w:right w:val="single" w:sz="6" w:space="0" w:color="auto"/>
            </w:tcBorders>
            <w:vAlign w:val="center"/>
          </w:tcPr>
          <w:p w:rsidR="00BC0921" w:rsidRPr="00BC0921" w:rsidRDefault="00516E0C" w:rsidP="00BC0921">
            <w:pPr>
              <w:spacing w:before="40" w:after="40"/>
              <w:jc w:val="center"/>
              <w:rPr>
                <w:rFonts w:ascii="Arial Narrow" w:hAnsi="Arial Narrow"/>
                <w:sz w:val="20"/>
                <w:szCs w:val="20"/>
              </w:rPr>
            </w:pPr>
            <w:r>
              <w:rPr>
                <w:rFonts w:ascii="Arial Narrow" w:hAnsi="Arial Narrow"/>
                <w:b/>
                <w:sz w:val="22"/>
              </w:rPr>
              <w:t>Ré</w:t>
            </w:r>
            <w:r w:rsidRPr="00866E38">
              <w:rPr>
                <w:rFonts w:ascii="Arial Narrow" w:hAnsi="Arial Narrow"/>
                <w:b/>
                <w:sz w:val="22"/>
              </w:rPr>
              <w:t>ponse</w:t>
            </w:r>
          </w:p>
        </w:tc>
        <w:tc>
          <w:tcPr>
            <w:tcW w:w="1038" w:type="dxa"/>
            <w:tcBorders>
              <w:top w:val="single" w:sz="6" w:space="0" w:color="auto"/>
              <w:left w:val="single" w:sz="6" w:space="0" w:color="auto"/>
              <w:bottom w:val="single" w:sz="6" w:space="0" w:color="auto"/>
              <w:right w:val="single" w:sz="6" w:space="0" w:color="auto"/>
            </w:tcBorders>
            <w:vAlign w:val="center"/>
          </w:tcPr>
          <w:p w:rsidR="00BC0921" w:rsidRPr="00BC0921" w:rsidRDefault="00516E0C" w:rsidP="00BC0921">
            <w:pPr>
              <w:spacing w:before="40" w:after="40"/>
              <w:jc w:val="center"/>
              <w:rPr>
                <w:rFonts w:ascii="Arial Narrow" w:hAnsi="Arial Narrow"/>
                <w:b/>
                <w:sz w:val="20"/>
                <w:szCs w:val="20"/>
              </w:rPr>
            </w:pPr>
            <w:r w:rsidRPr="00866E38">
              <w:rPr>
                <w:rFonts w:ascii="Arial Narrow" w:hAnsi="Arial Narrow"/>
                <w:b/>
                <w:sz w:val="22"/>
              </w:rPr>
              <w:t>Code</w:t>
            </w:r>
          </w:p>
        </w:tc>
      </w:tr>
      <w:tr w:rsidR="002A78A3" w:rsidRPr="00BC0921" w:rsidTr="00611765">
        <w:trPr>
          <w:trHeight w:hRule="exact" w:val="500"/>
          <w:jc w:val="center"/>
        </w:trPr>
        <w:tc>
          <w:tcPr>
            <w:tcW w:w="4438" w:type="dxa"/>
            <w:vMerge w:val="restart"/>
            <w:tcBorders>
              <w:top w:val="single" w:sz="4" w:space="0" w:color="auto"/>
              <w:left w:val="single" w:sz="6" w:space="0" w:color="auto"/>
              <w:right w:val="single" w:sz="4" w:space="0" w:color="auto"/>
            </w:tcBorders>
            <w:vAlign w:val="center"/>
          </w:tcPr>
          <w:p w:rsidR="007611B1" w:rsidRPr="007611B1" w:rsidRDefault="005A7CD8" w:rsidP="00E60776">
            <w:pPr>
              <w:spacing w:before="60"/>
              <w:rPr>
                <w:rFonts w:ascii="Arial Narrow" w:hAnsi="Arial Narrow"/>
                <w:sz w:val="18"/>
                <w:lang w:val="fr-FR"/>
              </w:rPr>
            </w:pPr>
            <w:r w:rsidRPr="005C7551">
              <w:rPr>
                <w:rFonts w:ascii="Arial Narrow" w:hAnsi="Arial Narrow"/>
                <w:sz w:val="18"/>
                <w:highlight w:val="yellow"/>
                <w:lang w:val="fr-FR"/>
              </w:rPr>
              <w:t xml:space="preserve">Avez-vous déjà </w:t>
            </w:r>
            <w:r w:rsidRPr="005C7551">
              <w:rPr>
                <w:rFonts w:ascii="Arial Narrow" w:hAnsi="Arial Narrow"/>
                <w:b/>
                <w:sz w:val="18"/>
                <w:highlight w:val="yellow"/>
                <w:lang w:val="fr-FR"/>
              </w:rPr>
              <w:t>consommé</w:t>
            </w:r>
            <w:r w:rsidRPr="005C7551">
              <w:rPr>
                <w:rFonts w:ascii="Arial Narrow" w:hAnsi="Arial Narrow"/>
                <w:sz w:val="18"/>
                <w:highlight w:val="yellow"/>
                <w:lang w:val="fr-FR"/>
              </w:rPr>
              <w:t xml:space="preserve"> une boisson alcoolisée comme de la bière, du vin, de la liqueur, du cidre </w:t>
            </w:r>
            <w:r w:rsidR="00E60776">
              <w:rPr>
                <w:rFonts w:ascii="Arial Narrow" w:hAnsi="Arial Narrow"/>
                <w:sz w:val="18"/>
                <w:highlight w:val="yellow"/>
                <w:lang w:val="fr-FR"/>
              </w:rPr>
              <w:t xml:space="preserve"> </w:t>
            </w:r>
            <w:r w:rsidR="007611B1" w:rsidRPr="005C7551">
              <w:rPr>
                <w:rFonts w:ascii="Arial Narrow" w:hAnsi="Arial Narrow"/>
                <w:sz w:val="18"/>
                <w:highlight w:val="yellow"/>
                <w:lang w:val="fr-FR"/>
              </w:rPr>
              <w:t>du l</w:t>
            </w:r>
            <w:r w:rsidR="00E60776">
              <w:rPr>
                <w:rFonts w:ascii="Arial Narrow" w:hAnsi="Arial Narrow"/>
                <w:sz w:val="18"/>
                <w:highlight w:val="yellow"/>
                <w:lang w:val="fr-FR"/>
              </w:rPr>
              <w:t>e</w:t>
            </w:r>
            <w:r w:rsidR="007611B1" w:rsidRPr="005C7551">
              <w:rPr>
                <w:rFonts w:ascii="Arial Narrow" w:hAnsi="Arial Narrow"/>
                <w:sz w:val="18"/>
                <w:highlight w:val="yellow"/>
                <w:lang w:val="fr-FR"/>
              </w:rPr>
              <w:t xml:space="preserve">gmi ou </w:t>
            </w:r>
            <w:r w:rsidR="00E60776">
              <w:rPr>
                <w:rFonts w:ascii="Arial Narrow" w:hAnsi="Arial Narrow"/>
                <w:sz w:val="18"/>
                <w:highlight w:val="yellow"/>
                <w:lang w:val="fr-FR"/>
              </w:rPr>
              <w:t xml:space="preserve">boissons </w:t>
            </w:r>
            <w:r w:rsidR="007611B1" w:rsidRPr="005C7551">
              <w:rPr>
                <w:rFonts w:ascii="Arial Narrow" w:hAnsi="Arial Narrow"/>
                <w:sz w:val="18"/>
                <w:highlight w:val="yellow"/>
                <w:lang w:val="fr-FR"/>
              </w:rPr>
              <w:t xml:space="preserve">provenant de la </w:t>
            </w:r>
            <w:r w:rsidR="00E60776">
              <w:rPr>
                <w:rFonts w:ascii="Arial Narrow" w:hAnsi="Arial Narrow"/>
                <w:sz w:val="18"/>
                <w:highlight w:val="yellow"/>
                <w:lang w:val="fr-FR"/>
              </w:rPr>
              <w:t xml:space="preserve"> fermentation </w:t>
            </w:r>
            <w:r w:rsidR="007611B1" w:rsidRPr="005C7551">
              <w:rPr>
                <w:rFonts w:ascii="Arial Narrow" w:hAnsi="Arial Narrow"/>
                <w:sz w:val="18"/>
                <w:highlight w:val="yellow"/>
                <w:lang w:val="fr-FR"/>
              </w:rPr>
              <w:t>de dattes</w:t>
            </w:r>
            <w:r w:rsidR="007611B1" w:rsidRPr="007611B1">
              <w:rPr>
                <w:rFonts w:ascii="Arial Narrow" w:hAnsi="Arial Narrow"/>
                <w:sz w:val="18"/>
                <w:lang w:val="fr-FR"/>
              </w:rPr>
              <w:t>?</w:t>
            </w:r>
          </w:p>
          <w:p w:rsidR="002A78A3" w:rsidRPr="005A7CD8" w:rsidRDefault="005A7CD8" w:rsidP="005A7CD8">
            <w:pPr>
              <w:spacing w:before="60"/>
              <w:rPr>
                <w:rFonts w:ascii="Arial Narrow" w:hAnsi="Arial Narrow"/>
                <w:i/>
                <w:sz w:val="18"/>
                <w:szCs w:val="18"/>
                <w:lang w:val="fr-CH"/>
              </w:rPr>
            </w:pPr>
            <w:r w:rsidRPr="000B0319">
              <w:rPr>
                <w:rFonts w:ascii="Arial Narrow" w:hAnsi="Arial Narrow"/>
                <w:i/>
                <w:sz w:val="18"/>
                <w:szCs w:val="18"/>
                <w:lang w:val="fr-FR"/>
              </w:rPr>
              <w:t xml:space="preserve"> (</w:t>
            </w:r>
            <w:r w:rsidRPr="00461BAF">
              <w:rPr>
                <w:rFonts w:ascii="Arial Narrow" w:hAnsi="Arial Narrow"/>
                <w:i/>
                <w:sz w:val="18"/>
                <w:lang w:val="fr-FR"/>
              </w:rPr>
              <w:t>UTILISER LES CARTES OU MONTRER DES EXEMPLES</w:t>
            </w:r>
            <w:r w:rsidRPr="000B0319">
              <w:rPr>
                <w:rFonts w:ascii="Arial Narrow" w:hAnsi="Arial Narrow"/>
                <w:i/>
                <w:sz w:val="18"/>
                <w:szCs w:val="18"/>
                <w:lang w:val="fr-FR"/>
              </w:rPr>
              <w:t>)</w:t>
            </w:r>
          </w:p>
        </w:tc>
        <w:tc>
          <w:tcPr>
            <w:tcW w:w="2456" w:type="dxa"/>
            <w:tcBorders>
              <w:top w:val="single" w:sz="6" w:space="0" w:color="auto"/>
              <w:left w:val="nil"/>
            </w:tcBorders>
            <w:vAlign w:val="center"/>
          </w:tcPr>
          <w:p w:rsidR="002A78A3" w:rsidRPr="00BC0921" w:rsidRDefault="005A7CD8" w:rsidP="00BC0921">
            <w:pPr>
              <w:spacing w:before="60"/>
              <w:jc w:val="right"/>
              <w:rPr>
                <w:rFonts w:ascii="Arial Narrow" w:hAnsi="Arial Narrow"/>
                <w:sz w:val="18"/>
              </w:rPr>
            </w:pPr>
            <w:r>
              <w:rPr>
                <w:rFonts w:ascii="Arial Narrow" w:hAnsi="Arial Narrow"/>
                <w:sz w:val="18"/>
              </w:rPr>
              <w:t>Oui</w:t>
            </w:r>
          </w:p>
        </w:tc>
        <w:tc>
          <w:tcPr>
            <w:tcW w:w="2626" w:type="dxa"/>
            <w:tcBorders>
              <w:top w:val="single" w:sz="6" w:space="0" w:color="auto"/>
              <w:right w:val="single" w:sz="4" w:space="0" w:color="auto"/>
            </w:tcBorders>
            <w:shd w:val="clear" w:color="auto" w:fill="auto"/>
            <w:vAlign w:val="center"/>
          </w:tcPr>
          <w:p w:rsidR="002A78A3" w:rsidRPr="00BC0921" w:rsidRDefault="002A78A3" w:rsidP="00BC0921">
            <w:pPr>
              <w:tabs>
                <w:tab w:val="right" w:pos="317"/>
              </w:tabs>
              <w:spacing w:before="60"/>
              <w:rPr>
                <w:rFonts w:ascii="Arial Narrow" w:hAnsi="Arial Narrow"/>
                <w:sz w:val="18"/>
              </w:rPr>
            </w:pPr>
            <w:r w:rsidRPr="00BC0921">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A1</w:t>
            </w:r>
          </w:p>
        </w:tc>
      </w:tr>
      <w:tr w:rsidR="002A78A3" w:rsidRPr="001D79DA" w:rsidTr="00611765">
        <w:trPr>
          <w:trHeight w:hRule="exact" w:val="580"/>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left w:val="nil"/>
              <w:bottom w:val="single" w:sz="6" w:space="0" w:color="auto"/>
            </w:tcBorders>
            <w:vAlign w:val="center"/>
          </w:tcPr>
          <w:p w:rsidR="002A78A3" w:rsidRPr="00BC0921" w:rsidRDefault="002A78A3" w:rsidP="00BC0921">
            <w:pPr>
              <w:spacing w:before="60"/>
              <w:jc w:val="right"/>
              <w:rPr>
                <w:rFonts w:ascii="Arial Narrow" w:hAnsi="Arial Narrow"/>
                <w:sz w:val="18"/>
              </w:rPr>
            </w:pPr>
            <w:r w:rsidRPr="00BC0921">
              <w:rPr>
                <w:rFonts w:ascii="Arial Narrow" w:hAnsi="Arial Narrow"/>
                <w:sz w:val="18"/>
              </w:rPr>
              <w:t>No</w:t>
            </w:r>
            <w:r w:rsidR="005A7CD8">
              <w:rPr>
                <w:rFonts w:ascii="Arial Narrow" w:hAnsi="Arial Narrow"/>
                <w:sz w:val="18"/>
              </w:rPr>
              <w:t>n</w:t>
            </w:r>
          </w:p>
        </w:tc>
        <w:tc>
          <w:tcPr>
            <w:tcW w:w="2626" w:type="dxa"/>
            <w:tcBorders>
              <w:bottom w:val="single" w:sz="6" w:space="0" w:color="auto"/>
              <w:right w:val="single" w:sz="4" w:space="0" w:color="auto"/>
            </w:tcBorders>
            <w:shd w:val="clear" w:color="auto" w:fill="auto"/>
            <w:vAlign w:val="center"/>
          </w:tcPr>
          <w:p w:rsidR="002A78A3" w:rsidRPr="005A7CD8" w:rsidRDefault="002A78A3" w:rsidP="005A7CD8">
            <w:pPr>
              <w:tabs>
                <w:tab w:val="right" w:pos="317"/>
              </w:tabs>
              <w:spacing w:before="60"/>
              <w:rPr>
                <w:rFonts w:ascii="Arial Narrow" w:hAnsi="Arial Narrow"/>
                <w:sz w:val="18"/>
                <w:lang w:val="fr-CH"/>
              </w:rPr>
            </w:pPr>
            <w:r w:rsidRPr="005A7CD8">
              <w:rPr>
                <w:rFonts w:ascii="Arial Narrow" w:hAnsi="Arial Narrow"/>
                <w:sz w:val="18"/>
                <w:lang w:val="fr-CH"/>
              </w:rPr>
              <w:t xml:space="preserve">2   </w:t>
            </w:r>
            <w:r w:rsidR="005A7CD8" w:rsidRPr="00E51BF3">
              <w:rPr>
                <w:rFonts w:ascii="Arial Narrow" w:hAnsi="Arial Narrow"/>
                <w:i/>
                <w:sz w:val="18"/>
                <w:highlight w:val="yellow"/>
                <w:lang w:val="fr-CH"/>
              </w:rPr>
              <w:t>Si</w:t>
            </w:r>
            <w:r w:rsidRPr="00E51BF3">
              <w:rPr>
                <w:rFonts w:ascii="Arial Narrow" w:hAnsi="Arial Narrow"/>
                <w:i/>
                <w:sz w:val="18"/>
                <w:highlight w:val="yellow"/>
                <w:lang w:val="fr-CH"/>
              </w:rPr>
              <w:t xml:space="preserve"> No</w:t>
            </w:r>
            <w:r w:rsidR="005A7CD8" w:rsidRPr="00E51BF3">
              <w:rPr>
                <w:rFonts w:ascii="Arial Narrow" w:hAnsi="Arial Narrow"/>
                <w:i/>
                <w:sz w:val="18"/>
                <w:highlight w:val="yellow"/>
                <w:lang w:val="fr-CH"/>
              </w:rPr>
              <w:t>n</w:t>
            </w:r>
            <w:r w:rsidRPr="00E51BF3">
              <w:rPr>
                <w:rFonts w:ascii="Arial Narrow" w:hAnsi="Arial Narrow"/>
                <w:i/>
                <w:sz w:val="18"/>
                <w:highlight w:val="yellow"/>
                <w:lang w:val="fr-CH"/>
              </w:rPr>
              <w:t xml:space="preserve">, </w:t>
            </w:r>
            <w:r w:rsidR="005A7CD8" w:rsidRPr="00E51BF3">
              <w:rPr>
                <w:rFonts w:ascii="Arial Narrow" w:hAnsi="Arial Narrow"/>
                <w:i/>
                <w:sz w:val="18"/>
                <w:highlight w:val="yellow"/>
                <w:lang w:val="fr-CH"/>
              </w:rPr>
              <w:t>aller à</w:t>
            </w:r>
            <w:r w:rsidR="00E51BF3" w:rsidRPr="00E51BF3">
              <w:rPr>
                <w:rFonts w:ascii="Arial Narrow" w:hAnsi="Arial Narrow"/>
                <w:i/>
                <w:sz w:val="18"/>
                <w:highlight w:val="yellow"/>
                <w:lang w:val="fr-CH"/>
              </w:rPr>
              <w:t>D1</w:t>
            </w:r>
          </w:p>
        </w:tc>
        <w:tc>
          <w:tcPr>
            <w:tcW w:w="1038" w:type="dxa"/>
            <w:vMerge/>
            <w:tcBorders>
              <w:left w:val="nil"/>
              <w:right w:val="single" w:sz="6" w:space="0" w:color="auto"/>
            </w:tcBorders>
            <w:shd w:val="clear" w:color="auto" w:fill="auto"/>
            <w:vAlign w:val="center"/>
          </w:tcPr>
          <w:p w:rsidR="002A78A3" w:rsidRPr="005A7CD8" w:rsidRDefault="002A78A3" w:rsidP="00BC0921">
            <w:pPr>
              <w:jc w:val="center"/>
              <w:rPr>
                <w:rFonts w:ascii="Arial Narrow" w:hAnsi="Arial Narrow"/>
                <w:bCs/>
                <w:sz w:val="22"/>
                <w:szCs w:val="22"/>
                <w:lang w:val="fr-CH"/>
              </w:rPr>
            </w:pPr>
          </w:p>
        </w:tc>
      </w:tr>
      <w:tr w:rsidR="002A78A3" w:rsidRPr="00BC0921" w:rsidTr="00611765">
        <w:trPr>
          <w:trHeight w:val="240"/>
          <w:jc w:val="center"/>
        </w:trPr>
        <w:tc>
          <w:tcPr>
            <w:tcW w:w="4438" w:type="dxa"/>
            <w:vMerge w:val="restart"/>
            <w:tcBorders>
              <w:top w:val="single" w:sz="4" w:space="0" w:color="auto"/>
              <w:left w:val="single" w:sz="6" w:space="0" w:color="auto"/>
              <w:right w:val="single" w:sz="4" w:space="0" w:color="auto"/>
            </w:tcBorders>
            <w:vAlign w:val="center"/>
          </w:tcPr>
          <w:p w:rsidR="002A78A3" w:rsidRPr="005A7CD8" w:rsidRDefault="005A7CD8" w:rsidP="00BC0921">
            <w:pPr>
              <w:spacing w:before="60"/>
              <w:rPr>
                <w:rFonts w:ascii="Arial Narrow" w:hAnsi="Arial Narrow"/>
                <w:sz w:val="18"/>
                <w:lang w:val="fr-CH"/>
              </w:rPr>
            </w:pPr>
            <w:r w:rsidRPr="000B0319">
              <w:rPr>
                <w:rFonts w:ascii="Arial Narrow" w:hAnsi="Arial Narrow"/>
                <w:sz w:val="18"/>
                <w:lang w:val="fr-FR"/>
              </w:rPr>
              <w:t xml:space="preserve">Avez-vous consommé une boisson alcoolisée </w:t>
            </w:r>
            <w:r w:rsidRPr="000B0319">
              <w:rPr>
                <w:rFonts w:ascii="Arial Narrow" w:hAnsi="Arial Narrow"/>
                <w:b/>
                <w:bCs/>
                <w:sz w:val="18"/>
                <w:lang w:val="fr-FR"/>
              </w:rPr>
              <w:t>ces 12 derniers mois</w:t>
            </w:r>
            <w:r w:rsidRPr="000B0319">
              <w:rPr>
                <w:rFonts w:ascii="Arial Narrow" w:hAnsi="Arial Narrow"/>
                <w:sz w:val="18"/>
                <w:lang w:val="fr-FR"/>
              </w:rPr>
              <w:t xml:space="preserve"> ?</w:t>
            </w:r>
          </w:p>
        </w:tc>
        <w:tc>
          <w:tcPr>
            <w:tcW w:w="2456" w:type="dxa"/>
            <w:tcBorders>
              <w:top w:val="single" w:sz="6" w:space="0" w:color="auto"/>
              <w:left w:val="nil"/>
            </w:tcBorders>
            <w:vAlign w:val="center"/>
          </w:tcPr>
          <w:p w:rsidR="002A78A3" w:rsidRPr="00BC0921" w:rsidRDefault="005A7CD8" w:rsidP="00BC0921">
            <w:pPr>
              <w:spacing w:before="60"/>
              <w:jc w:val="right"/>
              <w:rPr>
                <w:rFonts w:ascii="Arial Narrow" w:hAnsi="Arial Narrow"/>
                <w:sz w:val="18"/>
              </w:rPr>
            </w:pPr>
            <w:r>
              <w:rPr>
                <w:rFonts w:ascii="Arial Narrow" w:hAnsi="Arial Narrow"/>
                <w:sz w:val="18"/>
              </w:rPr>
              <w:t>Oui</w:t>
            </w:r>
          </w:p>
        </w:tc>
        <w:tc>
          <w:tcPr>
            <w:tcW w:w="2626" w:type="dxa"/>
            <w:tcBorders>
              <w:top w:val="single" w:sz="6" w:space="0" w:color="auto"/>
              <w:right w:val="single" w:sz="4" w:space="0" w:color="auto"/>
            </w:tcBorders>
            <w:shd w:val="clear" w:color="auto" w:fill="auto"/>
            <w:vAlign w:val="center"/>
          </w:tcPr>
          <w:p w:rsidR="002A78A3" w:rsidRPr="005A7CD8" w:rsidRDefault="002A78A3" w:rsidP="005A7CD8">
            <w:pPr>
              <w:tabs>
                <w:tab w:val="right" w:pos="317"/>
              </w:tabs>
              <w:spacing w:before="60"/>
              <w:rPr>
                <w:rFonts w:ascii="Arial Narrow" w:hAnsi="Arial Narrow"/>
                <w:sz w:val="18"/>
                <w:lang w:val="fr-CH"/>
              </w:rPr>
            </w:pPr>
            <w:r w:rsidRPr="005A7CD8">
              <w:rPr>
                <w:rFonts w:ascii="Arial Narrow" w:hAnsi="Arial Narrow"/>
                <w:sz w:val="18"/>
                <w:lang w:val="fr-CH"/>
              </w:rPr>
              <w:t xml:space="preserve">1   </w:t>
            </w:r>
            <w:r w:rsidR="005A7CD8" w:rsidRPr="005A7CD8">
              <w:rPr>
                <w:rFonts w:ascii="Arial Narrow" w:hAnsi="Arial Narrow"/>
                <w:i/>
                <w:sz w:val="18"/>
                <w:lang w:val="fr-CH"/>
              </w:rPr>
              <w:t>Si Oui, aller à</w:t>
            </w:r>
            <w:r w:rsidRPr="005A7CD8">
              <w:rPr>
                <w:rFonts w:ascii="Arial Narrow" w:hAnsi="Arial Narrow"/>
                <w:i/>
                <w:sz w:val="18"/>
                <w:lang w:val="fr-CH"/>
              </w:rPr>
              <w:t xml:space="preserve"> A4</w:t>
            </w:r>
          </w:p>
        </w:tc>
        <w:tc>
          <w:tcPr>
            <w:tcW w:w="1038" w:type="dxa"/>
            <w:vMerge w:val="restart"/>
            <w:tcBorders>
              <w:top w:val="single" w:sz="4" w:space="0" w:color="auto"/>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A2</w:t>
            </w:r>
          </w:p>
        </w:tc>
      </w:tr>
      <w:tr w:rsidR="002A78A3" w:rsidRPr="00BC0921" w:rsidTr="00611765">
        <w:trPr>
          <w:trHeight w:val="432"/>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left w:val="nil"/>
              <w:bottom w:val="single" w:sz="6" w:space="0" w:color="auto"/>
            </w:tcBorders>
            <w:vAlign w:val="center"/>
          </w:tcPr>
          <w:p w:rsidR="002A78A3" w:rsidRPr="00BC0921" w:rsidRDefault="002A78A3" w:rsidP="00BC0921">
            <w:pPr>
              <w:spacing w:before="60"/>
              <w:jc w:val="right"/>
              <w:rPr>
                <w:rFonts w:ascii="Arial Narrow" w:hAnsi="Arial Narrow"/>
                <w:sz w:val="18"/>
              </w:rPr>
            </w:pPr>
            <w:r w:rsidRPr="00BC0921">
              <w:rPr>
                <w:rFonts w:ascii="Arial Narrow" w:hAnsi="Arial Narrow"/>
                <w:sz w:val="18"/>
              </w:rPr>
              <w:t>No</w:t>
            </w:r>
            <w:r w:rsidR="005A7CD8">
              <w:rPr>
                <w:rFonts w:ascii="Arial Narrow" w:hAnsi="Arial Narrow"/>
                <w:sz w:val="18"/>
              </w:rPr>
              <w:t>n</w:t>
            </w:r>
          </w:p>
        </w:tc>
        <w:tc>
          <w:tcPr>
            <w:tcW w:w="2626" w:type="dxa"/>
            <w:tcBorders>
              <w:right w:val="single" w:sz="4" w:space="0" w:color="auto"/>
            </w:tcBorders>
            <w:shd w:val="clear" w:color="auto" w:fill="auto"/>
            <w:vAlign w:val="center"/>
          </w:tcPr>
          <w:p w:rsidR="002A78A3" w:rsidRPr="00BC0921" w:rsidRDefault="002A78A3" w:rsidP="00BC0921">
            <w:pPr>
              <w:tabs>
                <w:tab w:val="right" w:pos="317"/>
              </w:tabs>
              <w:spacing w:before="60"/>
              <w:ind w:left="217" w:hanging="217"/>
              <w:rPr>
                <w:rFonts w:ascii="Arial Narrow" w:hAnsi="Arial Narrow"/>
                <w:sz w:val="18"/>
              </w:rPr>
            </w:pPr>
            <w:r w:rsidRPr="00BC0921">
              <w:rPr>
                <w:rFonts w:ascii="Arial Narrow" w:hAnsi="Arial Narrow"/>
                <w:sz w:val="18"/>
              </w:rPr>
              <w:t>2</w:t>
            </w:r>
          </w:p>
        </w:tc>
        <w:tc>
          <w:tcPr>
            <w:tcW w:w="1038" w:type="dxa"/>
            <w:vMerge/>
            <w:tcBorders>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p>
        </w:tc>
      </w:tr>
      <w:tr w:rsidR="002A78A3" w:rsidRPr="00BC0921" w:rsidTr="00611765">
        <w:trPr>
          <w:trHeight w:val="240"/>
          <w:jc w:val="center"/>
        </w:trPr>
        <w:tc>
          <w:tcPr>
            <w:tcW w:w="4438" w:type="dxa"/>
            <w:vMerge w:val="restart"/>
            <w:tcBorders>
              <w:top w:val="single" w:sz="4" w:space="0" w:color="auto"/>
              <w:left w:val="single" w:sz="6" w:space="0" w:color="auto"/>
              <w:right w:val="single" w:sz="4" w:space="0" w:color="auto"/>
            </w:tcBorders>
            <w:vAlign w:val="center"/>
          </w:tcPr>
          <w:p w:rsidR="002A78A3" w:rsidRPr="004C735A" w:rsidRDefault="005A7CD8" w:rsidP="002F5692">
            <w:pPr>
              <w:spacing w:before="60"/>
              <w:rPr>
                <w:rFonts w:ascii="Arial Narrow" w:hAnsi="Arial Narrow"/>
                <w:sz w:val="18"/>
                <w:highlight w:val="yellow"/>
                <w:lang w:val="fr-CH"/>
              </w:rPr>
            </w:pPr>
            <w:r w:rsidRPr="004C735A">
              <w:rPr>
                <w:rFonts w:ascii="Arial Narrow" w:hAnsi="Arial Narrow"/>
                <w:sz w:val="18"/>
                <w:lang w:val="fr-CH"/>
              </w:rPr>
              <w:t xml:space="preserve">Est-ce que vous avez arrêté de boire de l’alcool </w:t>
            </w:r>
            <w:r w:rsidR="001420D4" w:rsidRPr="004C735A">
              <w:rPr>
                <w:rFonts w:ascii="Arial Narrow" w:hAnsi="Arial Narrow"/>
                <w:b/>
                <w:bCs/>
                <w:sz w:val="18"/>
                <w:lang w:val="fr-CH"/>
              </w:rPr>
              <w:t>pour des raisons de</w:t>
            </w:r>
            <w:r w:rsidRPr="004C735A">
              <w:rPr>
                <w:rFonts w:ascii="Arial Narrow" w:hAnsi="Arial Narrow"/>
                <w:b/>
                <w:bCs/>
                <w:sz w:val="18"/>
                <w:lang w:val="fr-CH"/>
              </w:rPr>
              <w:t xml:space="preserve"> santé</w:t>
            </w:r>
            <w:r w:rsidRPr="004C735A">
              <w:rPr>
                <w:rFonts w:ascii="Arial Narrow" w:hAnsi="Arial Narrow"/>
                <w:sz w:val="18"/>
                <w:lang w:val="fr-CH"/>
              </w:rPr>
              <w:t xml:space="preserve">, </w:t>
            </w:r>
            <w:r w:rsidR="002872F3" w:rsidRPr="004C735A">
              <w:rPr>
                <w:rFonts w:ascii="Arial Narrow" w:hAnsi="Arial Narrow"/>
                <w:sz w:val="18"/>
                <w:lang w:val="fr-CH"/>
              </w:rPr>
              <w:t xml:space="preserve">par exemple à cause d’un impact négatif à votre santé ou par conseil de votre </w:t>
            </w:r>
            <w:r w:rsidR="002F5692">
              <w:rPr>
                <w:rFonts w:ascii="Arial Narrow" w:hAnsi="Arial Narrow"/>
                <w:sz w:val="18"/>
                <w:lang w:val="fr-CH"/>
              </w:rPr>
              <w:t>médecin</w:t>
            </w:r>
            <w:r w:rsidR="002872F3" w:rsidRPr="004C735A">
              <w:rPr>
                <w:rFonts w:ascii="Arial Narrow" w:hAnsi="Arial Narrow"/>
                <w:sz w:val="18"/>
                <w:lang w:val="fr-CH"/>
              </w:rPr>
              <w:t xml:space="preserve"> ou autre professionnel de santé ?</w:t>
            </w:r>
          </w:p>
        </w:tc>
        <w:tc>
          <w:tcPr>
            <w:tcW w:w="2456" w:type="dxa"/>
            <w:tcBorders>
              <w:top w:val="single" w:sz="6" w:space="0" w:color="auto"/>
              <w:left w:val="nil"/>
            </w:tcBorders>
            <w:vAlign w:val="center"/>
          </w:tcPr>
          <w:p w:rsidR="002A78A3" w:rsidRPr="00BC0921" w:rsidRDefault="005A7CD8" w:rsidP="00BC0921">
            <w:pPr>
              <w:spacing w:before="60"/>
              <w:jc w:val="right"/>
              <w:rPr>
                <w:rFonts w:ascii="Arial Narrow" w:hAnsi="Arial Narrow"/>
                <w:sz w:val="18"/>
              </w:rPr>
            </w:pPr>
            <w:r>
              <w:rPr>
                <w:rFonts w:ascii="Arial Narrow" w:hAnsi="Arial Narrow"/>
                <w:sz w:val="18"/>
              </w:rPr>
              <w:t>Oui</w:t>
            </w:r>
          </w:p>
        </w:tc>
        <w:tc>
          <w:tcPr>
            <w:tcW w:w="2626" w:type="dxa"/>
            <w:tcBorders>
              <w:top w:val="single" w:sz="6" w:space="0" w:color="auto"/>
              <w:right w:val="single" w:sz="4" w:space="0" w:color="auto"/>
            </w:tcBorders>
            <w:shd w:val="clear" w:color="auto" w:fill="auto"/>
            <w:vAlign w:val="center"/>
          </w:tcPr>
          <w:p w:rsidR="002A78A3" w:rsidRPr="00E51BF3" w:rsidRDefault="002A78A3" w:rsidP="005A7CD8">
            <w:pPr>
              <w:tabs>
                <w:tab w:val="right" w:pos="317"/>
              </w:tabs>
              <w:spacing w:before="60"/>
              <w:rPr>
                <w:rFonts w:ascii="Arial Narrow" w:hAnsi="Arial Narrow"/>
                <w:sz w:val="18"/>
                <w:highlight w:val="yellow"/>
                <w:lang w:val="fr-CH"/>
              </w:rPr>
            </w:pPr>
            <w:r w:rsidRPr="00E51BF3">
              <w:rPr>
                <w:rFonts w:ascii="Arial Narrow" w:hAnsi="Arial Narrow"/>
                <w:sz w:val="18"/>
                <w:highlight w:val="yellow"/>
                <w:lang w:val="fr-CH"/>
              </w:rPr>
              <w:t xml:space="preserve">1    </w:t>
            </w:r>
            <w:r w:rsidR="005A7CD8" w:rsidRPr="00E51BF3">
              <w:rPr>
                <w:rFonts w:ascii="Arial Narrow" w:hAnsi="Arial Narrow"/>
                <w:i/>
                <w:sz w:val="18"/>
                <w:highlight w:val="yellow"/>
                <w:lang w:val="fr-CH"/>
              </w:rPr>
              <w:t xml:space="preserve">Si Oui, aller à </w:t>
            </w:r>
            <w:r w:rsidR="00E51BF3" w:rsidRPr="00E51BF3">
              <w:rPr>
                <w:rFonts w:ascii="Arial Narrow" w:hAnsi="Arial Narrow"/>
                <w:i/>
                <w:sz w:val="18"/>
                <w:highlight w:val="yellow"/>
                <w:lang w:val="fr-CH"/>
              </w:rPr>
              <w:t>D1</w:t>
            </w:r>
          </w:p>
        </w:tc>
        <w:tc>
          <w:tcPr>
            <w:tcW w:w="1038" w:type="dxa"/>
            <w:vMerge w:val="restart"/>
            <w:tcBorders>
              <w:top w:val="single" w:sz="4" w:space="0" w:color="auto"/>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A3</w:t>
            </w:r>
          </w:p>
        </w:tc>
      </w:tr>
      <w:tr w:rsidR="002A78A3" w:rsidRPr="00181ACC" w:rsidTr="00611765">
        <w:trPr>
          <w:trHeight w:val="432"/>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left w:val="nil"/>
              <w:bottom w:val="single" w:sz="6" w:space="0" w:color="auto"/>
            </w:tcBorders>
            <w:vAlign w:val="center"/>
          </w:tcPr>
          <w:p w:rsidR="002A78A3" w:rsidRPr="00BC0921" w:rsidRDefault="002A78A3" w:rsidP="00BC0921">
            <w:pPr>
              <w:spacing w:before="60"/>
              <w:jc w:val="right"/>
              <w:rPr>
                <w:rFonts w:ascii="Arial Narrow" w:hAnsi="Arial Narrow"/>
                <w:sz w:val="18"/>
              </w:rPr>
            </w:pPr>
            <w:r w:rsidRPr="00BC0921">
              <w:rPr>
                <w:rFonts w:ascii="Arial Narrow" w:hAnsi="Arial Narrow"/>
                <w:sz w:val="18"/>
              </w:rPr>
              <w:t>No</w:t>
            </w:r>
            <w:r w:rsidR="005A7CD8">
              <w:rPr>
                <w:rFonts w:ascii="Arial Narrow" w:hAnsi="Arial Narrow"/>
                <w:sz w:val="18"/>
              </w:rPr>
              <w:t>n</w:t>
            </w:r>
          </w:p>
        </w:tc>
        <w:tc>
          <w:tcPr>
            <w:tcW w:w="2626" w:type="dxa"/>
            <w:tcBorders>
              <w:right w:val="single" w:sz="4" w:space="0" w:color="auto"/>
            </w:tcBorders>
            <w:shd w:val="clear" w:color="auto" w:fill="auto"/>
            <w:vAlign w:val="center"/>
          </w:tcPr>
          <w:p w:rsidR="002A78A3" w:rsidRPr="00E51BF3" w:rsidRDefault="002A6C00" w:rsidP="000B7D7B">
            <w:pPr>
              <w:tabs>
                <w:tab w:val="right" w:pos="317"/>
              </w:tabs>
              <w:spacing w:before="60"/>
              <w:ind w:left="217" w:hanging="217"/>
              <w:rPr>
                <w:rFonts w:ascii="Arial Narrow" w:hAnsi="Arial Narrow"/>
                <w:sz w:val="18"/>
                <w:highlight w:val="yellow"/>
                <w:lang w:val="fr-CH"/>
              </w:rPr>
            </w:pPr>
            <w:r>
              <w:rPr>
                <w:rFonts w:ascii="Arial Narrow" w:hAnsi="Arial Narrow"/>
                <w:sz w:val="18"/>
                <w:highlight w:val="yellow"/>
                <w:lang w:val="fr-CH"/>
              </w:rPr>
              <w:t xml:space="preserve">2 </w:t>
            </w:r>
            <w:r w:rsidR="00AB7C48">
              <w:rPr>
                <w:rFonts w:ascii="Arial Narrow" w:hAnsi="Arial Narrow"/>
                <w:sz w:val="18"/>
                <w:highlight w:val="yellow"/>
                <w:lang w:val="fr-CH"/>
              </w:rPr>
              <w:t xml:space="preserve">  </w:t>
            </w:r>
            <w:r w:rsidR="00AB7C48" w:rsidRPr="00E51BF3">
              <w:rPr>
                <w:rFonts w:ascii="Arial Narrow" w:hAnsi="Arial Narrow"/>
                <w:i/>
                <w:sz w:val="18"/>
                <w:highlight w:val="yellow"/>
                <w:lang w:val="fr-CH"/>
              </w:rPr>
              <w:t xml:space="preserve">Si </w:t>
            </w:r>
            <w:r w:rsidR="000B7D7B">
              <w:rPr>
                <w:rFonts w:ascii="Arial Narrow" w:hAnsi="Arial Narrow"/>
                <w:i/>
                <w:sz w:val="18"/>
                <w:highlight w:val="yellow"/>
                <w:lang w:val="fr-CH"/>
              </w:rPr>
              <w:t>Non</w:t>
            </w:r>
            <w:r w:rsidR="00AB7C48" w:rsidRPr="00E51BF3">
              <w:rPr>
                <w:rFonts w:ascii="Arial Narrow" w:hAnsi="Arial Narrow"/>
                <w:i/>
                <w:sz w:val="18"/>
                <w:highlight w:val="yellow"/>
                <w:lang w:val="fr-CH"/>
              </w:rPr>
              <w:t>, aller à D1</w:t>
            </w:r>
          </w:p>
        </w:tc>
        <w:tc>
          <w:tcPr>
            <w:tcW w:w="1038" w:type="dxa"/>
            <w:vMerge/>
            <w:tcBorders>
              <w:left w:val="nil"/>
              <w:right w:val="single" w:sz="6" w:space="0" w:color="auto"/>
            </w:tcBorders>
            <w:shd w:val="clear" w:color="auto" w:fill="auto"/>
            <w:vAlign w:val="center"/>
          </w:tcPr>
          <w:p w:rsidR="002A78A3" w:rsidRPr="005A7CD8" w:rsidRDefault="002A78A3" w:rsidP="00BC0921">
            <w:pPr>
              <w:jc w:val="center"/>
              <w:rPr>
                <w:rFonts w:ascii="Arial Narrow" w:hAnsi="Arial Narrow"/>
                <w:bCs/>
                <w:sz w:val="22"/>
                <w:szCs w:val="22"/>
                <w:lang w:val="fr-CH"/>
              </w:rPr>
            </w:pPr>
          </w:p>
        </w:tc>
      </w:tr>
      <w:tr w:rsidR="002A78A3" w:rsidRPr="00BC0921" w:rsidTr="00611765">
        <w:trPr>
          <w:trHeight w:hRule="exact" w:val="340"/>
          <w:jc w:val="center"/>
        </w:trPr>
        <w:tc>
          <w:tcPr>
            <w:tcW w:w="4438" w:type="dxa"/>
            <w:vMerge w:val="restart"/>
            <w:tcBorders>
              <w:top w:val="single" w:sz="4" w:space="0" w:color="auto"/>
              <w:left w:val="single" w:sz="6" w:space="0" w:color="auto"/>
              <w:right w:val="single" w:sz="4" w:space="0" w:color="auto"/>
            </w:tcBorders>
            <w:vAlign w:val="center"/>
          </w:tcPr>
          <w:p w:rsidR="002A78A3" w:rsidRPr="00D60006" w:rsidRDefault="00D60006" w:rsidP="009013B7">
            <w:pPr>
              <w:spacing w:before="60"/>
              <w:rPr>
                <w:rFonts w:ascii="Arial Narrow" w:hAnsi="Arial Narrow"/>
                <w:sz w:val="18"/>
                <w:lang w:val="fr-CH"/>
              </w:rPr>
            </w:pPr>
            <w:r>
              <w:rPr>
                <w:rFonts w:ascii="Arial Narrow" w:hAnsi="Arial Narrow"/>
                <w:sz w:val="18"/>
                <w:lang w:val="fr-FR"/>
              </w:rPr>
              <w:t>Au cours d</w:t>
            </w:r>
            <w:r w:rsidRPr="00461BAF">
              <w:rPr>
                <w:rFonts w:ascii="Arial Narrow" w:hAnsi="Arial Narrow"/>
                <w:sz w:val="18"/>
                <w:lang w:val="fr-FR"/>
              </w:rPr>
              <w:t xml:space="preserve">es </w:t>
            </w:r>
            <w:r w:rsidR="009013B7">
              <w:rPr>
                <w:rFonts w:ascii="Arial Narrow" w:hAnsi="Arial Narrow"/>
                <w:sz w:val="18"/>
                <w:lang w:val="fr-FR"/>
              </w:rPr>
              <w:t>12</w:t>
            </w:r>
            <w:r w:rsidRPr="00461BAF">
              <w:rPr>
                <w:rFonts w:ascii="Arial Narrow" w:hAnsi="Arial Narrow"/>
                <w:sz w:val="18"/>
                <w:lang w:val="fr-FR"/>
              </w:rPr>
              <w:t xml:space="preserve"> derniers mois, </w:t>
            </w:r>
            <w:r w:rsidRPr="00461BAF">
              <w:rPr>
                <w:rFonts w:ascii="Arial Narrow" w:hAnsi="Arial Narrow"/>
                <w:b/>
                <w:sz w:val="18"/>
                <w:lang w:val="fr-FR"/>
              </w:rPr>
              <w:t>à quelle fréquence</w:t>
            </w:r>
            <w:r>
              <w:rPr>
                <w:rFonts w:ascii="Arial Narrow" w:hAnsi="Arial Narrow"/>
                <w:sz w:val="18"/>
                <w:lang w:val="fr-FR"/>
              </w:rPr>
              <w:t xml:space="preserve"> avez-vous bu au moins </w:t>
            </w:r>
            <w:r w:rsidRPr="0075188A">
              <w:rPr>
                <w:rFonts w:ascii="Arial Narrow" w:hAnsi="Arial Narrow"/>
                <w:b/>
                <w:bCs/>
                <w:sz w:val="18"/>
                <w:lang w:val="fr-FR"/>
              </w:rPr>
              <w:t>un verre standard d’alcool</w:t>
            </w:r>
            <w:r>
              <w:rPr>
                <w:rFonts w:ascii="Arial Narrow" w:hAnsi="Arial Narrow"/>
                <w:sz w:val="18"/>
                <w:lang w:val="fr-FR"/>
              </w:rPr>
              <w:t> ?</w:t>
            </w:r>
          </w:p>
          <w:p w:rsidR="002A78A3" w:rsidRPr="00D60006" w:rsidRDefault="002A78A3" w:rsidP="00BC0921">
            <w:pPr>
              <w:spacing w:before="60"/>
              <w:rPr>
                <w:rFonts w:ascii="Arial Narrow" w:hAnsi="Arial Narrow"/>
                <w:sz w:val="18"/>
                <w:lang w:val="fr-CH"/>
              </w:rPr>
            </w:pPr>
          </w:p>
          <w:p w:rsidR="002A78A3" w:rsidRPr="00D60006" w:rsidRDefault="00D60006" w:rsidP="00D60006">
            <w:pPr>
              <w:spacing w:before="60"/>
              <w:rPr>
                <w:rFonts w:ascii="Arial Narrow" w:hAnsi="Arial Narrow"/>
                <w:i/>
                <w:iCs/>
                <w:color w:val="FF6600"/>
                <w:sz w:val="18"/>
                <w:lang w:val="fr-FR"/>
              </w:rPr>
            </w:pPr>
            <w:r w:rsidRPr="000B0319">
              <w:rPr>
                <w:rFonts w:ascii="Arial Narrow" w:hAnsi="Arial Narrow"/>
                <w:i/>
                <w:sz w:val="18"/>
                <w:szCs w:val="18"/>
                <w:lang w:val="fr-FR"/>
              </w:rPr>
              <w:t>(LIRE LES REPONSES, UTILISER LES CARTES)</w:t>
            </w:r>
          </w:p>
        </w:tc>
        <w:tc>
          <w:tcPr>
            <w:tcW w:w="2456" w:type="dxa"/>
            <w:tcBorders>
              <w:top w:val="single" w:sz="6" w:space="0" w:color="auto"/>
              <w:left w:val="nil"/>
            </w:tcBorders>
            <w:vAlign w:val="center"/>
          </w:tcPr>
          <w:p w:rsidR="002A78A3" w:rsidRPr="00BC0921" w:rsidRDefault="00D60006" w:rsidP="00BC0921">
            <w:pPr>
              <w:spacing w:before="60"/>
              <w:jc w:val="right"/>
              <w:rPr>
                <w:rFonts w:ascii="Arial Narrow" w:hAnsi="Arial Narrow"/>
                <w:sz w:val="18"/>
                <w:szCs w:val="18"/>
              </w:rPr>
            </w:pPr>
            <w:r>
              <w:rPr>
                <w:rFonts w:ascii="Arial Narrow" w:hAnsi="Arial Narrow"/>
                <w:sz w:val="18"/>
              </w:rPr>
              <w:t>Quotidiennement</w:t>
            </w:r>
          </w:p>
        </w:tc>
        <w:tc>
          <w:tcPr>
            <w:tcW w:w="2626" w:type="dxa"/>
            <w:tcBorders>
              <w:top w:val="single" w:sz="6" w:space="0" w:color="auto"/>
              <w:right w:val="single" w:sz="4" w:space="0" w:color="auto"/>
            </w:tcBorders>
            <w:shd w:val="clear" w:color="auto" w:fill="auto"/>
            <w:vAlign w:val="center"/>
          </w:tcPr>
          <w:p w:rsidR="002A78A3" w:rsidRPr="00BC0921" w:rsidRDefault="002A78A3" w:rsidP="00BC0921">
            <w:pPr>
              <w:tabs>
                <w:tab w:val="right" w:pos="317"/>
              </w:tabs>
              <w:spacing w:before="60"/>
              <w:rPr>
                <w:rFonts w:ascii="Arial Narrow" w:hAnsi="Arial Narrow"/>
                <w:sz w:val="18"/>
                <w:szCs w:val="18"/>
              </w:rPr>
            </w:pPr>
            <w:r w:rsidRPr="00BC0921">
              <w:rPr>
                <w:rFonts w:ascii="Arial Narrow" w:hAnsi="Arial Narrow"/>
                <w:sz w:val="18"/>
                <w:szCs w:val="18"/>
              </w:rPr>
              <w:t>1</w:t>
            </w:r>
          </w:p>
        </w:tc>
        <w:tc>
          <w:tcPr>
            <w:tcW w:w="1038" w:type="dxa"/>
            <w:vMerge w:val="restart"/>
            <w:tcBorders>
              <w:top w:val="single" w:sz="4" w:space="0" w:color="auto"/>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A4</w:t>
            </w:r>
          </w:p>
        </w:tc>
      </w:tr>
      <w:tr w:rsidR="002A78A3" w:rsidRPr="00BC0921" w:rsidTr="00611765">
        <w:trPr>
          <w:trHeight w:hRule="exact" w:val="340"/>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left w:val="nil"/>
            </w:tcBorders>
            <w:vAlign w:val="center"/>
          </w:tcPr>
          <w:p w:rsidR="002A78A3" w:rsidRPr="00BC0921" w:rsidRDefault="00D60006" w:rsidP="00BC0921">
            <w:pPr>
              <w:spacing w:before="60"/>
              <w:jc w:val="right"/>
              <w:rPr>
                <w:rFonts w:ascii="Arial Narrow" w:hAnsi="Arial Narrow"/>
                <w:sz w:val="18"/>
                <w:szCs w:val="18"/>
              </w:rPr>
            </w:pPr>
            <w:r>
              <w:rPr>
                <w:rFonts w:ascii="Arial Narrow" w:hAnsi="Arial Narrow"/>
                <w:sz w:val="18"/>
              </w:rPr>
              <w:t>5-6jours par semaine</w:t>
            </w:r>
          </w:p>
        </w:tc>
        <w:tc>
          <w:tcPr>
            <w:tcW w:w="2626" w:type="dxa"/>
            <w:tcBorders>
              <w:right w:val="single" w:sz="4" w:space="0" w:color="auto"/>
            </w:tcBorders>
            <w:shd w:val="clear" w:color="auto" w:fill="auto"/>
            <w:vAlign w:val="center"/>
          </w:tcPr>
          <w:p w:rsidR="002A78A3" w:rsidRPr="00BC0921" w:rsidRDefault="002A78A3" w:rsidP="00BC0921">
            <w:pPr>
              <w:tabs>
                <w:tab w:val="right" w:pos="317"/>
              </w:tabs>
              <w:spacing w:before="60"/>
              <w:rPr>
                <w:rFonts w:ascii="Arial Narrow" w:hAnsi="Arial Narrow"/>
                <w:sz w:val="18"/>
                <w:szCs w:val="18"/>
              </w:rPr>
            </w:pPr>
            <w:r w:rsidRPr="00BC0921">
              <w:rPr>
                <w:rFonts w:ascii="Arial Narrow" w:hAnsi="Arial Narrow"/>
                <w:sz w:val="18"/>
                <w:szCs w:val="18"/>
              </w:rPr>
              <w:t>2</w:t>
            </w:r>
          </w:p>
        </w:tc>
        <w:tc>
          <w:tcPr>
            <w:tcW w:w="1038" w:type="dxa"/>
            <w:vMerge/>
            <w:tcBorders>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p>
        </w:tc>
      </w:tr>
      <w:tr w:rsidR="002A78A3" w:rsidRPr="00BC0921" w:rsidTr="00611765">
        <w:trPr>
          <w:trHeight w:hRule="exact" w:val="340"/>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left w:val="nil"/>
            </w:tcBorders>
            <w:vAlign w:val="center"/>
          </w:tcPr>
          <w:p w:rsidR="002A78A3" w:rsidRPr="00BC0921" w:rsidRDefault="00D60006" w:rsidP="00BC0921">
            <w:pPr>
              <w:spacing w:before="60"/>
              <w:jc w:val="right"/>
              <w:rPr>
                <w:rFonts w:ascii="Arial Narrow" w:hAnsi="Arial Narrow"/>
                <w:sz w:val="18"/>
                <w:szCs w:val="18"/>
              </w:rPr>
            </w:pPr>
            <w:r>
              <w:rPr>
                <w:rFonts w:ascii="Arial Narrow" w:hAnsi="Arial Narrow"/>
                <w:sz w:val="18"/>
              </w:rPr>
              <w:t>3</w:t>
            </w:r>
            <w:r w:rsidRPr="00642FB6">
              <w:rPr>
                <w:rFonts w:ascii="Arial Narrow" w:hAnsi="Arial Narrow"/>
                <w:sz w:val="18"/>
              </w:rPr>
              <w:t xml:space="preserve">-4 </w:t>
            </w:r>
            <w:r>
              <w:rPr>
                <w:rFonts w:ascii="Arial Narrow" w:hAnsi="Arial Narrow"/>
                <w:sz w:val="18"/>
              </w:rPr>
              <w:t>jours par semaine</w:t>
            </w:r>
          </w:p>
        </w:tc>
        <w:tc>
          <w:tcPr>
            <w:tcW w:w="2626" w:type="dxa"/>
            <w:tcBorders>
              <w:right w:val="single" w:sz="4" w:space="0" w:color="auto"/>
            </w:tcBorders>
            <w:shd w:val="clear" w:color="auto" w:fill="auto"/>
            <w:vAlign w:val="center"/>
          </w:tcPr>
          <w:p w:rsidR="002A78A3" w:rsidRPr="00BC0921" w:rsidRDefault="002A78A3" w:rsidP="00BC0921">
            <w:pPr>
              <w:tabs>
                <w:tab w:val="right" w:pos="317"/>
              </w:tabs>
              <w:spacing w:before="60"/>
              <w:rPr>
                <w:rFonts w:ascii="Arial Narrow" w:hAnsi="Arial Narrow"/>
                <w:sz w:val="18"/>
                <w:szCs w:val="18"/>
              </w:rPr>
            </w:pPr>
            <w:r w:rsidRPr="00BC0921">
              <w:rPr>
                <w:rFonts w:ascii="Arial Narrow" w:hAnsi="Arial Narrow"/>
                <w:sz w:val="18"/>
                <w:szCs w:val="18"/>
              </w:rPr>
              <w:t>3</w:t>
            </w:r>
          </w:p>
        </w:tc>
        <w:tc>
          <w:tcPr>
            <w:tcW w:w="1038" w:type="dxa"/>
            <w:vMerge/>
            <w:tcBorders>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p>
        </w:tc>
      </w:tr>
      <w:tr w:rsidR="002A78A3" w:rsidRPr="00BC0921" w:rsidTr="00611765">
        <w:trPr>
          <w:trHeight w:hRule="exact" w:val="340"/>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left w:val="nil"/>
            </w:tcBorders>
            <w:vAlign w:val="center"/>
          </w:tcPr>
          <w:p w:rsidR="002A78A3" w:rsidRPr="00BC0921" w:rsidRDefault="00D60006" w:rsidP="00BC0921">
            <w:pPr>
              <w:spacing w:before="60"/>
              <w:jc w:val="right"/>
              <w:rPr>
                <w:rFonts w:ascii="Arial Narrow" w:hAnsi="Arial Narrow"/>
                <w:sz w:val="18"/>
                <w:szCs w:val="18"/>
              </w:rPr>
            </w:pPr>
            <w:r>
              <w:rPr>
                <w:rFonts w:ascii="Arial Narrow" w:hAnsi="Arial Narrow"/>
                <w:sz w:val="18"/>
              </w:rPr>
              <w:t>1-2jours par semaine</w:t>
            </w:r>
          </w:p>
        </w:tc>
        <w:tc>
          <w:tcPr>
            <w:tcW w:w="2626" w:type="dxa"/>
            <w:tcBorders>
              <w:right w:val="single" w:sz="4" w:space="0" w:color="auto"/>
            </w:tcBorders>
            <w:shd w:val="clear" w:color="auto" w:fill="auto"/>
            <w:vAlign w:val="center"/>
          </w:tcPr>
          <w:p w:rsidR="002A78A3" w:rsidRPr="00BC0921" w:rsidRDefault="002A78A3" w:rsidP="00BC0921">
            <w:pPr>
              <w:tabs>
                <w:tab w:val="right" w:pos="317"/>
              </w:tabs>
              <w:spacing w:before="60"/>
              <w:rPr>
                <w:rFonts w:ascii="Arial Narrow" w:hAnsi="Arial Narrow"/>
                <w:sz w:val="18"/>
                <w:szCs w:val="18"/>
              </w:rPr>
            </w:pPr>
            <w:r w:rsidRPr="00BC0921">
              <w:rPr>
                <w:rFonts w:ascii="Arial Narrow" w:hAnsi="Arial Narrow"/>
                <w:sz w:val="18"/>
                <w:szCs w:val="18"/>
              </w:rPr>
              <w:t>4</w:t>
            </w:r>
          </w:p>
        </w:tc>
        <w:tc>
          <w:tcPr>
            <w:tcW w:w="1038" w:type="dxa"/>
            <w:vMerge/>
            <w:tcBorders>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p>
        </w:tc>
      </w:tr>
      <w:tr w:rsidR="002A78A3" w:rsidRPr="00BC0921" w:rsidTr="00611765">
        <w:trPr>
          <w:trHeight w:hRule="exact" w:val="340"/>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left w:val="nil"/>
            </w:tcBorders>
            <w:vAlign w:val="center"/>
          </w:tcPr>
          <w:p w:rsidR="002A78A3" w:rsidRPr="00BC0921" w:rsidRDefault="00D60006" w:rsidP="00BC0921">
            <w:pPr>
              <w:spacing w:before="60"/>
              <w:jc w:val="right"/>
              <w:rPr>
                <w:rFonts w:ascii="Arial Narrow" w:hAnsi="Arial Narrow"/>
                <w:sz w:val="18"/>
                <w:szCs w:val="18"/>
              </w:rPr>
            </w:pPr>
            <w:r w:rsidRPr="00642FB6">
              <w:rPr>
                <w:rFonts w:ascii="Arial Narrow" w:hAnsi="Arial Narrow"/>
                <w:sz w:val="18"/>
              </w:rPr>
              <w:t xml:space="preserve">1-3 </w:t>
            </w:r>
            <w:r>
              <w:rPr>
                <w:rFonts w:ascii="Arial Narrow" w:hAnsi="Arial Narrow"/>
                <w:sz w:val="18"/>
              </w:rPr>
              <w:t>jours par mois</w:t>
            </w:r>
          </w:p>
        </w:tc>
        <w:tc>
          <w:tcPr>
            <w:tcW w:w="2626" w:type="dxa"/>
            <w:tcBorders>
              <w:right w:val="single" w:sz="4" w:space="0" w:color="auto"/>
            </w:tcBorders>
            <w:shd w:val="clear" w:color="auto" w:fill="auto"/>
            <w:vAlign w:val="center"/>
          </w:tcPr>
          <w:p w:rsidR="002A78A3" w:rsidRPr="00BC0921" w:rsidRDefault="002A78A3" w:rsidP="00BC0921">
            <w:pPr>
              <w:tabs>
                <w:tab w:val="right" w:pos="317"/>
              </w:tabs>
              <w:spacing w:before="60"/>
              <w:rPr>
                <w:rFonts w:ascii="Arial Narrow" w:hAnsi="Arial Narrow"/>
                <w:sz w:val="18"/>
                <w:szCs w:val="18"/>
              </w:rPr>
            </w:pPr>
            <w:r w:rsidRPr="00BC0921">
              <w:rPr>
                <w:rFonts w:ascii="Arial Narrow" w:hAnsi="Arial Narrow"/>
                <w:sz w:val="18"/>
                <w:szCs w:val="18"/>
              </w:rPr>
              <w:t>5</w:t>
            </w:r>
          </w:p>
        </w:tc>
        <w:tc>
          <w:tcPr>
            <w:tcW w:w="1038" w:type="dxa"/>
            <w:vMerge/>
            <w:tcBorders>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p>
        </w:tc>
      </w:tr>
      <w:tr w:rsidR="002A78A3" w:rsidRPr="00BC0921" w:rsidTr="00611765">
        <w:trPr>
          <w:trHeight w:hRule="exact" w:val="340"/>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left w:val="nil"/>
            </w:tcBorders>
            <w:vAlign w:val="center"/>
          </w:tcPr>
          <w:p w:rsidR="002A78A3" w:rsidRPr="00D60006" w:rsidRDefault="00D60006" w:rsidP="00BC0921">
            <w:pPr>
              <w:spacing w:before="60"/>
              <w:jc w:val="right"/>
              <w:rPr>
                <w:rFonts w:ascii="Arial Narrow" w:hAnsi="Arial Narrow"/>
                <w:sz w:val="18"/>
                <w:szCs w:val="18"/>
                <w:lang w:val="fr-CH"/>
              </w:rPr>
            </w:pPr>
            <w:r w:rsidRPr="000B0319">
              <w:rPr>
                <w:rFonts w:ascii="Arial Narrow" w:hAnsi="Arial Narrow"/>
                <w:sz w:val="18"/>
                <w:lang w:val="fr-FR"/>
              </w:rPr>
              <w:t>Moins d'une fois par mois</w:t>
            </w:r>
          </w:p>
        </w:tc>
        <w:tc>
          <w:tcPr>
            <w:tcW w:w="2626" w:type="dxa"/>
            <w:tcBorders>
              <w:right w:val="single" w:sz="4" w:space="0" w:color="auto"/>
            </w:tcBorders>
            <w:shd w:val="clear" w:color="auto" w:fill="auto"/>
            <w:vAlign w:val="center"/>
          </w:tcPr>
          <w:p w:rsidR="002A78A3" w:rsidRPr="00BC0921" w:rsidRDefault="002A78A3" w:rsidP="00BC0921">
            <w:pPr>
              <w:tabs>
                <w:tab w:val="right" w:pos="317"/>
              </w:tabs>
              <w:spacing w:before="60"/>
              <w:rPr>
                <w:rFonts w:ascii="Arial Narrow" w:hAnsi="Arial Narrow"/>
                <w:sz w:val="18"/>
                <w:szCs w:val="18"/>
              </w:rPr>
            </w:pPr>
            <w:r w:rsidRPr="00BC0921">
              <w:rPr>
                <w:rFonts w:ascii="Arial Narrow" w:hAnsi="Arial Narrow"/>
                <w:sz w:val="18"/>
                <w:szCs w:val="18"/>
              </w:rPr>
              <w:t>6</w:t>
            </w:r>
          </w:p>
        </w:tc>
        <w:tc>
          <w:tcPr>
            <w:tcW w:w="1038" w:type="dxa"/>
            <w:vMerge/>
            <w:tcBorders>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p>
        </w:tc>
      </w:tr>
      <w:tr w:rsidR="002A78A3" w:rsidRPr="00BC0921" w:rsidTr="00611765">
        <w:trPr>
          <w:trHeight w:hRule="exact" w:val="280"/>
          <w:jc w:val="center"/>
        </w:trPr>
        <w:tc>
          <w:tcPr>
            <w:tcW w:w="4438" w:type="dxa"/>
            <w:vMerge w:val="restart"/>
            <w:tcBorders>
              <w:top w:val="single" w:sz="4" w:space="0" w:color="auto"/>
              <w:left w:val="single" w:sz="6" w:space="0" w:color="auto"/>
              <w:right w:val="single" w:sz="4" w:space="0" w:color="auto"/>
            </w:tcBorders>
            <w:vAlign w:val="center"/>
          </w:tcPr>
          <w:p w:rsidR="002A78A3" w:rsidRPr="00570CEE" w:rsidRDefault="00570CEE" w:rsidP="00BC0921">
            <w:pPr>
              <w:spacing w:before="60"/>
              <w:rPr>
                <w:rFonts w:ascii="Arial Narrow" w:hAnsi="Arial Narrow"/>
                <w:sz w:val="18"/>
                <w:lang w:val="fr-CH"/>
              </w:rPr>
            </w:pPr>
            <w:r w:rsidRPr="000B0319">
              <w:rPr>
                <w:rFonts w:ascii="Arial Narrow" w:hAnsi="Arial Narrow"/>
                <w:sz w:val="18"/>
                <w:lang w:val="fr-FR"/>
              </w:rPr>
              <w:t xml:space="preserve">Avez-vous consommé une boisson alcoolisée </w:t>
            </w:r>
            <w:r w:rsidRPr="000B0319">
              <w:rPr>
                <w:rFonts w:ascii="Arial Narrow" w:hAnsi="Arial Narrow"/>
                <w:b/>
                <w:bCs/>
                <w:sz w:val="18"/>
                <w:lang w:val="fr-FR"/>
              </w:rPr>
              <w:t xml:space="preserve">ces </w:t>
            </w:r>
            <w:r>
              <w:rPr>
                <w:rFonts w:ascii="Arial Narrow" w:hAnsi="Arial Narrow"/>
                <w:b/>
                <w:bCs/>
                <w:sz w:val="18"/>
                <w:lang w:val="fr-FR"/>
              </w:rPr>
              <w:t>30</w:t>
            </w:r>
            <w:r w:rsidRPr="000B0319">
              <w:rPr>
                <w:rFonts w:ascii="Arial Narrow" w:hAnsi="Arial Narrow"/>
                <w:b/>
                <w:bCs/>
                <w:sz w:val="18"/>
                <w:lang w:val="fr-FR"/>
              </w:rPr>
              <w:t xml:space="preserve"> derniers </w:t>
            </w:r>
            <w:r>
              <w:rPr>
                <w:rFonts w:ascii="Arial Narrow" w:hAnsi="Arial Narrow"/>
                <w:b/>
                <w:bCs/>
                <w:sz w:val="18"/>
                <w:lang w:val="fr-FR"/>
              </w:rPr>
              <w:t>jours</w:t>
            </w:r>
            <w:r w:rsidRPr="000B0319">
              <w:rPr>
                <w:rFonts w:ascii="Arial Narrow" w:hAnsi="Arial Narrow"/>
                <w:sz w:val="18"/>
                <w:lang w:val="fr-FR"/>
              </w:rPr>
              <w:t xml:space="preserve"> ?</w:t>
            </w:r>
          </w:p>
        </w:tc>
        <w:tc>
          <w:tcPr>
            <w:tcW w:w="2456" w:type="dxa"/>
            <w:tcBorders>
              <w:top w:val="single" w:sz="6" w:space="0" w:color="auto"/>
              <w:left w:val="nil"/>
            </w:tcBorders>
            <w:vAlign w:val="center"/>
          </w:tcPr>
          <w:p w:rsidR="002A78A3" w:rsidRPr="00BC0921" w:rsidRDefault="00570CEE" w:rsidP="00BC0921">
            <w:pPr>
              <w:spacing w:before="60"/>
              <w:jc w:val="right"/>
              <w:rPr>
                <w:rFonts w:ascii="Arial Narrow" w:hAnsi="Arial Narrow"/>
                <w:sz w:val="18"/>
              </w:rPr>
            </w:pPr>
            <w:r>
              <w:rPr>
                <w:rFonts w:ascii="Arial Narrow" w:hAnsi="Arial Narrow"/>
                <w:sz w:val="18"/>
              </w:rPr>
              <w:t>Oui</w:t>
            </w:r>
          </w:p>
        </w:tc>
        <w:tc>
          <w:tcPr>
            <w:tcW w:w="2626" w:type="dxa"/>
            <w:tcBorders>
              <w:top w:val="single" w:sz="6" w:space="0" w:color="auto"/>
              <w:right w:val="single" w:sz="4" w:space="0" w:color="auto"/>
            </w:tcBorders>
            <w:vAlign w:val="center"/>
          </w:tcPr>
          <w:p w:rsidR="002A78A3" w:rsidRPr="00BC0921" w:rsidRDefault="002A78A3" w:rsidP="00BC0921">
            <w:pPr>
              <w:tabs>
                <w:tab w:val="right" w:pos="317"/>
              </w:tabs>
              <w:spacing w:before="60"/>
              <w:rPr>
                <w:rFonts w:ascii="Arial Narrow" w:hAnsi="Arial Narrow"/>
                <w:sz w:val="18"/>
              </w:rPr>
            </w:pPr>
            <w:r w:rsidRPr="00BC0921">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18"/>
              </w:rPr>
            </w:pPr>
            <w:r w:rsidRPr="00BC0921">
              <w:rPr>
                <w:rFonts w:ascii="Arial Narrow" w:hAnsi="Arial Narrow"/>
                <w:bCs/>
                <w:sz w:val="22"/>
                <w:szCs w:val="22"/>
              </w:rPr>
              <w:t>A5</w:t>
            </w:r>
          </w:p>
        </w:tc>
      </w:tr>
      <w:tr w:rsidR="002A78A3" w:rsidRPr="00181ACC" w:rsidTr="00611765">
        <w:trPr>
          <w:trHeight w:hRule="exact" w:val="485"/>
          <w:jc w:val="center"/>
        </w:trPr>
        <w:tc>
          <w:tcPr>
            <w:tcW w:w="4438" w:type="dxa"/>
            <w:vMerge/>
            <w:tcBorders>
              <w:left w:val="single" w:sz="6" w:space="0" w:color="auto"/>
              <w:right w:val="single" w:sz="4" w:space="0" w:color="auto"/>
            </w:tcBorders>
          </w:tcPr>
          <w:p w:rsidR="002A78A3" w:rsidRPr="00BC0921" w:rsidRDefault="002A78A3" w:rsidP="00BC0921">
            <w:pPr>
              <w:spacing w:before="60"/>
              <w:rPr>
                <w:rFonts w:ascii="Arial Narrow" w:hAnsi="Arial Narrow"/>
                <w:sz w:val="18"/>
              </w:rPr>
            </w:pPr>
          </w:p>
        </w:tc>
        <w:tc>
          <w:tcPr>
            <w:tcW w:w="2456" w:type="dxa"/>
            <w:tcBorders>
              <w:left w:val="nil"/>
            </w:tcBorders>
            <w:vAlign w:val="center"/>
          </w:tcPr>
          <w:p w:rsidR="002A78A3" w:rsidRPr="00BC0921" w:rsidRDefault="002A78A3" w:rsidP="00BC0921">
            <w:pPr>
              <w:spacing w:before="60"/>
              <w:jc w:val="right"/>
              <w:rPr>
                <w:rFonts w:ascii="Arial Narrow" w:hAnsi="Arial Narrow"/>
                <w:sz w:val="18"/>
              </w:rPr>
            </w:pPr>
            <w:r w:rsidRPr="00BC0921">
              <w:rPr>
                <w:rFonts w:ascii="Arial Narrow" w:hAnsi="Arial Narrow"/>
                <w:sz w:val="18"/>
              </w:rPr>
              <w:t>No</w:t>
            </w:r>
            <w:r w:rsidR="00570CEE">
              <w:rPr>
                <w:rFonts w:ascii="Arial Narrow" w:hAnsi="Arial Narrow"/>
                <w:sz w:val="18"/>
              </w:rPr>
              <w:t>n</w:t>
            </w:r>
          </w:p>
        </w:tc>
        <w:tc>
          <w:tcPr>
            <w:tcW w:w="2626" w:type="dxa"/>
            <w:tcBorders>
              <w:right w:val="single" w:sz="4" w:space="0" w:color="auto"/>
            </w:tcBorders>
            <w:vAlign w:val="center"/>
          </w:tcPr>
          <w:p w:rsidR="002A78A3" w:rsidRPr="00570CEE" w:rsidRDefault="002A78A3" w:rsidP="00BC0921">
            <w:pPr>
              <w:tabs>
                <w:tab w:val="right" w:pos="317"/>
              </w:tabs>
              <w:spacing w:before="60"/>
              <w:rPr>
                <w:rFonts w:ascii="Arial Narrow" w:hAnsi="Arial Narrow"/>
                <w:sz w:val="18"/>
                <w:lang w:val="fr-CH"/>
              </w:rPr>
            </w:pPr>
            <w:r w:rsidRPr="00570CEE">
              <w:rPr>
                <w:rFonts w:ascii="Arial Narrow" w:hAnsi="Arial Narrow"/>
                <w:sz w:val="18"/>
                <w:lang w:val="fr-CH"/>
              </w:rPr>
              <w:t xml:space="preserve">2    </w:t>
            </w:r>
            <w:r w:rsidR="00570CEE" w:rsidRPr="00E51BF3">
              <w:rPr>
                <w:rFonts w:ascii="Arial Narrow" w:hAnsi="Arial Narrow"/>
                <w:i/>
                <w:sz w:val="18"/>
                <w:highlight w:val="yellow"/>
                <w:lang w:val="fr-CH"/>
              </w:rPr>
              <w:t xml:space="preserve">Si Non, aller à </w:t>
            </w:r>
            <w:r w:rsidR="00E51BF3" w:rsidRPr="00E51BF3">
              <w:rPr>
                <w:rFonts w:ascii="Arial Narrow" w:hAnsi="Arial Narrow"/>
                <w:i/>
                <w:sz w:val="18"/>
                <w:highlight w:val="yellow"/>
                <w:lang w:val="fr-CH"/>
              </w:rPr>
              <w:t>D1</w:t>
            </w:r>
          </w:p>
        </w:tc>
        <w:tc>
          <w:tcPr>
            <w:tcW w:w="1038" w:type="dxa"/>
            <w:vMerge/>
            <w:tcBorders>
              <w:left w:val="nil"/>
              <w:right w:val="single" w:sz="6" w:space="0" w:color="auto"/>
            </w:tcBorders>
            <w:shd w:val="clear" w:color="auto" w:fill="auto"/>
            <w:vAlign w:val="center"/>
          </w:tcPr>
          <w:p w:rsidR="002A78A3" w:rsidRPr="00570CEE" w:rsidRDefault="002A78A3" w:rsidP="00BC0921">
            <w:pPr>
              <w:jc w:val="center"/>
              <w:rPr>
                <w:rFonts w:ascii="Arial Narrow" w:hAnsi="Arial Narrow"/>
                <w:bCs/>
                <w:sz w:val="22"/>
                <w:szCs w:val="22"/>
                <w:lang w:val="fr-CH"/>
              </w:rPr>
            </w:pPr>
          </w:p>
        </w:tc>
      </w:tr>
      <w:tr w:rsidR="002A78A3" w:rsidRPr="00BC0921" w:rsidTr="00611765">
        <w:trPr>
          <w:trHeight w:val="613"/>
          <w:jc w:val="center"/>
        </w:trPr>
        <w:tc>
          <w:tcPr>
            <w:tcW w:w="4438" w:type="dxa"/>
            <w:tcBorders>
              <w:top w:val="single" w:sz="4" w:space="0" w:color="auto"/>
              <w:left w:val="single" w:sz="6" w:space="0" w:color="auto"/>
              <w:right w:val="single" w:sz="4" w:space="0" w:color="auto"/>
            </w:tcBorders>
            <w:vAlign w:val="center"/>
          </w:tcPr>
          <w:p w:rsidR="002A78A3" w:rsidRPr="00570CEE" w:rsidRDefault="00570CEE" w:rsidP="00570CEE">
            <w:pPr>
              <w:spacing w:before="60"/>
              <w:rPr>
                <w:rFonts w:ascii="Arial Narrow" w:hAnsi="Arial Narrow"/>
                <w:sz w:val="18"/>
                <w:lang w:val="fr-CH"/>
              </w:rPr>
            </w:pPr>
            <w:r>
              <w:rPr>
                <w:rFonts w:ascii="Arial Narrow" w:hAnsi="Arial Narrow"/>
                <w:sz w:val="18"/>
                <w:lang w:val="fr-FR"/>
              </w:rPr>
              <w:t>Au cours des</w:t>
            </w:r>
            <w:r w:rsidRPr="00C80A25">
              <w:rPr>
                <w:rFonts w:ascii="Arial Narrow" w:hAnsi="Arial Narrow"/>
                <w:sz w:val="18"/>
                <w:lang w:val="fr-FR"/>
              </w:rPr>
              <w:t xml:space="preserve"> 30 derniers jours, </w:t>
            </w:r>
            <w:r w:rsidRPr="007A3614">
              <w:rPr>
                <w:rFonts w:ascii="Arial Narrow" w:hAnsi="Arial Narrow"/>
                <w:b/>
                <w:bCs/>
                <w:sz w:val="18"/>
                <w:lang w:val="fr-FR"/>
              </w:rPr>
              <w:t>à combien d'occasions</w:t>
            </w:r>
            <w:r w:rsidRPr="007A3614">
              <w:rPr>
                <w:rFonts w:ascii="Arial Narrow" w:hAnsi="Arial Narrow"/>
                <w:sz w:val="18"/>
                <w:lang w:val="fr-FR"/>
              </w:rPr>
              <w:t xml:space="preserve"> avez-vous bu au m</w:t>
            </w:r>
            <w:r w:rsidRPr="00C80A25">
              <w:rPr>
                <w:rFonts w:ascii="Arial Narrow" w:hAnsi="Arial Narrow"/>
                <w:sz w:val="18"/>
                <w:lang w:val="fr-FR"/>
              </w:rPr>
              <w:t xml:space="preserve">oins </w:t>
            </w:r>
            <w:r>
              <w:rPr>
                <w:rFonts w:ascii="Arial Narrow" w:hAnsi="Arial Narrow"/>
                <w:sz w:val="18"/>
                <w:lang w:val="fr-FR"/>
              </w:rPr>
              <w:t xml:space="preserve">un verre standard d’alcool </w:t>
            </w:r>
            <w:r w:rsidR="002A78A3" w:rsidRPr="00570CEE">
              <w:rPr>
                <w:rFonts w:ascii="Arial Narrow" w:hAnsi="Arial Narrow"/>
                <w:sz w:val="18"/>
                <w:lang w:val="fr-CH"/>
              </w:rPr>
              <w:t>?</w:t>
            </w:r>
          </w:p>
        </w:tc>
        <w:tc>
          <w:tcPr>
            <w:tcW w:w="2456" w:type="dxa"/>
            <w:tcBorders>
              <w:top w:val="single" w:sz="4" w:space="0" w:color="auto"/>
              <w:left w:val="nil"/>
            </w:tcBorders>
            <w:vAlign w:val="center"/>
          </w:tcPr>
          <w:p w:rsidR="002A78A3" w:rsidRPr="00BC0921" w:rsidRDefault="00570CEE" w:rsidP="00BC0921">
            <w:pPr>
              <w:spacing w:before="60"/>
              <w:jc w:val="right"/>
              <w:rPr>
                <w:rFonts w:ascii="Arial Narrow" w:hAnsi="Arial Narrow"/>
                <w:sz w:val="18"/>
              </w:rPr>
            </w:pPr>
            <w:r>
              <w:rPr>
                <w:rFonts w:ascii="Arial Narrow" w:hAnsi="Arial Narrow"/>
                <w:sz w:val="18"/>
              </w:rPr>
              <w:t>Nombre</w:t>
            </w:r>
          </w:p>
          <w:p w:rsidR="002A78A3" w:rsidRPr="00BC0921" w:rsidRDefault="00570CEE" w:rsidP="00BC0921">
            <w:pPr>
              <w:spacing w:before="60"/>
              <w:jc w:val="right"/>
              <w:rPr>
                <w:rFonts w:ascii="Arial Narrow" w:hAnsi="Arial Narrow"/>
                <w:sz w:val="18"/>
              </w:rPr>
            </w:pPr>
            <w:r>
              <w:rPr>
                <w:rFonts w:ascii="Arial Narrow" w:hAnsi="Arial Narrow"/>
                <w:sz w:val="18"/>
              </w:rPr>
              <w:t>Ne sait pas</w:t>
            </w:r>
            <w:r w:rsidR="002A78A3" w:rsidRPr="00BC0921">
              <w:rPr>
                <w:rFonts w:ascii="Arial Narrow" w:hAnsi="Arial Narrow"/>
                <w:sz w:val="18"/>
              </w:rPr>
              <w:t xml:space="preserve"> 77</w:t>
            </w:r>
          </w:p>
        </w:tc>
        <w:tc>
          <w:tcPr>
            <w:tcW w:w="2626" w:type="dxa"/>
            <w:tcBorders>
              <w:top w:val="single" w:sz="4" w:space="0" w:color="auto"/>
              <w:right w:val="single" w:sz="4" w:space="0" w:color="auto"/>
            </w:tcBorders>
            <w:shd w:val="clear" w:color="auto" w:fill="auto"/>
            <w:vAlign w:val="bottom"/>
          </w:tcPr>
          <w:p w:rsidR="002A78A3" w:rsidRPr="00BC0921" w:rsidRDefault="002A78A3" w:rsidP="00BC0921">
            <w:pPr>
              <w:spacing w:before="60"/>
              <w:rPr>
                <w:rFonts w:ascii="Arial Narrow" w:hAnsi="Arial Narrow"/>
                <w:b/>
                <w:sz w:val="18"/>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i/>
                <w:sz w:val="18"/>
              </w:rPr>
            </w:pPr>
            <w:r w:rsidRPr="00BC0921">
              <w:rPr>
                <w:rFonts w:ascii="Arial Narrow" w:hAnsi="Arial Narrow"/>
                <w:bCs/>
                <w:sz w:val="22"/>
                <w:szCs w:val="22"/>
              </w:rPr>
              <w:t>A6</w:t>
            </w:r>
          </w:p>
        </w:tc>
      </w:tr>
      <w:tr w:rsidR="002A78A3" w:rsidRPr="00BC0921" w:rsidTr="00611765">
        <w:trPr>
          <w:trHeight w:val="820"/>
          <w:jc w:val="center"/>
        </w:trPr>
        <w:tc>
          <w:tcPr>
            <w:tcW w:w="4438" w:type="dxa"/>
            <w:tcBorders>
              <w:top w:val="single" w:sz="4" w:space="0" w:color="auto"/>
              <w:left w:val="single" w:sz="6" w:space="0" w:color="auto"/>
              <w:right w:val="single" w:sz="4" w:space="0" w:color="auto"/>
            </w:tcBorders>
            <w:vAlign w:val="center"/>
          </w:tcPr>
          <w:p w:rsidR="004C79B8" w:rsidRPr="007A3614" w:rsidRDefault="004C79B8" w:rsidP="004C79B8">
            <w:pPr>
              <w:spacing w:before="60"/>
              <w:rPr>
                <w:rFonts w:ascii="Arial Narrow" w:hAnsi="Arial Narrow"/>
                <w:sz w:val="18"/>
                <w:lang w:val="fr-FR"/>
              </w:rPr>
            </w:pPr>
            <w:r>
              <w:rPr>
                <w:rFonts w:ascii="Arial Narrow" w:hAnsi="Arial Narrow"/>
                <w:sz w:val="18"/>
                <w:lang w:val="fr-FR"/>
              </w:rPr>
              <w:t>Au cours des</w:t>
            </w:r>
            <w:r w:rsidRPr="001F0C33">
              <w:rPr>
                <w:rFonts w:ascii="Arial Narrow" w:hAnsi="Arial Narrow"/>
                <w:sz w:val="18"/>
                <w:lang w:val="fr-FR"/>
              </w:rPr>
              <w:t xml:space="preserve"> 30 derniers jours, quand vous avez bu de l'alcool, </w:t>
            </w:r>
            <w:r w:rsidRPr="007A3614">
              <w:rPr>
                <w:rFonts w:ascii="Arial Narrow" w:hAnsi="Arial Narrow"/>
                <w:sz w:val="18"/>
                <w:lang w:val="fr-FR"/>
              </w:rPr>
              <w:t xml:space="preserve">combien de </w:t>
            </w:r>
            <w:r w:rsidR="00CB65B4" w:rsidRPr="007A3614">
              <w:rPr>
                <w:rFonts w:ascii="Arial Narrow" w:hAnsi="Arial Narrow"/>
                <w:b/>
                <w:bCs/>
                <w:sz w:val="18"/>
                <w:lang w:val="fr-FR"/>
              </w:rPr>
              <w:t>verres standards</w:t>
            </w:r>
            <w:r w:rsidRPr="007A3614">
              <w:rPr>
                <w:rFonts w:ascii="Arial Narrow" w:hAnsi="Arial Narrow"/>
                <w:b/>
                <w:bCs/>
                <w:sz w:val="18"/>
                <w:lang w:val="fr-FR"/>
              </w:rPr>
              <w:t xml:space="preserve"> d'alcool</w:t>
            </w:r>
            <w:r w:rsidRPr="007A3614">
              <w:rPr>
                <w:rFonts w:ascii="Arial Narrow" w:hAnsi="Arial Narrow"/>
                <w:sz w:val="18"/>
                <w:lang w:val="fr-FR"/>
              </w:rPr>
              <w:t xml:space="preserve"> avez-vous bu </w:t>
            </w:r>
            <w:r w:rsidRPr="007A3614">
              <w:rPr>
                <w:rFonts w:ascii="Arial Narrow" w:hAnsi="Arial Narrow"/>
                <w:b/>
                <w:bCs/>
                <w:sz w:val="18"/>
                <w:lang w:val="fr-FR"/>
              </w:rPr>
              <w:t>en moyenne</w:t>
            </w:r>
            <w:r w:rsidRPr="007A3614">
              <w:rPr>
                <w:rFonts w:ascii="Arial Narrow" w:hAnsi="Arial Narrow"/>
                <w:sz w:val="18"/>
                <w:lang w:val="fr-FR"/>
              </w:rPr>
              <w:t>, par occasion ?</w:t>
            </w:r>
          </w:p>
          <w:p w:rsidR="002A78A3" w:rsidRPr="00BC0921" w:rsidRDefault="004C79B8" w:rsidP="004C79B8">
            <w:pPr>
              <w:spacing w:before="60"/>
              <w:rPr>
                <w:rFonts w:ascii="Arial Narrow" w:hAnsi="Arial Narrow"/>
                <w:i/>
                <w:sz w:val="18"/>
                <w:szCs w:val="18"/>
              </w:rPr>
            </w:pPr>
            <w:r w:rsidRPr="007A3614">
              <w:rPr>
                <w:rFonts w:ascii="Arial Narrow" w:hAnsi="Arial Narrow"/>
                <w:i/>
                <w:sz w:val="18"/>
                <w:szCs w:val="18"/>
              </w:rPr>
              <w:t>(UTILISER LES CARTES)</w:t>
            </w:r>
          </w:p>
        </w:tc>
        <w:tc>
          <w:tcPr>
            <w:tcW w:w="2456" w:type="dxa"/>
            <w:tcBorders>
              <w:top w:val="single" w:sz="4" w:space="0" w:color="auto"/>
              <w:left w:val="nil"/>
            </w:tcBorders>
            <w:vAlign w:val="center"/>
          </w:tcPr>
          <w:p w:rsidR="002A78A3" w:rsidRPr="00BC0921" w:rsidRDefault="004C79B8" w:rsidP="00BC0921">
            <w:pPr>
              <w:spacing w:before="60"/>
              <w:jc w:val="right"/>
              <w:rPr>
                <w:rFonts w:ascii="Arial Narrow" w:hAnsi="Arial Narrow"/>
                <w:sz w:val="18"/>
              </w:rPr>
            </w:pPr>
            <w:r>
              <w:rPr>
                <w:rFonts w:ascii="Arial Narrow" w:hAnsi="Arial Narrow"/>
                <w:sz w:val="18"/>
              </w:rPr>
              <w:t>Nombre</w:t>
            </w:r>
          </w:p>
          <w:p w:rsidR="002A78A3" w:rsidRPr="00BC0921" w:rsidRDefault="004C79B8" w:rsidP="00BC0921">
            <w:pPr>
              <w:spacing w:before="60"/>
              <w:jc w:val="right"/>
              <w:rPr>
                <w:rFonts w:ascii="Arial Narrow" w:hAnsi="Arial Narrow"/>
                <w:sz w:val="18"/>
              </w:rPr>
            </w:pPr>
            <w:r>
              <w:rPr>
                <w:rFonts w:ascii="Arial Narrow" w:hAnsi="Arial Narrow"/>
                <w:sz w:val="18"/>
              </w:rPr>
              <w:t>Ne sait pas</w:t>
            </w:r>
            <w:r w:rsidRPr="00BC0921">
              <w:rPr>
                <w:rFonts w:ascii="Arial Narrow" w:hAnsi="Arial Narrow"/>
                <w:sz w:val="18"/>
              </w:rPr>
              <w:t xml:space="preserve"> 77</w:t>
            </w:r>
          </w:p>
        </w:tc>
        <w:tc>
          <w:tcPr>
            <w:tcW w:w="2626" w:type="dxa"/>
            <w:tcBorders>
              <w:top w:val="single" w:sz="4" w:space="0" w:color="auto"/>
              <w:right w:val="single" w:sz="4" w:space="0" w:color="auto"/>
            </w:tcBorders>
            <w:shd w:val="clear" w:color="auto" w:fill="auto"/>
            <w:vAlign w:val="bottom"/>
          </w:tcPr>
          <w:p w:rsidR="002A78A3" w:rsidRPr="00BC0921" w:rsidRDefault="002A78A3" w:rsidP="00BC0921">
            <w:pPr>
              <w:spacing w:before="60"/>
              <w:rPr>
                <w:rFonts w:ascii="Arial Narrow" w:hAnsi="Arial Narrow"/>
                <w:b/>
                <w:sz w:val="18"/>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A7</w:t>
            </w:r>
          </w:p>
        </w:tc>
      </w:tr>
      <w:tr w:rsidR="002A78A3" w:rsidRPr="00BC0921" w:rsidTr="00611765">
        <w:trPr>
          <w:trHeight w:hRule="exact" w:val="1003"/>
          <w:jc w:val="center"/>
        </w:trPr>
        <w:tc>
          <w:tcPr>
            <w:tcW w:w="4438" w:type="dxa"/>
            <w:tcBorders>
              <w:top w:val="single" w:sz="4" w:space="0" w:color="auto"/>
              <w:left w:val="single" w:sz="6" w:space="0" w:color="auto"/>
              <w:right w:val="single" w:sz="4" w:space="0" w:color="auto"/>
            </w:tcBorders>
            <w:vAlign w:val="center"/>
          </w:tcPr>
          <w:p w:rsidR="002A78A3" w:rsidRPr="004C79B8" w:rsidRDefault="004C79B8" w:rsidP="00BC0921">
            <w:pPr>
              <w:autoSpaceDE w:val="0"/>
              <w:autoSpaceDN w:val="0"/>
              <w:adjustRightInd w:val="0"/>
              <w:rPr>
                <w:rFonts w:ascii="Arial Narrow" w:hAnsi="Arial Narrow"/>
                <w:sz w:val="18"/>
                <w:lang w:val="fr-CH"/>
              </w:rPr>
            </w:pPr>
            <w:r>
              <w:rPr>
                <w:rFonts w:ascii="Arial Narrow" w:hAnsi="Arial Narrow"/>
                <w:sz w:val="18"/>
                <w:lang w:val="fr-FR"/>
              </w:rPr>
              <w:t>Au cours des</w:t>
            </w:r>
            <w:r w:rsidRPr="00E17717">
              <w:rPr>
                <w:rFonts w:ascii="Arial Narrow" w:hAnsi="Arial Narrow"/>
                <w:sz w:val="18"/>
                <w:lang w:val="fr-FR"/>
              </w:rPr>
              <w:t xml:space="preserve"> 30 derniers jours, </w:t>
            </w:r>
            <w:r w:rsidRPr="00461BAF">
              <w:rPr>
                <w:rFonts w:ascii="Arial Narrow" w:hAnsi="Arial Narrow"/>
                <w:sz w:val="18"/>
                <w:lang w:val="fr-FR"/>
              </w:rPr>
              <w:t xml:space="preserve">quel a été le </w:t>
            </w:r>
            <w:r w:rsidRPr="00461BAF">
              <w:rPr>
                <w:rFonts w:ascii="Arial Narrow" w:hAnsi="Arial Narrow"/>
                <w:b/>
                <w:bCs/>
                <w:sz w:val="18"/>
                <w:lang w:val="fr-FR"/>
              </w:rPr>
              <w:t xml:space="preserve">plus grand nombre </w:t>
            </w:r>
            <w:r w:rsidRPr="00461BAF">
              <w:rPr>
                <w:rFonts w:ascii="Arial Narrow" w:hAnsi="Arial Narrow"/>
                <w:sz w:val="18"/>
                <w:lang w:val="fr-FR"/>
              </w:rPr>
              <w:t>de verres</w:t>
            </w:r>
            <w:r>
              <w:rPr>
                <w:rFonts w:ascii="Arial Narrow" w:hAnsi="Arial Narrow"/>
                <w:sz w:val="18"/>
                <w:lang w:val="fr-FR"/>
              </w:rPr>
              <w:t xml:space="preserve"> standard d'alcool</w:t>
            </w:r>
            <w:r w:rsidRPr="00461BAF">
              <w:rPr>
                <w:rFonts w:ascii="Arial Narrow" w:hAnsi="Arial Narrow"/>
                <w:sz w:val="18"/>
                <w:lang w:val="fr-FR"/>
              </w:rPr>
              <w:t xml:space="preserve"> que vous ayez bu en une seule fois,  en comptant tous les verres </w:t>
            </w:r>
            <w:r>
              <w:rPr>
                <w:rFonts w:ascii="Arial Narrow" w:hAnsi="Arial Narrow"/>
                <w:sz w:val="18"/>
                <w:lang w:val="fr-FR"/>
              </w:rPr>
              <w:t>d'alcool</w:t>
            </w:r>
            <w:r w:rsidRPr="00461BAF">
              <w:rPr>
                <w:rFonts w:ascii="Arial Narrow" w:hAnsi="Arial Narrow"/>
                <w:sz w:val="18"/>
                <w:lang w:val="fr-FR"/>
              </w:rPr>
              <w:t> ?</w:t>
            </w:r>
          </w:p>
        </w:tc>
        <w:tc>
          <w:tcPr>
            <w:tcW w:w="2456" w:type="dxa"/>
            <w:tcBorders>
              <w:top w:val="single" w:sz="6" w:space="0" w:color="auto"/>
              <w:left w:val="nil"/>
            </w:tcBorders>
            <w:vAlign w:val="center"/>
          </w:tcPr>
          <w:p w:rsidR="004C79B8" w:rsidRPr="00E17717" w:rsidRDefault="004C79B8" w:rsidP="004C79B8">
            <w:pPr>
              <w:spacing w:before="60"/>
              <w:jc w:val="right"/>
              <w:rPr>
                <w:rFonts w:ascii="Arial Narrow" w:hAnsi="Arial Narrow"/>
                <w:sz w:val="18"/>
                <w:lang w:val="fr-FR"/>
              </w:rPr>
            </w:pPr>
            <w:r w:rsidRPr="00E17717">
              <w:rPr>
                <w:rFonts w:ascii="Arial Narrow" w:hAnsi="Arial Narrow"/>
                <w:sz w:val="18"/>
                <w:lang w:val="fr-FR"/>
              </w:rPr>
              <w:t>Le plus grand nombre de verres</w:t>
            </w:r>
          </w:p>
          <w:p w:rsidR="002A78A3" w:rsidRPr="004C79B8" w:rsidRDefault="004C79B8" w:rsidP="00BC0921">
            <w:pPr>
              <w:spacing w:before="60"/>
              <w:jc w:val="right"/>
              <w:rPr>
                <w:rFonts w:ascii="Arial Narrow" w:hAnsi="Arial Narrow"/>
                <w:sz w:val="18"/>
                <w:lang w:val="fr-CH"/>
              </w:rPr>
            </w:pPr>
            <w:r w:rsidRPr="004C79B8">
              <w:rPr>
                <w:rFonts w:ascii="Arial Narrow" w:hAnsi="Arial Narrow"/>
                <w:sz w:val="18"/>
                <w:lang w:val="fr-CH"/>
              </w:rPr>
              <w:t>Ne sait pas 77</w:t>
            </w:r>
          </w:p>
        </w:tc>
        <w:tc>
          <w:tcPr>
            <w:tcW w:w="2626" w:type="dxa"/>
            <w:tcBorders>
              <w:top w:val="single" w:sz="6" w:space="0" w:color="auto"/>
              <w:right w:val="single" w:sz="4" w:space="0" w:color="auto"/>
            </w:tcBorders>
            <w:vAlign w:val="bottom"/>
          </w:tcPr>
          <w:p w:rsidR="002A78A3" w:rsidRPr="00BC0921" w:rsidRDefault="002A78A3" w:rsidP="00BC0921">
            <w:pPr>
              <w:tabs>
                <w:tab w:val="right" w:pos="317"/>
              </w:tabs>
              <w:spacing w:before="60"/>
              <w:rPr>
                <w:rFonts w:ascii="Arial Narrow" w:hAnsi="Arial Narrow"/>
                <w:sz w:val="18"/>
              </w:rPr>
            </w:pPr>
            <w:r w:rsidRPr="00BC0921">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A8</w:t>
            </w:r>
          </w:p>
        </w:tc>
      </w:tr>
      <w:tr w:rsidR="002A78A3" w:rsidRPr="00BC0921" w:rsidTr="00611765">
        <w:trPr>
          <w:trHeight w:val="820"/>
          <w:jc w:val="center"/>
        </w:trPr>
        <w:tc>
          <w:tcPr>
            <w:tcW w:w="4438" w:type="dxa"/>
            <w:tcBorders>
              <w:top w:val="single" w:sz="4" w:space="0" w:color="auto"/>
              <w:left w:val="single" w:sz="6" w:space="0" w:color="auto"/>
              <w:bottom w:val="single" w:sz="4" w:space="0" w:color="auto"/>
              <w:right w:val="single" w:sz="4" w:space="0" w:color="auto"/>
            </w:tcBorders>
            <w:vAlign w:val="center"/>
          </w:tcPr>
          <w:p w:rsidR="004C79B8" w:rsidRPr="007A3614" w:rsidRDefault="004C79B8" w:rsidP="004C79B8">
            <w:pPr>
              <w:autoSpaceDE w:val="0"/>
              <w:autoSpaceDN w:val="0"/>
              <w:adjustRightInd w:val="0"/>
              <w:rPr>
                <w:rFonts w:ascii="Arial Narrow" w:hAnsi="Arial Narrow"/>
                <w:sz w:val="18"/>
                <w:lang w:val="fr-FR"/>
              </w:rPr>
            </w:pPr>
            <w:r w:rsidRPr="007A3614">
              <w:rPr>
                <w:rFonts w:ascii="Arial Narrow" w:hAnsi="Arial Narrow"/>
                <w:sz w:val="18"/>
                <w:lang w:val="fr-FR"/>
              </w:rPr>
              <w:t xml:space="preserve">Au cours des 30 derniers jours, à combien de fois avez-vous bu </w:t>
            </w:r>
          </w:p>
          <w:p w:rsidR="002A78A3" w:rsidRPr="004C79B8" w:rsidRDefault="004C79B8" w:rsidP="00BC0921">
            <w:pPr>
              <w:autoSpaceDE w:val="0"/>
              <w:autoSpaceDN w:val="0"/>
              <w:adjustRightInd w:val="0"/>
              <w:rPr>
                <w:rFonts w:ascii="Arial Narrow" w:hAnsi="Arial Narrow"/>
                <w:sz w:val="18"/>
                <w:lang w:val="fr-CH"/>
              </w:rPr>
            </w:pPr>
            <w:r>
              <w:rPr>
                <w:rFonts w:ascii="Arial Narrow" w:hAnsi="Arial Narrow"/>
                <w:b/>
                <w:bCs/>
                <w:sz w:val="18"/>
                <w:lang w:val="fr-CH"/>
              </w:rPr>
              <w:t>six ou plus</w:t>
            </w:r>
            <w:r w:rsidRPr="007A3614">
              <w:rPr>
                <w:rFonts w:ascii="Arial Narrow" w:hAnsi="Arial Narrow"/>
                <w:sz w:val="18"/>
                <w:lang w:val="fr-FR"/>
              </w:rPr>
              <w:t xml:space="preserve">de </w:t>
            </w:r>
            <w:r w:rsidR="00003127" w:rsidRPr="007A3614">
              <w:rPr>
                <w:rFonts w:ascii="Arial Narrow" w:hAnsi="Arial Narrow"/>
                <w:sz w:val="18"/>
                <w:lang w:val="fr-FR"/>
              </w:rPr>
              <w:t>verres standards</w:t>
            </w:r>
            <w:r w:rsidRPr="007A3614">
              <w:rPr>
                <w:rFonts w:ascii="Arial Narrow" w:hAnsi="Arial Narrow"/>
                <w:sz w:val="18"/>
                <w:lang w:val="fr-FR"/>
              </w:rPr>
              <w:t xml:space="preserve"> d'alcool en une seule occasion ?</w:t>
            </w:r>
          </w:p>
        </w:tc>
        <w:tc>
          <w:tcPr>
            <w:tcW w:w="2456" w:type="dxa"/>
            <w:tcBorders>
              <w:top w:val="single" w:sz="4" w:space="0" w:color="auto"/>
              <w:left w:val="nil"/>
              <w:bottom w:val="single" w:sz="4" w:space="0" w:color="auto"/>
            </w:tcBorders>
            <w:vAlign w:val="center"/>
          </w:tcPr>
          <w:p w:rsidR="002A78A3" w:rsidRPr="004C79B8" w:rsidRDefault="004C79B8" w:rsidP="00BC0921">
            <w:pPr>
              <w:spacing w:before="60" w:line="360" w:lineRule="auto"/>
              <w:jc w:val="right"/>
              <w:rPr>
                <w:rFonts w:ascii="Arial Narrow" w:hAnsi="Arial Narrow"/>
                <w:sz w:val="18"/>
                <w:lang w:val="fr-CH"/>
              </w:rPr>
            </w:pPr>
            <w:r w:rsidRPr="007A3614">
              <w:rPr>
                <w:rFonts w:ascii="Arial Narrow" w:hAnsi="Arial Narrow"/>
                <w:sz w:val="18"/>
                <w:lang w:val="fr-FR"/>
              </w:rPr>
              <w:t>Nombre d'occasions</w:t>
            </w:r>
            <w:r w:rsidR="002A78A3" w:rsidRPr="004C79B8">
              <w:rPr>
                <w:rFonts w:ascii="Arial Narrow" w:hAnsi="Arial Narrow"/>
                <w:sz w:val="18"/>
                <w:lang w:val="fr-CH"/>
              </w:rPr>
              <w:br/>
            </w:r>
            <w:r w:rsidRPr="004C79B8">
              <w:rPr>
                <w:rFonts w:ascii="Arial Narrow" w:hAnsi="Arial Narrow"/>
                <w:sz w:val="18"/>
                <w:lang w:val="fr-CH"/>
              </w:rPr>
              <w:t>Ne sait pas 77</w:t>
            </w:r>
          </w:p>
        </w:tc>
        <w:tc>
          <w:tcPr>
            <w:tcW w:w="2626" w:type="dxa"/>
            <w:tcBorders>
              <w:top w:val="single" w:sz="4" w:space="0" w:color="auto"/>
              <w:bottom w:val="single" w:sz="4" w:space="0" w:color="auto"/>
              <w:right w:val="single" w:sz="4" w:space="0" w:color="auto"/>
            </w:tcBorders>
            <w:shd w:val="clear" w:color="auto" w:fill="auto"/>
            <w:vAlign w:val="bottom"/>
          </w:tcPr>
          <w:p w:rsidR="002A78A3" w:rsidRPr="00BC0921" w:rsidRDefault="002A78A3" w:rsidP="00BC0921">
            <w:pPr>
              <w:tabs>
                <w:tab w:val="right" w:pos="317"/>
              </w:tabs>
              <w:spacing w:before="60"/>
              <w:rPr>
                <w:rFonts w:ascii="Arial Narrow" w:hAnsi="Arial Narrow"/>
                <w:sz w:val="18"/>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A9</w:t>
            </w:r>
          </w:p>
        </w:tc>
      </w:tr>
      <w:tr w:rsidR="002A78A3" w:rsidRPr="00BC0921" w:rsidTr="00611765">
        <w:trPr>
          <w:trHeight w:val="250"/>
          <w:jc w:val="center"/>
        </w:trPr>
        <w:tc>
          <w:tcPr>
            <w:tcW w:w="4438" w:type="dxa"/>
            <w:vMerge w:val="restart"/>
            <w:tcBorders>
              <w:top w:val="single" w:sz="4" w:space="0" w:color="auto"/>
              <w:left w:val="single" w:sz="6" w:space="0" w:color="auto"/>
              <w:right w:val="single" w:sz="4" w:space="0" w:color="auto"/>
            </w:tcBorders>
            <w:vAlign w:val="center"/>
          </w:tcPr>
          <w:p w:rsidR="00313ADA" w:rsidRPr="00461BAF" w:rsidRDefault="00313ADA" w:rsidP="00313ADA">
            <w:pPr>
              <w:spacing w:before="60"/>
              <w:rPr>
                <w:rFonts w:ascii="Arial Narrow" w:hAnsi="Arial Narrow"/>
                <w:b/>
                <w:sz w:val="18"/>
                <w:lang w:val="fr-FR"/>
              </w:rPr>
            </w:pPr>
            <w:r>
              <w:rPr>
                <w:rFonts w:ascii="Arial Narrow" w:hAnsi="Arial Narrow"/>
                <w:sz w:val="18"/>
                <w:lang w:val="fr-FR"/>
              </w:rPr>
              <w:t>Au cours des</w:t>
            </w:r>
            <w:r w:rsidRPr="00461BAF">
              <w:rPr>
                <w:rFonts w:ascii="Arial Narrow" w:hAnsi="Arial Narrow"/>
                <w:b/>
                <w:sz w:val="18"/>
                <w:lang w:val="fr-FR"/>
              </w:rPr>
              <w:t>7 derniers jours</w:t>
            </w:r>
            <w:r w:rsidRPr="00461BAF">
              <w:rPr>
                <w:rFonts w:ascii="Arial Narrow" w:hAnsi="Arial Narrow"/>
                <w:sz w:val="18"/>
                <w:lang w:val="fr-FR"/>
              </w:rPr>
              <w:t xml:space="preserve">, combien de </w:t>
            </w:r>
            <w:r w:rsidR="00003127" w:rsidRPr="00461BAF">
              <w:rPr>
                <w:rFonts w:ascii="Arial Narrow" w:hAnsi="Arial Narrow"/>
                <w:sz w:val="18"/>
                <w:lang w:val="fr-FR"/>
              </w:rPr>
              <w:t>verres standards</w:t>
            </w:r>
            <w:r w:rsidRPr="00461BAF">
              <w:rPr>
                <w:rFonts w:ascii="Arial Narrow" w:hAnsi="Arial Narrow"/>
                <w:sz w:val="18"/>
                <w:lang w:val="fr-FR"/>
              </w:rPr>
              <w:t xml:space="preserve"> d’alcool avez-vous </w:t>
            </w:r>
            <w:r>
              <w:rPr>
                <w:rFonts w:ascii="Arial Narrow" w:hAnsi="Arial Narrow"/>
                <w:sz w:val="18"/>
                <w:lang w:val="fr-FR"/>
              </w:rPr>
              <w:t>bu chaque jour</w:t>
            </w:r>
            <w:r w:rsidRPr="00461BAF">
              <w:rPr>
                <w:rFonts w:ascii="Arial Narrow" w:hAnsi="Arial Narrow"/>
                <w:bCs/>
                <w:sz w:val="18"/>
                <w:lang w:val="fr-FR"/>
              </w:rPr>
              <w:t> ?</w:t>
            </w:r>
          </w:p>
          <w:p w:rsidR="002A78A3" w:rsidRPr="00313ADA" w:rsidRDefault="002A78A3" w:rsidP="00BC0921">
            <w:pPr>
              <w:spacing w:before="60"/>
              <w:rPr>
                <w:rFonts w:ascii="Arial Narrow" w:hAnsi="Arial Narrow"/>
                <w:i/>
                <w:sz w:val="18"/>
                <w:szCs w:val="18"/>
                <w:lang w:val="fr-FR"/>
              </w:rPr>
            </w:pPr>
          </w:p>
          <w:p w:rsidR="00313ADA" w:rsidRPr="00461BAF" w:rsidRDefault="00313ADA" w:rsidP="00313ADA">
            <w:pPr>
              <w:spacing w:before="60"/>
              <w:rPr>
                <w:rFonts w:ascii="Arial Narrow" w:hAnsi="Arial Narrow"/>
                <w:i/>
                <w:sz w:val="18"/>
                <w:lang w:val="fr-FR"/>
              </w:rPr>
            </w:pPr>
            <w:r>
              <w:rPr>
                <w:rFonts w:ascii="Arial Narrow" w:hAnsi="Arial Narrow"/>
                <w:i/>
                <w:sz w:val="18"/>
                <w:lang w:val="fr-FR"/>
              </w:rPr>
              <w:t>(INSCRIRE POUR CHAQUE JOUR,</w:t>
            </w:r>
          </w:p>
          <w:p w:rsidR="00313ADA" w:rsidRDefault="00313ADA" w:rsidP="00313ADA">
            <w:pPr>
              <w:spacing w:before="60"/>
              <w:rPr>
                <w:rFonts w:ascii="Arial Narrow" w:hAnsi="Arial Narrow"/>
                <w:i/>
                <w:sz w:val="18"/>
                <w:lang w:val="fr-FR"/>
              </w:rPr>
            </w:pPr>
            <w:r w:rsidRPr="00461BAF">
              <w:rPr>
                <w:rFonts w:ascii="Arial Narrow" w:hAnsi="Arial Narrow"/>
                <w:i/>
                <w:sz w:val="18"/>
                <w:lang w:val="fr-FR"/>
              </w:rPr>
              <w:t>UTILISER LES CARTES)</w:t>
            </w:r>
          </w:p>
          <w:p w:rsidR="002A78A3" w:rsidRPr="00313ADA" w:rsidRDefault="002A78A3" w:rsidP="00BC0921">
            <w:pPr>
              <w:spacing w:before="60"/>
              <w:rPr>
                <w:rFonts w:ascii="Arial Narrow" w:hAnsi="Arial Narrow"/>
                <w:i/>
                <w:sz w:val="18"/>
                <w:lang w:val="fr-FR"/>
              </w:rPr>
            </w:pPr>
          </w:p>
          <w:p w:rsidR="002A78A3" w:rsidRPr="00BC0921" w:rsidRDefault="00313ADA" w:rsidP="00BC0921">
            <w:pPr>
              <w:spacing w:before="60"/>
              <w:rPr>
                <w:rFonts w:ascii="Arial Narrow" w:hAnsi="Arial Narrow"/>
                <w:i/>
                <w:iCs/>
                <w:sz w:val="18"/>
              </w:rPr>
            </w:pPr>
            <w:r w:rsidRPr="00E80289">
              <w:rPr>
                <w:rFonts w:ascii="Arial Narrow" w:hAnsi="Arial Narrow"/>
                <w:i/>
                <w:iCs/>
                <w:sz w:val="18"/>
                <w:lang w:val="fr-FR"/>
              </w:rPr>
              <w:t>Ne sait pas 77</w:t>
            </w:r>
          </w:p>
        </w:tc>
        <w:tc>
          <w:tcPr>
            <w:tcW w:w="2456" w:type="dxa"/>
            <w:tcBorders>
              <w:top w:val="single" w:sz="4" w:space="0" w:color="auto"/>
              <w:left w:val="nil"/>
              <w:bottom w:val="single" w:sz="4" w:space="0" w:color="auto"/>
            </w:tcBorders>
            <w:vAlign w:val="center"/>
          </w:tcPr>
          <w:p w:rsidR="002A78A3" w:rsidRPr="00BC0921" w:rsidRDefault="008554DA" w:rsidP="00BC0921">
            <w:pPr>
              <w:spacing w:before="60"/>
              <w:jc w:val="right"/>
              <w:rPr>
                <w:rFonts w:ascii="Arial Narrow" w:hAnsi="Arial Narrow"/>
                <w:sz w:val="18"/>
                <w:szCs w:val="18"/>
              </w:rPr>
            </w:pPr>
            <w:r>
              <w:rPr>
                <w:rFonts w:ascii="Arial Narrow" w:hAnsi="Arial Narrow"/>
                <w:sz w:val="18"/>
                <w:szCs w:val="18"/>
              </w:rPr>
              <w:t>Lundi</w:t>
            </w:r>
          </w:p>
        </w:tc>
        <w:tc>
          <w:tcPr>
            <w:tcW w:w="2626" w:type="dxa"/>
            <w:tcBorders>
              <w:top w:val="single" w:sz="4" w:space="0" w:color="auto"/>
              <w:bottom w:val="single" w:sz="4" w:space="0" w:color="auto"/>
              <w:right w:val="single" w:sz="4" w:space="0" w:color="auto"/>
            </w:tcBorders>
            <w:shd w:val="clear" w:color="auto" w:fill="auto"/>
            <w:vAlign w:val="center"/>
          </w:tcPr>
          <w:p w:rsidR="002A78A3" w:rsidRPr="00BC0921" w:rsidRDefault="002A78A3" w:rsidP="00BC0921">
            <w:pPr>
              <w:spacing w:before="240"/>
              <w:ind w:right="12"/>
              <w:rPr>
                <w:rFonts w:ascii="Arial Narrow" w:hAnsi="Arial Narrow"/>
                <w:sz w:val="20"/>
                <w:szCs w:val="20"/>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i/>
                <w:sz w:val="22"/>
                <w:szCs w:val="22"/>
              </w:rPr>
            </w:pPr>
            <w:r w:rsidRPr="00BC0921">
              <w:rPr>
                <w:rFonts w:ascii="Arial Narrow" w:hAnsi="Arial Narrow"/>
                <w:bCs/>
                <w:sz w:val="22"/>
                <w:szCs w:val="22"/>
              </w:rPr>
              <w:t>A10a</w:t>
            </w:r>
          </w:p>
        </w:tc>
      </w:tr>
      <w:tr w:rsidR="002A78A3" w:rsidRPr="00BC0921" w:rsidTr="00611765">
        <w:trPr>
          <w:trHeight w:val="315"/>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rsidR="002A78A3" w:rsidRPr="00BC0921" w:rsidRDefault="00313ADA" w:rsidP="00BC0921">
            <w:pPr>
              <w:spacing w:before="60"/>
              <w:jc w:val="right"/>
              <w:rPr>
                <w:rFonts w:ascii="Arial Narrow" w:hAnsi="Arial Narrow"/>
                <w:sz w:val="18"/>
                <w:szCs w:val="18"/>
              </w:rPr>
            </w:pPr>
            <w:r>
              <w:rPr>
                <w:rFonts w:ascii="Arial Narrow" w:hAnsi="Arial Narrow"/>
                <w:sz w:val="18"/>
                <w:szCs w:val="18"/>
              </w:rPr>
              <w:t>Mardi</w:t>
            </w:r>
          </w:p>
        </w:tc>
        <w:tc>
          <w:tcPr>
            <w:tcW w:w="2626" w:type="dxa"/>
            <w:tcBorders>
              <w:top w:val="single" w:sz="4" w:space="0" w:color="auto"/>
              <w:bottom w:val="single" w:sz="4" w:space="0" w:color="auto"/>
              <w:right w:val="single" w:sz="4" w:space="0" w:color="auto"/>
            </w:tcBorders>
            <w:shd w:val="clear" w:color="auto" w:fill="auto"/>
            <w:vAlign w:val="center"/>
          </w:tcPr>
          <w:p w:rsidR="002A78A3" w:rsidRPr="00BC0921" w:rsidRDefault="002A78A3" w:rsidP="00BC0921">
            <w:pPr>
              <w:spacing w:before="240"/>
              <w:ind w:right="12"/>
              <w:rPr>
                <w:rFonts w:ascii="Arial Narrow" w:hAnsi="Arial Narrow"/>
                <w:sz w:val="20"/>
                <w:szCs w:val="20"/>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i/>
                <w:sz w:val="22"/>
                <w:szCs w:val="22"/>
              </w:rPr>
            </w:pPr>
            <w:r w:rsidRPr="00BC0921">
              <w:rPr>
                <w:rFonts w:ascii="Arial Narrow" w:hAnsi="Arial Narrow"/>
                <w:bCs/>
                <w:sz w:val="22"/>
                <w:szCs w:val="22"/>
              </w:rPr>
              <w:t>A10b</w:t>
            </w:r>
          </w:p>
        </w:tc>
      </w:tr>
      <w:tr w:rsidR="002A78A3" w:rsidRPr="00BC0921" w:rsidTr="00611765">
        <w:trPr>
          <w:trHeight w:val="366"/>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rsidR="002A78A3" w:rsidRPr="00BC0921" w:rsidRDefault="00313ADA" w:rsidP="00BC0921">
            <w:pPr>
              <w:spacing w:before="60"/>
              <w:jc w:val="right"/>
              <w:rPr>
                <w:rFonts w:ascii="Arial Narrow" w:hAnsi="Arial Narrow"/>
                <w:sz w:val="18"/>
                <w:szCs w:val="18"/>
              </w:rPr>
            </w:pPr>
            <w:r>
              <w:rPr>
                <w:rFonts w:ascii="Arial Narrow" w:hAnsi="Arial Narrow"/>
                <w:sz w:val="18"/>
                <w:szCs w:val="18"/>
              </w:rPr>
              <w:t>Mercredi</w:t>
            </w:r>
          </w:p>
        </w:tc>
        <w:tc>
          <w:tcPr>
            <w:tcW w:w="2626" w:type="dxa"/>
            <w:tcBorders>
              <w:top w:val="single" w:sz="4" w:space="0" w:color="auto"/>
              <w:bottom w:val="single" w:sz="4" w:space="0" w:color="auto"/>
              <w:right w:val="single" w:sz="4" w:space="0" w:color="auto"/>
            </w:tcBorders>
            <w:shd w:val="clear" w:color="auto" w:fill="auto"/>
            <w:vAlign w:val="center"/>
          </w:tcPr>
          <w:p w:rsidR="002A78A3" w:rsidRPr="00BC0921" w:rsidRDefault="002A78A3" w:rsidP="00BC0921">
            <w:pPr>
              <w:spacing w:before="240"/>
              <w:ind w:right="12"/>
              <w:rPr>
                <w:rFonts w:ascii="Arial Narrow" w:hAnsi="Arial Narrow"/>
                <w:sz w:val="20"/>
                <w:szCs w:val="20"/>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i/>
                <w:sz w:val="22"/>
                <w:szCs w:val="22"/>
              </w:rPr>
            </w:pPr>
            <w:r w:rsidRPr="00BC0921">
              <w:rPr>
                <w:rFonts w:ascii="Arial Narrow" w:hAnsi="Arial Narrow"/>
                <w:bCs/>
                <w:sz w:val="22"/>
                <w:szCs w:val="22"/>
              </w:rPr>
              <w:t>A10c</w:t>
            </w:r>
          </w:p>
        </w:tc>
      </w:tr>
      <w:tr w:rsidR="002A78A3" w:rsidRPr="00BC0921" w:rsidTr="00611765">
        <w:trPr>
          <w:trHeight w:val="431"/>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rsidR="002A78A3" w:rsidRPr="00BC0921" w:rsidRDefault="00313ADA" w:rsidP="00BC0921">
            <w:pPr>
              <w:spacing w:before="60"/>
              <w:jc w:val="right"/>
              <w:rPr>
                <w:rFonts w:ascii="Arial Narrow" w:hAnsi="Arial Narrow"/>
                <w:sz w:val="18"/>
                <w:szCs w:val="18"/>
              </w:rPr>
            </w:pPr>
            <w:r>
              <w:rPr>
                <w:rFonts w:ascii="Arial Narrow" w:hAnsi="Arial Narrow"/>
                <w:sz w:val="18"/>
                <w:szCs w:val="18"/>
              </w:rPr>
              <w:t>Jeudi</w:t>
            </w:r>
          </w:p>
        </w:tc>
        <w:tc>
          <w:tcPr>
            <w:tcW w:w="2626" w:type="dxa"/>
            <w:tcBorders>
              <w:top w:val="single" w:sz="4" w:space="0" w:color="auto"/>
              <w:bottom w:val="single" w:sz="4" w:space="0" w:color="auto"/>
              <w:right w:val="single" w:sz="4" w:space="0" w:color="auto"/>
            </w:tcBorders>
            <w:shd w:val="clear" w:color="auto" w:fill="auto"/>
            <w:vAlign w:val="center"/>
          </w:tcPr>
          <w:p w:rsidR="002A78A3" w:rsidRPr="00BC0921" w:rsidRDefault="002A78A3" w:rsidP="00BC0921">
            <w:pPr>
              <w:spacing w:before="240"/>
              <w:ind w:right="12"/>
              <w:rPr>
                <w:rFonts w:ascii="Arial Narrow" w:hAnsi="Arial Narrow"/>
                <w:sz w:val="20"/>
                <w:szCs w:val="20"/>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i/>
                <w:sz w:val="22"/>
                <w:szCs w:val="22"/>
              </w:rPr>
            </w:pPr>
            <w:r w:rsidRPr="00BC0921">
              <w:rPr>
                <w:rFonts w:ascii="Arial Narrow" w:hAnsi="Arial Narrow"/>
                <w:bCs/>
                <w:sz w:val="22"/>
                <w:szCs w:val="22"/>
              </w:rPr>
              <w:t>A10d</w:t>
            </w:r>
          </w:p>
        </w:tc>
      </w:tr>
      <w:tr w:rsidR="002A78A3" w:rsidRPr="00BC0921" w:rsidTr="00611765">
        <w:trPr>
          <w:trHeight w:val="316"/>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rsidR="002A78A3" w:rsidRPr="00BC0921" w:rsidRDefault="00313ADA" w:rsidP="00BC0921">
            <w:pPr>
              <w:spacing w:before="60"/>
              <w:jc w:val="right"/>
              <w:rPr>
                <w:rFonts w:ascii="Arial Narrow" w:hAnsi="Arial Narrow"/>
                <w:sz w:val="18"/>
                <w:szCs w:val="18"/>
              </w:rPr>
            </w:pPr>
            <w:r>
              <w:rPr>
                <w:rFonts w:ascii="Arial Narrow" w:hAnsi="Arial Narrow"/>
                <w:sz w:val="18"/>
                <w:szCs w:val="18"/>
              </w:rPr>
              <w:t>Vendredi</w:t>
            </w:r>
          </w:p>
        </w:tc>
        <w:tc>
          <w:tcPr>
            <w:tcW w:w="2626" w:type="dxa"/>
            <w:tcBorders>
              <w:top w:val="single" w:sz="4" w:space="0" w:color="auto"/>
              <w:bottom w:val="single" w:sz="4" w:space="0" w:color="auto"/>
              <w:right w:val="single" w:sz="4" w:space="0" w:color="auto"/>
            </w:tcBorders>
            <w:shd w:val="clear" w:color="auto" w:fill="auto"/>
            <w:vAlign w:val="center"/>
          </w:tcPr>
          <w:p w:rsidR="002A78A3" w:rsidRPr="00BC0921" w:rsidRDefault="002A78A3" w:rsidP="00BC0921">
            <w:pPr>
              <w:spacing w:before="240"/>
              <w:ind w:right="12"/>
              <w:rPr>
                <w:rFonts w:ascii="Arial Narrow" w:hAnsi="Arial Narrow"/>
                <w:sz w:val="20"/>
                <w:szCs w:val="20"/>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i/>
                <w:sz w:val="22"/>
                <w:szCs w:val="22"/>
              </w:rPr>
            </w:pPr>
            <w:r w:rsidRPr="00BC0921">
              <w:rPr>
                <w:rFonts w:ascii="Arial Narrow" w:hAnsi="Arial Narrow"/>
                <w:bCs/>
                <w:sz w:val="22"/>
                <w:szCs w:val="22"/>
              </w:rPr>
              <w:t>A10e</w:t>
            </w:r>
          </w:p>
        </w:tc>
      </w:tr>
      <w:tr w:rsidR="002A78A3" w:rsidRPr="00BC0921" w:rsidTr="00611765">
        <w:trPr>
          <w:trHeight w:val="367"/>
          <w:jc w:val="center"/>
        </w:trPr>
        <w:tc>
          <w:tcPr>
            <w:tcW w:w="4438" w:type="dxa"/>
            <w:vMerge/>
            <w:tcBorders>
              <w:left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rsidR="002A78A3" w:rsidRPr="00BC0921" w:rsidRDefault="00313ADA" w:rsidP="00BC0921">
            <w:pPr>
              <w:spacing w:before="60"/>
              <w:jc w:val="right"/>
              <w:rPr>
                <w:rFonts w:ascii="Arial Narrow" w:hAnsi="Arial Narrow"/>
                <w:sz w:val="18"/>
                <w:szCs w:val="18"/>
              </w:rPr>
            </w:pPr>
            <w:r>
              <w:rPr>
                <w:rFonts w:ascii="Arial Narrow" w:hAnsi="Arial Narrow"/>
                <w:sz w:val="18"/>
                <w:szCs w:val="18"/>
              </w:rPr>
              <w:t>Samedi</w:t>
            </w:r>
          </w:p>
        </w:tc>
        <w:tc>
          <w:tcPr>
            <w:tcW w:w="2626" w:type="dxa"/>
            <w:tcBorders>
              <w:top w:val="single" w:sz="4" w:space="0" w:color="auto"/>
              <w:bottom w:val="single" w:sz="4" w:space="0" w:color="auto"/>
              <w:right w:val="single" w:sz="4" w:space="0" w:color="auto"/>
            </w:tcBorders>
            <w:shd w:val="clear" w:color="auto" w:fill="auto"/>
            <w:vAlign w:val="center"/>
          </w:tcPr>
          <w:p w:rsidR="002A78A3" w:rsidRPr="00BC0921" w:rsidRDefault="002A78A3" w:rsidP="00BC0921">
            <w:pPr>
              <w:spacing w:before="240"/>
              <w:ind w:right="12"/>
              <w:rPr>
                <w:rFonts w:ascii="Arial Narrow" w:hAnsi="Arial Narrow"/>
                <w:sz w:val="20"/>
                <w:szCs w:val="20"/>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i/>
                <w:sz w:val="22"/>
                <w:szCs w:val="22"/>
              </w:rPr>
            </w:pPr>
            <w:r w:rsidRPr="00BC0921">
              <w:rPr>
                <w:rFonts w:ascii="Arial Narrow" w:hAnsi="Arial Narrow"/>
                <w:bCs/>
                <w:sz w:val="22"/>
                <w:szCs w:val="22"/>
              </w:rPr>
              <w:t>A10f</w:t>
            </w:r>
          </w:p>
        </w:tc>
      </w:tr>
      <w:tr w:rsidR="002A78A3" w:rsidRPr="00BC0921" w:rsidTr="00611765">
        <w:trPr>
          <w:trHeight w:val="432"/>
          <w:jc w:val="center"/>
        </w:trPr>
        <w:tc>
          <w:tcPr>
            <w:tcW w:w="4438" w:type="dxa"/>
            <w:vMerge/>
            <w:tcBorders>
              <w:left w:val="single" w:sz="6" w:space="0" w:color="auto"/>
              <w:bottom w:val="single" w:sz="4"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rsidR="002A78A3" w:rsidRPr="00BC0921" w:rsidRDefault="00313ADA" w:rsidP="00BC0921">
            <w:pPr>
              <w:spacing w:before="60"/>
              <w:jc w:val="right"/>
              <w:rPr>
                <w:rFonts w:ascii="Arial Narrow" w:hAnsi="Arial Narrow"/>
                <w:sz w:val="18"/>
                <w:szCs w:val="18"/>
              </w:rPr>
            </w:pPr>
            <w:r>
              <w:rPr>
                <w:rFonts w:ascii="Arial Narrow" w:hAnsi="Arial Narrow"/>
                <w:sz w:val="18"/>
                <w:szCs w:val="18"/>
              </w:rPr>
              <w:t>Dimanche</w:t>
            </w:r>
          </w:p>
        </w:tc>
        <w:tc>
          <w:tcPr>
            <w:tcW w:w="2626" w:type="dxa"/>
            <w:tcBorders>
              <w:top w:val="single" w:sz="4" w:space="0" w:color="auto"/>
              <w:bottom w:val="single" w:sz="4" w:space="0" w:color="auto"/>
              <w:right w:val="single" w:sz="4" w:space="0" w:color="auto"/>
            </w:tcBorders>
            <w:shd w:val="clear" w:color="auto" w:fill="auto"/>
            <w:vAlign w:val="center"/>
          </w:tcPr>
          <w:p w:rsidR="002A78A3" w:rsidRPr="00BC0921" w:rsidRDefault="002A78A3" w:rsidP="00BC0921">
            <w:pPr>
              <w:spacing w:before="240"/>
              <w:ind w:right="12"/>
              <w:rPr>
                <w:rFonts w:ascii="Arial Narrow" w:hAnsi="Arial Narrow"/>
                <w:sz w:val="20"/>
                <w:szCs w:val="20"/>
              </w:rPr>
            </w:pPr>
            <w:r w:rsidRPr="00BC0921">
              <w:rPr>
                <w:rFonts w:ascii="Arial Narrow" w:hAnsi="Arial Narrow"/>
                <w:sz w:val="20"/>
                <w:szCs w:val="20"/>
              </w:rPr>
              <w:t>└─┴─┘</w:t>
            </w:r>
          </w:p>
        </w:tc>
        <w:tc>
          <w:tcPr>
            <w:tcW w:w="1038" w:type="dxa"/>
            <w:tcBorders>
              <w:top w:val="single" w:sz="4" w:space="0" w:color="auto"/>
              <w:left w:val="nil"/>
              <w:bottom w:val="single" w:sz="4"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i/>
                <w:sz w:val="22"/>
                <w:szCs w:val="22"/>
              </w:rPr>
            </w:pPr>
            <w:r w:rsidRPr="00BC0921">
              <w:rPr>
                <w:rFonts w:ascii="Arial Narrow" w:hAnsi="Arial Narrow"/>
                <w:bCs/>
                <w:sz w:val="22"/>
                <w:szCs w:val="22"/>
              </w:rPr>
              <w:t>A10g</w:t>
            </w:r>
          </w:p>
        </w:tc>
      </w:tr>
    </w:tbl>
    <w:p w:rsidR="00BC0921" w:rsidRPr="00BC0921" w:rsidRDefault="00BC0921" w:rsidP="00BC0921"/>
    <w:p w:rsidR="00BC0921" w:rsidRDefault="00BC0921" w:rsidP="00BC0921"/>
    <w:p w:rsidR="00B3582C" w:rsidRDefault="00B3582C" w:rsidP="00BC0921"/>
    <w:p w:rsidR="00B3582C" w:rsidRPr="00BC0921" w:rsidRDefault="00B3582C" w:rsidP="00BC0921"/>
    <w:p w:rsidR="00BC0921" w:rsidRDefault="00BC0921" w:rsidP="00BC0921"/>
    <w:p w:rsidR="00BC0921" w:rsidRDefault="00BC0921" w:rsidP="00BC0921"/>
    <w:tbl>
      <w:tblPr>
        <w:tblW w:w="10558" w:type="dxa"/>
        <w:jc w:val="center"/>
        <w:tblLayout w:type="fixed"/>
        <w:tblLook w:val="0000" w:firstRow="0" w:lastRow="0" w:firstColumn="0" w:lastColumn="0" w:noHBand="0" w:noVBand="0"/>
      </w:tblPr>
      <w:tblGrid>
        <w:gridCol w:w="4438"/>
        <w:gridCol w:w="2456"/>
        <w:gridCol w:w="2626"/>
        <w:gridCol w:w="1038"/>
      </w:tblGrid>
      <w:tr w:rsidR="00BC0921" w:rsidRPr="00181ACC" w:rsidTr="003F013D">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FFFFFF"/>
          </w:tcPr>
          <w:p w:rsidR="00BC0921" w:rsidRPr="000F2D0B" w:rsidRDefault="00BC0921" w:rsidP="00BC0921">
            <w:pPr>
              <w:tabs>
                <w:tab w:val="right" w:pos="1450"/>
              </w:tabs>
              <w:spacing w:before="40" w:after="40"/>
              <w:rPr>
                <w:rFonts w:ascii="Arial Narrow" w:hAnsi="Arial Narrow"/>
                <w:b/>
                <w:lang w:val="fr-CH"/>
              </w:rPr>
            </w:pPr>
            <w:r w:rsidRPr="000F2D0B">
              <w:rPr>
                <w:sz w:val="16"/>
                <w:szCs w:val="16"/>
                <w:lang w:val="fr-CH"/>
              </w:rPr>
              <w:lastRenderedPageBreak/>
              <w:br w:type="page"/>
            </w:r>
            <w:r w:rsidR="000F2D0B" w:rsidRPr="000B0319">
              <w:rPr>
                <w:rFonts w:ascii="Arial Narrow" w:hAnsi="Arial Narrow"/>
                <w:b/>
                <w:lang w:val="fr-FR"/>
              </w:rPr>
              <w:t>MODULE DE BASE</w:t>
            </w:r>
            <w:r w:rsidR="00003127" w:rsidRPr="000B0319">
              <w:rPr>
                <w:rFonts w:ascii="Arial Narrow" w:hAnsi="Arial Narrow"/>
                <w:b/>
                <w:lang w:val="fr-FR"/>
              </w:rPr>
              <w:t>: Consommation</w:t>
            </w:r>
            <w:r w:rsidR="000F2D0B" w:rsidRPr="000B0319">
              <w:rPr>
                <w:rFonts w:ascii="Arial Narrow" w:hAnsi="Arial Narrow"/>
                <w:b/>
                <w:lang w:val="fr-FR"/>
              </w:rPr>
              <w:t xml:space="preserve"> d'alcool</w:t>
            </w:r>
            <w:r w:rsidR="000F2D0B">
              <w:rPr>
                <w:rFonts w:ascii="Arial Narrow" w:hAnsi="Arial Narrow"/>
                <w:b/>
                <w:lang w:val="fr-FR"/>
              </w:rPr>
              <w:t xml:space="preserve">, </w:t>
            </w:r>
            <w:r w:rsidR="000F2D0B" w:rsidRPr="000F2D0B">
              <w:rPr>
                <w:rFonts w:ascii="Arial Narrow" w:hAnsi="Arial Narrow"/>
                <w:bCs/>
                <w:lang w:val="fr-FR"/>
              </w:rPr>
              <w:t>suite</w:t>
            </w:r>
          </w:p>
        </w:tc>
      </w:tr>
      <w:tr w:rsidR="00BC0921" w:rsidRPr="00181ACC" w:rsidTr="004C735A">
        <w:trPr>
          <w:trHeight w:hRule="exact" w:val="1010"/>
          <w:jc w:val="center"/>
        </w:trPr>
        <w:tc>
          <w:tcPr>
            <w:tcW w:w="10558" w:type="dxa"/>
            <w:gridSpan w:val="4"/>
            <w:tcBorders>
              <w:top w:val="single" w:sz="4" w:space="0" w:color="auto"/>
              <w:left w:val="single" w:sz="6" w:space="0" w:color="auto"/>
              <w:right w:val="single" w:sz="6" w:space="0" w:color="auto"/>
            </w:tcBorders>
            <w:vAlign w:val="center"/>
          </w:tcPr>
          <w:p w:rsidR="00BC0921" w:rsidRPr="004C735A" w:rsidRDefault="00627C91" w:rsidP="004C735A">
            <w:pPr>
              <w:rPr>
                <w:rFonts w:ascii="Arial Narrow" w:hAnsi="Arial Narrow"/>
                <w:bCs/>
                <w:sz w:val="20"/>
                <w:szCs w:val="20"/>
                <w:highlight w:val="yellow"/>
                <w:lang w:val="fr-CH"/>
              </w:rPr>
            </w:pPr>
            <w:r w:rsidRPr="004C735A">
              <w:rPr>
                <w:rFonts w:ascii="Arial Narrow" w:hAnsi="Arial Narrow"/>
                <w:bCs/>
                <w:sz w:val="20"/>
                <w:szCs w:val="20"/>
                <w:lang w:val="fr-CH"/>
              </w:rPr>
              <w:t xml:space="preserve">Je viens de vous poser des questions concernant votre consommation d’alcool au cours des 7 derniers jours. Ces questions étaient sur l’alcool en général, tandis que les questions suivantes concernent votre consommation d’alcool </w:t>
            </w:r>
            <w:r w:rsidR="00884995" w:rsidRPr="004C735A">
              <w:rPr>
                <w:rFonts w:ascii="Arial Narrow" w:hAnsi="Arial Narrow"/>
                <w:bCs/>
                <w:sz w:val="20"/>
                <w:szCs w:val="20"/>
                <w:lang w:val="fr-CH"/>
              </w:rPr>
              <w:t xml:space="preserve">brassé à la maison, d’alcool </w:t>
            </w:r>
            <w:r w:rsidR="00B76964" w:rsidRPr="004C735A">
              <w:rPr>
                <w:rFonts w:ascii="Arial Narrow" w:hAnsi="Arial Narrow"/>
                <w:bCs/>
                <w:sz w:val="20"/>
                <w:szCs w:val="20"/>
                <w:lang w:val="fr-CH"/>
              </w:rPr>
              <w:t xml:space="preserve">importé d’un autre pays, d’alcool </w:t>
            </w:r>
            <w:r w:rsidR="009F6C9C" w:rsidRPr="004C735A">
              <w:rPr>
                <w:rFonts w:ascii="Arial Narrow" w:hAnsi="Arial Narrow"/>
                <w:bCs/>
                <w:sz w:val="20"/>
                <w:szCs w:val="20"/>
                <w:lang w:val="fr-CH"/>
              </w:rPr>
              <w:t>non destiné à la consommation</w:t>
            </w:r>
            <w:r w:rsidR="00CE75BD" w:rsidRPr="004C735A">
              <w:rPr>
                <w:rFonts w:ascii="Arial Narrow" w:hAnsi="Arial Narrow"/>
                <w:bCs/>
                <w:sz w:val="20"/>
                <w:szCs w:val="20"/>
                <w:lang w:val="fr-CH"/>
              </w:rPr>
              <w:t xml:space="preserve"> ou d’autre alcool exempt de taxes. </w:t>
            </w:r>
            <w:r w:rsidR="00F00558" w:rsidRPr="004C735A">
              <w:rPr>
                <w:rFonts w:ascii="Arial Narrow" w:hAnsi="Arial Narrow"/>
                <w:bCs/>
                <w:sz w:val="20"/>
                <w:szCs w:val="20"/>
                <w:lang w:val="fr-CH"/>
              </w:rPr>
              <w:t>S’il vous plaît, considérez seulement ces types d’</w:t>
            </w:r>
            <w:r w:rsidR="00A442B8" w:rsidRPr="004C735A">
              <w:rPr>
                <w:rFonts w:ascii="Arial Narrow" w:hAnsi="Arial Narrow"/>
                <w:bCs/>
                <w:sz w:val="20"/>
                <w:szCs w:val="20"/>
                <w:lang w:val="fr-CH"/>
              </w:rPr>
              <w:t>alcool en répondant aux</w:t>
            </w:r>
            <w:r w:rsidR="00F00558" w:rsidRPr="004C735A">
              <w:rPr>
                <w:rFonts w:ascii="Arial Narrow" w:hAnsi="Arial Narrow"/>
                <w:bCs/>
                <w:sz w:val="20"/>
                <w:szCs w:val="20"/>
                <w:lang w:val="fr-CH"/>
              </w:rPr>
              <w:t xml:space="preserve"> questions suivantes.</w:t>
            </w:r>
          </w:p>
        </w:tc>
      </w:tr>
      <w:tr w:rsidR="009A602E" w:rsidRPr="00BC0921" w:rsidTr="009E0247">
        <w:trPr>
          <w:trHeight w:val="302"/>
          <w:jc w:val="center"/>
        </w:trPr>
        <w:tc>
          <w:tcPr>
            <w:tcW w:w="4438" w:type="dxa"/>
            <w:tcBorders>
              <w:top w:val="single" w:sz="4" w:space="0" w:color="auto"/>
              <w:left w:val="single" w:sz="6" w:space="0" w:color="auto"/>
              <w:bottom w:val="single" w:sz="4" w:space="0" w:color="auto"/>
              <w:right w:val="single" w:sz="4" w:space="0" w:color="auto"/>
            </w:tcBorders>
            <w:vAlign w:val="center"/>
          </w:tcPr>
          <w:p w:rsidR="009A602E" w:rsidRPr="00BC0921" w:rsidRDefault="009A602E" w:rsidP="009E0247">
            <w:pPr>
              <w:spacing w:before="40" w:after="40"/>
              <w:rPr>
                <w:rFonts w:ascii="Arial Narrow" w:hAnsi="Arial Narrow"/>
              </w:rPr>
            </w:pPr>
            <w:r w:rsidRPr="00BC0921">
              <w:rPr>
                <w:rFonts w:ascii="Arial Narrow" w:hAnsi="Arial Narrow"/>
                <w:b/>
              </w:rPr>
              <w:t>Question</w:t>
            </w:r>
          </w:p>
        </w:tc>
        <w:tc>
          <w:tcPr>
            <w:tcW w:w="5082" w:type="dxa"/>
            <w:gridSpan w:val="2"/>
            <w:tcBorders>
              <w:top w:val="single" w:sz="4" w:space="0" w:color="auto"/>
              <w:left w:val="nil"/>
              <w:bottom w:val="single" w:sz="6" w:space="0" w:color="auto"/>
              <w:right w:val="single" w:sz="6" w:space="0" w:color="auto"/>
            </w:tcBorders>
            <w:vAlign w:val="center"/>
          </w:tcPr>
          <w:p w:rsidR="009A602E" w:rsidRPr="00BC0921" w:rsidRDefault="009A602E" w:rsidP="009E0247">
            <w:pPr>
              <w:spacing w:before="40" w:after="40"/>
              <w:jc w:val="center"/>
              <w:rPr>
                <w:rFonts w:ascii="Arial Narrow" w:hAnsi="Arial Narrow"/>
                <w:sz w:val="20"/>
                <w:szCs w:val="20"/>
              </w:rPr>
            </w:pPr>
            <w:r>
              <w:rPr>
                <w:rFonts w:ascii="Arial Narrow" w:hAnsi="Arial Narrow"/>
                <w:b/>
                <w:sz w:val="22"/>
              </w:rPr>
              <w:t>Ré</w:t>
            </w:r>
            <w:r w:rsidRPr="00866E38">
              <w:rPr>
                <w:rFonts w:ascii="Arial Narrow" w:hAnsi="Arial Narrow"/>
                <w:b/>
                <w:sz w:val="22"/>
              </w:rPr>
              <w:t>ponse</w:t>
            </w:r>
          </w:p>
        </w:tc>
        <w:tc>
          <w:tcPr>
            <w:tcW w:w="1038" w:type="dxa"/>
            <w:tcBorders>
              <w:top w:val="single" w:sz="6" w:space="0" w:color="auto"/>
              <w:left w:val="single" w:sz="6" w:space="0" w:color="auto"/>
              <w:bottom w:val="single" w:sz="6" w:space="0" w:color="auto"/>
              <w:right w:val="single" w:sz="6" w:space="0" w:color="auto"/>
            </w:tcBorders>
            <w:vAlign w:val="center"/>
          </w:tcPr>
          <w:p w:rsidR="009A602E" w:rsidRPr="00BC0921" w:rsidRDefault="009A602E" w:rsidP="009E0247">
            <w:pPr>
              <w:spacing w:before="40" w:after="40"/>
              <w:jc w:val="center"/>
              <w:rPr>
                <w:rFonts w:ascii="Arial Narrow" w:hAnsi="Arial Narrow"/>
                <w:b/>
                <w:sz w:val="20"/>
                <w:szCs w:val="20"/>
              </w:rPr>
            </w:pPr>
            <w:r w:rsidRPr="00866E38">
              <w:rPr>
                <w:rFonts w:ascii="Arial Narrow" w:hAnsi="Arial Narrow"/>
                <w:b/>
                <w:sz w:val="22"/>
              </w:rPr>
              <w:t>Code</w:t>
            </w:r>
          </w:p>
        </w:tc>
      </w:tr>
      <w:tr w:rsidR="002A78A3" w:rsidRPr="00BC0921" w:rsidTr="00611765">
        <w:trPr>
          <w:trHeight w:hRule="exact" w:val="561"/>
          <w:jc w:val="center"/>
        </w:trPr>
        <w:tc>
          <w:tcPr>
            <w:tcW w:w="4438" w:type="dxa"/>
            <w:vMerge w:val="restart"/>
            <w:tcBorders>
              <w:top w:val="single" w:sz="4" w:space="0" w:color="auto"/>
              <w:left w:val="single" w:sz="6" w:space="0" w:color="auto"/>
              <w:right w:val="single" w:sz="4" w:space="0" w:color="auto"/>
            </w:tcBorders>
            <w:vAlign w:val="center"/>
          </w:tcPr>
          <w:p w:rsidR="001C4502" w:rsidRDefault="00A442B8" w:rsidP="001C4502">
            <w:pPr>
              <w:spacing w:before="60"/>
              <w:rPr>
                <w:rFonts w:ascii="Arial Narrow" w:hAnsi="Arial Narrow"/>
                <w:sz w:val="18"/>
                <w:lang w:val="fr-CH"/>
              </w:rPr>
            </w:pPr>
            <w:r>
              <w:rPr>
                <w:rFonts w:ascii="Arial Narrow" w:hAnsi="Arial Narrow"/>
                <w:sz w:val="18"/>
                <w:lang w:val="fr-FR"/>
              </w:rPr>
              <w:t>Au cours des</w:t>
            </w:r>
            <w:r w:rsidRPr="00461BAF">
              <w:rPr>
                <w:rFonts w:ascii="Arial Narrow" w:hAnsi="Arial Narrow"/>
                <w:b/>
                <w:sz w:val="18"/>
                <w:lang w:val="fr-FR"/>
              </w:rPr>
              <w:t>7 derniers jours</w:t>
            </w:r>
            <w:r w:rsidR="002A78A3" w:rsidRPr="00DF1C2B">
              <w:rPr>
                <w:rFonts w:ascii="Arial Narrow" w:hAnsi="Arial Narrow"/>
                <w:sz w:val="18"/>
                <w:lang w:val="fr-CH"/>
              </w:rPr>
              <w:t xml:space="preserve">, </w:t>
            </w:r>
            <w:r w:rsidR="00DF1C2B" w:rsidRPr="00DF1C2B">
              <w:rPr>
                <w:rFonts w:ascii="Arial Narrow" w:hAnsi="Arial Narrow"/>
                <w:sz w:val="18"/>
                <w:lang w:val="fr-CH"/>
              </w:rPr>
              <w:t xml:space="preserve">avez-vous consommé de l’alcool </w:t>
            </w:r>
            <w:r w:rsidR="00DF1C2B" w:rsidRPr="00DF1C2B">
              <w:rPr>
                <w:rFonts w:ascii="Arial Narrow" w:hAnsi="Arial Narrow"/>
                <w:b/>
                <w:bCs/>
                <w:sz w:val="18"/>
                <w:lang w:val="fr-CH"/>
              </w:rPr>
              <w:t>brassé à la maison</w:t>
            </w:r>
            <w:r w:rsidR="00DF1C2B" w:rsidRPr="00DF1C2B">
              <w:rPr>
                <w:rFonts w:ascii="Arial Narrow" w:hAnsi="Arial Narrow"/>
                <w:sz w:val="18"/>
                <w:lang w:val="fr-CH"/>
              </w:rPr>
              <w:t xml:space="preserve">, de l’alcool </w:t>
            </w:r>
            <w:r w:rsidR="00DF1C2B" w:rsidRPr="00DF1C2B">
              <w:rPr>
                <w:rFonts w:ascii="Arial Narrow" w:hAnsi="Arial Narrow"/>
                <w:b/>
                <w:bCs/>
                <w:sz w:val="18"/>
                <w:lang w:val="fr-CH"/>
              </w:rPr>
              <w:t>importé d’un autre pays</w:t>
            </w:r>
            <w:r w:rsidR="002A78A3" w:rsidRPr="00DF1C2B">
              <w:rPr>
                <w:rFonts w:ascii="Arial Narrow" w:hAnsi="Arial Narrow"/>
                <w:sz w:val="18"/>
                <w:lang w:val="fr-CH"/>
              </w:rPr>
              <w:t xml:space="preserve">, </w:t>
            </w:r>
            <w:r w:rsidR="00DF1C2B">
              <w:rPr>
                <w:rFonts w:ascii="Arial Narrow" w:hAnsi="Arial Narrow"/>
                <w:sz w:val="18"/>
                <w:lang w:val="fr-CH"/>
              </w:rPr>
              <w:t xml:space="preserve">de l’alcool </w:t>
            </w:r>
            <w:r w:rsidR="009A7602">
              <w:rPr>
                <w:rFonts w:ascii="Arial Narrow" w:hAnsi="Arial Narrow"/>
                <w:b/>
                <w:bCs/>
                <w:sz w:val="18"/>
                <w:lang w:val="fr-CH"/>
              </w:rPr>
              <w:t>non destiné à la consommation</w:t>
            </w:r>
            <w:r w:rsidR="003C2105">
              <w:rPr>
                <w:rFonts w:ascii="Arial Narrow" w:hAnsi="Arial Narrow"/>
                <w:b/>
                <w:bCs/>
                <w:sz w:val="18"/>
                <w:lang w:val="fr-CH"/>
              </w:rPr>
              <w:t xml:space="preserve"> </w:t>
            </w:r>
            <w:r w:rsidR="00DF1C2B">
              <w:rPr>
                <w:rFonts w:ascii="Arial Narrow" w:hAnsi="Arial Narrow"/>
                <w:sz w:val="18"/>
                <w:lang w:val="fr-CH"/>
              </w:rPr>
              <w:t xml:space="preserve">ou d’autre alcool </w:t>
            </w:r>
            <w:r w:rsidR="00DF1C2B" w:rsidRPr="00DF1C2B">
              <w:rPr>
                <w:rFonts w:ascii="Arial Narrow" w:hAnsi="Arial Narrow"/>
                <w:b/>
                <w:bCs/>
                <w:sz w:val="18"/>
                <w:lang w:val="fr-CH"/>
              </w:rPr>
              <w:t>exempt de taxes</w:t>
            </w:r>
            <w:r w:rsidR="002A78A3" w:rsidRPr="00DF1C2B">
              <w:rPr>
                <w:rFonts w:ascii="Arial Narrow" w:hAnsi="Arial Narrow"/>
                <w:sz w:val="18"/>
                <w:lang w:val="fr-CH"/>
              </w:rPr>
              <w:t>?</w:t>
            </w:r>
          </w:p>
          <w:p w:rsidR="001C4502" w:rsidRDefault="001C4502" w:rsidP="001C4502">
            <w:pPr>
              <w:spacing w:before="60"/>
              <w:rPr>
                <w:rFonts w:ascii="Arial Narrow" w:hAnsi="Arial Narrow"/>
                <w:sz w:val="18"/>
                <w:lang w:val="fr-CH"/>
              </w:rPr>
            </w:pPr>
          </w:p>
          <w:p w:rsidR="0060512B" w:rsidRPr="001C4502" w:rsidRDefault="002A78A3" w:rsidP="001C4502">
            <w:pPr>
              <w:spacing w:before="60"/>
              <w:rPr>
                <w:rFonts w:ascii="Arial Narrow" w:hAnsi="Arial Narrow"/>
                <w:sz w:val="18"/>
                <w:lang w:val="fr-CH"/>
              </w:rPr>
            </w:pPr>
            <w:r w:rsidRPr="00BC0921">
              <w:rPr>
                <w:rFonts w:ascii="Arial Narrow" w:hAnsi="Arial Narrow"/>
                <w:i/>
                <w:sz w:val="18"/>
                <w:szCs w:val="18"/>
              </w:rPr>
              <w:t>(</w:t>
            </w:r>
            <w:r w:rsidR="0060512B" w:rsidRPr="00461BAF">
              <w:rPr>
                <w:rFonts w:ascii="Arial Narrow" w:hAnsi="Arial Narrow"/>
                <w:i/>
                <w:sz w:val="18"/>
                <w:lang w:val="fr-FR"/>
              </w:rPr>
              <w:t>UTILISER LES CARTES)</w:t>
            </w:r>
          </w:p>
          <w:p w:rsidR="002A78A3" w:rsidRPr="00BC0921" w:rsidRDefault="002A78A3" w:rsidP="00BC0921">
            <w:pPr>
              <w:spacing w:before="60"/>
              <w:rPr>
                <w:rFonts w:ascii="Arial Narrow" w:hAnsi="Arial Narrow"/>
                <w:i/>
                <w:iCs/>
                <w:sz w:val="18"/>
              </w:rPr>
            </w:pPr>
          </w:p>
          <w:p w:rsidR="002A78A3" w:rsidRPr="00BC0921" w:rsidRDefault="002A78A3" w:rsidP="00BC0921">
            <w:pPr>
              <w:spacing w:before="60"/>
              <w:rPr>
                <w:rFonts w:ascii="Arial Narrow" w:hAnsi="Arial Narrow"/>
                <w:sz w:val="18"/>
              </w:rPr>
            </w:pPr>
          </w:p>
        </w:tc>
        <w:tc>
          <w:tcPr>
            <w:tcW w:w="2456" w:type="dxa"/>
            <w:tcBorders>
              <w:top w:val="single" w:sz="6" w:space="0" w:color="auto"/>
              <w:left w:val="nil"/>
            </w:tcBorders>
            <w:vAlign w:val="center"/>
          </w:tcPr>
          <w:p w:rsidR="002A78A3" w:rsidRPr="00BC0921" w:rsidRDefault="00A442B8" w:rsidP="00BC0921">
            <w:pPr>
              <w:spacing w:before="60"/>
              <w:jc w:val="right"/>
              <w:rPr>
                <w:rFonts w:ascii="Arial Narrow" w:hAnsi="Arial Narrow"/>
                <w:sz w:val="18"/>
              </w:rPr>
            </w:pPr>
            <w:r>
              <w:rPr>
                <w:rFonts w:ascii="Arial Narrow" w:hAnsi="Arial Narrow"/>
                <w:sz w:val="18"/>
              </w:rPr>
              <w:t>Oui</w:t>
            </w:r>
          </w:p>
        </w:tc>
        <w:tc>
          <w:tcPr>
            <w:tcW w:w="2626" w:type="dxa"/>
            <w:tcBorders>
              <w:top w:val="single" w:sz="6" w:space="0" w:color="auto"/>
              <w:right w:val="single" w:sz="4" w:space="0" w:color="auto"/>
            </w:tcBorders>
            <w:vAlign w:val="center"/>
          </w:tcPr>
          <w:p w:rsidR="002A78A3" w:rsidRPr="00BC0921" w:rsidRDefault="002A78A3" w:rsidP="00BC0921">
            <w:pPr>
              <w:tabs>
                <w:tab w:val="right" w:pos="317"/>
              </w:tabs>
              <w:spacing w:before="60"/>
              <w:rPr>
                <w:rFonts w:ascii="Arial Narrow" w:hAnsi="Arial Narrow"/>
                <w:sz w:val="18"/>
              </w:rPr>
            </w:pPr>
            <w:r w:rsidRPr="00BC0921">
              <w:rPr>
                <w:rFonts w:ascii="Arial Narrow" w:hAnsi="Arial Narrow"/>
                <w:sz w:val="18"/>
              </w:rPr>
              <w:t>1</w:t>
            </w:r>
          </w:p>
        </w:tc>
        <w:tc>
          <w:tcPr>
            <w:tcW w:w="1038" w:type="dxa"/>
            <w:vMerge w:val="restart"/>
            <w:tcBorders>
              <w:top w:val="single" w:sz="4" w:space="0" w:color="auto"/>
              <w:left w:val="nil"/>
              <w:bottom w:val="single" w:sz="6"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A11</w:t>
            </w:r>
          </w:p>
        </w:tc>
      </w:tr>
      <w:tr w:rsidR="002A78A3" w:rsidRPr="001D79DA" w:rsidTr="00611765">
        <w:trPr>
          <w:trHeight w:hRule="exact" w:val="884"/>
          <w:jc w:val="center"/>
        </w:trPr>
        <w:tc>
          <w:tcPr>
            <w:tcW w:w="4438" w:type="dxa"/>
            <w:vMerge/>
            <w:tcBorders>
              <w:left w:val="single" w:sz="6" w:space="0" w:color="auto"/>
              <w:right w:val="single" w:sz="4" w:space="0" w:color="auto"/>
            </w:tcBorders>
          </w:tcPr>
          <w:p w:rsidR="002A78A3" w:rsidRPr="00BC0921" w:rsidRDefault="002A78A3" w:rsidP="00BC0921">
            <w:pPr>
              <w:spacing w:before="60"/>
              <w:rPr>
                <w:rFonts w:ascii="Arial Narrow" w:hAnsi="Arial Narrow"/>
                <w:sz w:val="18"/>
              </w:rPr>
            </w:pPr>
          </w:p>
        </w:tc>
        <w:tc>
          <w:tcPr>
            <w:tcW w:w="2456" w:type="dxa"/>
            <w:tcBorders>
              <w:left w:val="nil"/>
              <w:bottom w:val="single" w:sz="4" w:space="0" w:color="auto"/>
            </w:tcBorders>
            <w:vAlign w:val="center"/>
          </w:tcPr>
          <w:p w:rsidR="002A78A3" w:rsidRPr="00BC0921" w:rsidRDefault="002A78A3" w:rsidP="00BC0921">
            <w:pPr>
              <w:spacing w:before="60"/>
              <w:jc w:val="right"/>
              <w:rPr>
                <w:rFonts w:ascii="Arial Narrow" w:hAnsi="Arial Narrow"/>
                <w:sz w:val="18"/>
              </w:rPr>
            </w:pPr>
            <w:r w:rsidRPr="00BC0921">
              <w:rPr>
                <w:rFonts w:ascii="Arial Narrow" w:hAnsi="Arial Narrow"/>
                <w:sz w:val="18"/>
              </w:rPr>
              <w:t>No</w:t>
            </w:r>
            <w:r w:rsidR="00A442B8">
              <w:rPr>
                <w:rFonts w:ascii="Arial Narrow" w:hAnsi="Arial Narrow"/>
                <w:sz w:val="18"/>
              </w:rPr>
              <w:t>n</w:t>
            </w:r>
          </w:p>
        </w:tc>
        <w:tc>
          <w:tcPr>
            <w:tcW w:w="2626" w:type="dxa"/>
            <w:tcBorders>
              <w:bottom w:val="single" w:sz="4" w:space="0" w:color="auto"/>
              <w:right w:val="single" w:sz="4" w:space="0" w:color="auto"/>
            </w:tcBorders>
            <w:vAlign w:val="center"/>
          </w:tcPr>
          <w:p w:rsidR="002A78A3" w:rsidRPr="00A442B8" w:rsidRDefault="002A78A3" w:rsidP="00A442B8">
            <w:pPr>
              <w:tabs>
                <w:tab w:val="right" w:pos="317"/>
              </w:tabs>
              <w:spacing w:before="60"/>
              <w:rPr>
                <w:rFonts w:ascii="Arial Narrow" w:hAnsi="Arial Narrow"/>
                <w:sz w:val="18"/>
                <w:lang w:val="fr-CH"/>
              </w:rPr>
            </w:pPr>
            <w:r w:rsidRPr="00A442B8">
              <w:rPr>
                <w:rFonts w:ascii="Arial Narrow" w:hAnsi="Arial Narrow"/>
                <w:sz w:val="18"/>
                <w:lang w:val="fr-CH"/>
              </w:rPr>
              <w:t xml:space="preserve">2    </w:t>
            </w:r>
            <w:r w:rsidR="00A442B8" w:rsidRPr="00EE0C44">
              <w:rPr>
                <w:rFonts w:ascii="Arial Narrow" w:hAnsi="Arial Narrow"/>
                <w:i/>
                <w:sz w:val="18"/>
                <w:highlight w:val="yellow"/>
                <w:lang w:val="fr-CH"/>
              </w:rPr>
              <w:t>Si</w:t>
            </w:r>
            <w:r w:rsidR="008D67CF">
              <w:rPr>
                <w:rFonts w:ascii="Arial Narrow" w:hAnsi="Arial Narrow"/>
                <w:i/>
                <w:sz w:val="18"/>
                <w:highlight w:val="yellow"/>
                <w:lang w:val="fr-CH"/>
              </w:rPr>
              <w:t xml:space="preserve"> </w:t>
            </w:r>
            <w:r w:rsidR="00B84358" w:rsidRPr="00EE0C44">
              <w:rPr>
                <w:rFonts w:ascii="Arial Narrow" w:hAnsi="Arial Narrow"/>
                <w:i/>
                <w:sz w:val="18"/>
                <w:highlight w:val="yellow"/>
                <w:lang w:val="fr-CH"/>
              </w:rPr>
              <w:t>Non, aller</w:t>
            </w:r>
            <w:r w:rsidR="00A442B8" w:rsidRPr="00EE0C44">
              <w:rPr>
                <w:rFonts w:ascii="Arial Narrow" w:hAnsi="Arial Narrow"/>
                <w:i/>
                <w:sz w:val="18"/>
                <w:highlight w:val="yellow"/>
                <w:lang w:val="fr-CH"/>
              </w:rPr>
              <w:t xml:space="preserve"> à</w:t>
            </w:r>
            <w:r w:rsidR="00EE0C44" w:rsidRPr="00EE0C44">
              <w:rPr>
                <w:rFonts w:ascii="Arial Narrow" w:hAnsi="Arial Narrow"/>
                <w:i/>
                <w:sz w:val="18"/>
                <w:highlight w:val="yellow"/>
                <w:lang w:val="fr-CH"/>
              </w:rPr>
              <w:t>D1</w:t>
            </w:r>
          </w:p>
        </w:tc>
        <w:tc>
          <w:tcPr>
            <w:tcW w:w="1038" w:type="dxa"/>
            <w:vMerge/>
            <w:tcBorders>
              <w:left w:val="nil"/>
              <w:bottom w:val="single" w:sz="6" w:space="0" w:color="auto"/>
              <w:right w:val="single" w:sz="6" w:space="0" w:color="auto"/>
            </w:tcBorders>
            <w:shd w:val="clear" w:color="auto" w:fill="auto"/>
            <w:vAlign w:val="center"/>
          </w:tcPr>
          <w:p w:rsidR="002A78A3" w:rsidRPr="00A442B8" w:rsidRDefault="002A78A3" w:rsidP="00BC0921">
            <w:pPr>
              <w:jc w:val="center"/>
              <w:rPr>
                <w:rFonts w:ascii="Arial Narrow" w:hAnsi="Arial Narrow"/>
                <w:bCs/>
                <w:sz w:val="22"/>
                <w:szCs w:val="22"/>
                <w:lang w:val="fr-CH"/>
              </w:rPr>
            </w:pPr>
          </w:p>
        </w:tc>
      </w:tr>
      <w:tr w:rsidR="002A78A3" w:rsidRPr="00F92918" w:rsidTr="00611765">
        <w:trPr>
          <w:trHeight w:val="290"/>
          <w:jc w:val="center"/>
        </w:trPr>
        <w:tc>
          <w:tcPr>
            <w:tcW w:w="4438" w:type="dxa"/>
            <w:vMerge w:val="restart"/>
            <w:tcBorders>
              <w:top w:val="single" w:sz="4" w:space="0" w:color="auto"/>
              <w:left w:val="single" w:sz="6" w:space="0" w:color="auto"/>
              <w:right w:val="single" w:sz="4" w:space="0" w:color="auto"/>
            </w:tcBorders>
            <w:vAlign w:val="center"/>
          </w:tcPr>
          <w:p w:rsidR="006705F7" w:rsidRPr="004C735A" w:rsidRDefault="006705F7" w:rsidP="00BC0921">
            <w:pPr>
              <w:spacing w:before="60"/>
              <w:rPr>
                <w:rFonts w:ascii="Arial Narrow" w:hAnsi="Arial Narrow"/>
                <w:sz w:val="18"/>
                <w:lang w:val="fr-CH"/>
              </w:rPr>
            </w:pPr>
            <w:bookmarkStart w:id="4" w:name="_Hlk308612018"/>
            <w:r w:rsidRPr="004C735A">
              <w:rPr>
                <w:rFonts w:ascii="Arial Narrow" w:hAnsi="Arial Narrow"/>
                <w:sz w:val="18"/>
                <w:lang w:val="fr-CH"/>
              </w:rPr>
              <w:t xml:space="preserve">En moyenne, </w:t>
            </w:r>
            <w:r w:rsidRPr="004C735A">
              <w:rPr>
                <w:rFonts w:ascii="Arial Narrow" w:hAnsi="Arial Narrow"/>
                <w:b/>
                <w:bCs/>
                <w:sz w:val="18"/>
                <w:lang w:val="fr-CH"/>
              </w:rPr>
              <w:t>combien de verres standard d’alcool</w:t>
            </w:r>
            <w:r w:rsidR="003C2105">
              <w:rPr>
                <w:rFonts w:ascii="Arial Narrow" w:hAnsi="Arial Narrow"/>
                <w:b/>
                <w:bCs/>
                <w:sz w:val="18"/>
                <w:lang w:val="fr-CH"/>
              </w:rPr>
              <w:t xml:space="preserve"> </w:t>
            </w:r>
            <w:r w:rsidR="009A7602" w:rsidRPr="004C735A">
              <w:rPr>
                <w:rFonts w:ascii="Arial Narrow" w:hAnsi="Arial Narrow"/>
                <w:sz w:val="18"/>
                <w:lang w:val="fr-CH"/>
              </w:rPr>
              <w:t>des</w:t>
            </w:r>
            <w:r w:rsidR="008A6E49" w:rsidRPr="004C735A">
              <w:rPr>
                <w:rFonts w:ascii="Arial Narrow" w:hAnsi="Arial Narrow"/>
                <w:sz w:val="18"/>
                <w:lang w:val="fr-CH"/>
              </w:rPr>
              <w:t xml:space="preserve"> type</w:t>
            </w:r>
            <w:r w:rsidR="009A7602" w:rsidRPr="004C735A">
              <w:rPr>
                <w:rFonts w:ascii="Arial Narrow" w:hAnsi="Arial Narrow"/>
                <w:sz w:val="18"/>
                <w:lang w:val="fr-CH"/>
              </w:rPr>
              <w:t>s</w:t>
            </w:r>
            <w:r w:rsidR="008A6E49" w:rsidRPr="004C735A">
              <w:rPr>
                <w:rFonts w:ascii="Arial Narrow" w:hAnsi="Arial Narrow"/>
                <w:sz w:val="18"/>
                <w:lang w:val="fr-CH"/>
              </w:rPr>
              <w:t xml:space="preserve"> suivant</w:t>
            </w:r>
            <w:r w:rsidR="009A7602" w:rsidRPr="004C735A">
              <w:rPr>
                <w:rFonts w:ascii="Arial Narrow" w:hAnsi="Arial Narrow"/>
                <w:sz w:val="18"/>
                <w:lang w:val="fr-CH"/>
              </w:rPr>
              <w:t>s</w:t>
            </w:r>
            <w:r w:rsidR="008A6E49" w:rsidRPr="004C735A">
              <w:rPr>
                <w:rFonts w:ascii="Arial Narrow" w:hAnsi="Arial Narrow"/>
                <w:sz w:val="18"/>
                <w:lang w:val="fr-CH"/>
              </w:rPr>
              <w:t xml:space="preserve"> avez-vous consommé </w:t>
            </w:r>
            <w:r w:rsidR="008A6E49" w:rsidRPr="004C735A">
              <w:rPr>
                <w:rFonts w:ascii="Arial Narrow" w:hAnsi="Arial Narrow"/>
                <w:b/>
                <w:bCs/>
                <w:sz w:val="18"/>
                <w:lang w:val="fr-CH"/>
              </w:rPr>
              <w:t>ces 7 derniers jours</w:t>
            </w:r>
            <w:r w:rsidR="008A6E49" w:rsidRPr="004C735A">
              <w:rPr>
                <w:rFonts w:ascii="Arial Narrow" w:hAnsi="Arial Narrow"/>
                <w:sz w:val="18"/>
                <w:lang w:val="fr-CH"/>
              </w:rPr>
              <w:t> ?</w:t>
            </w:r>
          </w:p>
          <w:p w:rsidR="009C7982" w:rsidRPr="009C7982" w:rsidRDefault="009C7982" w:rsidP="009C7982">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lang w:val="fr-FR"/>
              </w:rPr>
            </w:pPr>
          </w:p>
          <w:p w:rsidR="002A78A3" w:rsidRPr="009C7982" w:rsidRDefault="009C7982" w:rsidP="009C7982">
            <w:pPr>
              <w:spacing w:before="60"/>
              <w:rPr>
                <w:rFonts w:ascii="Arial Narrow" w:hAnsi="Arial Narrow"/>
                <w:i/>
                <w:sz w:val="18"/>
                <w:szCs w:val="18"/>
                <w:lang w:val="fr-CH"/>
              </w:rPr>
            </w:pPr>
            <w:r w:rsidRPr="009C7982">
              <w:rPr>
                <w:rFonts w:ascii="Arial Narrow" w:hAnsi="Arial Narrow"/>
                <w:i/>
                <w:iCs/>
                <w:sz w:val="18"/>
                <w:szCs w:val="18"/>
                <w:lang w:val="fr-CH"/>
              </w:rPr>
              <w:t>(</w:t>
            </w:r>
            <w:r w:rsidRPr="009C7982">
              <w:rPr>
                <w:rFonts w:ascii="Arial Narrow" w:hAnsi="Arial Narrow"/>
                <w:i/>
                <w:iCs/>
                <w:sz w:val="18"/>
                <w:szCs w:val="18"/>
                <w:lang w:val="fr-FR"/>
              </w:rPr>
              <w:t>UTILISER LES CARTES</w:t>
            </w:r>
            <w:r w:rsidRPr="009C7982">
              <w:rPr>
                <w:rFonts w:ascii="Arial Narrow" w:hAnsi="Arial Narrow"/>
                <w:i/>
                <w:iCs/>
                <w:sz w:val="18"/>
                <w:szCs w:val="18"/>
                <w:lang w:val="fr-CH"/>
              </w:rPr>
              <w:t>)</w:t>
            </w:r>
          </w:p>
          <w:p w:rsidR="002A78A3" w:rsidRPr="009C7982" w:rsidRDefault="009C7982" w:rsidP="00BC0921">
            <w:pPr>
              <w:spacing w:before="60"/>
              <w:rPr>
                <w:rFonts w:ascii="Arial Narrow" w:hAnsi="Arial Narrow"/>
                <w:sz w:val="18"/>
                <w:lang w:val="fr-CH"/>
              </w:rPr>
            </w:pPr>
            <w:r w:rsidRPr="00E80289">
              <w:rPr>
                <w:rFonts w:ascii="Arial Narrow" w:hAnsi="Arial Narrow"/>
                <w:i/>
                <w:iCs/>
                <w:sz w:val="18"/>
                <w:lang w:val="fr-FR"/>
              </w:rPr>
              <w:t>Ne sait pas 77</w:t>
            </w:r>
          </w:p>
        </w:tc>
        <w:tc>
          <w:tcPr>
            <w:tcW w:w="2456" w:type="dxa"/>
            <w:tcBorders>
              <w:top w:val="single" w:sz="4" w:space="0" w:color="auto"/>
              <w:left w:val="nil"/>
              <w:bottom w:val="single" w:sz="4" w:space="0" w:color="auto"/>
            </w:tcBorders>
            <w:vAlign w:val="center"/>
          </w:tcPr>
          <w:p w:rsidR="00F92918" w:rsidRPr="004C735A" w:rsidRDefault="00857BC4" w:rsidP="004C735A">
            <w:pPr>
              <w:jc w:val="right"/>
              <w:rPr>
                <w:rFonts w:ascii="Arial Narrow" w:hAnsi="Arial Narrow"/>
                <w:sz w:val="18"/>
                <w:szCs w:val="18"/>
                <w:lang w:val="fr-CH"/>
              </w:rPr>
            </w:pPr>
            <w:r w:rsidRPr="004C735A">
              <w:rPr>
                <w:rFonts w:ascii="Arial Narrow" w:hAnsi="Arial Narrow"/>
                <w:sz w:val="18"/>
                <w:szCs w:val="18"/>
                <w:lang w:val="fr-CH"/>
              </w:rPr>
              <w:t>Liqueur brassé à l a maison</w:t>
            </w:r>
          </w:p>
        </w:tc>
        <w:tc>
          <w:tcPr>
            <w:tcW w:w="2626" w:type="dxa"/>
            <w:tcBorders>
              <w:top w:val="single" w:sz="4" w:space="0" w:color="auto"/>
              <w:bottom w:val="single" w:sz="4" w:space="0" w:color="auto"/>
              <w:right w:val="single" w:sz="4" w:space="0" w:color="auto"/>
            </w:tcBorders>
            <w:shd w:val="clear" w:color="auto" w:fill="auto"/>
            <w:vAlign w:val="bottom"/>
          </w:tcPr>
          <w:p w:rsidR="002A78A3" w:rsidRPr="00F92918" w:rsidRDefault="002A78A3" w:rsidP="00BC0921">
            <w:pPr>
              <w:tabs>
                <w:tab w:val="right" w:pos="317"/>
              </w:tabs>
              <w:spacing w:before="60"/>
              <w:rPr>
                <w:rFonts w:ascii="Arial Narrow" w:hAnsi="Arial Narrow"/>
                <w:b/>
                <w:bCs/>
                <w:sz w:val="20"/>
                <w:szCs w:val="20"/>
                <w:lang w:val="fr-CH"/>
              </w:rPr>
            </w:pPr>
            <w:r w:rsidRPr="00F92918">
              <w:rPr>
                <w:rFonts w:ascii="Arial Narrow" w:hAnsi="Arial Narrow"/>
                <w:b/>
                <w:bCs/>
                <w:sz w:val="20"/>
                <w:szCs w:val="20"/>
                <w:lang w:val="fr-CH"/>
              </w:rPr>
              <w:t>└─┴─┘</w:t>
            </w:r>
          </w:p>
        </w:tc>
        <w:tc>
          <w:tcPr>
            <w:tcW w:w="1038" w:type="dxa"/>
            <w:tcBorders>
              <w:left w:val="nil"/>
              <w:bottom w:val="single" w:sz="6" w:space="0" w:color="auto"/>
              <w:right w:val="single" w:sz="6" w:space="0" w:color="auto"/>
            </w:tcBorders>
            <w:shd w:val="clear" w:color="auto" w:fill="auto"/>
            <w:vAlign w:val="center"/>
          </w:tcPr>
          <w:p w:rsidR="002A78A3" w:rsidRPr="00F92918" w:rsidRDefault="002A78A3" w:rsidP="00BC0921">
            <w:pPr>
              <w:jc w:val="center"/>
              <w:rPr>
                <w:rFonts w:ascii="Arial Narrow" w:hAnsi="Arial Narrow"/>
                <w:bCs/>
                <w:sz w:val="22"/>
                <w:szCs w:val="22"/>
                <w:lang w:val="fr-CH"/>
              </w:rPr>
            </w:pPr>
            <w:r w:rsidRPr="00F92918">
              <w:rPr>
                <w:rFonts w:ascii="Arial Narrow" w:hAnsi="Arial Narrow"/>
                <w:bCs/>
                <w:sz w:val="22"/>
                <w:szCs w:val="22"/>
                <w:lang w:val="fr-CH"/>
              </w:rPr>
              <w:t>A12a</w:t>
            </w:r>
          </w:p>
        </w:tc>
      </w:tr>
      <w:tr w:rsidR="002A78A3" w:rsidRPr="00F92918" w:rsidTr="00611765">
        <w:trPr>
          <w:trHeight w:val="356"/>
          <w:jc w:val="center"/>
        </w:trPr>
        <w:tc>
          <w:tcPr>
            <w:tcW w:w="4438" w:type="dxa"/>
            <w:vMerge/>
            <w:tcBorders>
              <w:left w:val="single" w:sz="6" w:space="0" w:color="auto"/>
              <w:right w:val="single" w:sz="4" w:space="0" w:color="auto"/>
            </w:tcBorders>
            <w:vAlign w:val="center"/>
          </w:tcPr>
          <w:p w:rsidR="002A78A3" w:rsidRPr="00F92918" w:rsidRDefault="002A78A3" w:rsidP="00BC0921">
            <w:pPr>
              <w:spacing w:before="60"/>
              <w:rPr>
                <w:rFonts w:ascii="Arial Narrow" w:hAnsi="Arial Narrow"/>
                <w:sz w:val="18"/>
                <w:lang w:val="fr-CH"/>
              </w:rPr>
            </w:pPr>
          </w:p>
        </w:tc>
        <w:tc>
          <w:tcPr>
            <w:tcW w:w="2456" w:type="dxa"/>
            <w:tcBorders>
              <w:top w:val="single" w:sz="4" w:space="0" w:color="auto"/>
              <w:left w:val="nil"/>
              <w:bottom w:val="single" w:sz="4" w:space="0" w:color="auto"/>
            </w:tcBorders>
            <w:vAlign w:val="center"/>
          </w:tcPr>
          <w:p w:rsidR="00F92918" w:rsidRPr="004C735A" w:rsidRDefault="00857BC4" w:rsidP="004C735A">
            <w:pPr>
              <w:ind w:left="193"/>
              <w:jc w:val="right"/>
              <w:rPr>
                <w:rFonts w:ascii="Arial Narrow" w:hAnsi="Arial Narrow"/>
                <w:sz w:val="18"/>
                <w:szCs w:val="18"/>
                <w:lang w:val="fr-CH"/>
              </w:rPr>
            </w:pPr>
            <w:r w:rsidRPr="004C735A">
              <w:rPr>
                <w:rFonts w:ascii="Arial Narrow" w:hAnsi="Arial Narrow"/>
                <w:sz w:val="18"/>
                <w:szCs w:val="18"/>
                <w:lang w:val="fr-CH"/>
              </w:rPr>
              <w:t>Bière ou vin brassé à la maison</w:t>
            </w:r>
          </w:p>
        </w:tc>
        <w:tc>
          <w:tcPr>
            <w:tcW w:w="2626" w:type="dxa"/>
            <w:tcBorders>
              <w:top w:val="single" w:sz="4" w:space="0" w:color="auto"/>
              <w:bottom w:val="single" w:sz="4" w:space="0" w:color="auto"/>
              <w:right w:val="single" w:sz="4" w:space="0" w:color="auto"/>
            </w:tcBorders>
            <w:shd w:val="clear" w:color="auto" w:fill="auto"/>
            <w:vAlign w:val="bottom"/>
          </w:tcPr>
          <w:p w:rsidR="002A78A3" w:rsidRPr="00F92918" w:rsidRDefault="002A78A3" w:rsidP="00BC0921">
            <w:pPr>
              <w:tabs>
                <w:tab w:val="right" w:pos="317"/>
              </w:tabs>
              <w:spacing w:before="60"/>
              <w:rPr>
                <w:rFonts w:ascii="Arial Narrow" w:hAnsi="Arial Narrow"/>
                <w:b/>
                <w:bCs/>
                <w:sz w:val="20"/>
                <w:szCs w:val="20"/>
                <w:lang w:val="fr-CH"/>
              </w:rPr>
            </w:pPr>
            <w:r w:rsidRPr="00F92918">
              <w:rPr>
                <w:rFonts w:ascii="Arial Narrow" w:hAnsi="Arial Narrow"/>
                <w:b/>
                <w:bCs/>
                <w:sz w:val="20"/>
                <w:szCs w:val="20"/>
                <w:lang w:val="fr-CH"/>
              </w:rPr>
              <w:t>└─┴─┘</w:t>
            </w:r>
          </w:p>
        </w:tc>
        <w:tc>
          <w:tcPr>
            <w:tcW w:w="1038" w:type="dxa"/>
            <w:tcBorders>
              <w:left w:val="nil"/>
              <w:bottom w:val="single" w:sz="6" w:space="0" w:color="auto"/>
              <w:right w:val="single" w:sz="6" w:space="0" w:color="auto"/>
            </w:tcBorders>
            <w:shd w:val="clear" w:color="auto" w:fill="auto"/>
            <w:vAlign w:val="center"/>
          </w:tcPr>
          <w:p w:rsidR="002A78A3" w:rsidRPr="00F92918" w:rsidRDefault="002A78A3" w:rsidP="00BC0921">
            <w:pPr>
              <w:jc w:val="center"/>
              <w:rPr>
                <w:rFonts w:ascii="Arial Narrow" w:hAnsi="Arial Narrow"/>
                <w:bCs/>
                <w:sz w:val="22"/>
                <w:szCs w:val="22"/>
                <w:lang w:val="fr-CH"/>
              </w:rPr>
            </w:pPr>
            <w:r w:rsidRPr="00F92918">
              <w:rPr>
                <w:rFonts w:ascii="Arial Narrow" w:hAnsi="Arial Narrow"/>
                <w:bCs/>
                <w:sz w:val="22"/>
                <w:szCs w:val="22"/>
                <w:lang w:val="fr-CH"/>
              </w:rPr>
              <w:t>A12b</w:t>
            </w:r>
          </w:p>
        </w:tc>
      </w:tr>
      <w:tr w:rsidR="002A78A3" w:rsidRPr="00F92918" w:rsidTr="00611765">
        <w:trPr>
          <w:trHeight w:val="356"/>
          <w:jc w:val="center"/>
        </w:trPr>
        <w:tc>
          <w:tcPr>
            <w:tcW w:w="4438" w:type="dxa"/>
            <w:vMerge/>
            <w:tcBorders>
              <w:left w:val="single" w:sz="6" w:space="0" w:color="auto"/>
              <w:right w:val="single" w:sz="4" w:space="0" w:color="auto"/>
            </w:tcBorders>
            <w:vAlign w:val="center"/>
          </w:tcPr>
          <w:p w:rsidR="002A78A3" w:rsidRPr="00F92918" w:rsidRDefault="002A78A3" w:rsidP="00BC0921">
            <w:pPr>
              <w:spacing w:before="60"/>
              <w:rPr>
                <w:rFonts w:ascii="Arial Narrow" w:hAnsi="Arial Narrow"/>
                <w:sz w:val="18"/>
                <w:lang w:val="fr-CH"/>
              </w:rPr>
            </w:pPr>
          </w:p>
        </w:tc>
        <w:tc>
          <w:tcPr>
            <w:tcW w:w="2456" w:type="dxa"/>
            <w:tcBorders>
              <w:top w:val="single" w:sz="4" w:space="0" w:color="auto"/>
              <w:left w:val="nil"/>
              <w:bottom w:val="single" w:sz="4" w:space="0" w:color="auto"/>
            </w:tcBorders>
            <w:vAlign w:val="center"/>
          </w:tcPr>
          <w:p w:rsidR="00F92918" w:rsidRPr="00B3582C" w:rsidRDefault="00857BC4" w:rsidP="004C735A">
            <w:pPr>
              <w:ind w:left="193"/>
              <w:jc w:val="right"/>
              <w:rPr>
                <w:rFonts w:ascii="Arial Narrow" w:hAnsi="Arial Narrow"/>
                <w:sz w:val="18"/>
                <w:szCs w:val="18"/>
                <w:lang w:val="fr-CH"/>
              </w:rPr>
            </w:pPr>
            <w:r w:rsidRPr="00B3582C">
              <w:rPr>
                <w:rFonts w:ascii="Arial Narrow" w:hAnsi="Arial Narrow"/>
                <w:sz w:val="18"/>
                <w:szCs w:val="18"/>
                <w:lang w:val="fr-CH"/>
              </w:rPr>
              <w:t>Alcool importé d’un autre pays</w:t>
            </w:r>
          </w:p>
        </w:tc>
        <w:tc>
          <w:tcPr>
            <w:tcW w:w="2626" w:type="dxa"/>
            <w:tcBorders>
              <w:top w:val="single" w:sz="4" w:space="0" w:color="auto"/>
              <w:bottom w:val="single" w:sz="4" w:space="0" w:color="auto"/>
              <w:right w:val="single" w:sz="4" w:space="0" w:color="auto"/>
            </w:tcBorders>
            <w:shd w:val="clear" w:color="auto" w:fill="auto"/>
            <w:vAlign w:val="bottom"/>
          </w:tcPr>
          <w:p w:rsidR="002A78A3" w:rsidRPr="00F92918" w:rsidDel="009E3926" w:rsidRDefault="002A78A3" w:rsidP="00BC0921">
            <w:pPr>
              <w:tabs>
                <w:tab w:val="right" w:pos="317"/>
              </w:tabs>
              <w:spacing w:before="60"/>
              <w:rPr>
                <w:rFonts w:ascii="Arial Narrow" w:hAnsi="Arial Narrow"/>
                <w:b/>
                <w:bCs/>
                <w:sz w:val="20"/>
                <w:szCs w:val="20"/>
                <w:lang w:val="fr-CH"/>
              </w:rPr>
            </w:pPr>
            <w:r w:rsidRPr="00F92918">
              <w:rPr>
                <w:rFonts w:ascii="Arial Narrow" w:hAnsi="Arial Narrow"/>
                <w:b/>
                <w:bCs/>
                <w:sz w:val="20"/>
                <w:szCs w:val="20"/>
                <w:lang w:val="fr-CH"/>
              </w:rPr>
              <w:t>└─┴─┘</w:t>
            </w:r>
          </w:p>
        </w:tc>
        <w:tc>
          <w:tcPr>
            <w:tcW w:w="1038" w:type="dxa"/>
            <w:tcBorders>
              <w:left w:val="nil"/>
              <w:bottom w:val="single" w:sz="6" w:space="0" w:color="auto"/>
              <w:right w:val="single" w:sz="6" w:space="0" w:color="auto"/>
            </w:tcBorders>
            <w:shd w:val="clear" w:color="auto" w:fill="auto"/>
            <w:vAlign w:val="center"/>
          </w:tcPr>
          <w:p w:rsidR="002A78A3" w:rsidRPr="00F92918" w:rsidRDefault="002A78A3" w:rsidP="00BC0921">
            <w:pPr>
              <w:jc w:val="center"/>
              <w:rPr>
                <w:rFonts w:ascii="Arial Narrow" w:hAnsi="Arial Narrow"/>
                <w:bCs/>
                <w:sz w:val="22"/>
                <w:szCs w:val="22"/>
                <w:lang w:val="fr-CH"/>
              </w:rPr>
            </w:pPr>
            <w:r w:rsidRPr="00F92918">
              <w:rPr>
                <w:rFonts w:ascii="Arial Narrow" w:hAnsi="Arial Narrow"/>
                <w:bCs/>
                <w:sz w:val="22"/>
                <w:szCs w:val="22"/>
                <w:lang w:val="fr-CH"/>
              </w:rPr>
              <w:t>A12c</w:t>
            </w:r>
          </w:p>
        </w:tc>
      </w:tr>
      <w:tr w:rsidR="002A78A3" w:rsidRPr="00BC0921" w:rsidTr="00611765">
        <w:trPr>
          <w:trHeight w:val="339"/>
          <w:jc w:val="center"/>
        </w:trPr>
        <w:tc>
          <w:tcPr>
            <w:tcW w:w="4438" w:type="dxa"/>
            <w:vMerge/>
            <w:tcBorders>
              <w:left w:val="single" w:sz="6" w:space="0" w:color="auto"/>
              <w:right w:val="single" w:sz="4" w:space="0" w:color="auto"/>
            </w:tcBorders>
            <w:vAlign w:val="center"/>
          </w:tcPr>
          <w:p w:rsidR="002A78A3" w:rsidRPr="00F92918" w:rsidRDefault="002A78A3" w:rsidP="00BC0921">
            <w:pPr>
              <w:spacing w:before="60"/>
              <w:rPr>
                <w:rFonts w:ascii="Arial Narrow" w:hAnsi="Arial Narrow"/>
                <w:sz w:val="18"/>
                <w:lang w:val="fr-CH"/>
              </w:rPr>
            </w:pPr>
          </w:p>
        </w:tc>
        <w:tc>
          <w:tcPr>
            <w:tcW w:w="2456" w:type="dxa"/>
            <w:tcBorders>
              <w:top w:val="single" w:sz="4" w:space="0" w:color="auto"/>
              <w:left w:val="nil"/>
              <w:bottom w:val="single" w:sz="4" w:space="0" w:color="auto"/>
            </w:tcBorders>
            <w:vAlign w:val="center"/>
          </w:tcPr>
          <w:p w:rsidR="002A78A3" w:rsidRPr="004C735A" w:rsidRDefault="00F92918" w:rsidP="004C735A">
            <w:pPr>
              <w:spacing w:before="60"/>
              <w:jc w:val="right"/>
              <w:rPr>
                <w:rFonts w:ascii="Arial Narrow" w:hAnsi="Arial Narrow"/>
                <w:sz w:val="18"/>
                <w:szCs w:val="18"/>
                <w:lang w:val="fr-CH"/>
              </w:rPr>
            </w:pPr>
            <w:r w:rsidRPr="004C735A">
              <w:rPr>
                <w:rFonts w:ascii="Arial Narrow" w:hAnsi="Arial Narrow"/>
                <w:sz w:val="18"/>
                <w:szCs w:val="18"/>
                <w:lang w:val="fr-CH"/>
              </w:rPr>
              <w:t xml:space="preserve">Alcool </w:t>
            </w:r>
            <w:r w:rsidR="009A7602" w:rsidRPr="004C735A">
              <w:rPr>
                <w:rFonts w:ascii="Arial Narrow" w:hAnsi="Arial Narrow"/>
                <w:sz w:val="18"/>
                <w:szCs w:val="18"/>
                <w:lang w:val="fr-CH"/>
              </w:rPr>
              <w:t>non destiné à la consommation</w:t>
            </w:r>
            <w:r w:rsidRPr="004C735A">
              <w:rPr>
                <w:rFonts w:ascii="Arial Narrow" w:hAnsi="Arial Narrow"/>
                <w:sz w:val="18"/>
                <w:szCs w:val="18"/>
                <w:lang w:val="fr-CH"/>
              </w:rPr>
              <w:t>, par exemple des médicaments à la base d’alcool, du parfum, de l’après-rasage</w:t>
            </w:r>
          </w:p>
        </w:tc>
        <w:tc>
          <w:tcPr>
            <w:tcW w:w="2626" w:type="dxa"/>
            <w:tcBorders>
              <w:top w:val="single" w:sz="4" w:space="0" w:color="auto"/>
              <w:bottom w:val="single" w:sz="4" w:space="0" w:color="auto"/>
              <w:right w:val="single" w:sz="4" w:space="0" w:color="auto"/>
            </w:tcBorders>
            <w:shd w:val="clear" w:color="auto" w:fill="auto"/>
            <w:vAlign w:val="bottom"/>
          </w:tcPr>
          <w:p w:rsidR="002A78A3" w:rsidRPr="00BC0921" w:rsidRDefault="002A78A3" w:rsidP="00BC0921">
            <w:pPr>
              <w:tabs>
                <w:tab w:val="right" w:pos="317"/>
              </w:tabs>
              <w:spacing w:before="60"/>
              <w:rPr>
                <w:rFonts w:ascii="Arial Narrow" w:hAnsi="Arial Narrow"/>
                <w:b/>
                <w:bCs/>
                <w:sz w:val="20"/>
                <w:szCs w:val="20"/>
              </w:rPr>
            </w:pPr>
            <w:r w:rsidRPr="00BC0921">
              <w:rPr>
                <w:rFonts w:ascii="Arial Narrow" w:hAnsi="Arial Narrow"/>
                <w:b/>
                <w:bCs/>
                <w:sz w:val="20"/>
                <w:szCs w:val="20"/>
              </w:rPr>
              <w:t>└─┴─┘</w:t>
            </w:r>
          </w:p>
        </w:tc>
        <w:tc>
          <w:tcPr>
            <w:tcW w:w="1038" w:type="dxa"/>
            <w:tcBorders>
              <w:left w:val="nil"/>
              <w:bottom w:val="single" w:sz="6"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A12d</w:t>
            </w:r>
          </w:p>
        </w:tc>
      </w:tr>
      <w:tr w:rsidR="002A78A3" w:rsidRPr="00BC0921" w:rsidTr="00611765">
        <w:trPr>
          <w:trHeight w:val="346"/>
          <w:jc w:val="center"/>
        </w:trPr>
        <w:tc>
          <w:tcPr>
            <w:tcW w:w="4438" w:type="dxa"/>
            <w:vMerge/>
            <w:tcBorders>
              <w:left w:val="single" w:sz="6" w:space="0" w:color="auto"/>
              <w:bottom w:val="single" w:sz="6" w:space="0" w:color="auto"/>
              <w:right w:val="single" w:sz="4" w:space="0" w:color="auto"/>
            </w:tcBorders>
            <w:vAlign w:val="center"/>
          </w:tcPr>
          <w:p w:rsidR="002A78A3" w:rsidRPr="00BC0921" w:rsidRDefault="002A78A3" w:rsidP="00BC0921">
            <w:pPr>
              <w:spacing w:before="60"/>
              <w:rPr>
                <w:rFonts w:ascii="Arial Narrow" w:hAnsi="Arial Narrow"/>
                <w:sz w:val="18"/>
              </w:rPr>
            </w:pPr>
          </w:p>
        </w:tc>
        <w:tc>
          <w:tcPr>
            <w:tcW w:w="2456" w:type="dxa"/>
            <w:tcBorders>
              <w:top w:val="single" w:sz="4" w:space="0" w:color="auto"/>
              <w:left w:val="nil"/>
              <w:bottom w:val="single" w:sz="6" w:space="0" w:color="auto"/>
            </w:tcBorders>
            <w:vAlign w:val="center"/>
          </w:tcPr>
          <w:p w:rsidR="002A78A3" w:rsidRPr="004C735A" w:rsidRDefault="00F92918" w:rsidP="004C735A">
            <w:pPr>
              <w:spacing w:before="60"/>
              <w:jc w:val="right"/>
              <w:rPr>
                <w:rFonts w:ascii="Arial Narrow" w:hAnsi="Arial Narrow"/>
                <w:sz w:val="18"/>
                <w:szCs w:val="18"/>
                <w:lang w:val="fr-CH"/>
              </w:rPr>
            </w:pPr>
            <w:r w:rsidRPr="004C735A">
              <w:rPr>
                <w:rFonts w:ascii="Arial Narrow" w:hAnsi="Arial Narrow"/>
                <w:sz w:val="18"/>
                <w:szCs w:val="18"/>
                <w:lang w:val="fr-CH"/>
              </w:rPr>
              <w:t>Autre alcool exempt des taxes dans le pays</w:t>
            </w:r>
          </w:p>
        </w:tc>
        <w:tc>
          <w:tcPr>
            <w:tcW w:w="2626" w:type="dxa"/>
            <w:tcBorders>
              <w:top w:val="single" w:sz="4" w:space="0" w:color="auto"/>
              <w:bottom w:val="single" w:sz="6" w:space="0" w:color="auto"/>
              <w:right w:val="single" w:sz="4" w:space="0" w:color="auto"/>
            </w:tcBorders>
            <w:shd w:val="clear" w:color="auto" w:fill="auto"/>
            <w:vAlign w:val="bottom"/>
          </w:tcPr>
          <w:p w:rsidR="002A78A3" w:rsidRPr="00BC0921" w:rsidRDefault="002A78A3" w:rsidP="00BC0921">
            <w:pPr>
              <w:tabs>
                <w:tab w:val="right" w:pos="317"/>
              </w:tabs>
              <w:spacing w:before="60"/>
              <w:rPr>
                <w:rFonts w:ascii="Arial Narrow" w:hAnsi="Arial Narrow"/>
                <w:b/>
                <w:bCs/>
                <w:sz w:val="20"/>
                <w:szCs w:val="20"/>
              </w:rPr>
            </w:pPr>
            <w:r w:rsidRPr="00BC0921">
              <w:rPr>
                <w:rFonts w:ascii="Arial Narrow" w:hAnsi="Arial Narrow"/>
                <w:b/>
                <w:bCs/>
                <w:sz w:val="20"/>
                <w:szCs w:val="20"/>
              </w:rPr>
              <w:t>└─┴─┘</w:t>
            </w:r>
          </w:p>
        </w:tc>
        <w:tc>
          <w:tcPr>
            <w:tcW w:w="1038" w:type="dxa"/>
            <w:tcBorders>
              <w:left w:val="nil"/>
              <w:bottom w:val="single" w:sz="6" w:space="0" w:color="auto"/>
              <w:right w:val="single" w:sz="6" w:space="0" w:color="auto"/>
            </w:tcBorders>
            <w:shd w:val="clear" w:color="auto" w:fill="auto"/>
            <w:vAlign w:val="center"/>
          </w:tcPr>
          <w:p w:rsidR="002A78A3" w:rsidRPr="00BC0921" w:rsidRDefault="002A78A3" w:rsidP="00BC0921">
            <w:pPr>
              <w:jc w:val="center"/>
              <w:rPr>
                <w:rFonts w:ascii="Arial Narrow" w:hAnsi="Arial Narrow"/>
                <w:bCs/>
                <w:sz w:val="22"/>
                <w:szCs w:val="22"/>
              </w:rPr>
            </w:pPr>
            <w:r w:rsidRPr="00BC0921">
              <w:rPr>
                <w:rFonts w:ascii="Arial Narrow" w:hAnsi="Arial Narrow"/>
                <w:bCs/>
                <w:sz w:val="22"/>
                <w:szCs w:val="22"/>
              </w:rPr>
              <w:t>A12e</w:t>
            </w:r>
          </w:p>
        </w:tc>
      </w:tr>
    </w:tbl>
    <w:p w:rsidR="00BC0921" w:rsidRPr="00BC0921" w:rsidRDefault="00BC0921" w:rsidP="00BC0921"/>
    <w:bookmarkEnd w:id="4"/>
    <w:p w:rsidR="00CD3DCF" w:rsidRDefault="00CD3DCF"/>
    <w:p w:rsidR="00F40B32" w:rsidRDefault="00F40B32" w:rsidP="00F40B32"/>
    <w:p w:rsidR="00F40B32" w:rsidRDefault="00F40B32" w:rsidP="00F40B32"/>
    <w:p w:rsidR="00F40B32" w:rsidRDefault="00F40B32"/>
    <w:p w:rsidR="00A50D8D" w:rsidRDefault="00A50D8D" w:rsidP="004C324A"/>
    <w:p w:rsidR="00554E8B" w:rsidRPr="00372096" w:rsidRDefault="00554E8B">
      <w:pPr>
        <w:rPr>
          <w:sz w:val="2"/>
          <w:szCs w:val="2"/>
        </w:rPr>
      </w:pPr>
      <w:r>
        <w:br w:type="page"/>
      </w:r>
      <w:bookmarkEnd w:id="2"/>
      <w:bookmarkEnd w:id="3"/>
    </w:p>
    <w:tbl>
      <w:tblPr>
        <w:tblW w:w="10481" w:type="dxa"/>
        <w:jc w:val="center"/>
        <w:tblInd w:w="25" w:type="dxa"/>
        <w:tblLayout w:type="fixed"/>
        <w:tblLook w:val="0000" w:firstRow="0" w:lastRow="0" w:firstColumn="0" w:lastColumn="0" w:noHBand="0" w:noVBand="0"/>
      </w:tblPr>
      <w:tblGrid>
        <w:gridCol w:w="4404"/>
        <w:gridCol w:w="2453"/>
        <w:gridCol w:w="604"/>
        <w:gridCol w:w="2061"/>
        <w:gridCol w:w="959"/>
      </w:tblGrid>
      <w:tr w:rsidR="00F35515" w:rsidRPr="00181ACC" w:rsidTr="00F216E7">
        <w:trPr>
          <w:jc w:val="center"/>
        </w:trPr>
        <w:tc>
          <w:tcPr>
            <w:tcW w:w="10481" w:type="dxa"/>
            <w:gridSpan w:val="5"/>
            <w:tcBorders>
              <w:top w:val="single" w:sz="6" w:space="0" w:color="auto"/>
              <w:left w:val="single" w:sz="6" w:space="0" w:color="auto"/>
              <w:bottom w:val="single" w:sz="4" w:space="0" w:color="auto"/>
              <w:right w:val="single" w:sz="6" w:space="0" w:color="auto"/>
            </w:tcBorders>
            <w:shd w:val="pct15" w:color="auto" w:fill="FFFFFF"/>
          </w:tcPr>
          <w:p w:rsidR="00F35515" w:rsidRPr="00880010" w:rsidRDefault="00F35515" w:rsidP="00925A63">
            <w:pPr>
              <w:tabs>
                <w:tab w:val="right" w:pos="1450"/>
              </w:tabs>
              <w:spacing w:before="40" w:after="40"/>
              <w:rPr>
                <w:rFonts w:ascii="Arial Narrow" w:hAnsi="Arial Narrow"/>
                <w:b/>
                <w:lang w:val="fr-CH"/>
              </w:rPr>
            </w:pPr>
            <w:r w:rsidRPr="00880010">
              <w:rPr>
                <w:lang w:val="fr-CH"/>
              </w:rPr>
              <w:lastRenderedPageBreak/>
              <w:br w:type="page"/>
            </w:r>
            <w:r w:rsidR="00880010" w:rsidRPr="00B622FE">
              <w:rPr>
                <w:rFonts w:ascii="Arial Narrow" w:hAnsi="Arial Narrow"/>
                <w:b/>
                <w:lang w:val="fr-FR"/>
              </w:rPr>
              <w:t>MODULE DE BASE: Hygiène alimentaire</w:t>
            </w:r>
          </w:p>
        </w:tc>
      </w:tr>
      <w:tr w:rsidR="00F35515" w:rsidRPr="00181ACC" w:rsidTr="00F216E7">
        <w:trPr>
          <w:jc w:val="center"/>
        </w:trPr>
        <w:tc>
          <w:tcPr>
            <w:tcW w:w="10481" w:type="dxa"/>
            <w:gridSpan w:val="5"/>
            <w:tcBorders>
              <w:left w:val="single" w:sz="6" w:space="0" w:color="auto"/>
              <w:right w:val="single" w:sz="6" w:space="0" w:color="auto"/>
            </w:tcBorders>
            <w:vAlign w:val="center"/>
          </w:tcPr>
          <w:p w:rsidR="00F35515" w:rsidRPr="00880010" w:rsidRDefault="00880010" w:rsidP="00925A63">
            <w:pPr>
              <w:rPr>
                <w:rFonts w:ascii="Arial Narrow" w:hAnsi="Arial Narrow"/>
                <w:sz w:val="18"/>
                <w:lang w:val="fr-CH"/>
              </w:rPr>
            </w:pPr>
            <w:r w:rsidRPr="00461BAF">
              <w:rPr>
                <w:rFonts w:ascii="Arial Narrow" w:hAnsi="Arial Narrow"/>
                <w:sz w:val="20"/>
                <w:szCs w:val="20"/>
                <w:lang w:val="fr-FR"/>
              </w:rPr>
              <w:t>Les questions suivantes portent sur votre consommation habituelle de fruits et légumes. Voilà une carte qui montre quelques exemples de fruits et légumes locaux. Chaque dessin correspond à une portion. En répondant à ces questions, pensez à une semaine type de l’année passée.</w:t>
            </w:r>
          </w:p>
        </w:tc>
      </w:tr>
      <w:tr w:rsidR="00F35515" w:rsidRPr="00642FB6" w:rsidTr="00EE0C44">
        <w:trPr>
          <w:trHeight w:val="302"/>
          <w:jc w:val="center"/>
        </w:trPr>
        <w:tc>
          <w:tcPr>
            <w:tcW w:w="4404" w:type="dxa"/>
            <w:tcBorders>
              <w:top w:val="single" w:sz="4" w:space="0" w:color="auto"/>
              <w:left w:val="single" w:sz="6" w:space="0" w:color="auto"/>
              <w:bottom w:val="single" w:sz="4" w:space="0" w:color="auto"/>
              <w:right w:val="single" w:sz="4" w:space="0" w:color="auto"/>
            </w:tcBorders>
            <w:vAlign w:val="center"/>
          </w:tcPr>
          <w:p w:rsidR="00F35515" w:rsidRPr="00642FB6" w:rsidRDefault="00F35515" w:rsidP="00925A63">
            <w:pPr>
              <w:spacing w:before="40" w:after="40"/>
              <w:rPr>
                <w:rFonts w:ascii="Arial Narrow" w:hAnsi="Arial Narrow"/>
                <w:sz w:val="18"/>
              </w:rPr>
            </w:pPr>
            <w:r w:rsidRPr="00CC6C6C">
              <w:rPr>
                <w:rFonts w:ascii="Arial Narrow" w:hAnsi="Arial Narrow"/>
                <w:b/>
                <w:sz w:val="22"/>
              </w:rPr>
              <w:t>Question</w:t>
            </w:r>
          </w:p>
        </w:tc>
        <w:tc>
          <w:tcPr>
            <w:tcW w:w="5118" w:type="dxa"/>
            <w:gridSpan w:val="3"/>
            <w:tcBorders>
              <w:top w:val="single" w:sz="4" w:space="0" w:color="auto"/>
              <w:left w:val="nil"/>
              <w:bottom w:val="single" w:sz="6" w:space="0" w:color="auto"/>
              <w:right w:val="single" w:sz="6" w:space="0" w:color="auto"/>
            </w:tcBorders>
            <w:vAlign w:val="center"/>
          </w:tcPr>
          <w:p w:rsidR="00F35515" w:rsidRPr="00642FB6" w:rsidRDefault="00880010" w:rsidP="00925A63">
            <w:pPr>
              <w:spacing w:before="40" w:after="40"/>
              <w:jc w:val="center"/>
              <w:rPr>
                <w:rFonts w:ascii="Arial Narrow" w:hAnsi="Arial Narrow"/>
                <w:sz w:val="22"/>
              </w:rPr>
            </w:pPr>
            <w:r>
              <w:rPr>
                <w:rFonts w:ascii="Arial Narrow" w:hAnsi="Arial Narrow"/>
                <w:b/>
                <w:sz w:val="22"/>
              </w:rPr>
              <w:t>Ré</w:t>
            </w:r>
            <w:r w:rsidR="00F35515" w:rsidRPr="00642FB6">
              <w:rPr>
                <w:rFonts w:ascii="Arial Narrow" w:hAnsi="Arial Narrow"/>
                <w:b/>
                <w:sz w:val="22"/>
              </w:rPr>
              <w:t>ponse</w:t>
            </w:r>
          </w:p>
        </w:tc>
        <w:tc>
          <w:tcPr>
            <w:tcW w:w="959" w:type="dxa"/>
            <w:tcBorders>
              <w:top w:val="single" w:sz="6" w:space="0" w:color="auto"/>
              <w:left w:val="single" w:sz="6" w:space="0" w:color="auto"/>
              <w:bottom w:val="single" w:sz="6" w:space="0" w:color="auto"/>
              <w:right w:val="single" w:sz="6" w:space="0" w:color="auto"/>
            </w:tcBorders>
            <w:vAlign w:val="center"/>
          </w:tcPr>
          <w:p w:rsidR="00F35515" w:rsidRPr="00E74849" w:rsidRDefault="00F35515" w:rsidP="00925A63">
            <w:pPr>
              <w:spacing w:before="40" w:after="40"/>
              <w:jc w:val="center"/>
              <w:rPr>
                <w:rFonts w:ascii="Arial Narrow" w:hAnsi="Arial Narrow"/>
                <w:b/>
                <w:sz w:val="22"/>
              </w:rPr>
            </w:pPr>
            <w:r w:rsidRPr="008F1B82">
              <w:rPr>
                <w:rFonts w:ascii="Arial Narrow" w:hAnsi="Arial Narrow"/>
                <w:b/>
                <w:sz w:val="22"/>
              </w:rPr>
              <w:t>Code</w:t>
            </w:r>
          </w:p>
        </w:tc>
      </w:tr>
      <w:tr w:rsidR="00880010" w:rsidRPr="001B2345" w:rsidTr="00EE0C44">
        <w:trPr>
          <w:trHeight w:hRule="exact" w:val="850"/>
          <w:jc w:val="center"/>
        </w:trPr>
        <w:tc>
          <w:tcPr>
            <w:tcW w:w="4404" w:type="dxa"/>
            <w:tcBorders>
              <w:top w:val="single" w:sz="4" w:space="0" w:color="auto"/>
              <w:left w:val="single" w:sz="6" w:space="0" w:color="auto"/>
              <w:right w:val="single" w:sz="4" w:space="0" w:color="auto"/>
            </w:tcBorders>
            <w:vAlign w:val="center"/>
          </w:tcPr>
          <w:p w:rsidR="00880010" w:rsidRPr="00461BAF" w:rsidRDefault="00880010" w:rsidP="009E0247">
            <w:pPr>
              <w:spacing w:before="60"/>
              <w:rPr>
                <w:rFonts w:ascii="Arial Narrow" w:hAnsi="Arial Narrow"/>
                <w:sz w:val="18"/>
                <w:lang w:val="fr-FR"/>
              </w:rPr>
            </w:pPr>
            <w:r w:rsidRPr="00461BAF">
              <w:rPr>
                <w:rFonts w:ascii="Arial Narrow" w:hAnsi="Arial Narrow"/>
                <w:sz w:val="18"/>
                <w:lang w:val="fr-FR"/>
              </w:rPr>
              <w:t xml:space="preserve">Habituellement, combien de jours par semaine </w:t>
            </w:r>
            <w:r w:rsidRPr="00461BAF">
              <w:rPr>
                <w:rFonts w:ascii="Arial Narrow" w:hAnsi="Arial Narrow"/>
                <w:b/>
                <w:sz w:val="18"/>
                <w:lang w:val="fr-FR"/>
              </w:rPr>
              <w:t>consommez-vous des fruits</w:t>
            </w:r>
            <w:r w:rsidRPr="00461BAF">
              <w:rPr>
                <w:rFonts w:ascii="Arial Narrow" w:hAnsi="Arial Narrow"/>
                <w:sz w:val="18"/>
                <w:lang w:val="fr-FR"/>
              </w:rPr>
              <w:t> ?</w:t>
            </w:r>
          </w:p>
          <w:p w:rsidR="00880010" w:rsidRPr="00642FB6" w:rsidRDefault="00880010" w:rsidP="009E0247">
            <w:pPr>
              <w:spacing w:before="60"/>
              <w:rPr>
                <w:rFonts w:ascii="Arial Narrow" w:hAnsi="Arial Narrow"/>
                <w:i/>
                <w:sz w:val="18"/>
              </w:rPr>
            </w:pPr>
            <w:r>
              <w:rPr>
                <w:rFonts w:ascii="Arial Narrow" w:hAnsi="Arial Narrow"/>
                <w:i/>
                <w:sz w:val="18"/>
                <w:lang w:val="fr-FR"/>
              </w:rPr>
              <w:t>(</w:t>
            </w:r>
            <w:r w:rsidRPr="00461BAF">
              <w:rPr>
                <w:rFonts w:ascii="Arial Narrow" w:hAnsi="Arial Narrow"/>
                <w:i/>
                <w:sz w:val="18"/>
                <w:lang w:val="fr-FR"/>
              </w:rPr>
              <w:t>UTILISER LES CARTES</w:t>
            </w:r>
            <w:r>
              <w:rPr>
                <w:rFonts w:ascii="Arial Narrow" w:hAnsi="Arial Narrow"/>
                <w:i/>
                <w:sz w:val="18"/>
                <w:lang w:val="fr-FR"/>
              </w:rPr>
              <w:t>)</w:t>
            </w:r>
          </w:p>
        </w:tc>
        <w:tc>
          <w:tcPr>
            <w:tcW w:w="2453" w:type="dxa"/>
            <w:tcBorders>
              <w:top w:val="single" w:sz="6" w:space="0" w:color="auto"/>
              <w:left w:val="nil"/>
            </w:tcBorders>
            <w:vAlign w:val="center"/>
          </w:tcPr>
          <w:p w:rsidR="00880010" w:rsidRPr="00880010" w:rsidRDefault="00880010" w:rsidP="00920C98">
            <w:pPr>
              <w:spacing w:before="120"/>
              <w:jc w:val="right"/>
              <w:rPr>
                <w:rFonts w:ascii="Arial Narrow" w:hAnsi="Arial Narrow"/>
                <w:sz w:val="18"/>
                <w:lang w:val="fr-CH"/>
              </w:rPr>
            </w:pPr>
            <w:r w:rsidRPr="00EC4D75">
              <w:rPr>
                <w:rFonts w:ascii="Arial Narrow" w:hAnsi="Arial Narrow"/>
                <w:sz w:val="18"/>
                <w:lang w:val="fr-FR"/>
              </w:rPr>
              <w:t>Nombre de jours</w:t>
            </w:r>
            <w:r w:rsidRPr="00EC4D75">
              <w:rPr>
                <w:rFonts w:ascii="Arial Narrow" w:hAnsi="Arial Narrow"/>
                <w:sz w:val="18"/>
                <w:lang w:val="fr-FR"/>
              </w:rPr>
              <w:br/>
            </w:r>
            <w:r>
              <w:rPr>
                <w:rFonts w:ascii="Arial Narrow" w:hAnsi="Arial Narrow"/>
                <w:sz w:val="18"/>
                <w:lang w:val="fr-FR"/>
              </w:rPr>
              <w:t>Ne sait pas</w:t>
            </w:r>
            <w:r w:rsidRPr="00EC4D75">
              <w:rPr>
                <w:rFonts w:ascii="Arial Narrow" w:hAnsi="Arial Narrow"/>
                <w:sz w:val="18"/>
                <w:lang w:val="fr-FR"/>
              </w:rPr>
              <w:t xml:space="preserve"> 77</w:t>
            </w:r>
          </w:p>
        </w:tc>
        <w:tc>
          <w:tcPr>
            <w:tcW w:w="2665" w:type="dxa"/>
            <w:gridSpan w:val="2"/>
            <w:tcBorders>
              <w:top w:val="single" w:sz="6" w:space="0" w:color="auto"/>
              <w:right w:val="single" w:sz="4" w:space="0" w:color="auto"/>
            </w:tcBorders>
            <w:vAlign w:val="bottom"/>
          </w:tcPr>
          <w:p w:rsidR="00880010" w:rsidRPr="00880010" w:rsidRDefault="00880010" w:rsidP="00920C98">
            <w:pPr>
              <w:pStyle w:val="Heading9"/>
              <w:tabs>
                <w:tab w:val="clear" w:pos="1450"/>
              </w:tabs>
              <w:spacing w:before="60"/>
              <w:rPr>
                <w:rFonts w:ascii="Arial Narrow" w:hAnsi="Arial Narrow"/>
                <w:sz w:val="18"/>
                <w:szCs w:val="18"/>
                <w:lang w:val="fr-CH"/>
              </w:rPr>
            </w:pPr>
            <w:r w:rsidRPr="00880010">
              <w:rPr>
                <w:rFonts w:ascii="Arial Narrow" w:hAnsi="Arial Narrow"/>
                <w:sz w:val="20"/>
                <w:lang w:val="fr-CH"/>
              </w:rPr>
              <w:t xml:space="preserve">└─┴─┘  </w:t>
            </w:r>
            <w:r w:rsidRPr="00EC4D75">
              <w:rPr>
                <w:rFonts w:ascii="Arial Narrow" w:hAnsi="Arial Narrow"/>
                <w:sz w:val="18"/>
                <w:szCs w:val="18"/>
                <w:lang w:val="fr-FR"/>
              </w:rPr>
              <w:t xml:space="preserve">Si </w:t>
            </w:r>
            <w:r>
              <w:rPr>
                <w:rFonts w:ascii="Arial Narrow" w:hAnsi="Arial Narrow"/>
                <w:sz w:val="18"/>
                <w:szCs w:val="18"/>
                <w:lang w:val="fr-FR"/>
              </w:rPr>
              <w:t>aucun</w:t>
            </w:r>
            <w:r w:rsidRPr="00EC4D75">
              <w:rPr>
                <w:rFonts w:ascii="Arial Narrow" w:hAnsi="Arial Narrow"/>
                <w:sz w:val="18"/>
                <w:szCs w:val="18"/>
                <w:lang w:val="fr-FR"/>
              </w:rPr>
              <w:t xml:space="preserve"> j</w:t>
            </w:r>
            <w:r>
              <w:rPr>
                <w:rFonts w:ascii="Arial Narrow" w:hAnsi="Arial Narrow"/>
                <w:sz w:val="18"/>
                <w:szCs w:val="18"/>
                <w:lang w:val="fr-FR"/>
              </w:rPr>
              <w:t>our</w:t>
            </w:r>
            <w:r w:rsidRPr="00EC4D75">
              <w:rPr>
                <w:rFonts w:ascii="Arial Narrow" w:hAnsi="Arial Narrow"/>
                <w:sz w:val="18"/>
                <w:szCs w:val="18"/>
                <w:lang w:val="fr-FR"/>
              </w:rPr>
              <w:t>, aller à D3</w:t>
            </w:r>
          </w:p>
        </w:tc>
        <w:tc>
          <w:tcPr>
            <w:tcW w:w="959" w:type="dxa"/>
            <w:tcBorders>
              <w:top w:val="single" w:sz="4" w:space="0" w:color="auto"/>
              <w:left w:val="nil"/>
              <w:right w:val="single" w:sz="6" w:space="0" w:color="auto"/>
            </w:tcBorders>
            <w:shd w:val="clear" w:color="auto" w:fill="auto"/>
            <w:vAlign w:val="center"/>
          </w:tcPr>
          <w:p w:rsidR="00880010" w:rsidRPr="001B2345" w:rsidRDefault="00880010" w:rsidP="00925A63">
            <w:pPr>
              <w:pStyle w:val="Heading9"/>
              <w:tabs>
                <w:tab w:val="clear" w:pos="1450"/>
              </w:tabs>
              <w:spacing w:before="60"/>
              <w:jc w:val="center"/>
              <w:rPr>
                <w:rFonts w:ascii="Arial Narrow" w:hAnsi="Arial Narrow"/>
                <w:bCs/>
                <w:i w:val="0"/>
                <w:iCs w:val="0"/>
                <w:sz w:val="18"/>
                <w:lang w:val="en-GB"/>
              </w:rPr>
            </w:pPr>
            <w:r w:rsidRPr="001B2345">
              <w:rPr>
                <w:rFonts w:ascii="Arial Narrow" w:hAnsi="Arial Narrow"/>
                <w:bCs/>
                <w:i w:val="0"/>
                <w:iCs w:val="0"/>
                <w:sz w:val="22"/>
                <w:szCs w:val="22"/>
              </w:rPr>
              <w:t>D1</w:t>
            </w:r>
          </w:p>
        </w:tc>
      </w:tr>
      <w:tr w:rsidR="00880010" w:rsidRPr="001B2345" w:rsidTr="00EE0C44">
        <w:trPr>
          <w:trHeight w:hRule="exact" w:val="829"/>
          <w:jc w:val="center"/>
        </w:trPr>
        <w:tc>
          <w:tcPr>
            <w:tcW w:w="4404" w:type="dxa"/>
            <w:tcBorders>
              <w:top w:val="single" w:sz="4" w:space="0" w:color="auto"/>
              <w:left w:val="single" w:sz="6" w:space="0" w:color="auto"/>
              <w:right w:val="single" w:sz="4" w:space="0" w:color="auto"/>
            </w:tcBorders>
            <w:vAlign w:val="center"/>
          </w:tcPr>
          <w:p w:rsidR="00880010" w:rsidRPr="00461BAF" w:rsidRDefault="00880010" w:rsidP="009E0247">
            <w:pPr>
              <w:spacing w:before="60"/>
              <w:rPr>
                <w:rFonts w:ascii="Arial Narrow" w:hAnsi="Arial Narrow"/>
                <w:sz w:val="18"/>
                <w:lang w:val="fr-FR"/>
              </w:rPr>
            </w:pPr>
            <w:r w:rsidRPr="00461BAF">
              <w:rPr>
                <w:rFonts w:ascii="Arial Narrow" w:hAnsi="Arial Narrow"/>
                <w:sz w:val="18"/>
                <w:lang w:val="fr-FR"/>
              </w:rPr>
              <w:t xml:space="preserve">Combien de </w:t>
            </w:r>
            <w:r w:rsidRPr="00461BAF">
              <w:rPr>
                <w:rFonts w:ascii="Arial Narrow" w:hAnsi="Arial Narrow"/>
                <w:b/>
                <w:sz w:val="18"/>
                <w:lang w:val="fr-FR"/>
              </w:rPr>
              <w:t>portions</w:t>
            </w:r>
            <w:r w:rsidRPr="00461BAF">
              <w:rPr>
                <w:rFonts w:ascii="Arial Narrow" w:hAnsi="Arial Narrow"/>
                <w:sz w:val="18"/>
                <w:lang w:val="fr-FR"/>
              </w:rPr>
              <w:t xml:space="preserve"> de fruits mangez-vous lors d’une de ces journées ?</w:t>
            </w:r>
          </w:p>
          <w:p w:rsidR="00880010" w:rsidRPr="00A50D8D" w:rsidRDefault="00880010" w:rsidP="009E0247">
            <w:pPr>
              <w:pStyle w:val="Footer"/>
              <w:tabs>
                <w:tab w:val="clear" w:pos="4153"/>
                <w:tab w:val="clear" w:pos="8306"/>
              </w:tabs>
              <w:spacing w:before="60"/>
              <w:rPr>
                <w:rFonts w:ascii="Arial Narrow" w:hAnsi="Arial Narrow"/>
                <w:i/>
                <w:iCs/>
                <w:color w:val="FF6600"/>
                <w:sz w:val="18"/>
              </w:rPr>
            </w:pPr>
            <w:r>
              <w:rPr>
                <w:rFonts w:ascii="Arial Narrow" w:hAnsi="Arial Narrow"/>
                <w:i/>
                <w:sz w:val="18"/>
                <w:lang w:val="fr-FR"/>
              </w:rPr>
              <w:t>(</w:t>
            </w:r>
            <w:r w:rsidRPr="00461BAF">
              <w:rPr>
                <w:rFonts w:ascii="Arial Narrow" w:hAnsi="Arial Narrow"/>
                <w:i/>
                <w:sz w:val="18"/>
                <w:lang w:val="fr-FR"/>
              </w:rPr>
              <w:t>UTILISER LES CARTES</w:t>
            </w:r>
            <w:r>
              <w:rPr>
                <w:rFonts w:ascii="Arial Narrow" w:hAnsi="Arial Narrow"/>
                <w:i/>
                <w:sz w:val="18"/>
                <w:lang w:val="fr-FR"/>
              </w:rPr>
              <w:t>)</w:t>
            </w:r>
          </w:p>
        </w:tc>
        <w:tc>
          <w:tcPr>
            <w:tcW w:w="2453" w:type="dxa"/>
            <w:tcBorders>
              <w:top w:val="single" w:sz="4" w:space="0" w:color="auto"/>
              <w:left w:val="nil"/>
            </w:tcBorders>
            <w:shd w:val="clear" w:color="auto" w:fill="auto"/>
            <w:vAlign w:val="center"/>
          </w:tcPr>
          <w:p w:rsidR="00880010" w:rsidRPr="00880010" w:rsidRDefault="00880010" w:rsidP="00925A63">
            <w:pPr>
              <w:spacing w:before="60"/>
              <w:jc w:val="right"/>
              <w:rPr>
                <w:rFonts w:ascii="Arial Narrow" w:hAnsi="Arial Narrow"/>
                <w:sz w:val="18"/>
                <w:lang w:val="fr-CH"/>
              </w:rPr>
            </w:pPr>
            <w:r w:rsidRPr="00EC4D75">
              <w:rPr>
                <w:rFonts w:ascii="Arial Narrow" w:hAnsi="Arial Narrow"/>
                <w:sz w:val="18"/>
                <w:lang w:val="fr-FR"/>
              </w:rPr>
              <w:t>Nombre de jours</w:t>
            </w:r>
            <w:r w:rsidRPr="00EC4D75">
              <w:rPr>
                <w:rFonts w:ascii="Arial Narrow" w:hAnsi="Arial Narrow"/>
                <w:sz w:val="18"/>
                <w:lang w:val="fr-FR"/>
              </w:rPr>
              <w:br/>
            </w:r>
            <w:r>
              <w:rPr>
                <w:rFonts w:ascii="Arial Narrow" w:hAnsi="Arial Narrow"/>
                <w:sz w:val="18"/>
                <w:lang w:val="fr-FR"/>
              </w:rPr>
              <w:t>Ne sait pas</w:t>
            </w:r>
            <w:r w:rsidRPr="00EC4D75">
              <w:rPr>
                <w:rFonts w:ascii="Arial Narrow" w:hAnsi="Arial Narrow"/>
                <w:sz w:val="18"/>
                <w:lang w:val="fr-FR"/>
              </w:rPr>
              <w:t xml:space="preserve"> 77</w:t>
            </w:r>
          </w:p>
        </w:tc>
        <w:tc>
          <w:tcPr>
            <w:tcW w:w="2665" w:type="dxa"/>
            <w:gridSpan w:val="2"/>
            <w:tcBorders>
              <w:top w:val="single" w:sz="4" w:space="0" w:color="auto"/>
              <w:right w:val="single" w:sz="4" w:space="0" w:color="auto"/>
            </w:tcBorders>
            <w:vAlign w:val="bottom"/>
          </w:tcPr>
          <w:p w:rsidR="00880010" w:rsidRPr="00502786" w:rsidRDefault="00880010" w:rsidP="00163E48">
            <w:pPr>
              <w:rPr>
                <w:rFonts w:ascii="Arial Narrow" w:hAnsi="Arial Narrow"/>
                <w:iCs/>
                <w:sz w:val="20"/>
                <w:szCs w:val="22"/>
              </w:rPr>
            </w:pPr>
            <w:r w:rsidRPr="00911F5C">
              <w:rPr>
                <w:rFonts w:ascii="Arial Narrow" w:hAnsi="Arial Narrow"/>
                <w:sz w:val="20"/>
              </w:rPr>
              <w:t>└─┴─┘</w:t>
            </w:r>
          </w:p>
        </w:tc>
        <w:tc>
          <w:tcPr>
            <w:tcW w:w="959" w:type="dxa"/>
            <w:tcBorders>
              <w:top w:val="single" w:sz="4" w:space="0" w:color="auto"/>
              <w:left w:val="nil"/>
              <w:right w:val="single" w:sz="6" w:space="0" w:color="auto"/>
            </w:tcBorders>
            <w:vAlign w:val="center"/>
          </w:tcPr>
          <w:p w:rsidR="00880010" w:rsidRPr="00F35515" w:rsidRDefault="00880010" w:rsidP="00925A63">
            <w:pPr>
              <w:pStyle w:val="Heading9"/>
              <w:tabs>
                <w:tab w:val="clear" w:pos="1450"/>
              </w:tabs>
              <w:spacing w:before="60"/>
              <w:jc w:val="center"/>
              <w:rPr>
                <w:rFonts w:ascii="Arial Narrow" w:hAnsi="Arial Narrow"/>
                <w:bCs/>
                <w:i w:val="0"/>
                <w:iCs w:val="0"/>
                <w:sz w:val="22"/>
                <w:szCs w:val="22"/>
              </w:rPr>
            </w:pPr>
            <w:r w:rsidRPr="00F35515">
              <w:rPr>
                <w:rFonts w:ascii="Arial Narrow" w:hAnsi="Arial Narrow"/>
                <w:bCs/>
                <w:i w:val="0"/>
                <w:iCs w:val="0"/>
                <w:sz w:val="22"/>
                <w:szCs w:val="22"/>
              </w:rPr>
              <w:t>D2</w:t>
            </w:r>
          </w:p>
        </w:tc>
      </w:tr>
      <w:tr w:rsidR="00880010" w:rsidRPr="001B2345" w:rsidTr="00EE0C44">
        <w:trPr>
          <w:trHeight w:hRule="exact" w:val="855"/>
          <w:jc w:val="center"/>
        </w:trPr>
        <w:tc>
          <w:tcPr>
            <w:tcW w:w="4404" w:type="dxa"/>
            <w:tcBorders>
              <w:top w:val="single" w:sz="4" w:space="0" w:color="auto"/>
              <w:left w:val="single" w:sz="6" w:space="0" w:color="auto"/>
              <w:bottom w:val="single" w:sz="4" w:space="0" w:color="auto"/>
              <w:right w:val="single" w:sz="4" w:space="0" w:color="auto"/>
            </w:tcBorders>
            <w:vAlign w:val="center"/>
          </w:tcPr>
          <w:p w:rsidR="00880010" w:rsidRPr="00461BAF" w:rsidRDefault="00880010" w:rsidP="009E0247">
            <w:pPr>
              <w:spacing w:before="60"/>
              <w:rPr>
                <w:rFonts w:ascii="Arial Narrow" w:hAnsi="Arial Narrow"/>
                <w:sz w:val="18"/>
                <w:lang w:val="fr-FR"/>
              </w:rPr>
            </w:pPr>
            <w:r w:rsidRPr="00461BAF">
              <w:rPr>
                <w:rFonts w:ascii="Arial Narrow" w:hAnsi="Arial Narrow"/>
                <w:sz w:val="18"/>
                <w:lang w:val="fr-FR"/>
              </w:rPr>
              <w:t xml:space="preserve">Habituellement, combien de jours par semaine </w:t>
            </w:r>
            <w:r w:rsidRPr="00461BAF">
              <w:rPr>
                <w:rFonts w:ascii="Arial Narrow" w:hAnsi="Arial Narrow"/>
                <w:b/>
                <w:sz w:val="18"/>
                <w:lang w:val="fr-FR"/>
              </w:rPr>
              <w:t>consommez-vous des légumes</w:t>
            </w:r>
            <w:r w:rsidRPr="00461BAF">
              <w:rPr>
                <w:rFonts w:ascii="Arial Narrow" w:hAnsi="Arial Narrow"/>
                <w:sz w:val="18"/>
                <w:lang w:val="fr-FR"/>
              </w:rPr>
              <w:t> ?</w:t>
            </w:r>
          </w:p>
          <w:p w:rsidR="00880010" w:rsidRPr="00163E48" w:rsidRDefault="00880010" w:rsidP="009E0247">
            <w:pPr>
              <w:spacing w:before="60"/>
              <w:rPr>
                <w:rFonts w:ascii="Arial Narrow" w:hAnsi="Arial Narrow"/>
                <w:b/>
                <w:sz w:val="18"/>
              </w:rPr>
            </w:pPr>
            <w:r>
              <w:rPr>
                <w:rFonts w:ascii="Arial Narrow" w:hAnsi="Arial Narrow"/>
                <w:i/>
                <w:sz w:val="18"/>
                <w:lang w:val="fr-FR"/>
              </w:rPr>
              <w:t>(</w:t>
            </w:r>
            <w:r w:rsidRPr="00461BAF">
              <w:rPr>
                <w:rFonts w:ascii="Arial Narrow" w:hAnsi="Arial Narrow"/>
                <w:i/>
                <w:sz w:val="18"/>
                <w:lang w:val="fr-FR"/>
              </w:rPr>
              <w:t>UTILISER LES CARTES</w:t>
            </w:r>
            <w:r>
              <w:rPr>
                <w:rFonts w:ascii="Arial Narrow" w:hAnsi="Arial Narrow"/>
                <w:i/>
                <w:sz w:val="18"/>
                <w:lang w:val="fr-FR"/>
              </w:rPr>
              <w:t>)</w:t>
            </w:r>
          </w:p>
        </w:tc>
        <w:tc>
          <w:tcPr>
            <w:tcW w:w="2453" w:type="dxa"/>
            <w:tcBorders>
              <w:top w:val="single" w:sz="4" w:space="0" w:color="auto"/>
              <w:left w:val="nil"/>
              <w:bottom w:val="single" w:sz="4" w:space="0" w:color="auto"/>
            </w:tcBorders>
            <w:vAlign w:val="center"/>
          </w:tcPr>
          <w:p w:rsidR="00880010" w:rsidRPr="00880010" w:rsidRDefault="00880010" w:rsidP="00920C98">
            <w:pPr>
              <w:spacing w:before="120"/>
              <w:jc w:val="right"/>
              <w:rPr>
                <w:rFonts w:ascii="Arial Narrow" w:hAnsi="Arial Narrow"/>
                <w:sz w:val="18"/>
                <w:lang w:val="fr-CH"/>
              </w:rPr>
            </w:pPr>
            <w:r w:rsidRPr="00EC4D75">
              <w:rPr>
                <w:rFonts w:ascii="Arial Narrow" w:hAnsi="Arial Narrow"/>
                <w:sz w:val="18"/>
                <w:lang w:val="fr-FR"/>
              </w:rPr>
              <w:t>Nombre de jours</w:t>
            </w:r>
            <w:r w:rsidRPr="00EC4D75">
              <w:rPr>
                <w:rFonts w:ascii="Arial Narrow" w:hAnsi="Arial Narrow"/>
                <w:sz w:val="18"/>
                <w:lang w:val="fr-FR"/>
              </w:rPr>
              <w:br/>
            </w:r>
            <w:r>
              <w:rPr>
                <w:rFonts w:ascii="Arial Narrow" w:hAnsi="Arial Narrow"/>
                <w:sz w:val="18"/>
                <w:lang w:val="fr-FR"/>
              </w:rPr>
              <w:t>Ne sait pas</w:t>
            </w:r>
            <w:r w:rsidRPr="00EC4D75">
              <w:rPr>
                <w:rFonts w:ascii="Arial Narrow" w:hAnsi="Arial Narrow"/>
                <w:sz w:val="18"/>
                <w:lang w:val="fr-FR"/>
              </w:rPr>
              <w:t xml:space="preserve"> 77</w:t>
            </w:r>
          </w:p>
        </w:tc>
        <w:tc>
          <w:tcPr>
            <w:tcW w:w="2665" w:type="dxa"/>
            <w:gridSpan w:val="2"/>
            <w:tcBorders>
              <w:top w:val="single" w:sz="4" w:space="0" w:color="auto"/>
              <w:bottom w:val="single" w:sz="4" w:space="0" w:color="auto"/>
              <w:right w:val="single" w:sz="4" w:space="0" w:color="auto"/>
            </w:tcBorders>
            <w:shd w:val="clear" w:color="auto" w:fill="auto"/>
            <w:vAlign w:val="bottom"/>
          </w:tcPr>
          <w:p w:rsidR="00880010" w:rsidRPr="00880010" w:rsidRDefault="00880010" w:rsidP="00920C98">
            <w:pPr>
              <w:pStyle w:val="Heading9"/>
              <w:tabs>
                <w:tab w:val="clear" w:pos="1450"/>
              </w:tabs>
              <w:spacing w:before="60"/>
              <w:rPr>
                <w:rFonts w:ascii="Arial Narrow" w:hAnsi="Arial Narrow"/>
                <w:sz w:val="18"/>
                <w:szCs w:val="18"/>
                <w:lang w:val="fr-CH"/>
              </w:rPr>
            </w:pPr>
            <w:r w:rsidRPr="00880010">
              <w:rPr>
                <w:rFonts w:ascii="Arial Narrow" w:hAnsi="Arial Narrow"/>
                <w:sz w:val="20"/>
                <w:lang w:val="fr-CH"/>
              </w:rPr>
              <w:t xml:space="preserve">└─┴─┘  </w:t>
            </w:r>
            <w:r w:rsidRPr="00EC4D75">
              <w:rPr>
                <w:rFonts w:ascii="Arial Narrow" w:hAnsi="Arial Narrow"/>
                <w:sz w:val="18"/>
                <w:szCs w:val="18"/>
                <w:lang w:val="fr-FR"/>
              </w:rPr>
              <w:t xml:space="preserve">Si </w:t>
            </w:r>
            <w:r>
              <w:rPr>
                <w:rFonts w:ascii="Arial Narrow" w:hAnsi="Arial Narrow"/>
                <w:sz w:val="18"/>
                <w:szCs w:val="18"/>
                <w:lang w:val="fr-FR"/>
              </w:rPr>
              <w:t>aucun</w:t>
            </w:r>
            <w:r w:rsidRPr="00EC4D75">
              <w:rPr>
                <w:rFonts w:ascii="Arial Narrow" w:hAnsi="Arial Narrow"/>
                <w:sz w:val="18"/>
                <w:szCs w:val="18"/>
                <w:lang w:val="fr-FR"/>
              </w:rPr>
              <w:t xml:space="preserve"> j</w:t>
            </w:r>
            <w:r>
              <w:rPr>
                <w:rFonts w:ascii="Arial Narrow" w:hAnsi="Arial Narrow"/>
                <w:sz w:val="18"/>
                <w:szCs w:val="18"/>
                <w:lang w:val="fr-FR"/>
              </w:rPr>
              <w:t>our</w:t>
            </w:r>
            <w:r w:rsidRPr="00EC4D75">
              <w:rPr>
                <w:rFonts w:ascii="Arial Narrow" w:hAnsi="Arial Narrow"/>
                <w:sz w:val="18"/>
                <w:szCs w:val="18"/>
                <w:lang w:val="fr-FR"/>
              </w:rPr>
              <w:t>, aller à D</w:t>
            </w:r>
            <w:r w:rsidR="006C604C">
              <w:rPr>
                <w:rFonts w:ascii="Arial Narrow" w:hAnsi="Arial Narrow"/>
                <w:sz w:val="18"/>
                <w:szCs w:val="18"/>
                <w:lang w:val="fr-FR"/>
              </w:rPr>
              <w:t>5</w:t>
            </w:r>
          </w:p>
        </w:tc>
        <w:tc>
          <w:tcPr>
            <w:tcW w:w="959" w:type="dxa"/>
            <w:tcBorders>
              <w:top w:val="single" w:sz="4" w:space="0" w:color="auto"/>
              <w:left w:val="nil"/>
              <w:bottom w:val="single" w:sz="4" w:space="0" w:color="auto"/>
              <w:right w:val="single" w:sz="6" w:space="0" w:color="auto"/>
            </w:tcBorders>
            <w:shd w:val="clear" w:color="auto" w:fill="auto"/>
            <w:vAlign w:val="center"/>
          </w:tcPr>
          <w:p w:rsidR="00880010" w:rsidRPr="00F35515" w:rsidRDefault="00880010" w:rsidP="00925A63">
            <w:pPr>
              <w:tabs>
                <w:tab w:val="right" w:pos="1450"/>
              </w:tabs>
              <w:jc w:val="center"/>
              <w:rPr>
                <w:rFonts w:ascii="Arial Narrow" w:hAnsi="Arial Narrow"/>
                <w:bCs/>
                <w:iCs/>
                <w:sz w:val="22"/>
              </w:rPr>
            </w:pPr>
            <w:r w:rsidRPr="00F35515">
              <w:rPr>
                <w:rFonts w:ascii="Arial Narrow" w:hAnsi="Arial Narrow"/>
                <w:bCs/>
                <w:iCs/>
                <w:sz w:val="22"/>
              </w:rPr>
              <w:t>D3</w:t>
            </w:r>
          </w:p>
        </w:tc>
      </w:tr>
      <w:tr w:rsidR="00880010" w:rsidRPr="001B2345" w:rsidTr="00EE0C44">
        <w:trPr>
          <w:trHeight w:hRule="exact" w:val="853"/>
          <w:jc w:val="center"/>
        </w:trPr>
        <w:tc>
          <w:tcPr>
            <w:tcW w:w="4404" w:type="dxa"/>
            <w:tcBorders>
              <w:top w:val="single" w:sz="4" w:space="0" w:color="auto"/>
              <w:left w:val="single" w:sz="6" w:space="0" w:color="auto"/>
              <w:bottom w:val="single" w:sz="6" w:space="0" w:color="auto"/>
              <w:right w:val="single" w:sz="4" w:space="0" w:color="auto"/>
            </w:tcBorders>
            <w:vAlign w:val="center"/>
          </w:tcPr>
          <w:p w:rsidR="00880010" w:rsidRPr="00461BAF" w:rsidRDefault="00880010" w:rsidP="009E0247">
            <w:pPr>
              <w:spacing w:before="60"/>
              <w:rPr>
                <w:rFonts w:ascii="Arial Narrow" w:hAnsi="Arial Narrow"/>
                <w:sz w:val="18"/>
                <w:lang w:val="fr-FR"/>
              </w:rPr>
            </w:pPr>
            <w:r w:rsidRPr="00461BAF">
              <w:rPr>
                <w:rFonts w:ascii="Arial Narrow" w:hAnsi="Arial Narrow"/>
                <w:sz w:val="18"/>
                <w:lang w:val="fr-FR"/>
              </w:rPr>
              <w:t xml:space="preserve">Combien de </w:t>
            </w:r>
            <w:r w:rsidRPr="00461BAF">
              <w:rPr>
                <w:rFonts w:ascii="Arial Narrow" w:hAnsi="Arial Narrow"/>
                <w:b/>
                <w:sz w:val="18"/>
                <w:lang w:val="fr-FR"/>
              </w:rPr>
              <w:t>portions</w:t>
            </w:r>
            <w:r w:rsidRPr="00461BAF">
              <w:rPr>
                <w:rFonts w:ascii="Arial Narrow" w:hAnsi="Arial Narrow"/>
                <w:sz w:val="18"/>
                <w:lang w:val="fr-FR"/>
              </w:rPr>
              <w:t xml:space="preserve"> de légumes mangez-vous lors d’une de ces journées ?</w:t>
            </w:r>
          </w:p>
          <w:p w:rsidR="00880010" w:rsidRPr="00642FB6" w:rsidRDefault="00880010" w:rsidP="009E0247">
            <w:pPr>
              <w:spacing w:before="60"/>
              <w:rPr>
                <w:rFonts w:ascii="Arial Narrow" w:hAnsi="Arial Narrow"/>
                <w:i/>
                <w:sz w:val="18"/>
              </w:rPr>
            </w:pPr>
            <w:r>
              <w:rPr>
                <w:rFonts w:ascii="Arial Narrow" w:hAnsi="Arial Narrow"/>
                <w:i/>
                <w:sz w:val="18"/>
                <w:lang w:val="fr-FR"/>
              </w:rPr>
              <w:t>(</w:t>
            </w:r>
            <w:r w:rsidRPr="00461BAF">
              <w:rPr>
                <w:rFonts w:ascii="Arial Narrow" w:hAnsi="Arial Narrow"/>
                <w:i/>
                <w:sz w:val="18"/>
                <w:lang w:val="fr-FR"/>
              </w:rPr>
              <w:t>UTILISER LES CARTES</w:t>
            </w:r>
            <w:r>
              <w:rPr>
                <w:rFonts w:ascii="Arial Narrow" w:hAnsi="Arial Narrow"/>
                <w:i/>
                <w:sz w:val="18"/>
                <w:lang w:val="fr-FR"/>
              </w:rPr>
              <w:t>)</w:t>
            </w:r>
          </w:p>
        </w:tc>
        <w:tc>
          <w:tcPr>
            <w:tcW w:w="2453" w:type="dxa"/>
            <w:tcBorders>
              <w:top w:val="single" w:sz="4" w:space="0" w:color="auto"/>
              <w:left w:val="nil"/>
              <w:bottom w:val="single" w:sz="6" w:space="0" w:color="auto"/>
            </w:tcBorders>
            <w:vAlign w:val="center"/>
          </w:tcPr>
          <w:p w:rsidR="00880010" w:rsidRPr="00880010" w:rsidRDefault="00880010" w:rsidP="00925A63">
            <w:pPr>
              <w:spacing w:before="60"/>
              <w:jc w:val="right"/>
              <w:rPr>
                <w:rFonts w:ascii="Arial Narrow" w:hAnsi="Arial Narrow"/>
                <w:sz w:val="18"/>
                <w:lang w:val="fr-CH"/>
              </w:rPr>
            </w:pPr>
            <w:r w:rsidRPr="00EC4D75">
              <w:rPr>
                <w:rFonts w:ascii="Arial Narrow" w:hAnsi="Arial Narrow"/>
                <w:sz w:val="18"/>
                <w:lang w:val="fr-FR"/>
              </w:rPr>
              <w:t>Nombre de jours</w:t>
            </w:r>
            <w:r w:rsidRPr="00EC4D75">
              <w:rPr>
                <w:rFonts w:ascii="Arial Narrow" w:hAnsi="Arial Narrow"/>
                <w:sz w:val="18"/>
                <w:lang w:val="fr-FR"/>
              </w:rPr>
              <w:br/>
            </w:r>
            <w:r>
              <w:rPr>
                <w:rFonts w:ascii="Arial Narrow" w:hAnsi="Arial Narrow"/>
                <w:sz w:val="18"/>
                <w:lang w:val="fr-FR"/>
              </w:rPr>
              <w:t>Ne sait pas</w:t>
            </w:r>
            <w:r w:rsidRPr="00EC4D75">
              <w:rPr>
                <w:rFonts w:ascii="Arial Narrow" w:hAnsi="Arial Narrow"/>
                <w:sz w:val="18"/>
                <w:lang w:val="fr-FR"/>
              </w:rPr>
              <w:t xml:space="preserve"> 77</w:t>
            </w:r>
          </w:p>
        </w:tc>
        <w:tc>
          <w:tcPr>
            <w:tcW w:w="2665" w:type="dxa"/>
            <w:gridSpan w:val="2"/>
            <w:tcBorders>
              <w:top w:val="single" w:sz="4" w:space="0" w:color="auto"/>
              <w:bottom w:val="single" w:sz="6" w:space="0" w:color="auto"/>
              <w:right w:val="single" w:sz="4" w:space="0" w:color="auto"/>
            </w:tcBorders>
            <w:shd w:val="clear" w:color="auto" w:fill="auto"/>
            <w:vAlign w:val="bottom"/>
          </w:tcPr>
          <w:p w:rsidR="00880010" w:rsidRPr="00EF5FDC" w:rsidRDefault="00880010" w:rsidP="00163E48">
            <w:pPr>
              <w:spacing w:before="60"/>
              <w:rPr>
                <w:rFonts w:ascii="Arial Narrow" w:hAnsi="Arial Narrow"/>
                <w:b/>
                <w:sz w:val="18"/>
              </w:rPr>
            </w:pPr>
            <w:r w:rsidRPr="009D49B2">
              <w:rPr>
                <w:rFonts w:ascii="Arial Narrow" w:hAnsi="Arial Narrow"/>
                <w:sz w:val="20"/>
                <w:szCs w:val="20"/>
              </w:rPr>
              <w:t>└─┴─┘</w:t>
            </w:r>
          </w:p>
        </w:tc>
        <w:tc>
          <w:tcPr>
            <w:tcW w:w="959" w:type="dxa"/>
            <w:tcBorders>
              <w:top w:val="single" w:sz="4" w:space="0" w:color="auto"/>
              <w:left w:val="nil"/>
              <w:bottom w:val="single" w:sz="6" w:space="0" w:color="auto"/>
              <w:right w:val="single" w:sz="6" w:space="0" w:color="auto"/>
            </w:tcBorders>
            <w:shd w:val="clear" w:color="auto" w:fill="auto"/>
            <w:vAlign w:val="center"/>
          </w:tcPr>
          <w:p w:rsidR="00880010" w:rsidRPr="001B2345" w:rsidRDefault="00880010" w:rsidP="00925A63">
            <w:pPr>
              <w:jc w:val="center"/>
              <w:rPr>
                <w:rFonts w:ascii="Arial Narrow" w:hAnsi="Arial Narrow"/>
                <w:bCs/>
                <w:sz w:val="22"/>
                <w:szCs w:val="22"/>
              </w:rPr>
            </w:pPr>
            <w:r>
              <w:rPr>
                <w:rFonts w:ascii="Arial Narrow" w:hAnsi="Arial Narrow"/>
                <w:bCs/>
                <w:sz w:val="22"/>
                <w:szCs w:val="22"/>
              </w:rPr>
              <w:t>D4</w:t>
            </w:r>
          </w:p>
        </w:tc>
      </w:tr>
      <w:tr w:rsidR="00A86AA3" w:rsidRPr="008372C0" w:rsidTr="00F216E7">
        <w:tblPrEx>
          <w:tblBorders>
            <w:top w:val="single" w:sz="6" w:space="0" w:color="auto"/>
            <w:bottom w:val="single" w:sz="6" w:space="0" w:color="auto"/>
            <w:insideH w:val="single" w:sz="6" w:space="0" w:color="auto"/>
          </w:tblBorders>
        </w:tblPrEx>
        <w:trPr>
          <w:cantSplit/>
          <w:trHeight w:val="300"/>
          <w:jc w:val="center"/>
        </w:trPr>
        <w:tc>
          <w:tcPr>
            <w:tcW w:w="10481" w:type="dxa"/>
            <w:gridSpan w:val="5"/>
            <w:tcBorders>
              <w:top w:val="single" w:sz="6" w:space="0" w:color="auto"/>
              <w:left w:val="single" w:sz="6" w:space="0" w:color="auto"/>
              <w:bottom w:val="single" w:sz="6" w:space="0" w:color="auto"/>
              <w:right w:val="single" w:sz="6" w:space="0" w:color="auto"/>
            </w:tcBorders>
            <w:shd w:val="pct15" w:color="auto" w:fill="auto"/>
          </w:tcPr>
          <w:p w:rsidR="00A86AA3" w:rsidRPr="008372C0" w:rsidRDefault="00A86AA3" w:rsidP="00A86AA3">
            <w:pPr>
              <w:pStyle w:val="Heading9"/>
              <w:tabs>
                <w:tab w:val="clear" w:pos="1450"/>
              </w:tabs>
              <w:spacing w:before="60"/>
              <w:rPr>
                <w:rFonts w:ascii="Arial Narrow" w:hAnsi="Arial Narrow"/>
                <w:b/>
                <w:bCs/>
                <w:i w:val="0"/>
                <w:iCs w:val="0"/>
                <w:lang w:val="fr-FR"/>
              </w:rPr>
            </w:pPr>
            <w:r w:rsidRPr="008372C0">
              <w:rPr>
                <w:rFonts w:ascii="Arial Narrow" w:hAnsi="Arial Narrow"/>
                <w:b/>
                <w:bCs/>
                <w:i w:val="0"/>
                <w:iCs w:val="0"/>
                <w:lang w:val="fr-FR"/>
              </w:rPr>
              <w:t>Sel alimentaire</w:t>
            </w:r>
          </w:p>
        </w:tc>
      </w:tr>
      <w:tr w:rsidR="00A86AA3" w:rsidRPr="00181ACC" w:rsidTr="00F216E7">
        <w:tblPrEx>
          <w:tblBorders>
            <w:top w:val="single" w:sz="6" w:space="0" w:color="auto"/>
            <w:bottom w:val="single" w:sz="6" w:space="0" w:color="auto"/>
            <w:insideH w:val="single" w:sz="6" w:space="0" w:color="auto"/>
          </w:tblBorders>
        </w:tblPrEx>
        <w:trPr>
          <w:cantSplit/>
          <w:trHeight w:val="300"/>
          <w:jc w:val="center"/>
        </w:trPr>
        <w:tc>
          <w:tcPr>
            <w:tcW w:w="10481" w:type="dxa"/>
            <w:gridSpan w:val="5"/>
            <w:tcBorders>
              <w:top w:val="single" w:sz="6" w:space="0" w:color="auto"/>
              <w:left w:val="single" w:sz="6" w:space="0" w:color="auto"/>
              <w:bottom w:val="single" w:sz="6" w:space="0" w:color="auto"/>
              <w:right w:val="single" w:sz="6" w:space="0" w:color="auto"/>
            </w:tcBorders>
            <w:shd w:val="clear" w:color="auto" w:fill="auto"/>
          </w:tcPr>
          <w:p w:rsidR="00A86AA3" w:rsidRPr="008372C0" w:rsidRDefault="00A86AA3" w:rsidP="008D67CF">
            <w:pPr>
              <w:pStyle w:val="Heading9"/>
              <w:tabs>
                <w:tab w:val="clear" w:pos="1450"/>
              </w:tabs>
              <w:spacing w:before="60"/>
              <w:rPr>
                <w:rFonts w:ascii="Arial Narrow" w:hAnsi="Arial Narrow"/>
                <w:i w:val="0"/>
                <w:iCs w:val="0"/>
                <w:sz w:val="18"/>
                <w:lang w:val="fr-FR"/>
              </w:rPr>
            </w:pPr>
            <w:r>
              <w:rPr>
                <w:rFonts w:ascii="Arial Narrow" w:hAnsi="Arial Narrow"/>
                <w:i w:val="0"/>
                <w:iCs w:val="0"/>
                <w:sz w:val="20"/>
                <w:szCs w:val="20"/>
                <w:lang w:val="fr-FR"/>
              </w:rPr>
              <w:t>Par les</w:t>
            </w:r>
            <w:r w:rsidRPr="008372C0">
              <w:rPr>
                <w:rFonts w:ascii="Arial Narrow" w:hAnsi="Arial Narrow"/>
                <w:i w:val="0"/>
                <w:iCs w:val="0"/>
                <w:sz w:val="20"/>
                <w:szCs w:val="20"/>
                <w:lang w:val="fr-FR"/>
              </w:rPr>
              <w:t xml:space="preserve"> questions</w:t>
            </w:r>
            <w:r>
              <w:rPr>
                <w:rFonts w:ascii="Arial Narrow" w:hAnsi="Arial Narrow"/>
                <w:i w:val="0"/>
                <w:iCs w:val="0"/>
                <w:sz w:val="20"/>
                <w:szCs w:val="20"/>
                <w:lang w:val="fr-FR"/>
              </w:rPr>
              <w:t xml:space="preserve"> ci-dessous,</w:t>
            </w:r>
            <w:r w:rsidR="008D67CF">
              <w:rPr>
                <w:rFonts w:ascii="Arial Narrow" w:hAnsi="Arial Narrow"/>
                <w:i w:val="0"/>
                <w:iCs w:val="0"/>
                <w:sz w:val="20"/>
                <w:szCs w:val="20"/>
                <w:lang w:val="fr-FR"/>
              </w:rPr>
              <w:t xml:space="preserve"> </w:t>
            </w:r>
            <w:r>
              <w:rPr>
                <w:rFonts w:ascii="Arial Narrow" w:hAnsi="Arial Narrow"/>
                <w:i w:val="0"/>
                <w:iCs w:val="0"/>
                <w:sz w:val="20"/>
                <w:szCs w:val="20"/>
                <w:lang w:val="fr-FR"/>
              </w:rPr>
              <w:t>nous cherchons à en savoir plus sur votre consommation de sel. Par sel alimentaire, nous entendons le sel de table ordinaire, le sel non raffiné comme le sel marin, le sel iodé</w:t>
            </w:r>
            <w:r w:rsidRPr="008372C0">
              <w:rPr>
                <w:rFonts w:ascii="Arial Narrow" w:hAnsi="Arial Narrow"/>
                <w:i w:val="0"/>
                <w:iCs w:val="0"/>
                <w:sz w:val="20"/>
                <w:szCs w:val="20"/>
                <w:lang w:val="fr-FR"/>
              </w:rPr>
              <w:t xml:space="preserve">, </w:t>
            </w:r>
            <w:r>
              <w:rPr>
                <w:rFonts w:ascii="Arial Narrow" w:hAnsi="Arial Narrow"/>
                <w:i w:val="0"/>
                <w:iCs w:val="0"/>
                <w:sz w:val="20"/>
                <w:szCs w:val="20"/>
                <w:lang w:val="fr-FR"/>
              </w:rPr>
              <w:t>les bouillons salés, en cubes ou en poudre et les</w:t>
            </w:r>
            <w:r w:rsidRPr="008372C0">
              <w:rPr>
                <w:rFonts w:ascii="Arial Narrow" w:hAnsi="Arial Narrow"/>
                <w:i w:val="0"/>
                <w:iCs w:val="0"/>
                <w:sz w:val="20"/>
                <w:szCs w:val="20"/>
                <w:lang w:val="fr-FR"/>
              </w:rPr>
              <w:t xml:space="preserve"> sauces </w:t>
            </w:r>
            <w:r>
              <w:rPr>
                <w:rFonts w:ascii="Arial Narrow" w:hAnsi="Arial Narrow"/>
                <w:i w:val="0"/>
                <w:iCs w:val="0"/>
                <w:sz w:val="20"/>
                <w:szCs w:val="20"/>
                <w:lang w:val="fr-FR"/>
              </w:rPr>
              <w:t>salées comme les sauces de poisson ou de soja</w:t>
            </w:r>
            <w:r w:rsidRPr="008372C0">
              <w:rPr>
                <w:rFonts w:ascii="Arial Narrow" w:hAnsi="Arial Narrow"/>
                <w:i w:val="0"/>
                <w:iCs w:val="0"/>
                <w:sz w:val="20"/>
                <w:szCs w:val="20"/>
                <w:lang w:val="fr-FR"/>
              </w:rPr>
              <w:t xml:space="preserve"> (</w:t>
            </w:r>
            <w:r>
              <w:rPr>
                <w:rFonts w:ascii="Arial Narrow" w:hAnsi="Arial Narrow"/>
                <w:i w:val="0"/>
                <w:iCs w:val="0"/>
                <w:sz w:val="20"/>
                <w:szCs w:val="20"/>
                <w:lang w:val="fr-FR"/>
              </w:rPr>
              <w:t>voir la fiche</w:t>
            </w:r>
            <w:r w:rsidRPr="008372C0">
              <w:rPr>
                <w:rFonts w:ascii="Arial Narrow" w:hAnsi="Arial Narrow"/>
                <w:i w:val="0"/>
                <w:iCs w:val="0"/>
                <w:sz w:val="20"/>
                <w:szCs w:val="20"/>
                <w:lang w:val="fr-FR"/>
              </w:rPr>
              <w:t xml:space="preserve">). </w:t>
            </w:r>
            <w:r>
              <w:rPr>
                <w:rFonts w:ascii="Arial Narrow" w:hAnsi="Arial Narrow"/>
                <w:i w:val="0"/>
                <w:iCs w:val="0"/>
                <w:sz w:val="20"/>
                <w:szCs w:val="20"/>
                <w:lang w:val="fr-FR"/>
              </w:rPr>
              <w:t>Les</w:t>
            </w:r>
            <w:r w:rsidRPr="008372C0">
              <w:rPr>
                <w:rFonts w:ascii="Arial Narrow" w:hAnsi="Arial Narrow"/>
                <w:i w:val="0"/>
                <w:iCs w:val="0"/>
                <w:sz w:val="20"/>
                <w:szCs w:val="20"/>
                <w:lang w:val="fr-FR"/>
              </w:rPr>
              <w:t xml:space="preserve"> questions</w:t>
            </w:r>
            <w:r>
              <w:rPr>
                <w:rFonts w:ascii="Arial Narrow" w:hAnsi="Arial Narrow"/>
                <w:i w:val="0"/>
                <w:iCs w:val="0"/>
                <w:sz w:val="20"/>
                <w:szCs w:val="20"/>
                <w:lang w:val="fr-FR"/>
              </w:rPr>
              <w:t xml:space="preserve"> suivantes portent sur le sel que vous ajoutez dans vos plat</w:t>
            </w:r>
            <w:r w:rsidR="008D67CF">
              <w:rPr>
                <w:rFonts w:ascii="Arial Narrow" w:hAnsi="Arial Narrow"/>
                <w:i w:val="0"/>
                <w:iCs w:val="0"/>
                <w:sz w:val="20"/>
                <w:szCs w:val="20"/>
                <w:lang w:val="fr-FR"/>
              </w:rPr>
              <w:t>e</w:t>
            </w:r>
            <w:r>
              <w:rPr>
                <w:rFonts w:ascii="Arial Narrow" w:hAnsi="Arial Narrow"/>
                <w:i w:val="0"/>
                <w:iCs w:val="0"/>
                <w:sz w:val="20"/>
                <w:szCs w:val="20"/>
                <w:lang w:val="fr-FR"/>
              </w:rPr>
              <w:t>au moment de les consommer</w:t>
            </w:r>
            <w:r w:rsidRPr="008372C0">
              <w:rPr>
                <w:rFonts w:ascii="Arial Narrow" w:hAnsi="Arial Narrow"/>
                <w:i w:val="0"/>
                <w:iCs w:val="0"/>
                <w:sz w:val="20"/>
                <w:szCs w:val="20"/>
                <w:lang w:val="fr-FR"/>
              </w:rPr>
              <w:t xml:space="preserve">, </w:t>
            </w:r>
            <w:r>
              <w:rPr>
                <w:rFonts w:ascii="Arial Narrow" w:hAnsi="Arial Narrow"/>
                <w:i w:val="0"/>
                <w:iCs w:val="0"/>
                <w:sz w:val="20"/>
                <w:szCs w:val="20"/>
                <w:lang w:val="fr-FR"/>
              </w:rPr>
              <w:t>sur votre façon de préparer vos plats à la maison</w:t>
            </w:r>
            <w:r w:rsidRPr="008372C0">
              <w:rPr>
                <w:rFonts w:ascii="Arial Narrow" w:hAnsi="Arial Narrow"/>
                <w:i w:val="0"/>
                <w:iCs w:val="0"/>
                <w:sz w:val="20"/>
                <w:szCs w:val="20"/>
                <w:lang w:val="fr-FR"/>
              </w:rPr>
              <w:t xml:space="preserve">, </w:t>
            </w:r>
            <w:r>
              <w:rPr>
                <w:rFonts w:ascii="Arial Narrow" w:hAnsi="Arial Narrow"/>
                <w:i w:val="0"/>
                <w:iCs w:val="0"/>
                <w:sz w:val="20"/>
                <w:szCs w:val="20"/>
                <w:lang w:val="fr-FR"/>
              </w:rPr>
              <w:t>sur votre consommation de plats cuisinés</w:t>
            </w:r>
            <w:r w:rsidR="008D67CF">
              <w:rPr>
                <w:rFonts w:ascii="Arial Narrow" w:hAnsi="Arial Narrow"/>
                <w:i w:val="0"/>
                <w:iCs w:val="0"/>
                <w:sz w:val="20"/>
                <w:szCs w:val="20"/>
                <w:lang w:val="fr-FR"/>
              </w:rPr>
              <w:t xml:space="preserve"> </w:t>
            </w:r>
            <w:r>
              <w:rPr>
                <w:rFonts w:ascii="Arial Narrow" w:hAnsi="Arial Narrow"/>
                <w:i w:val="0"/>
                <w:iCs w:val="0"/>
                <w:sz w:val="20"/>
                <w:szCs w:val="20"/>
                <w:lang w:val="fr-FR"/>
              </w:rPr>
              <w:t xml:space="preserve">riches en sel </w:t>
            </w:r>
            <w:r w:rsidRPr="00734968">
              <w:rPr>
                <w:rFonts w:ascii="Arial Narrow" w:hAnsi="Arial Narrow"/>
                <w:i w:val="0"/>
                <w:iCs w:val="0"/>
                <w:sz w:val="20"/>
                <w:szCs w:val="20"/>
                <w:highlight w:val="yellow"/>
                <w:lang w:val="fr-FR"/>
              </w:rPr>
              <w:t xml:space="preserve">comme par exemple </w:t>
            </w:r>
            <w:r w:rsidR="00734968" w:rsidRPr="00734968">
              <w:rPr>
                <w:rFonts w:ascii="Arial Narrow" w:hAnsi="Arial Narrow"/>
                <w:i w:val="0"/>
                <w:iCs w:val="0"/>
                <w:sz w:val="20"/>
                <w:szCs w:val="20"/>
                <w:highlight w:val="yellow"/>
                <w:lang w:val="fr-FR"/>
              </w:rPr>
              <w:t>de la viande séchée au sel</w:t>
            </w:r>
            <w:r>
              <w:rPr>
                <w:rFonts w:ascii="Arial Narrow" w:hAnsi="Arial Narrow"/>
                <w:sz w:val="20"/>
                <w:szCs w:val="20"/>
                <w:lang w:val="fr-FR"/>
              </w:rPr>
              <w:t xml:space="preserve">. </w:t>
            </w:r>
            <w:r w:rsidRPr="007A3450">
              <w:rPr>
                <w:rFonts w:ascii="Arial Narrow" w:hAnsi="Arial Narrow"/>
                <w:i w:val="0"/>
                <w:sz w:val="20"/>
                <w:szCs w:val="20"/>
                <w:lang w:val="fr-FR"/>
              </w:rPr>
              <w:t>D’autres</w:t>
            </w:r>
            <w:r w:rsidRPr="008372C0">
              <w:rPr>
                <w:rFonts w:ascii="Arial Narrow" w:hAnsi="Arial Narrow"/>
                <w:i w:val="0"/>
                <w:iCs w:val="0"/>
                <w:sz w:val="20"/>
                <w:szCs w:val="20"/>
                <w:lang w:val="fr-FR"/>
              </w:rPr>
              <w:t xml:space="preserve"> questions </w:t>
            </w:r>
            <w:r>
              <w:rPr>
                <w:rFonts w:ascii="Arial Narrow" w:hAnsi="Arial Narrow"/>
                <w:i w:val="0"/>
                <w:iCs w:val="0"/>
                <w:sz w:val="20"/>
                <w:szCs w:val="20"/>
                <w:lang w:val="fr-FR"/>
              </w:rPr>
              <w:t>portent sur le contrôle de votre apport en sel.</w:t>
            </w:r>
            <w:r w:rsidR="008D67CF">
              <w:rPr>
                <w:rFonts w:ascii="Arial Narrow" w:hAnsi="Arial Narrow"/>
                <w:i w:val="0"/>
                <w:iCs w:val="0"/>
                <w:sz w:val="20"/>
                <w:szCs w:val="20"/>
                <w:lang w:val="fr-FR"/>
              </w:rPr>
              <w:t xml:space="preserve"> </w:t>
            </w:r>
            <w:r>
              <w:rPr>
                <w:rFonts w:ascii="Arial Narrow" w:hAnsi="Arial Narrow"/>
                <w:i w:val="0"/>
                <w:iCs w:val="0"/>
                <w:sz w:val="20"/>
                <w:szCs w:val="20"/>
                <w:lang w:val="fr-FR"/>
              </w:rPr>
              <w:t>Répondez à ces</w:t>
            </w:r>
            <w:r w:rsidRPr="008372C0">
              <w:rPr>
                <w:rFonts w:ascii="Arial Narrow" w:hAnsi="Arial Narrow"/>
                <w:i w:val="0"/>
                <w:iCs w:val="0"/>
                <w:sz w:val="20"/>
                <w:szCs w:val="20"/>
                <w:lang w:val="fr-FR"/>
              </w:rPr>
              <w:t xml:space="preserve"> questions</w:t>
            </w:r>
            <w:r>
              <w:rPr>
                <w:rFonts w:ascii="Arial Narrow" w:hAnsi="Arial Narrow"/>
                <w:i w:val="0"/>
                <w:iCs w:val="0"/>
                <w:sz w:val="20"/>
                <w:szCs w:val="20"/>
                <w:lang w:val="fr-FR"/>
              </w:rPr>
              <w:t>,</w:t>
            </w:r>
            <w:r w:rsidR="008D67CF">
              <w:rPr>
                <w:rFonts w:ascii="Arial Narrow" w:hAnsi="Arial Narrow"/>
                <w:i w:val="0"/>
                <w:iCs w:val="0"/>
                <w:sz w:val="20"/>
                <w:szCs w:val="20"/>
                <w:lang w:val="fr-FR"/>
              </w:rPr>
              <w:t xml:space="preserve"> </w:t>
            </w:r>
            <w:r>
              <w:rPr>
                <w:rFonts w:ascii="Arial Narrow" w:hAnsi="Arial Narrow"/>
                <w:i w:val="0"/>
                <w:iCs w:val="0"/>
                <w:sz w:val="20"/>
                <w:szCs w:val="20"/>
                <w:lang w:val="fr-FR"/>
              </w:rPr>
              <w:t>même si vous considérez que vous mangez peu salé.</w:t>
            </w: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val="restart"/>
            <w:tcBorders>
              <w:top w:val="single" w:sz="6" w:space="0" w:color="auto"/>
              <w:left w:val="single" w:sz="6" w:space="0" w:color="auto"/>
              <w:right w:val="single" w:sz="6" w:space="0" w:color="auto"/>
            </w:tcBorders>
            <w:shd w:val="clear" w:color="auto" w:fill="auto"/>
            <w:vAlign w:val="center"/>
          </w:tcPr>
          <w:p w:rsidR="00A86AA3" w:rsidRPr="008372C0" w:rsidRDefault="00A86AA3" w:rsidP="00181ACC">
            <w:pPr>
              <w:spacing w:before="60"/>
              <w:rPr>
                <w:rFonts w:ascii="Arial Narrow" w:hAnsi="Arial Narrow"/>
                <w:bCs/>
                <w:sz w:val="18"/>
                <w:szCs w:val="18"/>
                <w:lang w:val="fr-FR"/>
              </w:rPr>
            </w:pPr>
            <w:r w:rsidRPr="00844A0E">
              <w:rPr>
                <w:rFonts w:ascii="Arial Narrow" w:hAnsi="Arial Narrow"/>
                <w:b/>
                <w:bCs/>
                <w:sz w:val="18"/>
                <w:szCs w:val="18"/>
                <w:lang w:val="fr-FR"/>
              </w:rPr>
              <w:t>Ajoutez-vous</w:t>
            </w:r>
            <w:r>
              <w:rPr>
                <w:rFonts w:ascii="Arial Narrow" w:hAnsi="Arial Narrow"/>
                <w:bCs/>
                <w:sz w:val="18"/>
                <w:szCs w:val="18"/>
                <w:lang w:val="fr-FR"/>
              </w:rPr>
              <w:t xml:space="preserve"> souvent </w:t>
            </w:r>
            <w:r w:rsidRPr="00844A0E">
              <w:rPr>
                <w:rFonts w:ascii="Arial Narrow" w:hAnsi="Arial Narrow"/>
                <w:b/>
                <w:bCs/>
                <w:sz w:val="18"/>
                <w:szCs w:val="18"/>
                <w:lang w:val="fr-FR"/>
              </w:rPr>
              <w:t>du sel ou une sauce salée</w:t>
            </w:r>
            <w:r w:rsidR="008D67CF">
              <w:rPr>
                <w:rFonts w:ascii="Arial Narrow" w:hAnsi="Arial Narrow"/>
                <w:b/>
                <w:bCs/>
                <w:sz w:val="18"/>
                <w:szCs w:val="18"/>
                <w:lang w:val="fr-FR"/>
              </w:rPr>
              <w:t xml:space="preserve"> </w:t>
            </w:r>
            <w:r w:rsidRPr="00976425">
              <w:rPr>
                <w:rFonts w:ascii="Arial Narrow" w:hAnsi="Arial Narrow"/>
                <w:b/>
                <w:bCs/>
                <w:sz w:val="18"/>
                <w:szCs w:val="18"/>
                <w:lang w:val="fr-FR"/>
              </w:rPr>
              <w:t>comme de la</w:t>
            </w:r>
            <w:r w:rsidR="008D67CF">
              <w:rPr>
                <w:rFonts w:ascii="Arial Narrow" w:hAnsi="Arial Narrow"/>
                <w:b/>
                <w:bCs/>
                <w:sz w:val="18"/>
                <w:szCs w:val="18"/>
                <w:lang w:val="fr-FR"/>
              </w:rPr>
              <w:t xml:space="preserve"> </w:t>
            </w:r>
            <w:r w:rsidRPr="00976425">
              <w:rPr>
                <w:rFonts w:ascii="Arial Narrow" w:hAnsi="Arial Narrow"/>
                <w:b/>
                <w:bCs/>
                <w:sz w:val="18"/>
                <w:szCs w:val="18"/>
                <w:lang w:val="fr-FR"/>
              </w:rPr>
              <w:t xml:space="preserve">sauce </w:t>
            </w:r>
            <w:r w:rsidR="00181ACC">
              <w:rPr>
                <w:rFonts w:ascii="Arial Narrow" w:hAnsi="Arial Narrow"/>
                <w:b/>
                <w:bCs/>
                <w:sz w:val="18"/>
                <w:szCs w:val="18"/>
                <w:lang w:val="fr-FR"/>
              </w:rPr>
              <w:t xml:space="preserve"> moutarde, harissa </w:t>
            </w:r>
            <w:r>
              <w:rPr>
                <w:rFonts w:ascii="Arial Narrow" w:hAnsi="Arial Narrow"/>
                <w:bCs/>
                <w:sz w:val="18"/>
                <w:szCs w:val="18"/>
                <w:lang w:val="fr-FR"/>
              </w:rPr>
              <w:t xml:space="preserve"> dans votre plat juste avant ou pendant que vous le mangez ? </w:t>
            </w:r>
          </w:p>
          <w:p w:rsidR="00A86AA3" w:rsidRPr="008372C0" w:rsidRDefault="00A86AA3" w:rsidP="00A86AA3">
            <w:pPr>
              <w:spacing w:before="60"/>
              <w:rPr>
                <w:rFonts w:ascii="Arial Narrow" w:hAnsi="Arial Narrow"/>
                <w:bCs/>
                <w:sz w:val="18"/>
                <w:szCs w:val="18"/>
                <w:lang w:val="fr-FR"/>
              </w:rPr>
            </w:pPr>
          </w:p>
          <w:p w:rsidR="00A86AA3" w:rsidRPr="008372C0" w:rsidRDefault="00A86AA3" w:rsidP="00A86AA3">
            <w:pPr>
              <w:spacing w:before="60"/>
              <w:rPr>
                <w:rFonts w:ascii="Arial Narrow" w:hAnsi="Arial Narrow"/>
                <w:i/>
                <w:iCs/>
                <w:sz w:val="18"/>
                <w:lang w:val="fr-FR"/>
              </w:rPr>
            </w:pPr>
            <w:r w:rsidRPr="008372C0">
              <w:rPr>
                <w:rFonts w:ascii="Arial Narrow" w:hAnsi="Arial Narrow"/>
                <w:i/>
                <w:iCs/>
                <w:sz w:val="18"/>
                <w:lang w:val="fr-FR"/>
              </w:rPr>
              <w:t>(</w:t>
            </w:r>
            <w:r>
              <w:rPr>
                <w:rFonts w:ascii="Arial Narrow" w:hAnsi="Arial Narrow"/>
                <w:i/>
                <w:iCs/>
                <w:sz w:val="18"/>
                <w:lang w:val="fr-FR"/>
              </w:rPr>
              <w:t>EN CHOISIR UNE SEULE RÉPONSE</w:t>
            </w:r>
            <w:r w:rsidRPr="008372C0">
              <w:rPr>
                <w:rFonts w:ascii="Arial Narrow" w:hAnsi="Arial Narrow"/>
                <w:i/>
                <w:iCs/>
                <w:sz w:val="18"/>
                <w:lang w:val="fr-FR"/>
              </w:rPr>
              <w:t>)</w:t>
            </w:r>
          </w:p>
          <w:p w:rsidR="00A86AA3" w:rsidRPr="008372C0" w:rsidRDefault="00A86AA3" w:rsidP="00A86AA3">
            <w:pPr>
              <w:spacing w:before="60"/>
              <w:rPr>
                <w:rFonts w:ascii="Arial Narrow" w:hAnsi="Arial Narrow"/>
                <w:i/>
                <w:iCs/>
                <w:sz w:val="10"/>
                <w:szCs w:val="10"/>
                <w:lang w:val="fr-FR"/>
              </w:rPr>
            </w:pPr>
          </w:p>
          <w:p w:rsidR="00A86AA3" w:rsidRPr="008372C0" w:rsidRDefault="00A86AA3" w:rsidP="00A86AA3">
            <w:pPr>
              <w:spacing w:before="60"/>
              <w:rPr>
                <w:rFonts w:ascii="Arial Narrow" w:hAnsi="Arial Narrow"/>
                <w:bCs/>
                <w:sz w:val="18"/>
                <w:szCs w:val="18"/>
                <w:lang w:val="fr-FR"/>
              </w:rPr>
            </w:pPr>
            <w:r w:rsidRPr="008372C0">
              <w:rPr>
                <w:rFonts w:ascii="Arial Narrow" w:hAnsi="Arial Narrow"/>
                <w:bCs/>
                <w:i/>
                <w:iCs/>
                <w:sz w:val="18"/>
                <w:szCs w:val="18"/>
                <w:lang w:val="fr-FR"/>
              </w:rPr>
              <w:t>(</w:t>
            </w:r>
            <w:r>
              <w:rPr>
                <w:rFonts w:ascii="Arial Narrow" w:hAnsi="Arial Narrow"/>
                <w:bCs/>
                <w:i/>
                <w:iCs/>
                <w:sz w:val="18"/>
                <w:szCs w:val="18"/>
                <w:lang w:val="fr-FR"/>
              </w:rPr>
              <w:t>UTILISER LES CARTES</w:t>
            </w:r>
            <w:r w:rsidRPr="008372C0">
              <w:rPr>
                <w:rFonts w:ascii="Arial Narrow" w:hAnsi="Arial Narrow"/>
                <w:bCs/>
                <w:i/>
                <w:iCs/>
                <w:sz w:val="18"/>
                <w:szCs w:val="18"/>
                <w:lang w:val="fr-FR"/>
              </w:rPr>
              <w:t>)</w:t>
            </w:r>
          </w:p>
        </w:tc>
        <w:tc>
          <w:tcPr>
            <w:tcW w:w="3057" w:type="dxa"/>
            <w:gridSpan w:val="2"/>
            <w:tcBorders>
              <w:top w:val="single" w:sz="6" w:space="0" w:color="auto"/>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Toujours</w:t>
            </w:r>
          </w:p>
        </w:tc>
        <w:tc>
          <w:tcPr>
            <w:tcW w:w="2061" w:type="dxa"/>
            <w:tcBorders>
              <w:top w:val="single" w:sz="6" w:space="0" w:color="auto"/>
              <w:left w:val="nil"/>
              <w:bottom w:val="nil"/>
              <w:right w:val="single" w:sz="6" w:space="0" w:color="auto"/>
            </w:tcBorders>
            <w:shd w:val="clear" w:color="auto" w:fill="auto"/>
            <w:vAlign w:val="center"/>
          </w:tcPr>
          <w:p w:rsidR="00A86AA3" w:rsidRPr="008372C0" w:rsidRDefault="00A86AA3" w:rsidP="00A86AA3">
            <w:pPr>
              <w:ind w:left="249" w:hanging="238"/>
              <w:rPr>
                <w:rFonts w:ascii="Arial Narrow" w:hAnsi="Arial Narrow"/>
                <w:bCs/>
                <w:sz w:val="18"/>
                <w:szCs w:val="18"/>
                <w:lang w:val="fr-FR"/>
              </w:rPr>
            </w:pPr>
            <w:r w:rsidRPr="008372C0">
              <w:rPr>
                <w:rFonts w:ascii="Arial Narrow" w:hAnsi="Arial Narrow"/>
                <w:bCs/>
                <w:sz w:val="18"/>
                <w:szCs w:val="18"/>
                <w:lang w:val="fr-FR"/>
              </w:rPr>
              <w:t xml:space="preserve">1   </w:t>
            </w:r>
          </w:p>
        </w:tc>
        <w:tc>
          <w:tcPr>
            <w:tcW w:w="959" w:type="dxa"/>
            <w:vMerge w:val="restart"/>
            <w:tcBorders>
              <w:top w:val="nil"/>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r w:rsidRPr="008372C0">
              <w:rPr>
                <w:rFonts w:ascii="Arial Narrow" w:hAnsi="Arial Narrow"/>
                <w:bCs/>
                <w:sz w:val="22"/>
                <w:szCs w:val="22"/>
                <w:lang w:val="fr-FR"/>
              </w:rPr>
              <w:t>D</w:t>
            </w:r>
            <w:r>
              <w:rPr>
                <w:rFonts w:ascii="Arial Narrow" w:hAnsi="Arial Narrow"/>
                <w:bCs/>
                <w:sz w:val="22"/>
                <w:szCs w:val="22"/>
                <w:lang w:val="fr-FR"/>
              </w:rPr>
              <w:t>5</w:t>
            </w: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Souvent</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2</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Parfois</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3</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Rarement</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4</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Jamais</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5</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single" w:sz="6" w:space="0" w:color="auto"/>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Ne sait pas</w:t>
            </w:r>
          </w:p>
        </w:tc>
        <w:tc>
          <w:tcPr>
            <w:tcW w:w="2061" w:type="dxa"/>
            <w:tcBorders>
              <w:top w:val="nil"/>
              <w:left w:val="nil"/>
              <w:bottom w:val="single" w:sz="6" w:space="0" w:color="auto"/>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77</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val="restart"/>
            <w:tcBorders>
              <w:top w:val="single" w:sz="6" w:space="0" w:color="auto"/>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r w:rsidRPr="00844A0E">
              <w:rPr>
                <w:rFonts w:ascii="Arial Narrow" w:hAnsi="Arial Narrow"/>
                <w:b/>
                <w:bCs/>
                <w:sz w:val="18"/>
                <w:szCs w:val="18"/>
                <w:lang w:val="fr-FR"/>
              </w:rPr>
              <w:t>Ajoutez-vous</w:t>
            </w:r>
            <w:r>
              <w:rPr>
                <w:rFonts w:ascii="Arial Narrow" w:hAnsi="Arial Narrow"/>
                <w:bCs/>
                <w:sz w:val="18"/>
                <w:szCs w:val="18"/>
                <w:lang w:val="fr-FR"/>
              </w:rPr>
              <w:t xml:space="preserve"> souvent </w:t>
            </w:r>
            <w:r w:rsidRPr="00976425">
              <w:rPr>
                <w:rFonts w:ascii="Arial Narrow" w:hAnsi="Arial Narrow"/>
                <w:b/>
                <w:bCs/>
                <w:sz w:val="18"/>
                <w:szCs w:val="18"/>
                <w:lang w:val="fr-FR"/>
              </w:rPr>
              <w:t>du sel, un assaisonnement salé ou une sauce salée</w:t>
            </w:r>
            <w:r>
              <w:rPr>
                <w:rFonts w:ascii="Arial Narrow" w:hAnsi="Arial Narrow"/>
                <w:bCs/>
                <w:sz w:val="18"/>
                <w:szCs w:val="18"/>
                <w:lang w:val="fr-FR"/>
              </w:rPr>
              <w:t xml:space="preserve"> lorsque vous cuisinez des plats à la maison ?</w:t>
            </w:r>
          </w:p>
        </w:tc>
        <w:tc>
          <w:tcPr>
            <w:tcW w:w="3057" w:type="dxa"/>
            <w:gridSpan w:val="2"/>
            <w:tcBorders>
              <w:top w:val="single" w:sz="6" w:space="0" w:color="auto"/>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Toujours</w:t>
            </w:r>
          </w:p>
        </w:tc>
        <w:tc>
          <w:tcPr>
            <w:tcW w:w="2061" w:type="dxa"/>
            <w:tcBorders>
              <w:top w:val="single" w:sz="6" w:space="0" w:color="auto"/>
              <w:left w:val="nil"/>
              <w:bottom w:val="nil"/>
              <w:right w:val="single" w:sz="6" w:space="0" w:color="auto"/>
            </w:tcBorders>
            <w:shd w:val="clear" w:color="auto" w:fill="auto"/>
            <w:vAlign w:val="center"/>
          </w:tcPr>
          <w:p w:rsidR="00A86AA3" w:rsidRPr="008372C0" w:rsidRDefault="00A86AA3" w:rsidP="00A86AA3">
            <w:pPr>
              <w:ind w:left="249" w:hanging="238"/>
              <w:rPr>
                <w:rFonts w:ascii="Arial Narrow" w:hAnsi="Arial Narrow"/>
                <w:bCs/>
                <w:sz w:val="18"/>
                <w:szCs w:val="18"/>
                <w:lang w:val="fr-FR"/>
              </w:rPr>
            </w:pPr>
            <w:r w:rsidRPr="008372C0">
              <w:rPr>
                <w:rFonts w:ascii="Arial Narrow" w:hAnsi="Arial Narrow"/>
                <w:bCs/>
                <w:sz w:val="18"/>
                <w:szCs w:val="18"/>
                <w:lang w:val="fr-FR"/>
              </w:rPr>
              <w:t xml:space="preserve">1   </w:t>
            </w:r>
          </w:p>
        </w:tc>
        <w:tc>
          <w:tcPr>
            <w:tcW w:w="959" w:type="dxa"/>
            <w:vMerge w:val="restart"/>
            <w:tcBorders>
              <w:top w:val="nil"/>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r w:rsidRPr="008372C0">
              <w:rPr>
                <w:rFonts w:ascii="Arial Narrow" w:hAnsi="Arial Narrow"/>
                <w:bCs/>
                <w:sz w:val="22"/>
                <w:szCs w:val="22"/>
                <w:lang w:val="fr-FR"/>
              </w:rPr>
              <w:t>D</w:t>
            </w:r>
            <w:r>
              <w:rPr>
                <w:rFonts w:ascii="Arial Narrow" w:hAnsi="Arial Narrow"/>
                <w:bCs/>
                <w:sz w:val="22"/>
                <w:szCs w:val="22"/>
                <w:lang w:val="fr-FR"/>
              </w:rPr>
              <w:t>6</w:t>
            </w: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Souvent</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2</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Parfois</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3</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Rarement</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4</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Jamais</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5</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single" w:sz="6" w:space="0" w:color="auto"/>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Ne sait pas</w:t>
            </w:r>
          </w:p>
        </w:tc>
        <w:tc>
          <w:tcPr>
            <w:tcW w:w="2061" w:type="dxa"/>
            <w:tcBorders>
              <w:top w:val="nil"/>
              <w:left w:val="nil"/>
              <w:bottom w:val="single" w:sz="6" w:space="0" w:color="auto"/>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77</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val="restart"/>
            <w:tcBorders>
              <w:top w:val="single" w:sz="6" w:space="0" w:color="auto"/>
              <w:left w:val="single" w:sz="6" w:space="0" w:color="auto"/>
              <w:right w:val="single" w:sz="6" w:space="0" w:color="auto"/>
            </w:tcBorders>
            <w:shd w:val="clear" w:color="auto" w:fill="auto"/>
            <w:vAlign w:val="center"/>
          </w:tcPr>
          <w:p w:rsidR="00A86AA3" w:rsidRPr="008372C0" w:rsidRDefault="00A86AA3" w:rsidP="00734968">
            <w:pPr>
              <w:spacing w:before="60"/>
              <w:rPr>
                <w:rFonts w:ascii="Arial Narrow" w:hAnsi="Arial Narrow"/>
                <w:bCs/>
                <w:sz w:val="18"/>
                <w:szCs w:val="18"/>
                <w:lang w:val="fr-FR"/>
              </w:rPr>
            </w:pPr>
            <w:r>
              <w:rPr>
                <w:rFonts w:ascii="Arial Narrow" w:hAnsi="Arial Narrow"/>
                <w:bCs/>
                <w:sz w:val="18"/>
                <w:szCs w:val="18"/>
                <w:lang w:val="fr-FR"/>
              </w:rPr>
              <w:t xml:space="preserve">Mangez-vous souvent des </w:t>
            </w:r>
            <w:r w:rsidRPr="00927E5B">
              <w:rPr>
                <w:rFonts w:ascii="Arial Narrow" w:hAnsi="Arial Narrow"/>
                <w:b/>
                <w:bCs/>
                <w:sz w:val="18"/>
                <w:szCs w:val="18"/>
                <w:lang w:val="fr-FR"/>
              </w:rPr>
              <w:t xml:space="preserve">plats cuisinés </w:t>
            </w:r>
            <w:r>
              <w:rPr>
                <w:rFonts w:ascii="Arial Narrow" w:hAnsi="Arial Narrow"/>
                <w:b/>
                <w:bCs/>
                <w:sz w:val="18"/>
                <w:szCs w:val="18"/>
                <w:lang w:val="fr-FR"/>
              </w:rPr>
              <w:t>riches</w:t>
            </w:r>
            <w:r w:rsidRPr="00927E5B">
              <w:rPr>
                <w:rFonts w:ascii="Arial Narrow" w:hAnsi="Arial Narrow"/>
                <w:b/>
                <w:bCs/>
                <w:sz w:val="18"/>
                <w:szCs w:val="18"/>
                <w:lang w:val="fr-FR"/>
              </w:rPr>
              <w:t xml:space="preserve"> en sel </w:t>
            </w:r>
            <w:r>
              <w:rPr>
                <w:rFonts w:ascii="Arial Narrow" w:hAnsi="Arial Narrow"/>
                <w:bCs/>
                <w:sz w:val="18"/>
                <w:szCs w:val="18"/>
                <w:lang w:val="fr-FR"/>
              </w:rPr>
              <w:t>?</w:t>
            </w:r>
            <w:r>
              <w:rPr>
                <w:rFonts w:ascii="Arial Narrow" w:hAnsi="Arial Narrow"/>
                <w:sz w:val="18"/>
                <w:szCs w:val="18"/>
                <w:lang w:val="fr-FR"/>
              </w:rPr>
              <w:t>On entend p</w:t>
            </w:r>
            <w:r w:rsidRPr="00927E5B">
              <w:rPr>
                <w:rFonts w:ascii="Arial Narrow" w:hAnsi="Arial Narrow"/>
                <w:sz w:val="18"/>
                <w:szCs w:val="18"/>
                <w:lang w:val="fr-FR"/>
              </w:rPr>
              <w:t>ar</w:t>
            </w:r>
            <w:r>
              <w:rPr>
                <w:rFonts w:ascii="Arial Narrow" w:hAnsi="Arial Narrow"/>
                <w:bCs/>
                <w:sz w:val="18"/>
                <w:szCs w:val="18"/>
                <w:lang w:val="fr-FR"/>
              </w:rPr>
              <w:t xml:space="preserve"> « plat cuisiné riche en sel » des aliments dont on a modifié la nature, comme des en-cas salés préemballés</w:t>
            </w:r>
            <w:r w:rsidRPr="008372C0">
              <w:rPr>
                <w:rFonts w:ascii="Arial Narrow" w:hAnsi="Arial Narrow"/>
                <w:bCs/>
                <w:sz w:val="18"/>
                <w:szCs w:val="18"/>
                <w:lang w:val="fr-FR"/>
              </w:rPr>
              <w:t xml:space="preserve">, </w:t>
            </w:r>
            <w:r>
              <w:rPr>
                <w:rFonts w:ascii="Arial Narrow" w:hAnsi="Arial Narrow"/>
                <w:bCs/>
                <w:sz w:val="18"/>
                <w:szCs w:val="18"/>
                <w:lang w:val="fr-FR"/>
              </w:rPr>
              <w:t>des conserves salées</w:t>
            </w:r>
            <w:r w:rsidRPr="008372C0">
              <w:rPr>
                <w:rFonts w:ascii="Arial Narrow" w:hAnsi="Arial Narrow"/>
                <w:bCs/>
                <w:sz w:val="18"/>
                <w:szCs w:val="18"/>
                <w:lang w:val="fr-FR"/>
              </w:rPr>
              <w:t xml:space="preserve">, </w:t>
            </w:r>
            <w:r>
              <w:rPr>
                <w:rFonts w:ascii="Arial Narrow" w:hAnsi="Arial Narrow"/>
                <w:bCs/>
                <w:sz w:val="18"/>
                <w:szCs w:val="18"/>
                <w:lang w:val="fr-FR"/>
              </w:rPr>
              <w:t>des plats salés de restauration rapide,</w:t>
            </w:r>
            <w:r w:rsidR="008D67CF">
              <w:rPr>
                <w:rFonts w:ascii="Arial Narrow" w:hAnsi="Arial Narrow"/>
                <w:bCs/>
                <w:sz w:val="18"/>
                <w:szCs w:val="18"/>
                <w:lang w:val="fr-FR"/>
              </w:rPr>
              <w:t xml:space="preserve"> </w:t>
            </w:r>
            <w:r w:rsidR="00734968" w:rsidRPr="00734968">
              <w:rPr>
                <w:rFonts w:ascii="Arial Narrow" w:hAnsi="Arial Narrow"/>
                <w:bCs/>
                <w:sz w:val="18"/>
                <w:szCs w:val="18"/>
                <w:highlight w:val="yellow"/>
                <w:lang w:val="fr-FR"/>
              </w:rPr>
              <w:t>des olives ou légumes conservés au sel, des tomates séchées, ou des plats préparés avec du beurre ou de la graisse salés</w:t>
            </w:r>
            <w:r w:rsidR="00734968">
              <w:rPr>
                <w:rFonts w:ascii="Arial Narrow" w:hAnsi="Arial Narrow"/>
                <w:bCs/>
                <w:sz w:val="18"/>
                <w:szCs w:val="18"/>
                <w:lang w:val="fr-FR"/>
              </w:rPr>
              <w:t xml:space="preserve">. </w:t>
            </w:r>
          </w:p>
          <w:p w:rsidR="00A86AA3" w:rsidRPr="008372C0" w:rsidRDefault="00A86AA3" w:rsidP="00A86AA3">
            <w:pPr>
              <w:spacing w:before="60"/>
              <w:rPr>
                <w:rFonts w:ascii="Arial Narrow" w:hAnsi="Arial Narrow"/>
                <w:bCs/>
                <w:sz w:val="18"/>
                <w:szCs w:val="18"/>
                <w:lang w:val="fr-FR"/>
              </w:rPr>
            </w:pPr>
            <w:r w:rsidRPr="008372C0">
              <w:rPr>
                <w:rFonts w:ascii="Arial Narrow" w:hAnsi="Arial Narrow"/>
                <w:bCs/>
                <w:i/>
                <w:iCs/>
                <w:sz w:val="18"/>
                <w:szCs w:val="18"/>
                <w:lang w:val="fr-FR"/>
              </w:rPr>
              <w:t>(</w:t>
            </w:r>
            <w:r>
              <w:rPr>
                <w:rFonts w:ascii="Arial Narrow" w:hAnsi="Arial Narrow"/>
                <w:bCs/>
                <w:i/>
                <w:iCs/>
                <w:sz w:val="18"/>
                <w:szCs w:val="18"/>
                <w:lang w:val="fr-FR"/>
              </w:rPr>
              <w:t>UTILISER LES CARTES</w:t>
            </w:r>
            <w:r w:rsidRPr="008372C0">
              <w:rPr>
                <w:rFonts w:ascii="Arial Narrow" w:hAnsi="Arial Narrow"/>
                <w:bCs/>
                <w:i/>
                <w:iCs/>
                <w:sz w:val="18"/>
                <w:szCs w:val="18"/>
                <w:lang w:val="fr-FR"/>
              </w:rPr>
              <w:t>)</w:t>
            </w:r>
          </w:p>
        </w:tc>
        <w:tc>
          <w:tcPr>
            <w:tcW w:w="3057" w:type="dxa"/>
            <w:gridSpan w:val="2"/>
            <w:tcBorders>
              <w:top w:val="single" w:sz="6" w:space="0" w:color="auto"/>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Toujours</w:t>
            </w:r>
          </w:p>
        </w:tc>
        <w:tc>
          <w:tcPr>
            <w:tcW w:w="2061" w:type="dxa"/>
            <w:tcBorders>
              <w:top w:val="single" w:sz="6" w:space="0" w:color="auto"/>
              <w:left w:val="nil"/>
              <w:bottom w:val="nil"/>
              <w:right w:val="single" w:sz="6" w:space="0" w:color="auto"/>
            </w:tcBorders>
            <w:shd w:val="clear" w:color="auto" w:fill="auto"/>
            <w:vAlign w:val="center"/>
          </w:tcPr>
          <w:p w:rsidR="00A86AA3" w:rsidRPr="008372C0" w:rsidRDefault="00A86AA3" w:rsidP="00A86AA3">
            <w:pPr>
              <w:ind w:left="249" w:hanging="238"/>
              <w:rPr>
                <w:rFonts w:ascii="Arial Narrow" w:hAnsi="Arial Narrow"/>
                <w:bCs/>
                <w:sz w:val="18"/>
                <w:szCs w:val="18"/>
                <w:lang w:val="fr-FR"/>
              </w:rPr>
            </w:pPr>
            <w:r w:rsidRPr="008372C0">
              <w:rPr>
                <w:rFonts w:ascii="Arial Narrow" w:hAnsi="Arial Narrow"/>
                <w:bCs/>
                <w:sz w:val="18"/>
                <w:szCs w:val="18"/>
                <w:lang w:val="fr-FR"/>
              </w:rPr>
              <w:t xml:space="preserve">1   </w:t>
            </w:r>
          </w:p>
        </w:tc>
        <w:tc>
          <w:tcPr>
            <w:tcW w:w="959" w:type="dxa"/>
            <w:vMerge w:val="restart"/>
            <w:tcBorders>
              <w:top w:val="nil"/>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r w:rsidRPr="008372C0">
              <w:rPr>
                <w:rFonts w:ascii="Arial Narrow" w:hAnsi="Arial Narrow"/>
                <w:bCs/>
                <w:sz w:val="22"/>
                <w:szCs w:val="22"/>
                <w:lang w:val="fr-FR"/>
              </w:rPr>
              <w:t>D</w:t>
            </w:r>
            <w:r>
              <w:rPr>
                <w:rFonts w:ascii="Arial Narrow" w:hAnsi="Arial Narrow"/>
                <w:bCs/>
                <w:sz w:val="22"/>
                <w:szCs w:val="22"/>
                <w:lang w:val="fr-FR"/>
              </w:rPr>
              <w:t>7</w:t>
            </w: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Souvent</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2</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Parfois</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3</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Rarement</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4</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Jamais</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5</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378"/>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single" w:sz="6" w:space="0" w:color="auto"/>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Ne sait pas</w:t>
            </w:r>
          </w:p>
        </w:tc>
        <w:tc>
          <w:tcPr>
            <w:tcW w:w="2061" w:type="dxa"/>
            <w:tcBorders>
              <w:top w:val="nil"/>
              <w:left w:val="nil"/>
              <w:bottom w:val="single" w:sz="6" w:space="0" w:color="auto"/>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77</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val="restart"/>
            <w:tcBorders>
              <w:top w:val="single" w:sz="6" w:space="0" w:color="auto"/>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r w:rsidRPr="00852E84">
              <w:rPr>
                <w:rFonts w:ascii="Arial Narrow" w:hAnsi="Arial Narrow"/>
                <w:sz w:val="18"/>
                <w:szCs w:val="18"/>
                <w:lang w:val="fr-FR"/>
              </w:rPr>
              <w:t>Selon vous,</w:t>
            </w:r>
            <w:r>
              <w:rPr>
                <w:rFonts w:ascii="Arial Narrow" w:hAnsi="Arial Narrow"/>
                <w:b/>
                <w:sz w:val="18"/>
                <w:szCs w:val="18"/>
                <w:lang w:val="fr-FR"/>
              </w:rPr>
              <w:t xml:space="preserve"> quelle quantité de sel ou de sauce salée </w:t>
            </w:r>
            <w:r w:rsidRPr="00927E5B">
              <w:rPr>
                <w:rFonts w:ascii="Arial Narrow" w:hAnsi="Arial Narrow"/>
                <w:sz w:val="18"/>
                <w:szCs w:val="18"/>
                <w:lang w:val="fr-FR"/>
              </w:rPr>
              <w:t>consommez</w:t>
            </w:r>
            <w:r>
              <w:rPr>
                <w:rFonts w:ascii="Arial Narrow" w:hAnsi="Arial Narrow"/>
                <w:sz w:val="18"/>
                <w:szCs w:val="18"/>
                <w:lang w:val="fr-FR"/>
              </w:rPr>
              <w:t>-vous</w:t>
            </w:r>
            <w:r w:rsidRPr="00927E5B">
              <w:rPr>
                <w:rFonts w:ascii="Arial Narrow" w:hAnsi="Arial Narrow"/>
                <w:sz w:val="18"/>
                <w:szCs w:val="18"/>
                <w:lang w:val="fr-FR"/>
              </w:rPr>
              <w:t xml:space="preserve"> ? </w:t>
            </w:r>
          </w:p>
        </w:tc>
        <w:tc>
          <w:tcPr>
            <w:tcW w:w="3057" w:type="dxa"/>
            <w:gridSpan w:val="2"/>
            <w:tcBorders>
              <w:top w:val="single" w:sz="6" w:space="0" w:color="auto"/>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Beaucoup trop</w:t>
            </w:r>
          </w:p>
        </w:tc>
        <w:tc>
          <w:tcPr>
            <w:tcW w:w="2061" w:type="dxa"/>
            <w:tcBorders>
              <w:top w:val="single" w:sz="6" w:space="0" w:color="auto"/>
              <w:left w:val="nil"/>
              <w:bottom w:val="nil"/>
              <w:right w:val="single" w:sz="6" w:space="0" w:color="auto"/>
            </w:tcBorders>
            <w:shd w:val="clear" w:color="auto" w:fill="auto"/>
            <w:vAlign w:val="center"/>
          </w:tcPr>
          <w:p w:rsidR="00A86AA3" w:rsidRPr="008372C0" w:rsidRDefault="00A86AA3" w:rsidP="00A86AA3">
            <w:pPr>
              <w:ind w:left="249" w:hanging="238"/>
              <w:rPr>
                <w:rFonts w:ascii="Arial Narrow" w:hAnsi="Arial Narrow"/>
                <w:bCs/>
                <w:sz w:val="18"/>
                <w:szCs w:val="18"/>
                <w:lang w:val="fr-FR"/>
              </w:rPr>
            </w:pPr>
            <w:r w:rsidRPr="008372C0">
              <w:rPr>
                <w:rFonts w:ascii="Arial Narrow" w:hAnsi="Arial Narrow"/>
                <w:bCs/>
                <w:sz w:val="18"/>
                <w:szCs w:val="18"/>
                <w:lang w:val="fr-FR"/>
              </w:rPr>
              <w:t xml:space="preserve">1   </w:t>
            </w:r>
          </w:p>
        </w:tc>
        <w:tc>
          <w:tcPr>
            <w:tcW w:w="959" w:type="dxa"/>
            <w:vMerge w:val="restart"/>
            <w:tcBorders>
              <w:top w:val="nil"/>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r w:rsidRPr="008372C0">
              <w:rPr>
                <w:rFonts w:ascii="Arial Narrow" w:hAnsi="Arial Narrow"/>
                <w:bCs/>
                <w:sz w:val="22"/>
                <w:szCs w:val="22"/>
                <w:lang w:val="fr-FR"/>
              </w:rPr>
              <w:t>D</w:t>
            </w:r>
            <w:r>
              <w:rPr>
                <w:rFonts w:ascii="Arial Narrow" w:hAnsi="Arial Narrow"/>
                <w:bCs/>
                <w:sz w:val="22"/>
                <w:szCs w:val="22"/>
                <w:lang w:val="fr-FR"/>
              </w:rPr>
              <w:t>8</w:t>
            </w: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sidRPr="008372C0">
              <w:rPr>
                <w:rFonts w:ascii="Arial Narrow" w:hAnsi="Arial Narrow"/>
                <w:sz w:val="18"/>
                <w:lang w:val="fr-FR"/>
              </w:rPr>
              <w:t>T</w:t>
            </w:r>
            <w:r>
              <w:rPr>
                <w:rFonts w:ascii="Arial Narrow" w:hAnsi="Arial Narrow"/>
                <w:sz w:val="18"/>
                <w:lang w:val="fr-FR"/>
              </w:rPr>
              <w:t>r</w:t>
            </w:r>
            <w:r w:rsidRPr="008372C0">
              <w:rPr>
                <w:rFonts w:ascii="Arial Narrow" w:hAnsi="Arial Narrow"/>
                <w:sz w:val="18"/>
                <w:lang w:val="fr-FR"/>
              </w:rPr>
              <w:t>o</w:t>
            </w:r>
            <w:r>
              <w:rPr>
                <w:rFonts w:ascii="Arial Narrow" w:hAnsi="Arial Narrow"/>
                <w:sz w:val="18"/>
                <w:lang w:val="fr-FR"/>
              </w:rPr>
              <w:t>p</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2</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Juste la quantité nécessaire</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3</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Trop peu</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4</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Bien trop peu</w:t>
            </w:r>
          </w:p>
        </w:tc>
        <w:tc>
          <w:tcPr>
            <w:tcW w:w="2061" w:type="dxa"/>
            <w:tcBorders>
              <w:top w:val="nil"/>
              <w:left w:val="nil"/>
              <w:bottom w:val="nil"/>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5</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r w:rsidR="00A86AA3" w:rsidRPr="008372C0" w:rsidTr="00EE0C44">
        <w:tblPrEx>
          <w:tblBorders>
            <w:top w:val="single" w:sz="6" w:space="0" w:color="auto"/>
            <w:bottom w:val="single" w:sz="6" w:space="0" w:color="auto"/>
            <w:insideH w:val="single" w:sz="6" w:space="0" w:color="auto"/>
          </w:tblBorders>
        </w:tblPrEx>
        <w:trPr>
          <w:cantSplit/>
          <w:trHeight w:hRule="exact" w:val="284"/>
          <w:jc w:val="center"/>
        </w:trPr>
        <w:tc>
          <w:tcPr>
            <w:tcW w:w="4404" w:type="dxa"/>
            <w:vMerge/>
            <w:tcBorders>
              <w:left w:val="single" w:sz="6" w:space="0" w:color="auto"/>
              <w:right w:val="single" w:sz="6" w:space="0" w:color="auto"/>
            </w:tcBorders>
            <w:shd w:val="clear" w:color="auto" w:fill="auto"/>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single" w:sz="6" w:space="0" w:color="auto"/>
              <w:right w:val="nil"/>
            </w:tcBorders>
            <w:shd w:val="clear" w:color="auto" w:fill="auto"/>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Ne sait pas</w:t>
            </w:r>
          </w:p>
        </w:tc>
        <w:tc>
          <w:tcPr>
            <w:tcW w:w="2061" w:type="dxa"/>
            <w:tcBorders>
              <w:top w:val="nil"/>
              <w:left w:val="nil"/>
              <w:bottom w:val="single" w:sz="6" w:space="0" w:color="auto"/>
              <w:right w:val="single" w:sz="6" w:space="0" w:color="auto"/>
            </w:tcBorders>
            <w:shd w:val="clear" w:color="auto" w:fill="auto"/>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77</w:t>
            </w:r>
          </w:p>
        </w:tc>
        <w:tc>
          <w:tcPr>
            <w:tcW w:w="959" w:type="dxa"/>
            <w:vMerge/>
            <w:tcBorders>
              <w:left w:val="single" w:sz="6" w:space="0" w:color="auto"/>
              <w:right w:val="single" w:sz="6" w:space="0" w:color="auto"/>
            </w:tcBorders>
            <w:shd w:val="clear" w:color="auto" w:fill="auto"/>
            <w:vAlign w:val="center"/>
          </w:tcPr>
          <w:p w:rsidR="00A86AA3" w:rsidRPr="008372C0" w:rsidRDefault="00A86AA3" w:rsidP="00A86AA3">
            <w:pPr>
              <w:jc w:val="center"/>
              <w:rPr>
                <w:rFonts w:ascii="Arial Narrow" w:hAnsi="Arial Narrow"/>
                <w:bCs/>
                <w:sz w:val="22"/>
                <w:szCs w:val="22"/>
                <w:lang w:val="fr-FR"/>
              </w:rPr>
            </w:pPr>
          </w:p>
        </w:tc>
      </w:tr>
    </w:tbl>
    <w:p w:rsidR="00F216E7" w:rsidRDefault="00F216E7">
      <w:r>
        <w:br w:type="page"/>
      </w:r>
    </w:p>
    <w:tbl>
      <w:tblPr>
        <w:tblW w:w="10528" w:type="dxa"/>
        <w:jc w:val="center"/>
        <w:shd w:val="clear" w:color="auto" w:fill="D9D9D9" w:themeFill="background1" w:themeFillShade="D9"/>
        <w:tblLayout w:type="fixed"/>
        <w:tblLook w:val="0000" w:firstRow="0" w:lastRow="0" w:firstColumn="0" w:lastColumn="0" w:noHBand="0" w:noVBand="0"/>
      </w:tblPr>
      <w:tblGrid>
        <w:gridCol w:w="48"/>
        <w:gridCol w:w="4355"/>
        <w:gridCol w:w="26"/>
        <w:gridCol w:w="2430"/>
        <w:gridCol w:w="627"/>
        <w:gridCol w:w="66"/>
        <w:gridCol w:w="1864"/>
        <w:gridCol w:w="69"/>
        <w:gridCol w:w="1021"/>
        <w:gridCol w:w="22"/>
      </w:tblGrid>
      <w:tr w:rsidR="00F216E7" w:rsidRPr="00642FB6" w:rsidTr="00F216E7">
        <w:trPr>
          <w:gridBefore w:val="1"/>
          <w:wBefore w:w="48" w:type="dxa"/>
          <w:jc w:val="center"/>
        </w:trPr>
        <w:tc>
          <w:tcPr>
            <w:tcW w:w="10480" w:type="dxa"/>
            <w:gridSpan w:val="9"/>
            <w:tcBorders>
              <w:top w:val="single" w:sz="6" w:space="0" w:color="auto"/>
              <w:left w:val="single" w:sz="6" w:space="0" w:color="auto"/>
              <w:bottom w:val="single" w:sz="4" w:space="0" w:color="auto"/>
              <w:right w:val="single" w:sz="6" w:space="0" w:color="auto"/>
            </w:tcBorders>
            <w:shd w:val="clear" w:color="auto" w:fill="D9D9D9" w:themeFill="background1" w:themeFillShade="D9"/>
          </w:tcPr>
          <w:p w:rsidR="00F216E7" w:rsidRPr="00642FB6" w:rsidRDefault="00F216E7" w:rsidP="00ED3C54">
            <w:pPr>
              <w:tabs>
                <w:tab w:val="right" w:pos="1450"/>
              </w:tabs>
              <w:spacing w:before="40" w:after="40"/>
              <w:rPr>
                <w:rFonts w:ascii="Arial Narrow" w:hAnsi="Arial Narrow"/>
                <w:b/>
              </w:rPr>
            </w:pPr>
            <w:r>
              <w:lastRenderedPageBreak/>
              <w:br w:type="page"/>
            </w:r>
            <w:r>
              <w:rPr>
                <w:rFonts w:ascii="Arial Narrow" w:hAnsi="Arial Narrow"/>
                <w:b/>
              </w:rPr>
              <w:t>ELARGI: Hygiène</w:t>
            </w:r>
            <w:r w:rsidR="00260C21">
              <w:rPr>
                <w:rFonts w:ascii="Arial Narrow" w:hAnsi="Arial Narrow"/>
                <w:b/>
              </w:rPr>
              <w:t xml:space="preserve"> </w:t>
            </w:r>
            <w:r>
              <w:rPr>
                <w:rFonts w:ascii="Arial Narrow" w:hAnsi="Arial Narrow"/>
                <w:b/>
              </w:rPr>
              <w:t>alimentaire</w:t>
            </w:r>
          </w:p>
        </w:tc>
      </w:tr>
      <w:tr w:rsidR="00A86AA3" w:rsidRPr="00642FB6" w:rsidTr="00F216E7">
        <w:trPr>
          <w:gridBefore w:val="1"/>
          <w:gridAfter w:val="1"/>
          <w:wBefore w:w="48" w:type="dxa"/>
          <w:wAfter w:w="22" w:type="dxa"/>
          <w:trHeight w:val="302"/>
          <w:jc w:val="center"/>
        </w:trPr>
        <w:tc>
          <w:tcPr>
            <w:tcW w:w="4381" w:type="dxa"/>
            <w:gridSpan w:val="2"/>
            <w:tcBorders>
              <w:top w:val="single" w:sz="4" w:space="0" w:color="auto"/>
              <w:left w:val="single" w:sz="6" w:space="0" w:color="auto"/>
              <w:bottom w:val="single" w:sz="4" w:space="0" w:color="auto"/>
              <w:right w:val="single" w:sz="4" w:space="0" w:color="auto"/>
            </w:tcBorders>
            <w:shd w:val="clear" w:color="auto" w:fill="D9D9D9" w:themeFill="background1" w:themeFillShade="D9"/>
            <w:vAlign w:val="center"/>
          </w:tcPr>
          <w:p w:rsidR="00A86AA3" w:rsidRPr="00642FB6" w:rsidRDefault="00A86AA3" w:rsidP="00A86AA3">
            <w:pPr>
              <w:spacing w:before="40" w:after="40"/>
              <w:rPr>
                <w:rFonts w:ascii="Arial Narrow" w:hAnsi="Arial Narrow"/>
                <w:sz w:val="18"/>
              </w:rPr>
            </w:pPr>
            <w:r w:rsidRPr="00CC6C6C">
              <w:rPr>
                <w:rFonts w:ascii="Arial Narrow" w:hAnsi="Arial Narrow"/>
                <w:b/>
                <w:sz w:val="22"/>
              </w:rPr>
              <w:t>Question</w:t>
            </w:r>
          </w:p>
        </w:tc>
        <w:tc>
          <w:tcPr>
            <w:tcW w:w="4987" w:type="dxa"/>
            <w:gridSpan w:val="4"/>
            <w:tcBorders>
              <w:top w:val="single" w:sz="4" w:space="0" w:color="auto"/>
              <w:left w:val="nil"/>
              <w:bottom w:val="single" w:sz="6" w:space="0" w:color="auto"/>
              <w:right w:val="single" w:sz="6" w:space="0" w:color="auto"/>
            </w:tcBorders>
            <w:shd w:val="clear" w:color="auto" w:fill="D9D9D9" w:themeFill="background1" w:themeFillShade="D9"/>
            <w:vAlign w:val="center"/>
          </w:tcPr>
          <w:p w:rsidR="00A86AA3" w:rsidRPr="00642FB6" w:rsidRDefault="00A86AA3" w:rsidP="00A86AA3">
            <w:pPr>
              <w:spacing w:before="40" w:after="40"/>
              <w:jc w:val="center"/>
              <w:rPr>
                <w:rFonts w:ascii="Arial Narrow" w:hAnsi="Arial Narrow"/>
                <w:sz w:val="22"/>
              </w:rPr>
            </w:pPr>
            <w:r>
              <w:rPr>
                <w:rFonts w:ascii="Arial Narrow" w:hAnsi="Arial Narrow"/>
                <w:b/>
                <w:sz w:val="22"/>
              </w:rPr>
              <w:t>Ré</w:t>
            </w:r>
            <w:r w:rsidRPr="00642FB6">
              <w:rPr>
                <w:rFonts w:ascii="Arial Narrow" w:hAnsi="Arial Narrow"/>
                <w:b/>
                <w:sz w:val="22"/>
              </w:rPr>
              <w:t>ponse</w:t>
            </w:r>
          </w:p>
        </w:tc>
        <w:tc>
          <w:tcPr>
            <w:tcW w:w="109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86AA3" w:rsidRPr="00E74849" w:rsidRDefault="00A86AA3" w:rsidP="00A86AA3">
            <w:pPr>
              <w:spacing w:before="40" w:after="40"/>
              <w:jc w:val="center"/>
              <w:rPr>
                <w:rFonts w:ascii="Arial Narrow" w:hAnsi="Arial Narrow"/>
                <w:b/>
                <w:sz w:val="22"/>
              </w:rPr>
            </w:pPr>
            <w:r w:rsidRPr="008F1B82">
              <w:rPr>
                <w:rFonts w:ascii="Arial Narrow" w:hAnsi="Arial Narrow"/>
                <w:b/>
                <w:sz w:val="22"/>
              </w:rPr>
              <w:t>Code</w:t>
            </w:r>
          </w:p>
        </w:tc>
      </w:tr>
      <w:tr w:rsidR="00F216E7" w:rsidRPr="008372C0"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val="restart"/>
            <w:tcBorders>
              <w:top w:val="single" w:sz="6" w:space="0" w:color="auto"/>
              <w:left w:val="single" w:sz="6" w:space="0" w:color="auto"/>
              <w:right w:val="single" w:sz="6" w:space="0" w:color="auto"/>
            </w:tcBorders>
            <w:shd w:val="clear" w:color="auto" w:fill="D9D9D9" w:themeFill="background1" w:themeFillShade="D9"/>
            <w:vAlign w:val="center"/>
          </w:tcPr>
          <w:p w:rsidR="00F216E7" w:rsidRPr="008372C0" w:rsidRDefault="00F216E7" w:rsidP="00ED3C54">
            <w:pPr>
              <w:spacing w:before="60"/>
              <w:rPr>
                <w:rFonts w:ascii="Arial Narrow" w:hAnsi="Arial Narrow"/>
                <w:bCs/>
                <w:sz w:val="18"/>
                <w:szCs w:val="18"/>
                <w:lang w:val="fr-FR"/>
              </w:rPr>
            </w:pPr>
            <w:r>
              <w:rPr>
                <w:rFonts w:ascii="Arial Narrow" w:hAnsi="Arial Narrow"/>
                <w:bCs/>
                <w:sz w:val="18"/>
                <w:szCs w:val="18"/>
                <w:lang w:val="fr-FR"/>
              </w:rPr>
              <w:t xml:space="preserve">En quoi est-ce important pour vous de </w:t>
            </w:r>
            <w:r>
              <w:rPr>
                <w:rFonts w:ascii="Arial Narrow" w:hAnsi="Arial Narrow"/>
                <w:b/>
                <w:bCs/>
                <w:sz w:val="18"/>
                <w:szCs w:val="18"/>
                <w:lang w:val="fr-FR"/>
              </w:rPr>
              <w:t>réduire votre consommation de</w:t>
            </w:r>
            <w:r w:rsidRPr="00412AC9">
              <w:rPr>
                <w:rFonts w:ascii="Arial Narrow" w:hAnsi="Arial Narrow"/>
                <w:b/>
                <w:bCs/>
                <w:sz w:val="18"/>
                <w:szCs w:val="18"/>
                <w:lang w:val="fr-FR"/>
              </w:rPr>
              <w:t xml:space="preserve"> sel</w:t>
            </w:r>
            <w:r>
              <w:rPr>
                <w:rFonts w:ascii="Arial Narrow" w:hAnsi="Arial Narrow"/>
                <w:bCs/>
                <w:sz w:val="18"/>
                <w:szCs w:val="18"/>
                <w:lang w:val="fr-FR"/>
              </w:rPr>
              <w:t> ?</w:t>
            </w:r>
          </w:p>
        </w:tc>
        <w:tc>
          <w:tcPr>
            <w:tcW w:w="3057" w:type="dxa"/>
            <w:gridSpan w:val="2"/>
            <w:tcBorders>
              <w:top w:val="single" w:sz="6" w:space="0" w:color="auto"/>
              <w:left w:val="single" w:sz="6" w:space="0" w:color="auto"/>
              <w:bottom w:val="nil"/>
              <w:right w:val="nil"/>
            </w:tcBorders>
            <w:shd w:val="clear" w:color="auto" w:fill="D9D9D9" w:themeFill="background1" w:themeFillShade="D9"/>
            <w:vAlign w:val="center"/>
          </w:tcPr>
          <w:p w:rsidR="00F216E7" w:rsidRPr="008372C0" w:rsidRDefault="00F216E7" w:rsidP="00ED3C54">
            <w:pPr>
              <w:ind w:right="90"/>
              <w:jc w:val="right"/>
              <w:rPr>
                <w:rFonts w:ascii="Arial Narrow" w:hAnsi="Arial Narrow"/>
                <w:sz w:val="18"/>
                <w:lang w:val="fr-FR"/>
              </w:rPr>
            </w:pPr>
            <w:r>
              <w:rPr>
                <w:rFonts w:ascii="Arial Narrow" w:hAnsi="Arial Narrow"/>
                <w:sz w:val="18"/>
                <w:lang w:val="fr-FR"/>
              </w:rPr>
              <w:t>Très</w:t>
            </w:r>
            <w:r w:rsidRPr="008372C0">
              <w:rPr>
                <w:rFonts w:ascii="Arial Narrow" w:hAnsi="Arial Narrow"/>
                <w:sz w:val="18"/>
                <w:lang w:val="fr-FR"/>
              </w:rPr>
              <w:t xml:space="preserve"> important</w:t>
            </w:r>
          </w:p>
        </w:tc>
        <w:tc>
          <w:tcPr>
            <w:tcW w:w="1930" w:type="dxa"/>
            <w:gridSpan w:val="2"/>
            <w:tcBorders>
              <w:top w:val="single" w:sz="6" w:space="0" w:color="auto"/>
              <w:left w:val="nil"/>
              <w:bottom w:val="nil"/>
              <w:right w:val="single" w:sz="6" w:space="0" w:color="auto"/>
            </w:tcBorders>
            <w:shd w:val="clear" w:color="auto" w:fill="D9D9D9" w:themeFill="background1" w:themeFillShade="D9"/>
            <w:vAlign w:val="center"/>
          </w:tcPr>
          <w:p w:rsidR="00F216E7" w:rsidRPr="008372C0" w:rsidRDefault="00F216E7" w:rsidP="00ED3C54">
            <w:pPr>
              <w:ind w:left="249" w:hanging="238"/>
              <w:rPr>
                <w:rFonts w:ascii="Arial Narrow" w:hAnsi="Arial Narrow"/>
                <w:bCs/>
                <w:sz w:val="18"/>
                <w:szCs w:val="18"/>
                <w:lang w:val="fr-FR"/>
              </w:rPr>
            </w:pPr>
            <w:r w:rsidRPr="008372C0">
              <w:rPr>
                <w:rFonts w:ascii="Arial Narrow" w:hAnsi="Arial Narrow"/>
                <w:bCs/>
                <w:sz w:val="18"/>
                <w:szCs w:val="18"/>
                <w:lang w:val="fr-FR"/>
              </w:rPr>
              <w:t xml:space="preserve">1   </w:t>
            </w:r>
          </w:p>
        </w:tc>
        <w:tc>
          <w:tcPr>
            <w:tcW w:w="1090" w:type="dxa"/>
            <w:gridSpan w:val="2"/>
            <w:vMerge w:val="restart"/>
            <w:tcBorders>
              <w:top w:val="nil"/>
              <w:left w:val="single" w:sz="6" w:space="0" w:color="auto"/>
              <w:right w:val="single" w:sz="6" w:space="0" w:color="auto"/>
            </w:tcBorders>
            <w:shd w:val="clear" w:color="auto" w:fill="D9D9D9" w:themeFill="background1" w:themeFillShade="D9"/>
            <w:vAlign w:val="center"/>
          </w:tcPr>
          <w:p w:rsidR="00F216E7" w:rsidRPr="008372C0" w:rsidRDefault="00F216E7" w:rsidP="00ED3C54">
            <w:pPr>
              <w:jc w:val="center"/>
              <w:rPr>
                <w:rFonts w:ascii="Arial Narrow" w:hAnsi="Arial Narrow"/>
                <w:bCs/>
                <w:sz w:val="22"/>
                <w:szCs w:val="22"/>
                <w:lang w:val="fr-FR"/>
              </w:rPr>
            </w:pPr>
            <w:r w:rsidRPr="008372C0">
              <w:rPr>
                <w:rFonts w:ascii="Arial Narrow" w:hAnsi="Arial Narrow"/>
                <w:bCs/>
                <w:sz w:val="22"/>
                <w:szCs w:val="22"/>
                <w:lang w:val="fr-FR"/>
              </w:rPr>
              <w:t>D</w:t>
            </w:r>
            <w:r>
              <w:rPr>
                <w:rFonts w:ascii="Arial Narrow" w:hAnsi="Arial Narrow"/>
                <w:bCs/>
                <w:sz w:val="22"/>
                <w:szCs w:val="22"/>
                <w:lang w:val="fr-FR"/>
              </w:rPr>
              <w:t>9</w:t>
            </w:r>
          </w:p>
        </w:tc>
      </w:tr>
      <w:tr w:rsidR="00F216E7" w:rsidRPr="008372C0"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right w:val="single" w:sz="6" w:space="0" w:color="auto"/>
            </w:tcBorders>
            <w:shd w:val="clear" w:color="auto" w:fill="D9D9D9" w:themeFill="background1" w:themeFillShade="D9"/>
            <w:vAlign w:val="center"/>
          </w:tcPr>
          <w:p w:rsidR="00F216E7" w:rsidRPr="008372C0" w:rsidRDefault="00F216E7" w:rsidP="00ED3C54">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D9D9D9" w:themeFill="background1" w:themeFillShade="D9"/>
            <w:vAlign w:val="center"/>
          </w:tcPr>
          <w:p w:rsidR="00F216E7" w:rsidRPr="008372C0" w:rsidRDefault="00F216E7" w:rsidP="00ED3C54">
            <w:pPr>
              <w:ind w:right="90"/>
              <w:jc w:val="right"/>
              <w:rPr>
                <w:rFonts w:ascii="Arial Narrow" w:hAnsi="Arial Narrow"/>
                <w:sz w:val="18"/>
                <w:lang w:val="fr-FR"/>
              </w:rPr>
            </w:pPr>
            <w:r>
              <w:rPr>
                <w:rFonts w:ascii="Arial Narrow" w:hAnsi="Arial Narrow"/>
                <w:sz w:val="18"/>
                <w:lang w:val="fr-FR"/>
              </w:rPr>
              <w:t>Assez</w:t>
            </w:r>
            <w:r w:rsidRPr="008372C0">
              <w:rPr>
                <w:rFonts w:ascii="Arial Narrow" w:hAnsi="Arial Narrow"/>
                <w:sz w:val="18"/>
                <w:lang w:val="fr-FR"/>
              </w:rPr>
              <w:t xml:space="preserve"> important</w:t>
            </w:r>
          </w:p>
        </w:tc>
        <w:tc>
          <w:tcPr>
            <w:tcW w:w="1930" w:type="dxa"/>
            <w:gridSpan w:val="2"/>
            <w:tcBorders>
              <w:top w:val="nil"/>
              <w:left w:val="nil"/>
              <w:bottom w:val="nil"/>
              <w:right w:val="single" w:sz="6" w:space="0" w:color="auto"/>
            </w:tcBorders>
            <w:shd w:val="clear" w:color="auto" w:fill="D9D9D9" w:themeFill="background1" w:themeFillShade="D9"/>
            <w:vAlign w:val="center"/>
          </w:tcPr>
          <w:p w:rsidR="00F216E7" w:rsidRPr="008372C0" w:rsidRDefault="00F216E7" w:rsidP="00ED3C54">
            <w:pPr>
              <w:rPr>
                <w:rFonts w:ascii="Arial Narrow" w:hAnsi="Arial Narrow"/>
                <w:bCs/>
                <w:sz w:val="18"/>
                <w:szCs w:val="18"/>
                <w:lang w:val="fr-FR"/>
              </w:rPr>
            </w:pPr>
            <w:r w:rsidRPr="008372C0">
              <w:rPr>
                <w:rFonts w:ascii="Arial Narrow" w:hAnsi="Arial Narrow"/>
                <w:bCs/>
                <w:sz w:val="18"/>
                <w:szCs w:val="18"/>
                <w:lang w:val="fr-FR"/>
              </w:rPr>
              <w:t>2</w:t>
            </w:r>
          </w:p>
        </w:tc>
        <w:tc>
          <w:tcPr>
            <w:tcW w:w="1090" w:type="dxa"/>
            <w:gridSpan w:val="2"/>
            <w:vMerge/>
            <w:tcBorders>
              <w:left w:val="single" w:sz="6" w:space="0" w:color="auto"/>
              <w:right w:val="single" w:sz="6" w:space="0" w:color="auto"/>
            </w:tcBorders>
            <w:shd w:val="clear" w:color="auto" w:fill="D9D9D9" w:themeFill="background1" w:themeFillShade="D9"/>
            <w:vAlign w:val="center"/>
          </w:tcPr>
          <w:p w:rsidR="00F216E7" w:rsidRPr="008372C0" w:rsidRDefault="00F216E7" w:rsidP="00ED3C54">
            <w:pPr>
              <w:jc w:val="center"/>
              <w:rPr>
                <w:rFonts w:ascii="Arial Narrow" w:hAnsi="Arial Narrow"/>
                <w:bCs/>
                <w:sz w:val="22"/>
                <w:szCs w:val="22"/>
                <w:lang w:val="fr-FR"/>
              </w:rPr>
            </w:pPr>
          </w:p>
        </w:tc>
      </w:tr>
      <w:tr w:rsidR="00F216E7" w:rsidRPr="008372C0"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right w:val="single" w:sz="6" w:space="0" w:color="auto"/>
            </w:tcBorders>
            <w:shd w:val="clear" w:color="auto" w:fill="D9D9D9" w:themeFill="background1" w:themeFillShade="D9"/>
            <w:vAlign w:val="center"/>
          </w:tcPr>
          <w:p w:rsidR="00F216E7" w:rsidRPr="008372C0" w:rsidRDefault="00F216E7" w:rsidP="00ED3C54">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D9D9D9" w:themeFill="background1" w:themeFillShade="D9"/>
            <w:vAlign w:val="center"/>
          </w:tcPr>
          <w:p w:rsidR="00F216E7" w:rsidRPr="008372C0" w:rsidRDefault="00F216E7" w:rsidP="00ED3C54">
            <w:pPr>
              <w:ind w:right="90"/>
              <w:jc w:val="right"/>
              <w:rPr>
                <w:rFonts w:ascii="Arial Narrow" w:hAnsi="Arial Narrow"/>
                <w:sz w:val="18"/>
                <w:lang w:val="fr-FR"/>
              </w:rPr>
            </w:pPr>
            <w:r>
              <w:rPr>
                <w:rFonts w:ascii="Arial Narrow" w:hAnsi="Arial Narrow"/>
                <w:sz w:val="18"/>
                <w:lang w:val="fr-FR"/>
              </w:rPr>
              <w:t>Pas</w:t>
            </w:r>
            <w:r w:rsidRPr="008372C0">
              <w:rPr>
                <w:rFonts w:ascii="Arial Narrow" w:hAnsi="Arial Narrow"/>
                <w:sz w:val="18"/>
                <w:lang w:val="fr-FR"/>
              </w:rPr>
              <w:t xml:space="preserve"> important </w:t>
            </w:r>
            <w:r>
              <w:rPr>
                <w:rFonts w:ascii="Arial Narrow" w:hAnsi="Arial Narrow"/>
                <w:sz w:val="18"/>
                <w:lang w:val="fr-FR"/>
              </w:rPr>
              <w:t>du tout</w:t>
            </w:r>
          </w:p>
        </w:tc>
        <w:tc>
          <w:tcPr>
            <w:tcW w:w="1930" w:type="dxa"/>
            <w:gridSpan w:val="2"/>
            <w:tcBorders>
              <w:top w:val="nil"/>
              <w:left w:val="nil"/>
              <w:bottom w:val="nil"/>
              <w:right w:val="single" w:sz="6" w:space="0" w:color="auto"/>
            </w:tcBorders>
            <w:shd w:val="clear" w:color="auto" w:fill="D9D9D9" w:themeFill="background1" w:themeFillShade="D9"/>
            <w:vAlign w:val="center"/>
          </w:tcPr>
          <w:p w:rsidR="00F216E7" w:rsidRPr="008372C0" w:rsidRDefault="00F216E7" w:rsidP="00ED3C54">
            <w:pPr>
              <w:rPr>
                <w:rFonts w:ascii="Arial Narrow" w:hAnsi="Arial Narrow"/>
                <w:bCs/>
                <w:sz w:val="18"/>
                <w:szCs w:val="18"/>
                <w:lang w:val="fr-FR"/>
              </w:rPr>
            </w:pPr>
            <w:r w:rsidRPr="008372C0">
              <w:rPr>
                <w:rFonts w:ascii="Arial Narrow" w:hAnsi="Arial Narrow"/>
                <w:bCs/>
                <w:sz w:val="18"/>
                <w:szCs w:val="18"/>
                <w:lang w:val="fr-FR"/>
              </w:rPr>
              <w:t>3</w:t>
            </w:r>
          </w:p>
        </w:tc>
        <w:tc>
          <w:tcPr>
            <w:tcW w:w="1090" w:type="dxa"/>
            <w:gridSpan w:val="2"/>
            <w:vMerge/>
            <w:tcBorders>
              <w:left w:val="single" w:sz="6" w:space="0" w:color="auto"/>
              <w:right w:val="single" w:sz="6" w:space="0" w:color="auto"/>
            </w:tcBorders>
            <w:shd w:val="clear" w:color="auto" w:fill="D9D9D9" w:themeFill="background1" w:themeFillShade="D9"/>
            <w:vAlign w:val="center"/>
          </w:tcPr>
          <w:p w:rsidR="00F216E7" w:rsidRPr="008372C0" w:rsidRDefault="00F216E7" w:rsidP="00ED3C54">
            <w:pPr>
              <w:jc w:val="center"/>
              <w:rPr>
                <w:rFonts w:ascii="Arial Narrow" w:hAnsi="Arial Narrow"/>
                <w:bCs/>
                <w:sz w:val="22"/>
                <w:szCs w:val="22"/>
                <w:lang w:val="fr-FR"/>
              </w:rPr>
            </w:pPr>
          </w:p>
        </w:tc>
      </w:tr>
      <w:tr w:rsidR="00F216E7" w:rsidRPr="008372C0"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bottom w:val="single" w:sz="6" w:space="0" w:color="auto"/>
              <w:right w:val="single" w:sz="6" w:space="0" w:color="auto"/>
            </w:tcBorders>
            <w:shd w:val="clear" w:color="auto" w:fill="D9D9D9" w:themeFill="background1" w:themeFillShade="D9"/>
            <w:vAlign w:val="center"/>
          </w:tcPr>
          <w:p w:rsidR="00F216E7" w:rsidRPr="008372C0" w:rsidRDefault="00F216E7" w:rsidP="00ED3C54">
            <w:pPr>
              <w:spacing w:before="60"/>
              <w:rPr>
                <w:rFonts w:ascii="Arial Narrow" w:hAnsi="Arial Narrow"/>
                <w:bCs/>
                <w:sz w:val="18"/>
                <w:szCs w:val="18"/>
                <w:lang w:val="fr-FR"/>
              </w:rPr>
            </w:pPr>
          </w:p>
        </w:tc>
        <w:tc>
          <w:tcPr>
            <w:tcW w:w="3057" w:type="dxa"/>
            <w:gridSpan w:val="2"/>
            <w:tcBorders>
              <w:top w:val="nil"/>
              <w:left w:val="single" w:sz="6" w:space="0" w:color="auto"/>
              <w:bottom w:val="single" w:sz="6" w:space="0" w:color="auto"/>
              <w:right w:val="nil"/>
            </w:tcBorders>
            <w:shd w:val="clear" w:color="auto" w:fill="D9D9D9" w:themeFill="background1" w:themeFillShade="D9"/>
            <w:vAlign w:val="center"/>
          </w:tcPr>
          <w:p w:rsidR="00F216E7" w:rsidRPr="008372C0" w:rsidRDefault="00F216E7" w:rsidP="00ED3C54">
            <w:pPr>
              <w:ind w:right="90"/>
              <w:jc w:val="right"/>
              <w:rPr>
                <w:rFonts w:ascii="Arial Narrow" w:hAnsi="Arial Narrow"/>
                <w:sz w:val="18"/>
                <w:lang w:val="fr-FR"/>
              </w:rPr>
            </w:pPr>
            <w:r>
              <w:rPr>
                <w:rFonts w:ascii="Arial Narrow" w:hAnsi="Arial Narrow"/>
                <w:sz w:val="18"/>
                <w:lang w:val="fr-FR"/>
              </w:rPr>
              <w:t>Ne sait pas</w:t>
            </w:r>
          </w:p>
        </w:tc>
        <w:tc>
          <w:tcPr>
            <w:tcW w:w="1930" w:type="dxa"/>
            <w:gridSpan w:val="2"/>
            <w:tcBorders>
              <w:top w:val="nil"/>
              <w:left w:val="nil"/>
              <w:bottom w:val="single" w:sz="6" w:space="0" w:color="auto"/>
              <w:right w:val="single" w:sz="6" w:space="0" w:color="auto"/>
            </w:tcBorders>
            <w:shd w:val="clear" w:color="auto" w:fill="D9D9D9" w:themeFill="background1" w:themeFillShade="D9"/>
            <w:vAlign w:val="center"/>
          </w:tcPr>
          <w:p w:rsidR="00F216E7" w:rsidRPr="008372C0" w:rsidRDefault="00F216E7" w:rsidP="00ED3C54">
            <w:pPr>
              <w:rPr>
                <w:rFonts w:ascii="Arial Narrow" w:hAnsi="Arial Narrow"/>
                <w:bCs/>
                <w:sz w:val="18"/>
                <w:szCs w:val="18"/>
                <w:lang w:val="fr-FR"/>
              </w:rPr>
            </w:pPr>
            <w:r w:rsidRPr="008372C0">
              <w:rPr>
                <w:rFonts w:ascii="Arial Narrow" w:hAnsi="Arial Narrow"/>
                <w:bCs/>
                <w:sz w:val="18"/>
                <w:szCs w:val="18"/>
                <w:lang w:val="fr-FR"/>
              </w:rPr>
              <w:t>77</w:t>
            </w:r>
          </w:p>
        </w:tc>
        <w:tc>
          <w:tcPr>
            <w:tcW w:w="1090" w:type="dxa"/>
            <w:gridSpan w:val="2"/>
            <w:vMerge/>
            <w:tcBorders>
              <w:left w:val="single" w:sz="6" w:space="0" w:color="auto"/>
              <w:bottom w:val="single" w:sz="6" w:space="0" w:color="auto"/>
              <w:right w:val="single" w:sz="6" w:space="0" w:color="auto"/>
            </w:tcBorders>
            <w:shd w:val="clear" w:color="auto" w:fill="D9D9D9" w:themeFill="background1" w:themeFillShade="D9"/>
            <w:vAlign w:val="center"/>
          </w:tcPr>
          <w:p w:rsidR="00F216E7" w:rsidRPr="008372C0" w:rsidRDefault="00F216E7" w:rsidP="00ED3C54">
            <w:pPr>
              <w:jc w:val="center"/>
              <w:rPr>
                <w:rFonts w:ascii="Arial Narrow" w:hAnsi="Arial Narrow"/>
                <w:bCs/>
                <w:sz w:val="22"/>
                <w:szCs w:val="22"/>
                <w:lang w:val="fr-FR"/>
              </w:rPr>
            </w:pPr>
          </w:p>
        </w:tc>
      </w:tr>
      <w:tr w:rsidR="00A86AA3" w:rsidRPr="008372C0"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val="restart"/>
            <w:tcBorders>
              <w:top w:val="single" w:sz="6" w:space="0" w:color="auto"/>
              <w:left w:val="single" w:sz="6" w:space="0" w:color="auto"/>
              <w:right w:val="single" w:sz="6" w:space="0" w:color="auto"/>
            </w:tcBorders>
            <w:shd w:val="clear" w:color="auto" w:fill="D9D9D9" w:themeFill="background1" w:themeFillShade="D9"/>
            <w:vAlign w:val="center"/>
          </w:tcPr>
          <w:p w:rsidR="00A86AA3" w:rsidRPr="008372C0" w:rsidRDefault="00A86AA3" w:rsidP="00A86AA3">
            <w:pPr>
              <w:spacing w:before="60"/>
              <w:rPr>
                <w:rFonts w:ascii="Arial Narrow" w:hAnsi="Arial Narrow"/>
                <w:bCs/>
                <w:sz w:val="18"/>
                <w:szCs w:val="18"/>
                <w:lang w:val="fr-FR"/>
              </w:rPr>
            </w:pPr>
            <w:r>
              <w:rPr>
                <w:rFonts w:ascii="Arial Narrow" w:hAnsi="Arial Narrow"/>
                <w:bCs/>
                <w:sz w:val="18"/>
                <w:szCs w:val="18"/>
                <w:lang w:val="fr-FR"/>
              </w:rPr>
              <w:t>Pensez-vous que le fait de manger trop salé ou d’ajouter une sauce salée</w:t>
            </w:r>
            <w:r w:rsidR="00260C21">
              <w:rPr>
                <w:rFonts w:ascii="Arial Narrow" w:hAnsi="Arial Narrow"/>
                <w:bCs/>
                <w:sz w:val="18"/>
                <w:szCs w:val="18"/>
                <w:lang w:val="fr-FR"/>
              </w:rPr>
              <w:t xml:space="preserve"> </w:t>
            </w:r>
            <w:r>
              <w:rPr>
                <w:rFonts w:ascii="Arial Narrow" w:hAnsi="Arial Narrow"/>
                <w:bCs/>
                <w:sz w:val="18"/>
                <w:szCs w:val="18"/>
                <w:lang w:val="fr-FR"/>
              </w:rPr>
              <w:t xml:space="preserve">à vos plats puisse être source de </w:t>
            </w:r>
            <w:r>
              <w:rPr>
                <w:rFonts w:ascii="Arial Narrow" w:hAnsi="Arial Narrow"/>
                <w:b/>
                <w:bCs/>
                <w:sz w:val="18"/>
                <w:szCs w:val="18"/>
                <w:lang w:val="fr-FR"/>
              </w:rPr>
              <w:t>problèmes</w:t>
            </w:r>
            <w:r w:rsidRPr="00800DF5">
              <w:rPr>
                <w:rFonts w:ascii="Arial Narrow" w:hAnsi="Arial Narrow"/>
                <w:b/>
                <w:bCs/>
                <w:sz w:val="18"/>
                <w:szCs w:val="18"/>
                <w:lang w:val="fr-FR"/>
              </w:rPr>
              <w:t xml:space="preserve"> de santé </w:t>
            </w:r>
            <w:r>
              <w:rPr>
                <w:rFonts w:ascii="Arial Narrow" w:hAnsi="Arial Narrow"/>
                <w:bCs/>
                <w:sz w:val="18"/>
                <w:szCs w:val="18"/>
                <w:lang w:val="fr-FR"/>
              </w:rPr>
              <w:t>?</w:t>
            </w:r>
          </w:p>
        </w:tc>
        <w:tc>
          <w:tcPr>
            <w:tcW w:w="3057" w:type="dxa"/>
            <w:gridSpan w:val="2"/>
            <w:tcBorders>
              <w:top w:val="single" w:sz="6" w:space="0" w:color="auto"/>
              <w:left w:val="single" w:sz="6" w:space="0" w:color="auto"/>
              <w:bottom w:val="nil"/>
              <w:right w:val="nil"/>
            </w:tcBorders>
            <w:shd w:val="clear" w:color="auto" w:fill="D9D9D9" w:themeFill="background1" w:themeFillShade="D9"/>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Oui</w:t>
            </w:r>
          </w:p>
        </w:tc>
        <w:tc>
          <w:tcPr>
            <w:tcW w:w="1930" w:type="dxa"/>
            <w:gridSpan w:val="2"/>
            <w:tcBorders>
              <w:top w:val="single" w:sz="6" w:space="0" w:color="auto"/>
              <w:left w:val="nil"/>
              <w:bottom w:val="nil"/>
              <w:right w:val="single" w:sz="6" w:space="0" w:color="auto"/>
            </w:tcBorders>
            <w:shd w:val="clear" w:color="auto" w:fill="D9D9D9" w:themeFill="background1" w:themeFillShade="D9"/>
            <w:vAlign w:val="center"/>
          </w:tcPr>
          <w:p w:rsidR="00A86AA3" w:rsidRPr="008372C0" w:rsidRDefault="00A86AA3" w:rsidP="00A86AA3">
            <w:pPr>
              <w:ind w:left="249" w:hanging="238"/>
              <w:rPr>
                <w:rFonts w:ascii="Arial Narrow" w:hAnsi="Arial Narrow"/>
                <w:bCs/>
                <w:sz w:val="18"/>
                <w:szCs w:val="18"/>
                <w:lang w:val="fr-FR"/>
              </w:rPr>
            </w:pPr>
            <w:r w:rsidRPr="008372C0">
              <w:rPr>
                <w:rFonts w:ascii="Arial Narrow" w:hAnsi="Arial Narrow"/>
                <w:bCs/>
                <w:sz w:val="18"/>
                <w:szCs w:val="18"/>
                <w:lang w:val="fr-FR"/>
              </w:rPr>
              <w:t xml:space="preserve">1   </w:t>
            </w:r>
          </w:p>
        </w:tc>
        <w:tc>
          <w:tcPr>
            <w:tcW w:w="1090" w:type="dxa"/>
            <w:gridSpan w:val="2"/>
            <w:vMerge w:val="restart"/>
            <w:tcBorders>
              <w:top w:val="single" w:sz="6" w:space="0" w:color="auto"/>
              <w:left w:val="single" w:sz="6" w:space="0" w:color="auto"/>
              <w:right w:val="single" w:sz="6" w:space="0" w:color="auto"/>
            </w:tcBorders>
            <w:shd w:val="clear" w:color="auto" w:fill="D9D9D9" w:themeFill="background1" w:themeFillShade="D9"/>
            <w:vAlign w:val="center"/>
          </w:tcPr>
          <w:p w:rsidR="00A86AA3" w:rsidRPr="008372C0" w:rsidRDefault="00A86AA3" w:rsidP="00A86AA3">
            <w:pPr>
              <w:jc w:val="center"/>
              <w:rPr>
                <w:rFonts w:ascii="Arial Narrow" w:hAnsi="Arial Narrow"/>
                <w:bCs/>
                <w:sz w:val="22"/>
                <w:szCs w:val="22"/>
                <w:lang w:val="fr-FR"/>
              </w:rPr>
            </w:pPr>
            <w:r w:rsidRPr="008372C0">
              <w:rPr>
                <w:rFonts w:ascii="Arial Narrow" w:hAnsi="Arial Narrow"/>
                <w:bCs/>
                <w:sz w:val="22"/>
                <w:szCs w:val="22"/>
                <w:lang w:val="fr-FR"/>
              </w:rPr>
              <w:t>D</w:t>
            </w:r>
            <w:r>
              <w:rPr>
                <w:rFonts w:ascii="Arial Narrow" w:hAnsi="Arial Narrow"/>
                <w:bCs/>
                <w:sz w:val="22"/>
                <w:szCs w:val="22"/>
                <w:lang w:val="fr-FR"/>
              </w:rPr>
              <w:t>10</w:t>
            </w:r>
          </w:p>
        </w:tc>
      </w:tr>
      <w:tr w:rsidR="00A86AA3" w:rsidRPr="008372C0"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right w:val="single" w:sz="6" w:space="0" w:color="auto"/>
            </w:tcBorders>
            <w:shd w:val="clear" w:color="auto" w:fill="D9D9D9" w:themeFill="background1" w:themeFillShade="D9"/>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nil"/>
              <w:right w:val="nil"/>
            </w:tcBorders>
            <w:shd w:val="clear" w:color="auto" w:fill="D9D9D9" w:themeFill="background1" w:themeFillShade="D9"/>
            <w:vAlign w:val="center"/>
          </w:tcPr>
          <w:p w:rsidR="00A86AA3" w:rsidRPr="008372C0" w:rsidRDefault="00A86AA3" w:rsidP="00A86AA3">
            <w:pPr>
              <w:ind w:right="90"/>
              <w:jc w:val="right"/>
              <w:rPr>
                <w:rFonts w:ascii="Arial Narrow" w:hAnsi="Arial Narrow"/>
                <w:sz w:val="18"/>
                <w:lang w:val="fr-FR"/>
              </w:rPr>
            </w:pPr>
            <w:r w:rsidRPr="008372C0">
              <w:rPr>
                <w:rFonts w:ascii="Arial Narrow" w:hAnsi="Arial Narrow"/>
                <w:sz w:val="18"/>
                <w:lang w:val="fr-FR"/>
              </w:rPr>
              <w:t>No</w:t>
            </w:r>
            <w:r>
              <w:rPr>
                <w:rFonts w:ascii="Arial Narrow" w:hAnsi="Arial Narrow"/>
                <w:sz w:val="18"/>
                <w:lang w:val="fr-FR"/>
              </w:rPr>
              <w:t>n</w:t>
            </w:r>
          </w:p>
        </w:tc>
        <w:tc>
          <w:tcPr>
            <w:tcW w:w="1930" w:type="dxa"/>
            <w:gridSpan w:val="2"/>
            <w:tcBorders>
              <w:top w:val="nil"/>
              <w:left w:val="nil"/>
              <w:bottom w:val="nil"/>
              <w:right w:val="single" w:sz="6" w:space="0" w:color="auto"/>
            </w:tcBorders>
            <w:shd w:val="clear" w:color="auto" w:fill="D9D9D9" w:themeFill="background1" w:themeFillShade="D9"/>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2</w:t>
            </w:r>
          </w:p>
        </w:tc>
        <w:tc>
          <w:tcPr>
            <w:tcW w:w="1090" w:type="dxa"/>
            <w:gridSpan w:val="2"/>
            <w:vMerge/>
            <w:tcBorders>
              <w:left w:val="single" w:sz="6" w:space="0" w:color="auto"/>
              <w:right w:val="single" w:sz="6" w:space="0" w:color="auto"/>
            </w:tcBorders>
            <w:shd w:val="clear" w:color="auto" w:fill="D9D9D9" w:themeFill="background1" w:themeFillShade="D9"/>
            <w:vAlign w:val="center"/>
          </w:tcPr>
          <w:p w:rsidR="00A86AA3" w:rsidRPr="008372C0" w:rsidRDefault="00A86AA3" w:rsidP="00A86AA3">
            <w:pPr>
              <w:jc w:val="center"/>
              <w:rPr>
                <w:rFonts w:ascii="Arial Narrow" w:hAnsi="Arial Narrow"/>
                <w:bCs/>
                <w:sz w:val="22"/>
                <w:szCs w:val="22"/>
                <w:lang w:val="fr-FR"/>
              </w:rPr>
            </w:pPr>
          </w:p>
        </w:tc>
      </w:tr>
      <w:tr w:rsidR="00A86AA3" w:rsidRPr="008372C0"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bottom w:val="single" w:sz="4" w:space="0" w:color="auto"/>
              <w:right w:val="single" w:sz="6" w:space="0" w:color="auto"/>
            </w:tcBorders>
            <w:shd w:val="clear" w:color="auto" w:fill="D9D9D9" w:themeFill="background1" w:themeFillShade="D9"/>
            <w:vAlign w:val="center"/>
          </w:tcPr>
          <w:p w:rsidR="00A86AA3" w:rsidRPr="008372C0" w:rsidRDefault="00A86AA3" w:rsidP="00A86AA3">
            <w:pPr>
              <w:spacing w:before="60"/>
              <w:rPr>
                <w:rFonts w:ascii="Arial Narrow" w:hAnsi="Arial Narrow"/>
                <w:bCs/>
                <w:sz w:val="18"/>
                <w:szCs w:val="18"/>
                <w:lang w:val="fr-FR"/>
              </w:rPr>
            </w:pPr>
          </w:p>
        </w:tc>
        <w:tc>
          <w:tcPr>
            <w:tcW w:w="3057" w:type="dxa"/>
            <w:gridSpan w:val="2"/>
            <w:tcBorders>
              <w:top w:val="nil"/>
              <w:left w:val="single" w:sz="6" w:space="0" w:color="auto"/>
              <w:bottom w:val="single" w:sz="4" w:space="0" w:color="auto"/>
              <w:right w:val="nil"/>
            </w:tcBorders>
            <w:shd w:val="clear" w:color="auto" w:fill="D9D9D9" w:themeFill="background1" w:themeFillShade="D9"/>
            <w:vAlign w:val="center"/>
          </w:tcPr>
          <w:p w:rsidR="00A86AA3" w:rsidRPr="008372C0" w:rsidRDefault="00A86AA3" w:rsidP="00A86AA3">
            <w:pPr>
              <w:ind w:right="90"/>
              <w:jc w:val="right"/>
              <w:rPr>
                <w:rFonts w:ascii="Arial Narrow" w:hAnsi="Arial Narrow"/>
                <w:sz w:val="18"/>
                <w:lang w:val="fr-FR"/>
              </w:rPr>
            </w:pPr>
            <w:r>
              <w:rPr>
                <w:rFonts w:ascii="Arial Narrow" w:hAnsi="Arial Narrow"/>
                <w:sz w:val="18"/>
                <w:lang w:val="fr-FR"/>
              </w:rPr>
              <w:t>Ne sait pas</w:t>
            </w:r>
          </w:p>
        </w:tc>
        <w:tc>
          <w:tcPr>
            <w:tcW w:w="1930" w:type="dxa"/>
            <w:gridSpan w:val="2"/>
            <w:tcBorders>
              <w:top w:val="nil"/>
              <w:left w:val="nil"/>
              <w:bottom w:val="single" w:sz="4" w:space="0" w:color="auto"/>
              <w:right w:val="single" w:sz="6" w:space="0" w:color="auto"/>
            </w:tcBorders>
            <w:shd w:val="clear" w:color="auto" w:fill="D9D9D9" w:themeFill="background1" w:themeFillShade="D9"/>
            <w:vAlign w:val="center"/>
          </w:tcPr>
          <w:p w:rsidR="00A86AA3" w:rsidRPr="008372C0" w:rsidRDefault="00A86AA3" w:rsidP="00A86AA3">
            <w:pPr>
              <w:rPr>
                <w:rFonts w:ascii="Arial Narrow" w:hAnsi="Arial Narrow"/>
                <w:bCs/>
                <w:sz w:val="18"/>
                <w:szCs w:val="18"/>
                <w:lang w:val="fr-FR"/>
              </w:rPr>
            </w:pPr>
            <w:r w:rsidRPr="008372C0">
              <w:rPr>
                <w:rFonts w:ascii="Arial Narrow" w:hAnsi="Arial Narrow"/>
                <w:bCs/>
                <w:sz w:val="18"/>
                <w:szCs w:val="18"/>
                <w:lang w:val="fr-FR"/>
              </w:rPr>
              <w:t>77</w:t>
            </w:r>
          </w:p>
        </w:tc>
        <w:tc>
          <w:tcPr>
            <w:tcW w:w="1090" w:type="dxa"/>
            <w:gridSpan w:val="2"/>
            <w:vMerge/>
            <w:tcBorders>
              <w:left w:val="single" w:sz="6" w:space="0" w:color="auto"/>
              <w:bottom w:val="single" w:sz="4" w:space="0" w:color="auto"/>
              <w:right w:val="single" w:sz="6" w:space="0" w:color="auto"/>
            </w:tcBorders>
            <w:shd w:val="clear" w:color="auto" w:fill="D9D9D9" w:themeFill="background1" w:themeFillShade="D9"/>
            <w:vAlign w:val="center"/>
          </w:tcPr>
          <w:p w:rsidR="00A86AA3" w:rsidRPr="008372C0" w:rsidRDefault="00A86AA3" w:rsidP="00A86AA3">
            <w:pPr>
              <w:jc w:val="center"/>
              <w:rPr>
                <w:rFonts w:ascii="Arial Narrow" w:hAnsi="Arial Narrow"/>
                <w:bCs/>
                <w:sz w:val="22"/>
                <w:szCs w:val="22"/>
                <w:lang w:val="fr-FR"/>
              </w:rPr>
            </w:pP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val="134"/>
          <w:jc w:val="center"/>
        </w:trPr>
        <w:tc>
          <w:tcPr>
            <w:tcW w:w="10458" w:type="dxa"/>
            <w:gridSpan w:val="8"/>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86AA3" w:rsidRPr="00800DF5" w:rsidRDefault="00A86AA3" w:rsidP="00A86AA3">
            <w:pPr>
              <w:rPr>
                <w:rFonts w:ascii="Arial Narrow" w:hAnsi="Arial Narrow"/>
                <w:bCs/>
                <w:sz w:val="22"/>
                <w:szCs w:val="22"/>
                <w:lang w:val="fr-FR"/>
              </w:rPr>
            </w:pPr>
            <w:r>
              <w:rPr>
                <w:rFonts w:ascii="Arial Narrow" w:hAnsi="Arial Narrow"/>
                <w:bCs/>
                <w:sz w:val="18"/>
                <w:szCs w:val="18"/>
                <w:lang w:val="fr-FR"/>
              </w:rPr>
              <w:t xml:space="preserve">Prenez-vous régulièrement l’une ou l’autre des mesures ci-dessous pour </w:t>
            </w:r>
            <w:r>
              <w:rPr>
                <w:rFonts w:ascii="Arial Narrow" w:hAnsi="Arial Narrow"/>
                <w:b/>
                <w:bCs/>
                <w:sz w:val="18"/>
                <w:szCs w:val="18"/>
                <w:lang w:val="fr-FR"/>
              </w:rPr>
              <w:t>contrôler</w:t>
            </w:r>
            <w:r w:rsidRPr="001C7FD2">
              <w:rPr>
                <w:rFonts w:ascii="Arial Narrow" w:hAnsi="Arial Narrow"/>
                <w:b/>
                <w:bCs/>
                <w:sz w:val="18"/>
                <w:szCs w:val="18"/>
                <w:lang w:val="fr-FR"/>
              </w:rPr>
              <w:t xml:space="preserve"> votre apport en sel</w:t>
            </w:r>
            <w:r>
              <w:rPr>
                <w:rFonts w:ascii="Arial Narrow" w:hAnsi="Arial Narrow"/>
                <w:bCs/>
                <w:sz w:val="18"/>
                <w:szCs w:val="18"/>
                <w:lang w:val="fr-FR"/>
              </w:rPr>
              <w:t> ?</w:t>
            </w:r>
            <w:r w:rsidRPr="00800DF5">
              <w:rPr>
                <w:rFonts w:ascii="Arial Narrow" w:hAnsi="Arial Narrow"/>
                <w:bCs/>
                <w:sz w:val="18"/>
                <w:szCs w:val="18"/>
                <w:lang w:val="fr-FR"/>
              </w:rPr>
              <w:br/>
            </w:r>
            <w:r w:rsidRPr="00800DF5">
              <w:rPr>
                <w:rFonts w:ascii="Arial Narrow" w:hAnsi="Arial Narrow"/>
                <w:i/>
                <w:iCs/>
                <w:sz w:val="18"/>
                <w:lang w:val="fr-FR"/>
              </w:rPr>
              <w:t>(</w:t>
            </w:r>
            <w:r>
              <w:rPr>
                <w:rFonts w:ascii="Arial Narrow" w:hAnsi="Arial Narrow"/>
                <w:i/>
                <w:iCs/>
                <w:sz w:val="18"/>
                <w:lang w:val="fr-FR"/>
              </w:rPr>
              <w:t>RÉPONDRE POUR CHAQUE QUESTION</w:t>
            </w:r>
            <w:r w:rsidRPr="00800DF5">
              <w:rPr>
                <w:rFonts w:ascii="Arial Narrow" w:hAnsi="Arial Narrow"/>
                <w:i/>
                <w:iCs/>
                <w:sz w:val="18"/>
                <w:lang w:val="fr-FR"/>
              </w:rPr>
              <w:t xml:space="preserve">) </w:t>
            </w: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val="restart"/>
            <w:tcBorders>
              <w:top w:val="single" w:sz="6" w:space="0" w:color="auto"/>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jc w:val="right"/>
              <w:rPr>
                <w:rFonts w:ascii="Arial Narrow" w:hAnsi="Arial Narrow"/>
                <w:bCs/>
                <w:sz w:val="18"/>
                <w:szCs w:val="18"/>
                <w:lang w:val="fr-FR"/>
              </w:rPr>
            </w:pPr>
            <w:r w:rsidRPr="00800DF5">
              <w:rPr>
                <w:rFonts w:ascii="Arial Narrow" w:hAnsi="Arial Narrow"/>
                <w:sz w:val="18"/>
                <w:lang w:val="fr-FR"/>
              </w:rPr>
              <w:t>Limit</w:t>
            </w:r>
            <w:r>
              <w:rPr>
                <w:rFonts w:ascii="Arial Narrow" w:hAnsi="Arial Narrow"/>
                <w:sz w:val="18"/>
                <w:lang w:val="fr-FR"/>
              </w:rPr>
              <w:t>er la consommation de plats cuisinés</w:t>
            </w:r>
            <w:r w:rsidR="007070F6">
              <w:rPr>
                <w:rFonts w:ascii="Arial Narrow" w:hAnsi="Arial Narrow"/>
                <w:sz w:val="18"/>
                <w:lang w:val="fr-FR"/>
              </w:rPr>
              <w:t xml:space="preserve"> salés</w:t>
            </w:r>
          </w:p>
        </w:tc>
        <w:tc>
          <w:tcPr>
            <w:tcW w:w="3123" w:type="dxa"/>
            <w:gridSpan w:val="3"/>
            <w:tcBorders>
              <w:top w:val="single" w:sz="6" w:space="0" w:color="auto"/>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Pr>
                <w:rFonts w:ascii="Arial Narrow" w:hAnsi="Arial Narrow"/>
                <w:bCs/>
                <w:sz w:val="18"/>
                <w:szCs w:val="18"/>
                <w:lang w:val="fr-FR"/>
              </w:rPr>
              <w:t>Oui</w:t>
            </w:r>
          </w:p>
        </w:tc>
        <w:tc>
          <w:tcPr>
            <w:tcW w:w="1864" w:type="dxa"/>
            <w:tcBorders>
              <w:top w:val="single" w:sz="6" w:space="0" w:color="auto"/>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1</w:t>
            </w:r>
          </w:p>
        </w:tc>
        <w:tc>
          <w:tcPr>
            <w:tcW w:w="1090" w:type="dxa"/>
            <w:gridSpan w:val="2"/>
            <w:vMerge w:val="restart"/>
            <w:tcBorders>
              <w:left w:val="single" w:sz="6" w:space="0" w:color="auto"/>
              <w:right w:val="single" w:sz="6" w:space="0" w:color="auto"/>
            </w:tcBorders>
            <w:shd w:val="clear" w:color="auto" w:fill="D9D9D9" w:themeFill="background1" w:themeFillShade="D9"/>
            <w:vAlign w:val="center"/>
          </w:tcPr>
          <w:p w:rsidR="00A86AA3" w:rsidRPr="00F05A96" w:rsidRDefault="00A86AA3" w:rsidP="009E53A9">
            <w:pPr>
              <w:jc w:val="center"/>
              <w:rPr>
                <w:rFonts w:ascii="Arial Narrow" w:hAnsi="Arial Narrow"/>
                <w:bCs/>
                <w:sz w:val="22"/>
                <w:szCs w:val="22"/>
              </w:rPr>
            </w:pPr>
            <w:r>
              <w:rPr>
                <w:rFonts w:ascii="Arial Narrow" w:hAnsi="Arial Narrow"/>
                <w:bCs/>
                <w:sz w:val="22"/>
                <w:szCs w:val="22"/>
              </w:rPr>
              <w:t>D</w:t>
            </w:r>
            <w:r w:rsidR="009E53A9">
              <w:rPr>
                <w:rFonts w:ascii="Arial Narrow" w:hAnsi="Arial Narrow"/>
                <w:bCs/>
                <w:sz w:val="22"/>
                <w:szCs w:val="22"/>
              </w:rPr>
              <w:t>11</w:t>
            </w:r>
            <w:r>
              <w:rPr>
                <w:rFonts w:ascii="Arial Narrow" w:hAnsi="Arial Narrow"/>
                <w:bCs/>
                <w:sz w:val="22"/>
                <w:szCs w:val="22"/>
              </w:rPr>
              <w:t>a</w:t>
            </w: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jc w:val="right"/>
              <w:rPr>
                <w:rFonts w:ascii="Arial Narrow" w:hAnsi="Arial Narrow"/>
                <w:sz w:val="18"/>
                <w:lang w:val="fr-FR"/>
              </w:rPr>
            </w:pPr>
          </w:p>
        </w:tc>
        <w:tc>
          <w:tcPr>
            <w:tcW w:w="3123" w:type="dxa"/>
            <w:gridSpan w:val="3"/>
            <w:tcBorders>
              <w:top w:val="nil"/>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sidRPr="00800DF5">
              <w:rPr>
                <w:rFonts w:ascii="Arial Narrow" w:hAnsi="Arial Narrow"/>
                <w:bCs/>
                <w:sz w:val="18"/>
                <w:szCs w:val="18"/>
                <w:lang w:val="fr-FR"/>
              </w:rPr>
              <w:t>No</w:t>
            </w:r>
            <w:r>
              <w:rPr>
                <w:rFonts w:ascii="Arial Narrow" w:hAnsi="Arial Narrow"/>
                <w:bCs/>
                <w:sz w:val="18"/>
                <w:szCs w:val="18"/>
                <w:lang w:val="fr-FR"/>
              </w:rPr>
              <w:t>n</w:t>
            </w:r>
          </w:p>
        </w:tc>
        <w:tc>
          <w:tcPr>
            <w:tcW w:w="1864" w:type="dxa"/>
            <w:tcBorders>
              <w:top w:val="nil"/>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2</w:t>
            </w:r>
          </w:p>
        </w:tc>
        <w:tc>
          <w:tcPr>
            <w:tcW w:w="1090" w:type="dxa"/>
            <w:gridSpan w:val="2"/>
            <w:vMerge/>
            <w:tcBorders>
              <w:left w:val="single" w:sz="6" w:space="0" w:color="auto"/>
              <w:right w:val="single" w:sz="6" w:space="0" w:color="auto"/>
            </w:tcBorders>
            <w:shd w:val="clear" w:color="auto" w:fill="D9D9D9" w:themeFill="background1" w:themeFillShade="D9"/>
            <w:vAlign w:val="center"/>
          </w:tcPr>
          <w:p w:rsidR="00A86AA3" w:rsidRPr="00F05A96" w:rsidRDefault="00A86AA3" w:rsidP="00A86AA3">
            <w:pPr>
              <w:jc w:val="center"/>
              <w:rPr>
                <w:rFonts w:ascii="Arial Narrow" w:hAnsi="Arial Narrow"/>
                <w:bCs/>
                <w:sz w:val="22"/>
                <w:szCs w:val="22"/>
              </w:rPr>
            </w:pP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val="restart"/>
            <w:tcBorders>
              <w:top w:val="single" w:sz="6" w:space="0" w:color="auto"/>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jc w:val="right"/>
              <w:rPr>
                <w:rFonts w:ascii="Arial Narrow" w:hAnsi="Arial Narrow"/>
                <w:sz w:val="18"/>
                <w:lang w:val="fr-FR"/>
              </w:rPr>
            </w:pPr>
            <w:r>
              <w:rPr>
                <w:rFonts w:ascii="Arial Narrow" w:hAnsi="Arial Narrow"/>
                <w:sz w:val="18"/>
                <w:lang w:val="fr-FR"/>
              </w:rPr>
              <w:t>Vérifier la teneur en sel indiquée sur les étiquettes</w:t>
            </w:r>
          </w:p>
        </w:tc>
        <w:tc>
          <w:tcPr>
            <w:tcW w:w="3123" w:type="dxa"/>
            <w:gridSpan w:val="3"/>
            <w:tcBorders>
              <w:top w:val="single" w:sz="6" w:space="0" w:color="auto"/>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Pr>
                <w:rFonts w:ascii="Arial Narrow" w:hAnsi="Arial Narrow"/>
                <w:bCs/>
                <w:sz w:val="18"/>
                <w:szCs w:val="18"/>
                <w:lang w:val="fr-FR"/>
              </w:rPr>
              <w:t>Oui</w:t>
            </w:r>
          </w:p>
        </w:tc>
        <w:tc>
          <w:tcPr>
            <w:tcW w:w="1864" w:type="dxa"/>
            <w:tcBorders>
              <w:top w:val="single" w:sz="6" w:space="0" w:color="auto"/>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1</w:t>
            </w:r>
          </w:p>
        </w:tc>
        <w:tc>
          <w:tcPr>
            <w:tcW w:w="1090" w:type="dxa"/>
            <w:gridSpan w:val="2"/>
            <w:vMerge w:val="restart"/>
            <w:tcBorders>
              <w:left w:val="single" w:sz="6" w:space="0" w:color="auto"/>
              <w:right w:val="single" w:sz="6" w:space="0" w:color="auto"/>
            </w:tcBorders>
            <w:shd w:val="clear" w:color="auto" w:fill="D9D9D9" w:themeFill="background1" w:themeFillShade="D9"/>
            <w:vAlign w:val="center"/>
          </w:tcPr>
          <w:p w:rsidR="00A86AA3" w:rsidRPr="00F05A96" w:rsidRDefault="00A86AA3" w:rsidP="009E53A9">
            <w:pPr>
              <w:jc w:val="center"/>
              <w:rPr>
                <w:rFonts w:ascii="Arial Narrow" w:hAnsi="Arial Narrow"/>
                <w:bCs/>
                <w:sz w:val="22"/>
                <w:szCs w:val="22"/>
              </w:rPr>
            </w:pPr>
            <w:r>
              <w:rPr>
                <w:rFonts w:ascii="Arial Narrow" w:hAnsi="Arial Narrow"/>
                <w:bCs/>
                <w:sz w:val="22"/>
                <w:szCs w:val="22"/>
              </w:rPr>
              <w:t>D</w:t>
            </w:r>
            <w:r w:rsidR="009E53A9">
              <w:rPr>
                <w:rFonts w:ascii="Arial Narrow" w:hAnsi="Arial Narrow"/>
                <w:bCs/>
                <w:sz w:val="22"/>
                <w:szCs w:val="22"/>
              </w:rPr>
              <w:t>11</w:t>
            </w:r>
            <w:r>
              <w:rPr>
                <w:rFonts w:ascii="Arial Narrow" w:hAnsi="Arial Narrow"/>
                <w:bCs/>
                <w:sz w:val="22"/>
                <w:szCs w:val="22"/>
              </w:rPr>
              <w:t>b</w:t>
            </w: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right w:val="single" w:sz="6" w:space="0" w:color="auto"/>
            </w:tcBorders>
            <w:shd w:val="clear" w:color="auto" w:fill="D9D9D9" w:themeFill="background1" w:themeFillShade="D9"/>
          </w:tcPr>
          <w:p w:rsidR="00A86AA3" w:rsidRPr="00800DF5" w:rsidRDefault="00A86AA3" w:rsidP="00A86AA3">
            <w:pPr>
              <w:spacing w:before="60"/>
              <w:jc w:val="right"/>
              <w:rPr>
                <w:rFonts w:ascii="Arial Narrow" w:hAnsi="Arial Narrow"/>
                <w:sz w:val="18"/>
                <w:lang w:val="fr-FR"/>
              </w:rPr>
            </w:pPr>
          </w:p>
        </w:tc>
        <w:tc>
          <w:tcPr>
            <w:tcW w:w="3123" w:type="dxa"/>
            <w:gridSpan w:val="3"/>
            <w:tcBorders>
              <w:top w:val="nil"/>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sidRPr="00800DF5">
              <w:rPr>
                <w:rFonts w:ascii="Arial Narrow" w:hAnsi="Arial Narrow"/>
                <w:bCs/>
                <w:sz w:val="18"/>
                <w:szCs w:val="18"/>
                <w:lang w:val="fr-FR"/>
              </w:rPr>
              <w:t>No</w:t>
            </w:r>
            <w:r>
              <w:rPr>
                <w:rFonts w:ascii="Arial Narrow" w:hAnsi="Arial Narrow"/>
                <w:bCs/>
                <w:sz w:val="18"/>
                <w:szCs w:val="18"/>
                <w:lang w:val="fr-FR"/>
              </w:rPr>
              <w:t>n</w:t>
            </w:r>
          </w:p>
        </w:tc>
        <w:tc>
          <w:tcPr>
            <w:tcW w:w="1864" w:type="dxa"/>
            <w:tcBorders>
              <w:top w:val="nil"/>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2</w:t>
            </w:r>
          </w:p>
        </w:tc>
        <w:tc>
          <w:tcPr>
            <w:tcW w:w="1090" w:type="dxa"/>
            <w:gridSpan w:val="2"/>
            <w:vMerge/>
            <w:tcBorders>
              <w:left w:val="single" w:sz="6" w:space="0" w:color="auto"/>
              <w:right w:val="single" w:sz="6" w:space="0" w:color="auto"/>
            </w:tcBorders>
            <w:shd w:val="clear" w:color="auto" w:fill="D9D9D9" w:themeFill="background1" w:themeFillShade="D9"/>
            <w:vAlign w:val="center"/>
          </w:tcPr>
          <w:p w:rsidR="00A86AA3" w:rsidRPr="003E56BE" w:rsidRDefault="00A86AA3" w:rsidP="00A86AA3">
            <w:pPr>
              <w:jc w:val="center"/>
              <w:rPr>
                <w:rFonts w:ascii="Arial Narrow" w:hAnsi="Arial Narrow"/>
                <w:bCs/>
                <w:sz w:val="18"/>
                <w:szCs w:val="18"/>
              </w:rPr>
            </w:pP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val="restart"/>
            <w:tcBorders>
              <w:top w:val="single" w:sz="6" w:space="0" w:color="auto"/>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jc w:val="right"/>
              <w:rPr>
                <w:rFonts w:ascii="Arial Narrow" w:hAnsi="Arial Narrow"/>
                <w:bCs/>
                <w:sz w:val="18"/>
                <w:szCs w:val="18"/>
                <w:lang w:val="fr-FR"/>
              </w:rPr>
            </w:pPr>
            <w:r>
              <w:rPr>
                <w:rFonts w:ascii="Arial Narrow" w:hAnsi="Arial Narrow"/>
                <w:bCs/>
                <w:sz w:val="18"/>
                <w:szCs w:val="18"/>
                <w:lang w:val="fr-FR"/>
              </w:rPr>
              <w:t>Acheter des substituts du sel et/ou du sodium</w:t>
            </w:r>
          </w:p>
        </w:tc>
        <w:tc>
          <w:tcPr>
            <w:tcW w:w="3123" w:type="dxa"/>
            <w:gridSpan w:val="3"/>
            <w:tcBorders>
              <w:top w:val="single" w:sz="6" w:space="0" w:color="auto"/>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Pr>
                <w:rFonts w:ascii="Arial Narrow" w:hAnsi="Arial Narrow"/>
                <w:bCs/>
                <w:sz w:val="18"/>
                <w:szCs w:val="18"/>
                <w:lang w:val="fr-FR"/>
              </w:rPr>
              <w:t>Oui</w:t>
            </w:r>
          </w:p>
        </w:tc>
        <w:tc>
          <w:tcPr>
            <w:tcW w:w="1864" w:type="dxa"/>
            <w:tcBorders>
              <w:top w:val="single" w:sz="6" w:space="0" w:color="auto"/>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1</w:t>
            </w:r>
          </w:p>
        </w:tc>
        <w:tc>
          <w:tcPr>
            <w:tcW w:w="1090" w:type="dxa"/>
            <w:gridSpan w:val="2"/>
            <w:vMerge w:val="restart"/>
            <w:tcBorders>
              <w:top w:val="nil"/>
              <w:left w:val="single" w:sz="6" w:space="0" w:color="auto"/>
              <w:right w:val="single" w:sz="6" w:space="0" w:color="auto"/>
            </w:tcBorders>
            <w:shd w:val="clear" w:color="auto" w:fill="D9D9D9" w:themeFill="background1" w:themeFillShade="D9"/>
            <w:vAlign w:val="center"/>
          </w:tcPr>
          <w:p w:rsidR="00A86AA3" w:rsidRPr="00F05A96" w:rsidRDefault="00A86AA3" w:rsidP="009E53A9">
            <w:pPr>
              <w:jc w:val="center"/>
              <w:rPr>
                <w:rFonts w:ascii="Arial Narrow" w:hAnsi="Arial Narrow"/>
                <w:bCs/>
                <w:sz w:val="22"/>
                <w:szCs w:val="22"/>
              </w:rPr>
            </w:pPr>
            <w:r>
              <w:rPr>
                <w:rFonts w:ascii="Arial Narrow" w:hAnsi="Arial Narrow"/>
                <w:bCs/>
                <w:sz w:val="22"/>
                <w:szCs w:val="22"/>
              </w:rPr>
              <w:t>D</w:t>
            </w:r>
            <w:r w:rsidR="009E53A9">
              <w:rPr>
                <w:rFonts w:ascii="Arial Narrow" w:hAnsi="Arial Narrow"/>
                <w:bCs/>
                <w:sz w:val="22"/>
                <w:szCs w:val="22"/>
              </w:rPr>
              <w:t>11</w:t>
            </w:r>
            <w:r>
              <w:rPr>
                <w:rFonts w:ascii="Arial Narrow" w:hAnsi="Arial Narrow"/>
                <w:bCs/>
                <w:sz w:val="22"/>
                <w:szCs w:val="22"/>
              </w:rPr>
              <w:t>c</w:t>
            </w: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rPr>
                <w:rFonts w:ascii="Arial Narrow" w:hAnsi="Arial Narrow"/>
                <w:bCs/>
                <w:sz w:val="18"/>
                <w:szCs w:val="18"/>
                <w:lang w:val="fr-FR"/>
              </w:rPr>
            </w:pPr>
          </w:p>
        </w:tc>
        <w:tc>
          <w:tcPr>
            <w:tcW w:w="3123" w:type="dxa"/>
            <w:gridSpan w:val="3"/>
            <w:tcBorders>
              <w:top w:val="nil"/>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sidRPr="00800DF5">
              <w:rPr>
                <w:rFonts w:ascii="Arial Narrow" w:hAnsi="Arial Narrow"/>
                <w:bCs/>
                <w:sz w:val="18"/>
                <w:szCs w:val="18"/>
                <w:lang w:val="fr-FR"/>
              </w:rPr>
              <w:t>No</w:t>
            </w:r>
            <w:r>
              <w:rPr>
                <w:rFonts w:ascii="Arial Narrow" w:hAnsi="Arial Narrow"/>
                <w:bCs/>
                <w:sz w:val="18"/>
                <w:szCs w:val="18"/>
                <w:lang w:val="fr-FR"/>
              </w:rPr>
              <w:t>n</w:t>
            </w:r>
          </w:p>
        </w:tc>
        <w:tc>
          <w:tcPr>
            <w:tcW w:w="1864" w:type="dxa"/>
            <w:tcBorders>
              <w:top w:val="nil"/>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2</w:t>
            </w:r>
          </w:p>
        </w:tc>
        <w:tc>
          <w:tcPr>
            <w:tcW w:w="1090" w:type="dxa"/>
            <w:gridSpan w:val="2"/>
            <w:vMerge/>
            <w:tcBorders>
              <w:left w:val="single" w:sz="6" w:space="0" w:color="auto"/>
              <w:right w:val="single" w:sz="6" w:space="0" w:color="auto"/>
            </w:tcBorders>
            <w:shd w:val="clear" w:color="auto" w:fill="D9D9D9" w:themeFill="background1" w:themeFillShade="D9"/>
            <w:vAlign w:val="center"/>
          </w:tcPr>
          <w:p w:rsidR="00A86AA3" w:rsidRPr="00F05A96" w:rsidRDefault="00A86AA3" w:rsidP="00A86AA3">
            <w:pPr>
              <w:jc w:val="center"/>
              <w:rPr>
                <w:rFonts w:ascii="Arial Narrow" w:hAnsi="Arial Narrow"/>
                <w:bCs/>
                <w:sz w:val="22"/>
                <w:szCs w:val="22"/>
              </w:rPr>
            </w:pP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val="restart"/>
            <w:tcBorders>
              <w:top w:val="single" w:sz="6" w:space="0" w:color="auto"/>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jc w:val="right"/>
              <w:rPr>
                <w:rFonts w:ascii="Arial Narrow" w:hAnsi="Arial Narrow"/>
                <w:bCs/>
                <w:sz w:val="18"/>
                <w:szCs w:val="18"/>
                <w:lang w:val="fr-FR"/>
              </w:rPr>
            </w:pPr>
            <w:r>
              <w:rPr>
                <w:rFonts w:ascii="Arial Narrow" w:hAnsi="Arial Narrow"/>
                <w:bCs/>
                <w:sz w:val="18"/>
                <w:szCs w:val="18"/>
                <w:lang w:val="fr-FR"/>
              </w:rPr>
              <w:t>Utiliser des épices autres que le sel</w:t>
            </w:r>
            <w:r w:rsidR="00260C21">
              <w:rPr>
                <w:rFonts w:ascii="Arial Narrow" w:hAnsi="Arial Narrow"/>
                <w:bCs/>
                <w:sz w:val="18"/>
                <w:szCs w:val="18"/>
                <w:lang w:val="fr-FR"/>
              </w:rPr>
              <w:t xml:space="preserve"> </w:t>
            </w:r>
            <w:r>
              <w:rPr>
                <w:rFonts w:ascii="Arial Narrow" w:hAnsi="Arial Narrow"/>
                <w:bCs/>
                <w:sz w:val="18"/>
                <w:szCs w:val="18"/>
                <w:lang w:val="fr-FR"/>
              </w:rPr>
              <w:t>dans la préparation des plats</w:t>
            </w:r>
          </w:p>
        </w:tc>
        <w:tc>
          <w:tcPr>
            <w:tcW w:w="3123" w:type="dxa"/>
            <w:gridSpan w:val="3"/>
            <w:tcBorders>
              <w:top w:val="single" w:sz="6" w:space="0" w:color="auto"/>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Pr>
                <w:rFonts w:ascii="Arial Narrow" w:hAnsi="Arial Narrow"/>
                <w:bCs/>
                <w:sz w:val="18"/>
                <w:szCs w:val="18"/>
                <w:lang w:val="fr-FR"/>
              </w:rPr>
              <w:t>Oui</w:t>
            </w:r>
          </w:p>
        </w:tc>
        <w:tc>
          <w:tcPr>
            <w:tcW w:w="1864" w:type="dxa"/>
            <w:tcBorders>
              <w:top w:val="single" w:sz="6" w:space="0" w:color="auto"/>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1</w:t>
            </w:r>
          </w:p>
        </w:tc>
        <w:tc>
          <w:tcPr>
            <w:tcW w:w="1090" w:type="dxa"/>
            <w:gridSpan w:val="2"/>
            <w:vMerge w:val="restart"/>
            <w:tcBorders>
              <w:top w:val="nil"/>
              <w:left w:val="single" w:sz="6" w:space="0" w:color="auto"/>
              <w:right w:val="single" w:sz="6" w:space="0" w:color="auto"/>
            </w:tcBorders>
            <w:shd w:val="clear" w:color="auto" w:fill="D9D9D9" w:themeFill="background1" w:themeFillShade="D9"/>
            <w:vAlign w:val="center"/>
          </w:tcPr>
          <w:p w:rsidR="00A86AA3" w:rsidRPr="00F05A96" w:rsidRDefault="00A86AA3" w:rsidP="009E53A9">
            <w:pPr>
              <w:jc w:val="center"/>
              <w:rPr>
                <w:rFonts w:ascii="Arial Narrow" w:hAnsi="Arial Narrow"/>
                <w:bCs/>
                <w:sz w:val="22"/>
                <w:szCs w:val="22"/>
              </w:rPr>
            </w:pPr>
            <w:r>
              <w:rPr>
                <w:rFonts w:ascii="Arial Narrow" w:hAnsi="Arial Narrow"/>
                <w:bCs/>
                <w:sz w:val="22"/>
                <w:szCs w:val="22"/>
              </w:rPr>
              <w:t>D</w:t>
            </w:r>
            <w:r w:rsidR="009E53A9">
              <w:rPr>
                <w:rFonts w:ascii="Arial Narrow" w:hAnsi="Arial Narrow"/>
                <w:bCs/>
                <w:sz w:val="22"/>
                <w:szCs w:val="22"/>
              </w:rPr>
              <w:t>11</w:t>
            </w:r>
            <w:r>
              <w:rPr>
                <w:rFonts w:ascii="Arial Narrow" w:hAnsi="Arial Narrow"/>
                <w:bCs/>
                <w:sz w:val="22"/>
                <w:szCs w:val="22"/>
              </w:rPr>
              <w:t>d</w:t>
            </w: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jc w:val="right"/>
              <w:rPr>
                <w:rFonts w:ascii="Arial Narrow" w:hAnsi="Arial Narrow"/>
                <w:bCs/>
                <w:sz w:val="18"/>
                <w:szCs w:val="18"/>
                <w:lang w:val="fr-FR"/>
              </w:rPr>
            </w:pPr>
          </w:p>
        </w:tc>
        <w:tc>
          <w:tcPr>
            <w:tcW w:w="3123" w:type="dxa"/>
            <w:gridSpan w:val="3"/>
            <w:tcBorders>
              <w:top w:val="nil"/>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sidRPr="00800DF5">
              <w:rPr>
                <w:rFonts w:ascii="Arial Narrow" w:hAnsi="Arial Narrow"/>
                <w:bCs/>
                <w:sz w:val="18"/>
                <w:szCs w:val="18"/>
                <w:lang w:val="fr-FR"/>
              </w:rPr>
              <w:t>No</w:t>
            </w:r>
            <w:r>
              <w:rPr>
                <w:rFonts w:ascii="Arial Narrow" w:hAnsi="Arial Narrow"/>
                <w:bCs/>
                <w:sz w:val="18"/>
                <w:szCs w:val="18"/>
                <w:lang w:val="fr-FR"/>
              </w:rPr>
              <w:t>n</w:t>
            </w:r>
          </w:p>
        </w:tc>
        <w:tc>
          <w:tcPr>
            <w:tcW w:w="1864" w:type="dxa"/>
            <w:tcBorders>
              <w:top w:val="nil"/>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2</w:t>
            </w:r>
          </w:p>
        </w:tc>
        <w:tc>
          <w:tcPr>
            <w:tcW w:w="1090" w:type="dxa"/>
            <w:gridSpan w:val="2"/>
            <w:vMerge/>
            <w:tcBorders>
              <w:left w:val="single" w:sz="6" w:space="0" w:color="auto"/>
              <w:right w:val="single" w:sz="6" w:space="0" w:color="auto"/>
            </w:tcBorders>
            <w:shd w:val="clear" w:color="auto" w:fill="D9D9D9" w:themeFill="background1" w:themeFillShade="D9"/>
            <w:vAlign w:val="center"/>
          </w:tcPr>
          <w:p w:rsidR="00A86AA3" w:rsidRPr="00F05A96" w:rsidRDefault="00A86AA3" w:rsidP="00A86AA3">
            <w:pPr>
              <w:jc w:val="center"/>
              <w:rPr>
                <w:rFonts w:ascii="Arial Narrow" w:hAnsi="Arial Narrow"/>
                <w:bCs/>
                <w:sz w:val="22"/>
                <w:szCs w:val="22"/>
              </w:rPr>
            </w:pP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val="restart"/>
            <w:tcBorders>
              <w:top w:val="single" w:sz="6" w:space="0" w:color="auto"/>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jc w:val="right"/>
              <w:rPr>
                <w:rFonts w:ascii="Arial Narrow" w:hAnsi="Arial Narrow"/>
                <w:bCs/>
                <w:sz w:val="18"/>
                <w:szCs w:val="18"/>
                <w:lang w:val="fr-FR"/>
              </w:rPr>
            </w:pPr>
            <w:r>
              <w:rPr>
                <w:rFonts w:ascii="Arial Narrow" w:hAnsi="Arial Narrow"/>
                <w:bCs/>
                <w:sz w:val="18"/>
                <w:szCs w:val="18"/>
                <w:lang w:val="fr-FR"/>
              </w:rPr>
              <w:t>Éviter de manger des plats préparés ailleurs qu’à domicile</w:t>
            </w:r>
          </w:p>
        </w:tc>
        <w:tc>
          <w:tcPr>
            <w:tcW w:w="3123" w:type="dxa"/>
            <w:gridSpan w:val="3"/>
            <w:tcBorders>
              <w:top w:val="single" w:sz="6" w:space="0" w:color="auto"/>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Pr>
                <w:rFonts w:ascii="Arial Narrow" w:hAnsi="Arial Narrow"/>
                <w:bCs/>
                <w:sz w:val="18"/>
                <w:szCs w:val="18"/>
                <w:lang w:val="fr-FR"/>
              </w:rPr>
              <w:t>Oui</w:t>
            </w:r>
          </w:p>
        </w:tc>
        <w:tc>
          <w:tcPr>
            <w:tcW w:w="1864" w:type="dxa"/>
            <w:tcBorders>
              <w:top w:val="single" w:sz="6" w:space="0" w:color="auto"/>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1</w:t>
            </w:r>
          </w:p>
        </w:tc>
        <w:tc>
          <w:tcPr>
            <w:tcW w:w="1090" w:type="dxa"/>
            <w:gridSpan w:val="2"/>
            <w:vMerge w:val="restart"/>
            <w:tcBorders>
              <w:top w:val="nil"/>
              <w:left w:val="single" w:sz="6" w:space="0" w:color="auto"/>
              <w:right w:val="single" w:sz="6" w:space="0" w:color="auto"/>
            </w:tcBorders>
            <w:shd w:val="clear" w:color="auto" w:fill="D9D9D9" w:themeFill="background1" w:themeFillShade="D9"/>
            <w:vAlign w:val="center"/>
          </w:tcPr>
          <w:p w:rsidR="00A86AA3" w:rsidRPr="00F05A96" w:rsidRDefault="00A86AA3" w:rsidP="009E53A9">
            <w:pPr>
              <w:jc w:val="center"/>
              <w:rPr>
                <w:rFonts w:ascii="Arial Narrow" w:hAnsi="Arial Narrow"/>
                <w:bCs/>
                <w:sz w:val="22"/>
                <w:szCs w:val="22"/>
              </w:rPr>
            </w:pPr>
            <w:r>
              <w:rPr>
                <w:rFonts w:ascii="Arial Narrow" w:hAnsi="Arial Narrow"/>
                <w:bCs/>
                <w:sz w:val="22"/>
                <w:szCs w:val="22"/>
              </w:rPr>
              <w:t>D</w:t>
            </w:r>
            <w:r w:rsidR="009E53A9">
              <w:rPr>
                <w:rFonts w:ascii="Arial Narrow" w:hAnsi="Arial Narrow"/>
                <w:bCs/>
                <w:sz w:val="22"/>
                <w:szCs w:val="22"/>
              </w:rPr>
              <w:t>11</w:t>
            </w:r>
            <w:r>
              <w:rPr>
                <w:rFonts w:ascii="Arial Narrow" w:hAnsi="Arial Narrow"/>
                <w:bCs/>
                <w:sz w:val="22"/>
                <w:szCs w:val="22"/>
              </w:rPr>
              <w:t>e</w:t>
            </w: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84"/>
          <w:jc w:val="center"/>
        </w:trPr>
        <w:tc>
          <w:tcPr>
            <w:tcW w:w="4381" w:type="dxa"/>
            <w:gridSpan w:val="2"/>
            <w:vMerge/>
            <w:tcBorders>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rPr>
                <w:rFonts w:ascii="Arial Narrow" w:hAnsi="Arial Narrow"/>
                <w:bCs/>
                <w:sz w:val="18"/>
                <w:szCs w:val="18"/>
                <w:lang w:val="fr-FR"/>
              </w:rPr>
            </w:pPr>
          </w:p>
        </w:tc>
        <w:tc>
          <w:tcPr>
            <w:tcW w:w="3123" w:type="dxa"/>
            <w:gridSpan w:val="3"/>
            <w:tcBorders>
              <w:top w:val="nil"/>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sidRPr="00800DF5">
              <w:rPr>
                <w:rFonts w:ascii="Arial Narrow" w:hAnsi="Arial Narrow"/>
                <w:bCs/>
                <w:sz w:val="18"/>
                <w:szCs w:val="18"/>
                <w:lang w:val="fr-FR"/>
              </w:rPr>
              <w:t>No</w:t>
            </w:r>
            <w:r>
              <w:rPr>
                <w:rFonts w:ascii="Arial Narrow" w:hAnsi="Arial Narrow"/>
                <w:bCs/>
                <w:sz w:val="18"/>
                <w:szCs w:val="18"/>
                <w:lang w:val="fr-FR"/>
              </w:rPr>
              <w:t>n</w:t>
            </w:r>
          </w:p>
        </w:tc>
        <w:tc>
          <w:tcPr>
            <w:tcW w:w="1864" w:type="dxa"/>
            <w:tcBorders>
              <w:top w:val="nil"/>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2</w:t>
            </w:r>
          </w:p>
        </w:tc>
        <w:tc>
          <w:tcPr>
            <w:tcW w:w="1090" w:type="dxa"/>
            <w:gridSpan w:val="2"/>
            <w:vMerge/>
            <w:tcBorders>
              <w:left w:val="single" w:sz="6" w:space="0" w:color="auto"/>
              <w:right w:val="single" w:sz="6" w:space="0" w:color="auto"/>
            </w:tcBorders>
            <w:shd w:val="clear" w:color="auto" w:fill="D9D9D9" w:themeFill="background1" w:themeFillShade="D9"/>
            <w:vAlign w:val="center"/>
          </w:tcPr>
          <w:p w:rsidR="00A86AA3" w:rsidRPr="00F05A96" w:rsidRDefault="00A86AA3" w:rsidP="00A86AA3">
            <w:pPr>
              <w:jc w:val="center"/>
              <w:rPr>
                <w:rFonts w:ascii="Arial Narrow" w:hAnsi="Arial Narrow"/>
                <w:bCs/>
                <w:sz w:val="22"/>
                <w:szCs w:val="22"/>
              </w:rPr>
            </w:pP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416"/>
          <w:jc w:val="center"/>
        </w:trPr>
        <w:tc>
          <w:tcPr>
            <w:tcW w:w="4381" w:type="dxa"/>
            <w:gridSpan w:val="2"/>
            <w:vMerge w:val="restart"/>
            <w:tcBorders>
              <w:top w:val="single" w:sz="6" w:space="0" w:color="auto"/>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jc w:val="right"/>
              <w:rPr>
                <w:rFonts w:ascii="Arial Narrow" w:hAnsi="Arial Narrow"/>
                <w:sz w:val="18"/>
                <w:lang w:val="fr-FR"/>
              </w:rPr>
            </w:pPr>
            <w:r>
              <w:rPr>
                <w:rFonts w:ascii="Arial Narrow" w:hAnsi="Arial Narrow"/>
                <w:sz w:val="18"/>
                <w:lang w:val="fr-FR"/>
              </w:rPr>
              <w:t>Toute autre mesure destinée spécifiquement à contrôler votre apport en sel</w:t>
            </w:r>
          </w:p>
        </w:tc>
        <w:tc>
          <w:tcPr>
            <w:tcW w:w="3123" w:type="dxa"/>
            <w:gridSpan w:val="3"/>
            <w:tcBorders>
              <w:top w:val="single" w:sz="6" w:space="0" w:color="auto"/>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Pr>
                <w:rFonts w:ascii="Arial Narrow" w:hAnsi="Arial Narrow"/>
                <w:bCs/>
                <w:sz w:val="18"/>
                <w:szCs w:val="18"/>
                <w:lang w:val="fr-FR"/>
              </w:rPr>
              <w:t>Oui</w:t>
            </w:r>
          </w:p>
        </w:tc>
        <w:tc>
          <w:tcPr>
            <w:tcW w:w="1864" w:type="dxa"/>
            <w:tcBorders>
              <w:top w:val="single" w:sz="6" w:space="0" w:color="auto"/>
              <w:left w:val="nil"/>
              <w:bottom w:val="nil"/>
              <w:right w:val="single" w:sz="6" w:space="0" w:color="auto"/>
            </w:tcBorders>
            <w:shd w:val="clear" w:color="auto" w:fill="D9D9D9" w:themeFill="background1" w:themeFillShade="D9"/>
            <w:vAlign w:val="center"/>
          </w:tcPr>
          <w:p w:rsidR="00A86AA3" w:rsidRPr="00E31B57" w:rsidRDefault="00A86AA3" w:rsidP="009E53A9">
            <w:pPr>
              <w:ind w:left="317" w:hanging="317"/>
              <w:rPr>
                <w:rFonts w:ascii="Arial Narrow" w:hAnsi="Arial Narrow"/>
                <w:bCs/>
                <w:sz w:val="18"/>
                <w:szCs w:val="18"/>
                <w:lang w:val="fr-CH"/>
              </w:rPr>
            </w:pPr>
            <w:r w:rsidRPr="00E31B57">
              <w:rPr>
                <w:rFonts w:ascii="Arial Narrow" w:hAnsi="Arial Narrow"/>
                <w:bCs/>
                <w:sz w:val="18"/>
                <w:szCs w:val="18"/>
                <w:lang w:val="fr-CH"/>
              </w:rPr>
              <w:t xml:space="preserve">1   </w:t>
            </w:r>
            <w:r w:rsidRPr="001C7FD2">
              <w:rPr>
                <w:rFonts w:ascii="Arial Narrow" w:hAnsi="Arial Narrow"/>
                <w:bCs/>
                <w:i/>
                <w:iCs/>
                <w:sz w:val="18"/>
                <w:szCs w:val="18"/>
                <w:lang w:val="fr-FR"/>
              </w:rPr>
              <w:t>Si</w:t>
            </w:r>
            <w:r>
              <w:rPr>
                <w:rFonts w:ascii="Arial Narrow" w:hAnsi="Arial Narrow"/>
                <w:bCs/>
                <w:i/>
                <w:iCs/>
                <w:sz w:val="18"/>
                <w:szCs w:val="18"/>
                <w:lang w:val="fr-FR"/>
              </w:rPr>
              <w:t xml:space="preserve"> O</w:t>
            </w:r>
            <w:r w:rsidRPr="001C7FD2">
              <w:rPr>
                <w:rFonts w:ascii="Arial Narrow" w:hAnsi="Arial Narrow"/>
                <w:bCs/>
                <w:i/>
                <w:iCs/>
                <w:sz w:val="18"/>
                <w:szCs w:val="18"/>
                <w:lang w:val="fr-FR"/>
              </w:rPr>
              <w:t xml:space="preserve">ui, </w:t>
            </w:r>
            <w:r>
              <w:rPr>
                <w:rFonts w:ascii="Arial Narrow" w:hAnsi="Arial Narrow"/>
                <w:bCs/>
                <w:i/>
                <w:iCs/>
                <w:sz w:val="18"/>
                <w:szCs w:val="18"/>
                <w:lang w:val="fr-FR"/>
              </w:rPr>
              <w:t>aller</w:t>
            </w:r>
            <w:r w:rsidRPr="001C7FD2">
              <w:rPr>
                <w:rFonts w:ascii="Arial Narrow" w:hAnsi="Arial Narrow"/>
                <w:bCs/>
                <w:i/>
                <w:iCs/>
                <w:sz w:val="18"/>
                <w:szCs w:val="18"/>
                <w:lang w:val="fr-FR"/>
              </w:rPr>
              <w:t xml:space="preserve"> à </w:t>
            </w:r>
            <w:r>
              <w:rPr>
                <w:rFonts w:ascii="Arial Narrow" w:hAnsi="Arial Narrow"/>
                <w:bCs/>
                <w:i/>
                <w:iCs/>
                <w:sz w:val="18"/>
                <w:szCs w:val="18"/>
                <w:lang w:val="fr-FR"/>
              </w:rPr>
              <w:t>D</w:t>
            </w:r>
            <w:r w:rsidR="009E53A9">
              <w:rPr>
                <w:rFonts w:ascii="Arial Narrow" w:hAnsi="Arial Narrow"/>
                <w:bCs/>
                <w:i/>
                <w:iCs/>
                <w:sz w:val="18"/>
                <w:szCs w:val="18"/>
                <w:lang w:val="fr-FR"/>
              </w:rPr>
              <w:t>11</w:t>
            </w:r>
            <w:r>
              <w:rPr>
                <w:rFonts w:ascii="Arial Narrow" w:hAnsi="Arial Narrow"/>
                <w:bCs/>
                <w:i/>
                <w:iCs/>
                <w:sz w:val="18"/>
                <w:szCs w:val="18"/>
                <w:lang w:val="fr-FR"/>
              </w:rPr>
              <w:t>other</w:t>
            </w:r>
          </w:p>
        </w:tc>
        <w:tc>
          <w:tcPr>
            <w:tcW w:w="1090" w:type="dxa"/>
            <w:gridSpan w:val="2"/>
            <w:vMerge w:val="restart"/>
            <w:tcBorders>
              <w:left w:val="single" w:sz="6" w:space="0" w:color="auto"/>
              <w:right w:val="single" w:sz="6" w:space="0" w:color="auto"/>
            </w:tcBorders>
            <w:shd w:val="clear" w:color="auto" w:fill="D9D9D9" w:themeFill="background1" w:themeFillShade="D9"/>
            <w:vAlign w:val="center"/>
          </w:tcPr>
          <w:p w:rsidR="00A86AA3" w:rsidRPr="00F05A96" w:rsidRDefault="00A86AA3" w:rsidP="009E53A9">
            <w:pPr>
              <w:jc w:val="center"/>
              <w:rPr>
                <w:rFonts w:ascii="Arial Narrow" w:hAnsi="Arial Narrow"/>
                <w:bCs/>
                <w:sz w:val="22"/>
                <w:szCs w:val="22"/>
              </w:rPr>
            </w:pPr>
            <w:r>
              <w:rPr>
                <w:rFonts w:ascii="Arial Narrow" w:hAnsi="Arial Narrow"/>
                <w:bCs/>
                <w:sz w:val="22"/>
                <w:szCs w:val="22"/>
              </w:rPr>
              <w:t>D</w:t>
            </w:r>
            <w:r w:rsidR="009E53A9">
              <w:rPr>
                <w:rFonts w:ascii="Arial Narrow" w:hAnsi="Arial Narrow"/>
                <w:bCs/>
                <w:sz w:val="22"/>
                <w:szCs w:val="22"/>
              </w:rPr>
              <w:t>11</w:t>
            </w:r>
            <w:r>
              <w:rPr>
                <w:rFonts w:ascii="Arial Narrow" w:hAnsi="Arial Narrow"/>
                <w:bCs/>
                <w:sz w:val="22"/>
                <w:szCs w:val="22"/>
              </w:rPr>
              <w:t>f</w:t>
            </w: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hRule="exact" w:val="271"/>
          <w:jc w:val="center"/>
        </w:trPr>
        <w:tc>
          <w:tcPr>
            <w:tcW w:w="4381" w:type="dxa"/>
            <w:gridSpan w:val="2"/>
            <w:vMerge/>
            <w:tcBorders>
              <w:left w:val="single" w:sz="6" w:space="0" w:color="auto"/>
              <w:right w:val="single" w:sz="6" w:space="0" w:color="auto"/>
            </w:tcBorders>
            <w:shd w:val="clear" w:color="auto" w:fill="D9D9D9" w:themeFill="background1" w:themeFillShade="D9"/>
          </w:tcPr>
          <w:p w:rsidR="00A86AA3" w:rsidRPr="00800DF5" w:rsidRDefault="00A86AA3" w:rsidP="00A86AA3">
            <w:pPr>
              <w:spacing w:before="60"/>
              <w:jc w:val="right"/>
              <w:rPr>
                <w:rFonts w:ascii="Arial Narrow" w:hAnsi="Arial Narrow"/>
                <w:sz w:val="18"/>
                <w:lang w:val="fr-FR"/>
              </w:rPr>
            </w:pPr>
          </w:p>
        </w:tc>
        <w:tc>
          <w:tcPr>
            <w:tcW w:w="3123" w:type="dxa"/>
            <w:gridSpan w:val="3"/>
            <w:tcBorders>
              <w:top w:val="nil"/>
              <w:left w:val="single" w:sz="6" w:space="0" w:color="auto"/>
              <w:bottom w:val="nil"/>
              <w:right w:val="nil"/>
            </w:tcBorders>
            <w:shd w:val="clear" w:color="auto" w:fill="D9D9D9" w:themeFill="background1" w:themeFillShade="D9"/>
            <w:vAlign w:val="center"/>
          </w:tcPr>
          <w:p w:rsidR="00A86AA3" w:rsidRPr="00800DF5" w:rsidRDefault="00A86AA3" w:rsidP="00A86AA3">
            <w:pPr>
              <w:jc w:val="right"/>
              <w:rPr>
                <w:rFonts w:ascii="Arial Narrow" w:hAnsi="Arial Narrow"/>
                <w:bCs/>
                <w:sz w:val="18"/>
                <w:szCs w:val="18"/>
                <w:lang w:val="fr-FR"/>
              </w:rPr>
            </w:pPr>
            <w:r w:rsidRPr="00800DF5">
              <w:rPr>
                <w:rFonts w:ascii="Arial Narrow" w:hAnsi="Arial Narrow"/>
                <w:bCs/>
                <w:sz w:val="18"/>
                <w:szCs w:val="18"/>
                <w:lang w:val="fr-FR"/>
              </w:rPr>
              <w:t>No</w:t>
            </w:r>
            <w:r>
              <w:rPr>
                <w:rFonts w:ascii="Arial Narrow" w:hAnsi="Arial Narrow"/>
                <w:bCs/>
                <w:sz w:val="18"/>
                <w:szCs w:val="18"/>
                <w:lang w:val="fr-FR"/>
              </w:rPr>
              <w:t>n</w:t>
            </w:r>
          </w:p>
        </w:tc>
        <w:tc>
          <w:tcPr>
            <w:tcW w:w="1864" w:type="dxa"/>
            <w:tcBorders>
              <w:top w:val="nil"/>
              <w:left w:val="nil"/>
              <w:bottom w:val="nil"/>
              <w:right w:val="single" w:sz="6" w:space="0" w:color="auto"/>
            </w:tcBorders>
            <w:shd w:val="clear" w:color="auto" w:fill="D9D9D9" w:themeFill="background1" w:themeFillShade="D9"/>
            <w:vAlign w:val="center"/>
          </w:tcPr>
          <w:p w:rsidR="00A86AA3" w:rsidRPr="003E56BE" w:rsidRDefault="00A86AA3" w:rsidP="00A86AA3">
            <w:pPr>
              <w:rPr>
                <w:rFonts w:ascii="Arial Narrow" w:hAnsi="Arial Narrow"/>
                <w:bCs/>
                <w:sz w:val="18"/>
                <w:szCs w:val="18"/>
              </w:rPr>
            </w:pPr>
            <w:r>
              <w:rPr>
                <w:rFonts w:ascii="Arial Narrow" w:hAnsi="Arial Narrow"/>
                <w:bCs/>
                <w:sz w:val="18"/>
                <w:szCs w:val="18"/>
              </w:rPr>
              <w:t>2</w:t>
            </w:r>
          </w:p>
        </w:tc>
        <w:tc>
          <w:tcPr>
            <w:tcW w:w="1090" w:type="dxa"/>
            <w:gridSpan w:val="2"/>
            <w:vMerge/>
            <w:tcBorders>
              <w:left w:val="single" w:sz="6" w:space="0" w:color="auto"/>
              <w:right w:val="single" w:sz="6" w:space="0" w:color="auto"/>
            </w:tcBorders>
            <w:shd w:val="clear" w:color="auto" w:fill="D9D9D9" w:themeFill="background1" w:themeFillShade="D9"/>
            <w:vAlign w:val="center"/>
          </w:tcPr>
          <w:p w:rsidR="00A86AA3" w:rsidRPr="003E56BE" w:rsidRDefault="00A86AA3" w:rsidP="00A86AA3">
            <w:pPr>
              <w:jc w:val="center"/>
              <w:rPr>
                <w:rFonts w:ascii="Arial Narrow" w:hAnsi="Arial Narrow"/>
                <w:bCs/>
                <w:sz w:val="18"/>
                <w:szCs w:val="18"/>
              </w:rPr>
            </w:pPr>
          </w:p>
        </w:tc>
      </w:tr>
      <w:tr w:rsidR="00A86AA3" w:rsidRPr="00642FB6" w:rsidTr="00F216E7">
        <w:tblPrEx>
          <w:tblBorders>
            <w:top w:val="single" w:sz="6" w:space="0" w:color="auto"/>
            <w:bottom w:val="single" w:sz="6" w:space="0" w:color="auto"/>
            <w:insideH w:val="single" w:sz="6" w:space="0" w:color="auto"/>
          </w:tblBorders>
        </w:tblPrEx>
        <w:trPr>
          <w:gridBefore w:val="1"/>
          <w:gridAfter w:val="1"/>
          <w:wBefore w:w="48" w:type="dxa"/>
          <w:wAfter w:w="22" w:type="dxa"/>
          <w:cantSplit/>
          <w:trHeight w:val="585"/>
          <w:jc w:val="center"/>
        </w:trPr>
        <w:tc>
          <w:tcPr>
            <w:tcW w:w="4381" w:type="dxa"/>
            <w:gridSpan w:val="2"/>
            <w:tcBorders>
              <w:top w:val="single" w:sz="6" w:space="0" w:color="auto"/>
              <w:left w:val="single" w:sz="6" w:space="0" w:color="auto"/>
              <w:right w:val="single" w:sz="6" w:space="0" w:color="auto"/>
            </w:tcBorders>
            <w:shd w:val="clear" w:color="auto" w:fill="D9D9D9" w:themeFill="background1" w:themeFillShade="D9"/>
            <w:vAlign w:val="center"/>
          </w:tcPr>
          <w:p w:rsidR="00A86AA3" w:rsidRPr="00800DF5" w:rsidRDefault="00A86AA3" w:rsidP="00A86AA3">
            <w:pPr>
              <w:spacing w:before="60"/>
              <w:jc w:val="right"/>
              <w:rPr>
                <w:rFonts w:ascii="Arial Narrow" w:hAnsi="Arial Narrow"/>
                <w:bCs/>
                <w:sz w:val="18"/>
                <w:szCs w:val="18"/>
                <w:lang w:val="fr-FR"/>
              </w:rPr>
            </w:pPr>
            <w:r>
              <w:rPr>
                <w:rFonts w:ascii="Arial Narrow" w:hAnsi="Arial Narrow"/>
                <w:bCs/>
                <w:sz w:val="18"/>
                <w:szCs w:val="18"/>
                <w:lang w:val="fr-FR"/>
              </w:rPr>
              <w:t>Autre</w:t>
            </w:r>
            <w:r w:rsidRPr="00800DF5">
              <w:rPr>
                <w:rFonts w:ascii="Arial Narrow" w:hAnsi="Arial Narrow"/>
                <w:bCs/>
                <w:sz w:val="18"/>
                <w:szCs w:val="18"/>
                <w:lang w:val="fr-FR"/>
              </w:rPr>
              <w:t xml:space="preserve"> (</w:t>
            </w:r>
            <w:r>
              <w:rPr>
                <w:rFonts w:ascii="Arial Narrow" w:hAnsi="Arial Narrow"/>
                <w:bCs/>
                <w:sz w:val="18"/>
                <w:szCs w:val="18"/>
                <w:lang w:val="fr-FR"/>
              </w:rPr>
              <w:t>spécifier</w:t>
            </w:r>
            <w:r w:rsidRPr="00800DF5">
              <w:rPr>
                <w:rFonts w:ascii="Arial Narrow" w:hAnsi="Arial Narrow"/>
                <w:bCs/>
                <w:sz w:val="18"/>
                <w:szCs w:val="18"/>
                <w:lang w:val="fr-FR"/>
              </w:rPr>
              <w:t>)</w:t>
            </w:r>
          </w:p>
        </w:tc>
        <w:tc>
          <w:tcPr>
            <w:tcW w:w="4987" w:type="dxa"/>
            <w:gridSpan w:val="4"/>
            <w:tcBorders>
              <w:top w:val="single" w:sz="6" w:space="0" w:color="auto"/>
              <w:left w:val="single" w:sz="6" w:space="0" w:color="auto"/>
              <w:right w:val="single" w:sz="6" w:space="0" w:color="auto"/>
            </w:tcBorders>
            <w:shd w:val="clear" w:color="auto" w:fill="D9D9D9" w:themeFill="background1" w:themeFillShade="D9"/>
            <w:vAlign w:val="bottom"/>
          </w:tcPr>
          <w:p w:rsidR="00A86AA3" w:rsidRPr="00800DF5" w:rsidRDefault="00A86AA3" w:rsidP="00A86AA3">
            <w:pPr>
              <w:rPr>
                <w:rFonts w:ascii="Arial Narrow" w:hAnsi="Arial Narrow"/>
                <w:bCs/>
                <w:sz w:val="18"/>
                <w:szCs w:val="18"/>
                <w:lang w:val="fr-FR"/>
              </w:rPr>
            </w:pPr>
            <w:r w:rsidRPr="00800DF5">
              <w:rPr>
                <w:rFonts w:ascii="Arial Narrow" w:hAnsi="Arial Narrow"/>
                <w:sz w:val="20"/>
                <w:szCs w:val="20"/>
                <w:lang w:val="fr-FR"/>
              </w:rPr>
              <w:t>└─┴─┴─┴─┴─┴─┴─┘</w:t>
            </w:r>
          </w:p>
        </w:tc>
        <w:tc>
          <w:tcPr>
            <w:tcW w:w="1090" w:type="dxa"/>
            <w:gridSpan w:val="2"/>
            <w:tcBorders>
              <w:top w:val="nil"/>
              <w:left w:val="single" w:sz="6" w:space="0" w:color="auto"/>
              <w:right w:val="single" w:sz="6" w:space="0" w:color="auto"/>
            </w:tcBorders>
            <w:shd w:val="clear" w:color="auto" w:fill="D9D9D9" w:themeFill="background1" w:themeFillShade="D9"/>
            <w:vAlign w:val="center"/>
          </w:tcPr>
          <w:p w:rsidR="00A86AA3" w:rsidRPr="00F05A96" w:rsidRDefault="00A86AA3" w:rsidP="009E53A9">
            <w:pPr>
              <w:jc w:val="center"/>
              <w:rPr>
                <w:rFonts w:ascii="Arial Narrow" w:hAnsi="Arial Narrow"/>
                <w:bCs/>
                <w:sz w:val="22"/>
                <w:szCs w:val="22"/>
              </w:rPr>
            </w:pPr>
            <w:r>
              <w:rPr>
                <w:rFonts w:ascii="Arial Narrow" w:hAnsi="Arial Narrow"/>
                <w:bCs/>
                <w:sz w:val="22"/>
                <w:szCs w:val="22"/>
              </w:rPr>
              <w:t>D</w:t>
            </w:r>
            <w:r w:rsidR="009E53A9">
              <w:rPr>
                <w:rFonts w:ascii="Arial Narrow" w:hAnsi="Arial Narrow"/>
                <w:bCs/>
                <w:sz w:val="22"/>
                <w:szCs w:val="22"/>
              </w:rPr>
              <w:t>11</w:t>
            </w:r>
            <w:r>
              <w:rPr>
                <w:rFonts w:ascii="Arial Narrow" w:hAnsi="Arial Narrow"/>
                <w:bCs/>
                <w:sz w:val="22"/>
                <w:szCs w:val="22"/>
              </w:rPr>
              <w:t>other</w:t>
            </w:r>
          </w:p>
        </w:tc>
      </w:tr>
      <w:tr w:rsidR="00A75DBF" w:rsidRPr="001B2345" w:rsidTr="00F216E7">
        <w:trPr>
          <w:trHeight w:val="40"/>
          <w:jc w:val="center"/>
        </w:trPr>
        <w:tc>
          <w:tcPr>
            <w:tcW w:w="4403" w:type="dxa"/>
            <w:gridSpan w:val="2"/>
            <w:vMerge w:val="restart"/>
            <w:tcBorders>
              <w:top w:val="single" w:sz="4" w:space="0" w:color="auto"/>
              <w:left w:val="single" w:sz="6" w:space="0" w:color="auto"/>
              <w:right w:val="single" w:sz="4" w:space="0" w:color="auto"/>
            </w:tcBorders>
            <w:shd w:val="clear" w:color="auto" w:fill="D9D9D9" w:themeFill="background1" w:themeFillShade="D9"/>
            <w:vAlign w:val="center"/>
          </w:tcPr>
          <w:p w:rsidR="00A75DBF" w:rsidRPr="00461BAF" w:rsidRDefault="00A75DBF" w:rsidP="004E56AC">
            <w:pPr>
              <w:spacing w:before="60"/>
              <w:rPr>
                <w:rFonts w:ascii="Arial Narrow" w:hAnsi="Arial Narrow"/>
                <w:b/>
                <w:sz w:val="18"/>
                <w:lang w:val="fr-FR"/>
              </w:rPr>
            </w:pPr>
            <w:r w:rsidRPr="00461BAF">
              <w:rPr>
                <w:rFonts w:ascii="Arial Narrow" w:hAnsi="Arial Narrow"/>
                <w:sz w:val="18"/>
                <w:lang w:val="fr-FR"/>
              </w:rPr>
              <w:t xml:space="preserve">Quelle sorte de </w:t>
            </w:r>
            <w:r w:rsidRPr="00461BAF">
              <w:rPr>
                <w:rFonts w:ascii="Arial Narrow" w:hAnsi="Arial Narrow"/>
                <w:b/>
                <w:sz w:val="18"/>
                <w:lang w:val="fr-FR"/>
              </w:rPr>
              <w:t>matière grasse</w:t>
            </w:r>
            <w:r w:rsidR="00260C21">
              <w:rPr>
                <w:rFonts w:ascii="Arial Narrow" w:hAnsi="Arial Narrow"/>
                <w:b/>
                <w:sz w:val="18"/>
                <w:lang w:val="fr-FR"/>
              </w:rPr>
              <w:t xml:space="preserve"> </w:t>
            </w:r>
            <w:r w:rsidRPr="00461BAF">
              <w:rPr>
                <w:rFonts w:ascii="Arial Narrow" w:hAnsi="Arial Narrow"/>
                <w:sz w:val="18"/>
                <w:lang w:val="fr-FR"/>
              </w:rPr>
              <w:t xml:space="preserve">utilisez-vous le </w:t>
            </w:r>
            <w:r w:rsidRPr="00461BAF">
              <w:rPr>
                <w:rFonts w:ascii="Arial Narrow" w:hAnsi="Arial Narrow"/>
                <w:b/>
                <w:sz w:val="18"/>
                <w:lang w:val="fr-FR"/>
              </w:rPr>
              <w:t>plus souvent</w:t>
            </w:r>
            <w:r w:rsidRPr="00461BAF">
              <w:rPr>
                <w:rFonts w:ascii="Arial Narrow" w:hAnsi="Arial Narrow"/>
                <w:sz w:val="18"/>
                <w:lang w:val="fr-FR"/>
              </w:rPr>
              <w:t xml:space="preserve"> pour la préparation des repas à la maison ?</w:t>
            </w:r>
          </w:p>
          <w:p w:rsidR="00A75DBF" w:rsidRPr="00B514F7" w:rsidRDefault="00A75DBF" w:rsidP="004E56AC">
            <w:pPr>
              <w:spacing w:before="60"/>
              <w:rPr>
                <w:rFonts w:ascii="Arial Narrow" w:hAnsi="Arial Narrow"/>
                <w:b/>
                <w:sz w:val="18"/>
                <w:lang w:val="fr-FR"/>
              </w:rPr>
            </w:pPr>
          </w:p>
          <w:p w:rsidR="00A75DBF" w:rsidRDefault="00A75DBF" w:rsidP="004E56AC">
            <w:pPr>
              <w:rPr>
                <w:rFonts w:ascii="Arial Narrow" w:hAnsi="Arial Narrow"/>
                <w:i/>
                <w:sz w:val="18"/>
                <w:lang w:val="fr-FR"/>
              </w:rPr>
            </w:pPr>
            <w:r>
              <w:rPr>
                <w:rFonts w:ascii="Arial Narrow" w:hAnsi="Arial Narrow"/>
                <w:i/>
                <w:sz w:val="18"/>
                <w:lang w:val="fr-FR"/>
              </w:rPr>
              <w:t>(EN CHOISIR UNE SEULE)</w:t>
            </w:r>
          </w:p>
          <w:p w:rsidR="00A75DBF" w:rsidRPr="00B514F7" w:rsidRDefault="00A75DBF" w:rsidP="004E56AC">
            <w:pPr>
              <w:rPr>
                <w:rFonts w:ascii="Arial Narrow" w:hAnsi="Arial Narrow"/>
                <w:i/>
                <w:sz w:val="18"/>
                <w:lang w:val="fr-FR"/>
              </w:rPr>
            </w:pPr>
          </w:p>
          <w:p w:rsidR="00A75DBF" w:rsidRPr="004E56AC" w:rsidRDefault="00A75DBF" w:rsidP="004E56AC">
            <w:pPr>
              <w:rPr>
                <w:rFonts w:ascii="Arial Narrow" w:hAnsi="Arial Narrow"/>
                <w:i/>
                <w:sz w:val="18"/>
                <w:lang w:val="fr-FR"/>
              </w:rPr>
            </w:pPr>
            <w:r>
              <w:rPr>
                <w:rFonts w:ascii="Arial Narrow" w:hAnsi="Arial Narrow"/>
                <w:i/>
                <w:sz w:val="18"/>
                <w:lang w:val="fr-FR"/>
              </w:rPr>
              <w:t>(</w:t>
            </w:r>
            <w:r w:rsidRPr="00B514F7">
              <w:rPr>
                <w:rFonts w:ascii="Arial Narrow" w:hAnsi="Arial Narrow"/>
                <w:i/>
                <w:sz w:val="18"/>
                <w:lang w:val="fr-FR"/>
              </w:rPr>
              <w:t>UTILISER LES CARTES)</w:t>
            </w:r>
          </w:p>
        </w:tc>
        <w:tc>
          <w:tcPr>
            <w:tcW w:w="2456" w:type="dxa"/>
            <w:gridSpan w:val="2"/>
            <w:tcBorders>
              <w:top w:val="single" w:sz="4" w:space="0" w:color="auto"/>
              <w:left w:val="nil"/>
            </w:tcBorders>
            <w:shd w:val="clear" w:color="auto" w:fill="D9D9D9" w:themeFill="background1" w:themeFillShade="D9"/>
            <w:vAlign w:val="center"/>
          </w:tcPr>
          <w:p w:rsidR="00A75DBF" w:rsidRPr="00461BAF" w:rsidRDefault="00A75DBF" w:rsidP="009E0247">
            <w:pPr>
              <w:spacing w:before="60"/>
              <w:jc w:val="right"/>
              <w:rPr>
                <w:rFonts w:ascii="Arial Narrow" w:hAnsi="Arial Narrow"/>
                <w:sz w:val="18"/>
                <w:lang w:val="fr-FR"/>
              </w:rPr>
            </w:pPr>
            <w:r w:rsidRPr="00461BAF">
              <w:rPr>
                <w:rFonts w:ascii="Arial Narrow" w:hAnsi="Arial Narrow"/>
                <w:sz w:val="18"/>
                <w:lang w:val="fr-FR"/>
              </w:rPr>
              <w:t>Huile végétale</w:t>
            </w:r>
          </w:p>
        </w:tc>
        <w:tc>
          <w:tcPr>
            <w:tcW w:w="2626" w:type="dxa"/>
            <w:gridSpan w:val="4"/>
            <w:tcBorders>
              <w:top w:val="single" w:sz="4" w:space="0" w:color="auto"/>
              <w:right w:val="single" w:sz="4" w:space="0" w:color="auto"/>
            </w:tcBorders>
            <w:shd w:val="clear" w:color="auto" w:fill="D9D9D9" w:themeFill="background1" w:themeFillShade="D9"/>
            <w:vAlign w:val="center"/>
          </w:tcPr>
          <w:p w:rsidR="00A75DBF" w:rsidRPr="009D49B2" w:rsidRDefault="00A75DBF" w:rsidP="00A75DBF">
            <w:pPr>
              <w:spacing w:before="60"/>
              <w:rPr>
                <w:rFonts w:ascii="Arial Narrow" w:hAnsi="Arial Narrow"/>
                <w:sz w:val="20"/>
                <w:szCs w:val="20"/>
              </w:rPr>
            </w:pPr>
            <w:r>
              <w:rPr>
                <w:rFonts w:ascii="Arial Narrow" w:hAnsi="Arial Narrow"/>
                <w:sz w:val="20"/>
                <w:szCs w:val="20"/>
              </w:rPr>
              <w:t>1</w:t>
            </w:r>
          </w:p>
        </w:tc>
        <w:tc>
          <w:tcPr>
            <w:tcW w:w="1038" w:type="dxa"/>
            <w:gridSpan w:val="2"/>
            <w:vMerge w:val="restart"/>
            <w:tcBorders>
              <w:top w:val="single" w:sz="4" w:space="0" w:color="auto"/>
              <w:left w:val="nil"/>
              <w:right w:val="single" w:sz="6" w:space="0" w:color="auto"/>
            </w:tcBorders>
            <w:shd w:val="clear" w:color="auto" w:fill="D9D9D9" w:themeFill="background1" w:themeFillShade="D9"/>
            <w:vAlign w:val="center"/>
          </w:tcPr>
          <w:p w:rsidR="00A75DBF" w:rsidRDefault="00A75DBF" w:rsidP="00F216E7">
            <w:pPr>
              <w:jc w:val="center"/>
              <w:rPr>
                <w:rFonts w:ascii="Arial Narrow" w:hAnsi="Arial Narrow"/>
                <w:bCs/>
                <w:sz w:val="22"/>
                <w:szCs w:val="22"/>
              </w:rPr>
            </w:pPr>
            <w:r>
              <w:rPr>
                <w:rFonts w:ascii="Arial Narrow" w:hAnsi="Arial Narrow"/>
                <w:bCs/>
                <w:sz w:val="22"/>
                <w:szCs w:val="22"/>
              </w:rPr>
              <w:t>D</w:t>
            </w:r>
            <w:r w:rsidR="00F216E7">
              <w:rPr>
                <w:rFonts w:ascii="Arial Narrow" w:hAnsi="Arial Narrow"/>
                <w:bCs/>
                <w:sz w:val="22"/>
                <w:szCs w:val="22"/>
              </w:rPr>
              <w:t>12</w:t>
            </w:r>
          </w:p>
        </w:tc>
      </w:tr>
      <w:tr w:rsidR="00A75DBF" w:rsidRPr="001B2345" w:rsidTr="00F216E7">
        <w:trPr>
          <w:trHeight w:val="40"/>
          <w:jc w:val="center"/>
        </w:trPr>
        <w:tc>
          <w:tcPr>
            <w:tcW w:w="4403" w:type="dxa"/>
            <w:gridSpan w:val="2"/>
            <w:vMerge/>
            <w:tcBorders>
              <w:left w:val="single" w:sz="6" w:space="0" w:color="auto"/>
              <w:right w:val="single" w:sz="4" w:space="0" w:color="auto"/>
            </w:tcBorders>
            <w:shd w:val="clear" w:color="auto" w:fill="D9D9D9" w:themeFill="background1" w:themeFillShade="D9"/>
            <w:vAlign w:val="center"/>
          </w:tcPr>
          <w:p w:rsidR="00A75DBF" w:rsidRPr="00642FB6" w:rsidRDefault="00A75DBF" w:rsidP="00D91D9C">
            <w:pPr>
              <w:spacing w:before="60"/>
              <w:rPr>
                <w:rFonts w:ascii="Arial Narrow" w:hAnsi="Arial Narrow"/>
                <w:sz w:val="18"/>
              </w:rPr>
            </w:pPr>
          </w:p>
        </w:tc>
        <w:tc>
          <w:tcPr>
            <w:tcW w:w="2456" w:type="dxa"/>
            <w:gridSpan w:val="2"/>
            <w:tcBorders>
              <w:left w:val="nil"/>
            </w:tcBorders>
            <w:shd w:val="clear" w:color="auto" w:fill="D9D9D9" w:themeFill="background1" w:themeFillShade="D9"/>
            <w:vAlign w:val="center"/>
          </w:tcPr>
          <w:p w:rsidR="00A75DBF" w:rsidRPr="00461BAF" w:rsidRDefault="00A75DBF" w:rsidP="009E0247">
            <w:pPr>
              <w:jc w:val="right"/>
              <w:rPr>
                <w:rFonts w:ascii="Arial Narrow" w:hAnsi="Arial Narrow"/>
                <w:sz w:val="18"/>
                <w:lang w:val="fr-FR"/>
              </w:rPr>
            </w:pPr>
            <w:r w:rsidRPr="00260C21">
              <w:rPr>
                <w:rFonts w:ascii="Arial Narrow" w:hAnsi="Arial Narrow"/>
                <w:sz w:val="18"/>
                <w:highlight w:val="yellow"/>
                <w:lang w:val="fr-FR"/>
              </w:rPr>
              <w:t>graisse</w:t>
            </w:r>
            <w:r w:rsidR="00FA4FE5" w:rsidRPr="00260C21">
              <w:rPr>
                <w:rFonts w:ascii="Arial Narrow" w:hAnsi="Arial Narrow"/>
                <w:sz w:val="18"/>
                <w:highlight w:val="yellow"/>
                <w:lang w:val="fr-FR"/>
              </w:rPr>
              <w:t xml:space="preserve"> animale /smen</w:t>
            </w:r>
          </w:p>
        </w:tc>
        <w:tc>
          <w:tcPr>
            <w:tcW w:w="2626" w:type="dxa"/>
            <w:gridSpan w:val="4"/>
            <w:tcBorders>
              <w:right w:val="single" w:sz="4" w:space="0" w:color="auto"/>
            </w:tcBorders>
            <w:shd w:val="clear" w:color="auto" w:fill="D9D9D9" w:themeFill="background1" w:themeFillShade="D9"/>
            <w:vAlign w:val="center"/>
          </w:tcPr>
          <w:p w:rsidR="00A75DBF" w:rsidRPr="009D49B2" w:rsidRDefault="00A75DBF" w:rsidP="00A75DBF">
            <w:pPr>
              <w:spacing w:before="60"/>
              <w:rPr>
                <w:rFonts w:ascii="Arial Narrow" w:hAnsi="Arial Narrow"/>
                <w:sz w:val="20"/>
                <w:szCs w:val="20"/>
              </w:rPr>
            </w:pPr>
            <w:r>
              <w:rPr>
                <w:rFonts w:ascii="Arial Narrow" w:hAnsi="Arial Narrow"/>
                <w:sz w:val="20"/>
                <w:szCs w:val="20"/>
              </w:rPr>
              <w:t>2</w:t>
            </w:r>
          </w:p>
        </w:tc>
        <w:tc>
          <w:tcPr>
            <w:tcW w:w="1038" w:type="dxa"/>
            <w:gridSpan w:val="2"/>
            <w:vMerge/>
            <w:tcBorders>
              <w:left w:val="nil"/>
              <w:right w:val="single" w:sz="6" w:space="0" w:color="auto"/>
            </w:tcBorders>
            <w:shd w:val="clear" w:color="auto" w:fill="D9D9D9" w:themeFill="background1" w:themeFillShade="D9"/>
            <w:vAlign w:val="center"/>
          </w:tcPr>
          <w:p w:rsidR="00A75DBF" w:rsidRDefault="00A75DBF" w:rsidP="001D15CF">
            <w:pPr>
              <w:jc w:val="center"/>
              <w:rPr>
                <w:rFonts w:ascii="Arial Narrow" w:hAnsi="Arial Narrow"/>
                <w:bCs/>
                <w:sz w:val="22"/>
                <w:szCs w:val="22"/>
              </w:rPr>
            </w:pPr>
          </w:p>
        </w:tc>
      </w:tr>
      <w:tr w:rsidR="00A75DBF" w:rsidRPr="001B2345" w:rsidTr="00F216E7">
        <w:trPr>
          <w:trHeight w:val="40"/>
          <w:jc w:val="center"/>
        </w:trPr>
        <w:tc>
          <w:tcPr>
            <w:tcW w:w="4403" w:type="dxa"/>
            <w:gridSpan w:val="2"/>
            <w:vMerge/>
            <w:tcBorders>
              <w:left w:val="single" w:sz="6" w:space="0" w:color="auto"/>
              <w:right w:val="single" w:sz="4" w:space="0" w:color="auto"/>
            </w:tcBorders>
            <w:shd w:val="clear" w:color="auto" w:fill="D9D9D9" w:themeFill="background1" w:themeFillShade="D9"/>
            <w:vAlign w:val="center"/>
          </w:tcPr>
          <w:p w:rsidR="00A75DBF" w:rsidRPr="00642FB6" w:rsidRDefault="00A75DBF" w:rsidP="00D91D9C">
            <w:pPr>
              <w:spacing w:before="60"/>
              <w:rPr>
                <w:rFonts w:ascii="Arial Narrow" w:hAnsi="Arial Narrow"/>
                <w:sz w:val="18"/>
              </w:rPr>
            </w:pPr>
          </w:p>
        </w:tc>
        <w:tc>
          <w:tcPr>
            <w:tcW w:w="2456" w:type="dxa"/>
            <w:gridSpan w:val="2"/>
            <w:tcBorders>
              <w:left w:val="nil"/>
            </w:tcBorders>
            <w:shd w:val="clear" w:color="auto" w:fill="D9D9D9" w:themeFill="background1" w:themeFillShade="D9"/>
            <w:vAlign w:val="center"/>
          </w:tcPr>
          <w:p w:rsidR="00A75DBF" w:rsidRPr="00461BAF" w:rsidRDefault="00A75DBF" w:rsidP="009E0247">
            <w:pPr>
              <w:jc w:val="right"/>
              <w:rPr>
                <w:rFonts w:ascii="Arial Narrow" w:hAnsi="Arial Narrow"/>
                <w:sz w:val="18"/>
                <w:lang w:val="fr-FR"/>
              </w:rPr>
            </w:pPr>
            <w:r w:rsidRPr="00461BAF">
              <w:rPr>
                <w:rFonts w:ascii="Arial Narrow" w:hAnsi="Arial Narrow"/>
                <w:sz w:val="18"/>
                <w:lang w:val="fr-FR"/>
              </w:rPr>
              <w:t>Beurre ou beurre allégé</w:t>
            </w:r>
          </w:p>
        </w:tc>
        <w:tc>
          <w:tcPr>
            <w:tcW w:w="2626" w:type="dxa"/>
            <w:gridSpan w:val="4"/>
            <w:tcBorders>
              <w:right w:val="single" w:sz="4" w:space="0" w:color="auto"/>
            </w:tcBorders>
            <w:shd w:val="clear" w:color="auto" w:fill="D9D9D9" w:themeFill="background1" w:themeFillShade="D9"/>
            <w:vAlign w:val="center"/>
          </w:tcPr>
          <w:p w:rsidR="00A75DBF" w:rsidRPr="009D49B2" w:rsidRDefault="00A75DBF" w:rsidP="00A75DBF">
            <w:pPr>
              <w:spacing w:before="60"/>
              <w:rPr>
                <w:rFonts w:ascii="Arial Narrow" w:hAnsi="Arial Narrow"/>
                <w:sz w:val="20"/>
                <w:szCs w:val="20"/>
              </w:rPr>
            </w:pPr>
            <w:r>
              <w:rPr>
                <w:rFonts w:ascii="Arial Narrow" w:hAnsi="Arial Narrow"/>
                <w:sz w:val="20"/>
                <w:szCs w:val="20"/>
              </w:rPr>
              <w:t>3</w:t>
            </w:r>
          </w:p>
        </w:tc>
        <w:tc>
          <w:tcPr>
            <w:tcW w:w="1038" w:type="dxa"/>
            <w:gridSpan w:val="2"/>
            <w:vMerge/>
            <w:tcBorders>
              <w:left w:val="nil"/>
              <w:right w:val="single" w:sz="6" w:space="0" w:color="auto"/>
            </w:tcBorders>
            <w:shd w:val="clear" w:color="auto" w:fill="D9D9D9" w:themeFill="background1" w:themeFillShade="D9"/>
            <w:vAlign w:val="center"/>
          </w:tcPr>
          <w:p w:rsidR="00A75DBF" w:rsidRDefault="00A75DBF" w:rsidP="001D15CF">
            <w:pPr>
              <w:jc w:val="center"/>
              <w:rPr>
                <w:rFonts w:ascii="Arial Narrow" w:hAnsi="Arial Narrow"/>
                <w:bCs/>
                <w:sz w:val="22"/>
                <w:szCs w:val="22"/>
              </w:rPr>
            </w:pPr>
          </w:p>
        </w:tc>
      </w:tr>
      <w:tr w:rsidR="00A75DBF" w:rsidRPr="001B2345" w:rsidTr="00F216E7">
        <w:trPr>
          <w:trHeight w:val="40"/>
          <w:jc w:val="center"/>
        </w:trPr>
        <w:tc>
          <w:tcPr>
            <w:tcW w:w="4403" w:type="dxa"/>
            <w:gridSpan w:val="2"/>
            <w:vMerge/>
            <w:tcBorders>
              <w:left w:val="single" w:sz="6" w:space="0" w:color="auto"/>
              <w:right w:val="single" w:sz="4" w:space="0" w:color="auto"/>
            </w:tcBorders>
            <w:shd w:val="clear" w:color="auto" w:fill="D9D9D9" w:themeFill="background1" w:themeFillShade="D9"/>
            <w:vAlign w:val="center"/>
          </w:tcPr>
          <w:p w:rsidR="00A75DBF" w:rsidRPr="00642FB6" w:rsidRDefault="00A75DBF" w:rsidP="00D91D9C">
            <w:pPr>
              <w:spacing w:before="60"/>
              <w:rPr>
                <w:rFonts w:ascii="Arial Narrow" w:hAnsi="Arial Narrow"/>
                <w:sz w:val="18"/>
              </w:rPr>
            </w:pPr>
          </w:p>
        </w:tc>
        <w:tc>
          <w:tcPr>
            <w:tcW w:w="2456" w:type="dxa"/>
            <w:gridSpan w:val="2"/>
            <w:tcBorders>
              <w:left w:val="nil"/>
            </w:tcBorders>
            <w:shd w:val="clear" w:color="auto" w:fill="D9D9D9" w:themeFill="background1" w:themeFillShade="D9"/>
            <w:vAlign w:val="center"/>
          </w:tcPr>
          <w:p w:rsidR="00A75DBF" w:rsidRPr="00461BAF" w:rsidRDefault="00A75DBF" w:rsidP="009E0247">
            <w:pPr>
              <w:jc w:val="right"/>
              <w:rPr>
                <w:rFonts w:ascii="Arial Narrow" w:hAnsi="Arial Narrow"/>
                <w:sz w:val="18"/>
                <w:lang w:val="fr-FR"/>
              </w:rPr>
            </w:pPr>
            <w:r w:rsidRPr="00461BAF">
              <w:rPr>
                <w:rFonts w:ascii="Arial Narrow" w:hAnsi="Arial Narrow"/>
                <w:sz w:val="18"/>
                <w:lang w:val="fr-FR"/>
              </w:rPr>
              <w:t>Margarine</w:t>
            </w:r>
          </w:p>
        </w:tc>
        <w:tc>
          <w:tcPr>
            <w:tcW w:w="2626" w:type="dxa"/>
            <w:gridSpan w:val="4"/>
            <w:tcBorders>
              <w:right w:val="single" w:sz="4" w:space="0" w:color="auto"/>
            </w:tcBorders>
            <w:shd w:val="clear" w:color="auto" w:fill="D9D9D9" w:themeFill="background1" w:themeFillShade="D9"/>
            <w:vAlign w:val="center"/>
          </w:tcPr>
          <w:p w:rsidR="00A75DBF" w:rsidRPr="009D49B2" w:rsidRDefault="00A75DBF" w:rsidP="00A75DBF">
            <w:pPr>
              <w:spacing w:before="60"/>
              <w:rPr>
                <w:rFonts w:ascii="Arial Narrow" w:hAnsi="Arial Narrow"/>
                <w:sz w:val="20"/>
                <w:szCs w:val="20"/>
              </w:rPr>
            </w:pPr>
            <w:r>
              <w:rPr>
                <w:rFonts w:ascii="Arial Narrow" w:hAnsi="Arial Narrow"/>
                <w:sz w:val="20"/>
                <w:szCs w:val="20"/>
              </w:rPr>
              <w:t>4</w:t>
            </w:r>
          </w:p>
        </w:tc>
        <w:tc>
          <w:tcPr>
            <w:tcW w:w="1038" w:type="dxa"/>
            <w:gridSpan w:val="2"/>
            <w:vMerge/>
            <w:tcBorders>
              <w:left w:val="nil"/>
              <w:right w:val="single" w:sz="6" w:space="0" w:color="auto"/>
            </w:tcBorders>
            <w:shd w:val="clear" w:color="auto" w:fill="D9D9D9" w:themeFill="background1" w:themeFillShade="D9"/>
            <w:vAlign w:val="center"/>
          </w:tcPr>
          <w:p w:rsidR="00A75DBF" w:rsidRDefault="00A75DBF" w:rsidP="001D15CF">
            <w:pPr>
              <w:jc w:val="center"/>
              <w:rPr>
                <w:rFonts w:ascii="Arial Narrow" w:hAnsi="Arial Narrow"/>
                <w:bCs/>
                <w:sz w:val="22"/>
                <w:szCs w:val="22"/>
              </w:rPr>
            </w:pPr>
          </w:p>
        </w:tc>
      </w:tr>
      <w:tr w:rsidR="00A75DBF" w:rsidRPr="00181ACC" w:rsidTr="00F216E7">
        <w:trPr>
          <w:trHeight w:val="40"/>
          <w:jc w:val="center"/>
        </w:trPr>
        <w:tc>
          <w:tcPr>
            <w:tcW w:w="4403" w:type="dxa"/>
            <w:gridSpan w:val="2"/>
            <w:vMerge/>
            <w:tcBorders>
              <w:left w:val="single" w:sz="6" w:space="0" w:color="auto"/>
              <w:right w:val="single" w:sz="4" w:space="0" w:color="auto"/>
            </w:tcBorders>
            <w:shd w:val="clear" w:color="auto" w:fill="D9D9D9" w:themeFill="background1" w:themeFillShade="D9"/>
            <w:vAlign w:val="center"/>
          </w:tcPr>
          <w:p w:rsidR="00A75DBF" w:rsidRPr="00642FB6" w:rsidRDefault="00A75DBF" w:rsidP="00D91D9C">
            <w:pPr>
              <w:spacing w:before="60"/>
              <w:rPr>
                <w:rFonts w:ascii="Arial Narrow" w:hAnsi="Arial Narrow"/>
                <w:sz w:val="18"/>
              </w:rPr>
            </w:pPr>
          </w:p>
        </w:tc>
        <w:tc>
          <w:tcPr>
            <w:tcW w:w="2456" w:type="dxa"/>
            <w:gridSpan w:val="2"/>
            <w:tcBorders>
              <w:left w:val="nil"/>
            </w:tcBorders>
            <w:shd w:val="clear" w:color="auto" w:fill="D9D9D9" w:themeFill="background1" w:themeFillShade="D9"/>
            <w:vAlign w:val="center"/>
          </w:tcPr>
          <w:p w:rsidR="00A75DBF" w:rsidRPr="00461BAF" w:rsidRDefault="00A75DBF" w:rsidP="009E0247">
            <w:pPr>
              <w:jc w:val="right"/>
              <w:rPr>
                <w:rFonts w:ascii="Arial Narrow" w:hAnsi="Arial Narrow"/>
                <w:sz w:val="18"/>
                <w:lang w:val="fr-FR"/>
              </w:rPr>
            </w:pPr>
            <w:r w:rsidRPr="00461BAF">
              <w:rPr>
                <w:rFonts w:ascii="Arial Narrow" w:hAnsi="Arial Narrow"/>
                <w:sz w:val="18"/>
                <w:lang w:val="fr-FR"/>
              </w:rPr>
              <w:t>Autres</w:t>
            </w:r>
          </w:p>
        </w:tc>
        <w:tc>
          <w:tcPr>
            <w:tcW w:w="2626" w:type="dxa"/>
            <w:gridSpan w:val="4"/>
            <w:tcBorders>
              <w:right w:val="single" w:sz="4" w:space="0" w:color="auto"/>
            </w:tcBorders>
            <w:shd w:val="clear" w:color="auto" w:fill="D9D9D9" w:themeFill="background1" w:themeFillShade="D9"/>
            <w:vAlign w:val="center"/>
          </w:tcPr>
          <w:p w:rsidR="00A75DBF" w:rsidRPr="00A75DBF" w:rsidRDefault="00A75DBF" w:rsidP="00F216E7">
            <w:pPr>
              <w:spacing w:before="60"/>
              <w:rPr>
                <w:rFonts w:ascii="Arial Narrow" w:hAnsi="Arial Narrow"/>
                <w:sz w:val="20"/>
                <w:szCs w:val="20"/>
                <w:lang w:val="fr-CH"/>
              </w:rPr>
            </w:pPr>
            <w:r w:rsidRPr="00A75DBF">
              <w:rPr>
                <w:rFonts w:ascii="Arial Narrow" w:hAnsi="Arial Narrow"/>
                <w:sz w:val="20"/>
                <w:szCs w:val="20"/>
                <w:lang w:val="fr-CH"/>
              </w:rPr>
              <w:t>5</w:t>
            </w:r>
            <w:r>
              <w:rPr>
                <w:rFonts w:ascii="Arial Narrow" w:hAnsi="Arial Narrow"/>
                <w:i/>
                <w:iCs/>
                <w:sz w:val="18"/>
                <w:lang w:val="fr-FR"/>
              </w:rPr>
              <w:t>Si Autres, aller à D</w:t>
            </w:r>
            <w:r w:rsidR="00F216E7">
              <w:rPr>
                <w:rFonts w:ascii="Arial Narrow" w:hAnsi="Arial Narrow"/>
                <w:i/>
                <w:iCs/>
                <w:sz w:val="18"/>
                <w:lang w:val="fr-FR"/>
              </w:rPr>
              <w:t>12</w:t>
            </w:r>
            <w:r w:rsidRPr="00461BAF">
              <w:rPr>
                <w:rFonts w:ascii="Arial Narrow" w:hAnsi="Arial Narrow"/>
                <w:i/>
                <w:iCs/>
                <w:sz w:val="18"/>
                <w:lang w:val="fr-FR"/>
              </w:rPr>
              <w:t>other</w:t>
            </w:r>
          </w:p>
        </w:tc>
        <w:tc>
          <w:tcPr>
            <w:tcW w:w="1038" w:type="dxa"/>
            <w:gridSpan w:val="2"/>
            <w:vMerge/>
            <w:tcBorders>
              <w:left w:val="nil"/>
              <w:right w:val="single" w:sz="6" w:space="0" w:color="auto"/>
            </w:tcBorders>
            <w:shd w:val="clear" w:color="auto" w:fill="D9D9D9" w:themeFill="background1" w:themeFillShade="D9"/>
            <w:vAlign w:val="center"/>
          </w:tcPr>
          <w:p w:rsidR="00A75DBF" w:rsidRPr="00A75DBF" w:rsidRDefault="00A75DBF" w:rsidP="001D15CF">
            <w:pPr>
              <w:jc w:val="center"/>
              <w:rPr>
                <w:rFonts w:ascii="Arial Narrow" w:hAnsi="Arial Narrow"/>
                <w:bCs/>
                <w:sz w:val="22"/>
                <w:szCs w:val="22"/>
                <w:lang w:val="fr-CH"/>
              </w:rPr>
            </w:pPr>
          </w:p>
        </w:tc>
      </w:tr>
      <w:tr w:rsidR="00A75DBF" w:rsidRPr="001B2345" w:rsidTr="00F216E7">
        <w:trPr>
          <w:trHeight w:val="40"/>
          <w:jc w:val="center"/>
        </w:trPr>
        <w:tc>
          <w:tcPr>
            <w:tcW w:w="4403" w:type="dxa"/>
            <w:gridSpan w:val="2"/>
            <w:vMerge/>
            <w:tcBorders>
              <w:left w:val="single" w:sz="6" w:space="0" w:color="auto"/>
              <w:right w:val="single" w:sz="4" w:space="0" w:color="auto"/>
            </w:tcBorders>
            <w:shd w:val="clear" w:color="auto" w:fill="D9D9D9" w:themeFill="background1" w:themeFillShade="D9"/>
            <w:vAlign w:val="center"/>
          </w:tcPr>
          <w:p w:rsidR="00A75DBF" w:rsidRPr="00A75DBF" w:rsidRDefault="00A75DBF" w:rsidP="00D91D9C">
            <w:pPr>
              <w:spacing w:before="60"/>
              <w:rPr>
                <w:rFonts w:ascii="Arial Narrow" w:hAnsi="Arial Narrow"/>
                <w:sz w:val="18"/>
                <w:lang w:val="fr-CH"/>
              </w:rPr>
            </w:pPr>
          </w:p>
        </w:tc>
        <w:tc>
          <w:tcPr>
            <w:tcW w:w="2456" w:type="dxa"/>
            <w:gridSpan w:val="2"/>
            <w:tcBorders>
              <w:left w:val="nil"/>
            </w:tcBorders>
            <w:shd w:val="clear" w:color="auto" w:fill="D9D9D9" w:themeFill="background1" w:themeFillShade="D9"/>
            <w:vAlign w:val="center"/>
          </w:tcPr>
          <w:p w:rsidR="00A75DBF" w:rsidRPr="00461BAF" w:rsidRDefault="00A75DBF" w:rsidP="009E0247">
            <w:pPr>
              <w:jc w:val="right"/>
              <w:rPr>
                <w:rFonts w:ascii="Arial Narrow" w:hAnsi="Arial Narrow"/>
                <w:sz w:val="18"/>
                <w:lang w:val="fr-FR"/>
              </w:rPr>
            </w:pPr>
            <w:r w:rsidRPr="00461BAF">
              <w:rPr>
                <w:rFonts w:ascii="Arial Narrow" w:hAnsi="Arial Narrow"/>
                <w:sz w:val="18"/>
                <w:lang w:val="fr-FR"/>
              </w:rPr>
              <w:t>Aucune en particulier</w:t>
            </w:r>
          </w:p>
        </w:tc>
        <w:tc>
          <w:tcPr>
            <w:tcW w:w="2626" w:type="dxa"/>
            <w:gridSpan w:val="4"/>
            <w:tcBorders>
              <w:right w:val="single" w:sz="4" w:space="0" w:color="auto"/>
            </w:tcBorders>
            <w:shd w:val="clear" w:color="auto" w:fill="D9D9D9" w:themeFill="background1" w:themeFillShade="D9"/>
            <w:vAlign w:val="center"/>
          </w:tcPr>
          <w:p w:rsidR="00A75DBF" w:rsidRPr="009D49B2" w:rsidRDefault="00A75DBF" w:rsidP="00A75DBF">
            <w:pPr>
              <w:spacing w:before="60"/>
              <w:rPr>
                <w:rFonts w:ascii="Arial Narrow" w:hAnsi="Arial Narrow"/>
                <w:sz w:val="20"/>
                <w:szCs w:val="20"/>
              </w:rPr>
            </w:pPr>
            <w:r>
              <w:rPr>
                <w:rFonts w:ascii="Arial Narrow" w:hAnsi="Arial Narrow"/>
                <w:sz w:val="20"/>
                <w:szCs w:val="20"/>
              </w:rPr>
              <w:t>6</w:t>
            </w:r>
          </w:p>
        </w:tc>
        <w:tc>
          <w:tcPr>
            <w:tcW w:w="1038" w:type="dxa"/>
            <w:gridSpan w:val="2"/>
            <w:vMerge/>
            <w:tcBorders>
              <w:left w:val="nil"/>
              <w:right w:val="single" w:sz="6" w:space="0" w:color="auto"/>
            </w:tcBorders>
            <w:shd w:val="clear" w:color="auto" w:fill="D9D9D9" w:themeFill="background1" w:themeFillShade="D9"/>
            <w:vAlign w:val="center"/>
          </w:tcPr>
          <w:p w:rsidR="00A75DBF" w:rsidRDefault="00A75DBF" w:rsidP="001D15CF">
            <w:pPr>
              <w:jc w:val="center"/>
              <w:rPr>
                <w:rFonts w:ascii="Arial Narrow" w:hAnsi="Arial Narrow"/>
                <w:bCs/>
                <w:sz w:val="22"/>
                <w:szCs w:val="22"/>
              </w:rPr>
            </w:pPr>
          </w:p>
        </w:tc>
      </w:tr>
      <w:tr w:rsidR="00A75DBF" w:rsidRPr="001B2345" w:rsidTr="00F216E7">
        <w:trPr>
          <w:trHeight w:val="40"/>
          <w:jc w:val="center"/>
        </w:trPr>
        <w:tc>
          <w:tcPr>
            <w:tcW w:w="4403" w:type="dxa"/>
            <w:gridSpan w:val="2"/>
            <w:vMerge/>
            <w:tcBorders>
              <w:left w:val="single" w:sz="6" w:space="0" w:color="auto"/>
              <w:right w:val="single" w:sz="4" w:space="0" w:color="auto"/>
            </w:tcBorders>
            <w:shd w:val="clear" w:color="auto" w:fill="D9D9D9" w:themeFill="background1" w:themeFillShade="D9"/>
            <w:vAlign w:val="center"/>
          </w:tcPr>
          <w:p w:rsidR="00A75DBF" w:rsidRPr="00642FB6" w:rsidRDefault="00A75DBF" w:rsidP="00D91D9C">
            <w:pPr>
              <w:spacing w:before="60"/>
              <w:rPr>
                <w:rFonts w:ascii="Arial Narrow" w:hAnsi="Arial Narrow"/>
                <w:sz w:val="18"/>
              </w:rPr>
            </w:pPr>
          </w:p>
        </w:tc>
        <w:tc>
          <w:tcPr>
            <w:tcW w:w="2456" w:type="dxa"/>
            <w:gridSpan w:val="2"/>
            <w:tcBorders>
              <w:left w:val="nil"/>
            </w:tcBorders>
            <w:shd w:val="clear" w:color="auto" w:fill="D9D9D9" w:themeFill="background1" w:themeFillShade="D9"/>
            <w:vAlign w:val="center"/>
          </w:tcPr>
          <w:p w:rsidR="00A75DBF" w:rsidRPr="00461BAF" w:rsidRDefault="00A75DBF" w:rsidP="009E0247">
            <w:pPr>
              <w:jc w:val="right"/>
              <w:rPr>
                <w:rFonts w:ascii="Arial Narrow" w:hAnsi="Arial Narrow"/>
                <w:sz w:val="18"/>
                <w:lang w:val="fr-FR"/>
              </w:rPr>
            </w:pPr>
            <w:r w:rsidRPr="00461BAF">
              <w:rPr>
                <w:rFonts w:ascii="Arial Narrow" w:hAnsi="Arial Narrow"/>
                <w:sz w:val="18"/>
                <w:lang w:val="fr-FR"/>
              </w:rPr>
              <w:t>Aucune utilisée</w:t>
            </w:r>
          </w:p>
        </w:tc>
        <w:tc>
          <w:tcPr>
            <w:tcW w:w="2626" w:type="dxa"/>
            <w:gridSpan w:val="4"/>
            <w:tcBorders>
              <w:right w:val="single" w:sz="4" w:space="0" w:color="auto"/>
            </w:tcBorders>
            <w:shd w:val="clear" w:color="auto" w:fill="D9D9D9" w:themeFill="background1" w:themeFillShade="D9"/>
            <w:vAlign w:val="center"/>
          </w:tcPr>
          <w:p w:rsidR="00A75DBF" w:rsidRPr="009D49B2" w:rsidRDefault="00A75DBF" w:rsidP="00A75DBF">
            <w:pPr>
              <w:spacing w:before="60"/>
              <w:rPr>
                <w:rFonts w:ascii="Arial Narrow" w:hAnsi="Arial Narrow"/>
                <w:sz w:val="20"/>
                <w:szCs w:val="20"/>
              </w:rPr>
            </w:pPr>
            <w:r>
              <w:rPr>
                <w:rFonts w:ascii="Arial Narrow" w:hAnsi="Arial Narrow"/>
                <w:sz w:val="20"/>
                <w:szCs w:val="20"/>
              </w:rPr>
              <w:t>7</w:t>
            </w:r>
          </w:p>
        </w:tc>
        <w:tc>
          <w:tcPr>
            <w:tcW w:w="1038" w:type="dxa"/>
            <w:gridSpan w:val="2"/>
            <w:vMerge/>
            <w:tcBorders>
              <w:left w:val="nil"/>
              <w:right w:val="single" w:sz="6" w:space="0" w:color="auto"/>
            </w:tcBorders>
            <w:shd w:val="clear" w:color="auto" w:fill="D9D9D9" w:themeFill="background1" w:themeFillShade="D9"/>
            <w:vAlign w:val="center"/>
          </w:tcPr>
          <w:p w:rsidR="00A75DBF" w:rsidRDefault="00A75DBF" w:rsidP="001D15CF">
            <w:pPr>
              <w:jc w:val="center"/>
              <w:rPr>
                <w:rFonts w:ascii="Arial Narrow" w:hAnsi="Arial Narrow"/>
                <w:bCs/>
                <w:sz w:val="22"/>
                <w:szCs w:val="22"/>
              </w:rPr>
            </w:pPr>
          </w:p>
        </w:tc>
      </w:tr>
      <w:tr w:rsidR="00A75DBF" w:rsidRPr="001B2345" w:rsidTr="00F216E7">
        <w:trPr>
          <w:trHeight w:val="40"/>
          <w:jc w:val="center"/>
        </w:trPr>
        <w:tc>
          <w:tcPr>
            <w:tcW w:w="4403" w:type="dxa"/>
            <w:gridSpan w:val="2"/>
            <w:vMerge/>
            <w:tcBorders>
              <w:left w:val="single" w:sz="6" w:space="0" w:color="auto"/>
              <w:right w:val="single" w:sz="4" w:space="0" w:color="auto"/>
            </w:tcBorders>
            <w:shd w:val="clear" w:color="auto" w:fill="D9D9D9" w:themeFill="background1" w:themeFillShade="D9"/>
            <w:vAlign w:val="center"/>
          </w:tcPr>
          <w:p w:rsidR="00A75DBF" w:rsidRPr="00642FB6" w:rsidRDefault="00A75DBF" w:rsidP="00D91D9C">
            <w:pPr>
              <w:spacing w:before="60"/>
              <w:rPr>
                <w:rFonts w:ascii="Arial Narrow" w:hAnsi="Arial Narrow"/>
                <w:sz w:val="18"/>
              </w:rPr>
            </w:pPr>
          </w:p>
        </w:tc>
        <w:tc>
          <w:tcPr>
            <w:tcW w:w="2456" w:type="dxa"/>
            <w:gridSpan w:val="2"/>
            <w:tcBorders>
              <w:left w:val="nil"/>
              <w:bottom w:val="single" w:sz="4" w:space="0" w:color="auto"/>
            </w:tcBorders>
            <w:shd w:val="clear" w:color="auto" w:fill="D9D9D9" w:themeFill="background1" w:themeFillShade="D9"/>
            <w:vAlign w:val="center"/>
          </w:tcPr>
          <w:p w:rsidR="00A75DBF" w:rsidRPr="00461BAF" w:rsidRDefault="00FA4FE5" w:rsidP="009E0247">
            <w:pPr>
              <w:jc w:val="right"/>
              <w:rPr>
                <w:rFonts w:ascii="Arial Narrow" w:hAnsi="Arial Narrow"/>
                <w:sz w:val="18"/>
                <w:lang w:val="fr-FR"/>
              </w:rPr>
            </w:pPr>
            <w:r>
              <w:rPr>
                <w:rFonts w:ascii="Arial Narrow" w:hAnsi="Arial Narrow"/>
                <w:sz w:val="18"/>
                <w:lang w:val="fr-FR"/>
              </w:rPr>
              <w:t>huile d’olive</w:t>
            </w:r>
          </w:p>
        </w:tc>
        <w:tc>
          <w:tcPr>
            <w:tcW w:w="2626" w:type="dxa"/>
            <w:gridSpan w:val="4"/>
            <w:tcBorders>
              <w:bottom w:val="single" w:sz="4" w:space="0" w:color="auto"/>
              <w:right w:val="single" w:sz="4" w:space="0" w:color="auto"/>
            </w:tcBorders>
            <w:shd w:val="clear" w:color="auto" w:fill="D9D9D9" w:themeFill="background1" w:themeFillShade="D9"/>
            <w:vAlign w:val="center"/>
          </w:tcPr>
          <w:p w:rsidR="00A75DBF" w:rsidRPr="009D49B2" w:rsidRDefault="00FA4FE5" w:rsidP="00A75DBF">
            <w:pPr>
              <w:spacing w:before="60"/>
              <w:rPr>
                <w:rFonts w:ascii="Arial Narrow" w:hAnsi="Arial Narrow"/>
                <w:sz w:val="20"/>
                <w:szCs w:val="20"/>
              </w:rPr>
            </w:pPr>
            <w:r>
              <w:rPr>
                <w:rFonts w:ascii="Arial Narrow" w:hAnsi="Arial Narrow"/>
                <w:sz w:val="20"/>
                <w:szCs w:val="20"/>
              </w:rPr>
              <w:t>8</w:t>
            </w:r>
          </w:p>
        </w:tc>
        <w:tc>
          <w:tcPr>
            <w:tcW w:w="1038" w:type="dxa"/>
            <w:gridSpan w:val="2"/>
            <w:vMerge/>
            <w:tcBorders>
              <w:left w:val="nil"/>
              <w:bottom w:val="single" w:sz="6" w:space="0" w:color="auto"/>
              <w:right w:val="single" w:sz="6" w:space="0" w:color="auto"/>
            </w:tcBorders>
            <w:shd w:val="clear" w:color="auto" w:fill="D9D9D9" w:themeFill="background1" w:themeFillShade="D9"/>
            <w:vAlign w:val="center"/>
          </w:tcPr>
          <w:p w:rsidR="00A75DBF" w:rsidRDefault="00A75DBF" w:rsidP="001D15CF">
            <w:pPr>
              <w:jc w:val="center"/>
              <w:rPr>
                <w:rFonts w:ascii="Arial Narrow" w:hAnsi="Arial Narrow"/>
                <w:bCs/>
                <w:sz w:val="22"/>
                <w:szCs w:val="22"/>
              </w:rPr>
            </w:pPr>
          </w:p>
        </w:tc>
      </w:tr>
      <w:tr w:rsidR="00FA4FE5" w:rsidRPr="001B2345" w:rsidTr="00F216E7">
        <w:trPr>
          <w:trHeight w:val="40"/>
          <w:jc w:val="center"/>
        </w:trPr>
        <w:tc>
          <w:tcPr>
            <w:tcW w:w="4403" w:type="dxa"/>
            <w:gridSpan w:val="2"/>
            <w:vMerge/>
            <w:tcBorders>
              <w:left w:val="single" w:sz="6" w:space="0" w:color="auto"/>
              <w:right w:val="single" w:sz="4" w:space="0" w:color="auto"/>
            </w:tcBorders>
            <w:shd w:val="clear" w:color="auto" w:fill="D9D9D9" w:themeFill="background1" w:themeFillShade="D9"/>
            <w:vAlign w:val="center"/>
          </w:tcPr>
          <w:p w:rsidR="00FA4FE5" w:rsidRPr="00642FB6" w:rsidRDefault="00FA4FE5" w:rsidP="00D91D9C">
            <w:pPr>
              <w:spacing w:before="60"/>
              <w:rPr>
                <w:rFonts w:ascii="Arial Narrow" w:hAnsi="Arial Narrow"/>
                <w:sz w:val="18"/>
              </w:rPr>
            </w:pPr>
          </w:p>
        </w:tc>
        <w:tc>
          <w:tcPr>
            <w:tcW w:w="2456" w:type="dxa"/>
            <w:gridSpan w:val="2"/>
            <w:tcBorders>
              <w:left w:val="nil"/>
              <w:bottom w:val="single" w:sz="4" w:space="0" w:color="auto"/>
            </w:tcBorders>
            <w:shd w:val="clear" w:color="auto" w:fill="D9D9D9" w:themeFill="background1" w:themeFillShade="D9"/>
            <w:vAlign w:val="center"/>
          </w:tcPr>
          <w:p w:rsidR="00FA4FE5" w:rsidRPr="00461BAF" w:rsidRDefault="00FA4FE5" w:rsidP="009E0247">
            <w:pPr>
              <w:jc w:val="right"/>
              <w:rPr>
                <w:rFonts w:ascii="Arial Narrow" w:hAnsi="Arial Narrow"/>
                <w:sz w:val="18"/>
                <w:lang w:val="fr-FR"/>
              </w:rPr>
            </w:pPr>
            <w:r w:rsidRPr="00461BAF">
              <w:rPr>
                <w:rFonts w:ascii="Arial Narrow" w:hAnsi="Arial Narrow"/>
                <w:sz w:val="18"/>
                <w:lang w:val="fr-FR"/>
              </w:rPr>
              <w:t>Ne sait pas</w:t>
            </w:r>
          </w:p>
        </w:tc>
        <w:tc>
          <w:tcPr>
            <w:tcW w:w="2626" w:type="dxa"/>
            <w:gridSpan w:val="4"/>
            <w:tcBorders>
              <w:bottom w:val="single" w:sz="4" w:space="0" w:color="auto"/>
              <w:right w:val="single" w:sz="4" w:space="0" w:color="auto"/>
            </w:tcBorders>
            <w:shd w:val="clear" w:color="auto" w:fill="D9D9D9" w:themeFill="background1" w:themeFillShade="D9"/>
            <w:vAlign w:val="center"/>
          </w:tcPr>
          <w:p w:rsidR="00FA4FE5" w:rsidRDefault="00FA4FE5" w:rsidP="00A75DBF">
            <w:pPr>
              <w:spacing w:before="60"/>
              <w:rPr>
                <w:rFonts w:ascii="Arial Narrow" w:hAnsi="Arial Narrow"/>
                <w:sz w:val="20"/>
                <w:szCs w:val="20"/>
              </w:rPr>
            </w:pPr>
            <w:r>
              <w:rPr>
                <w:rFonts w:ascii="Arial Narrow" w:hAnsi="Arial Narrow"/>
                <w:sz w:val="20"/>
                <w:szCs w:val="20"/>
              </w:rPr>
              <w:t>77</w:t>
            </w:r>
          </w:p>
        </w:tc>
        <w:tc>
          <w:tcPr>
            <w:tcW w:w="1038" w:type="dxa"/>
            <w:gridSpan w:val="2"/>
            <w:tcBorders>
              <w:left w:val="nil"/>
              <w:bottom w:val="single" w:sz="6" w:space="0" w:color="auto"/>
              <w:right w:val="single" w:sz="6" w:space="0" w:color="auto"/>
            </w:tcBorders>
            <w:shd w:val="clear" w:color="auto" w:fill="D9D9D9" w:themeFill="background1" w:themeFillShade="D9"/>
            <w:vAlign w:val="center"/>
          </w:tcPr>
          <w:p w:rsidR="00FA4FE5" w:rsidRDefault="00FA4FE5" w:rsidP="001D15CF">
            <w:pPr>
              <w:jc w:val="center"/>
              <w:rPr>
                <w:rFonts w:ascii="Arial Narrow" w:hAnsi="Arial Narrow"/>
                <w:bCs/>
                <w:sz w:val="22"/>
                <w:szCs w:val="22"/>
              </w:rPr>
            </w:pPr>
          </w:p>
        </w:tc>
      </w:tr>
      <w:tr w:rsidR="002A78A3" w:rsidRPr="001B2345" w:rsidTr="00F216E7">
        <w:trPr>
          <w:trHeight w:val="40"/>
          <w:jc w:val="center"/>
        </w:trPr>
        <w:tc>
          <w:tcPr>
            <w:tcW w:w="4403" w:type="dxa"/>
            <w:gridSpan w:val="2"/>
            <w:vMerge/>
            <w:tcBorders>
              <w:left w:val="single" w:sz="6" w:space="0" w:color="auto"/>
              <w:bottom w:val="single" w:sz="6" w:space="0" w:color="auto"/>
              <w:right w:val="single" w:sz="4" w:space="0" w:color="auto"/>
            </w:tcBorders>
            <w:shd w:val="clear" w:color="auto" w:fill="D9D9D9" w:themeFill="background1" w:themeFillShade="D9"/>
            <w:vAlign w:val="center"/>
          </w:tcPr>
          <w:p w:rsidR="002A78A3" w:rsidRPr="00642FB6" w:rsidRDefault="002A78A3" w:rsidP="00D91D9C">
            <w:pPr>
              <w:spacing w:before="60"/>
              <w:rPr>
                <w:rFonts w:ascii="Arial Narrow" w:hAnsi="Arial Narrow"/>
                <w:sz w:val="18"/>
              </w:rPr>
            </w:pPr>
          </w:p>
        </w:tc>
        <w:tc>
          <w:tcPr>
            <w:tcW w:w="2456" w:type="dxa"/>
            <w:gridSpan w:val="2"/>
            <w:tcBorders>
              <w:top w:val="single" w:sz="4" w:space="0" w:color="auto"/>
              <w:left w:val="nil"/>
              <w:bottom w:val="single" w:sz="6" w:space="0" w:color="auto"/>
            </w:tcBorders>
            <w:shd w:val="clear" w:color="auto" w:fill="D9D9D9" w:themeFill="background1" w:themeFillShade="D9"/>
            <w:vAlign w:val="center"/>
          </w:tcPr>
          <w:p w:rsidR="002A78A3" w:rsidRPr="00642FB6" w:rsidRDefault="00A75DBF" w:rsidP="00181851">
            <w:pPr>
              <w:spacing w:before="60"/>
              <w:jc w:val="right"/>
              <w:rPr>
                <w:rFonts w:ascii="Arial Narrow" w:hAnsi="Arial Narrow"/>
                <w:sz w:val="18"/>
              </w:rPr>
            </w:pPr>
            <w:r w:rsidRPr="00461BAF">
              <w:rPr>
                <w:rFonts w:ascii="Arial Narrow" w:hAnsi="Arial Narrow"/>
                <w:sz w:val="18"/>
                <w:lang w:val="fr-FR"/>
              </w:rPr>
              <w:t>Autres (à spécifier) :</w:t>
            </w:r>
          </w:p>
        </w:tc>
        <w:tc>
          <w:tcPr>
            <w:tcW w:w="2626" w:type="dxa"/>
            <w:gridSpan w:val="4"/>
            <w:tcBorders>
              <w:top w:val="single" w:sz="4" w:space="0" w:color="auto"/>
              <w:bottom w:val="single" w:sz="6" w:space="0" w:color="auto"/>
              <w:right w:val="single" w:sz="4" w:space="0" w:color="auto"/>
            </w:tcBorders>
            <w:shd w:val="clear" w:color="auto" w:fill="D9D9D9" w:themeFill="background1" w:themeFillShade="D9"/>
            <w:vAlign w:val="bottom"/>
          </w:tcPr>
          <w:p w:rsidR="002A78A3" w:rsidRPr="00D91D9C" w:rsidRDefault="002A78A3" w:rsidP="001D15CF">
            <w:pPr>
              <w:spacing w:before="60"/>
              <w:rPr>
                <w:rFonts w:ascii="Arial Narrow" w:hAnsi="Arial Narrow"/>
                <w:sz w:val="10"/>
                <w:szCs w:val="10"/>
              </w:rPr>
            </w:pPr>
          </w:p>
          <w:p w:rsidR="002A78A3" w:rsidRPr="009D49B2" w:rsidRDefault="002A78A3" w:rsidP="001D15CF">
            <w:pPr>
              <w:spacing w:before="60"/>
              <w:rPr>
                <w:rFonts w:ascii="Arial Narrow" w:hAnsi="Arial Narrow"/>
                <w:sz w:val="20"/>
                <w:szCs w:val="20"/>
              </w:rPr>
            </w:pPr>
            <w:r w:rsidRPr="009D49B2">
              <w:rPr>
                <w:rFonts w:ascii="Arial Narrow" w:hAnsi="Arial Narrow"/>
                <w:sz w:val="20"/>
                <w:szCs w:val="20"/>
              </w:rPr>
              <w:t>└─┴─┴─┴─┴─┴─┴─┘</w:t>
            </w:r>
          </w:p>
        </w:tc>
        <w:tc>
          <w:tcPr>
            <w:tcW w:w="1038" w:type="dxa"/>
            <w:gridSpan w:val="2"/>
            <w:tcBorders>
              <w:top w:val="single" w:sz="6" w:space="0" w:color="auto"/>
              <w:left w:val="nil"/>
              <w:bottom w:val="single" w:sz="6" w:space="0" w:color="auto"/>
              <w:right w:val="single" w:sz="6" w:space="0" w:color="auto"/>
            </w:tcBorders>
            <w:shd w:val="clear" w:color="auto" w:fill="D9D9D9" w:themeFill="background1" w:themeFillShade="D9"/>
            <w:vAlign w:val="center"/>
          </w:tcPr>
          <w:p w:rsidR="002A78A3" w:rsidRDefault="002A78A3" w:rsidP="00F216E7">
            <w:pPr>
              <w:jc w:val="center"/>
              <w:rPr>
                <w:rFonts w:ascii="Arial Narrow" w:hAnsi="Arial Narrow"/>
                <w:bCs/>
                <w:sz w:val="22"/>
                <w:szCs w:val="22"/>
              </w:rPr>
            </w:pPr>
            <w:r>
              <w:rPr>
                <w:rFonts w:ascii="Arial Narrow" w:hAnsi="Arial Narrow"/>
                <w:bCs/>
                <w:sz w:val="22"/>
                <w:szCs w:val="22"/>
              </w:rPr>
              <w:t>D</w:t>
            </w:r>
            <w:r w:rsidR="00F216E7">
              <w:rPr>
                <w:rFonts w:ascii="Arial Narrow" w:hAnsi="Arial Narrow"/>
                <w:bCs/>
                <w:sz w:val="22"/>
                <w:szCs w:val="22"/>
              </w:rPr>
              <w:t>12</w:t>
            </w:r>
            <w:r>
              <w:rPr>
                <w:rFonts w:ascii="Arial Narrow" w:hAnsi="Arial Narrow"/>
                <w:bCs/>
                <w:sz w:val="22"/>
                <w:szCs w:val="22"/>
              </w:rPr>
              <w:t>other</w:t>
            </w:r>
          </w:p>
        </w:tc>
      </w:tr>
      <w:tr w:rsidR="00A75DBF" w:rsidRPr="001B2345" w:rsidTr="00F216E7">
        <w:trPr>
          <w:trHeight w:hRule="exact" w:val="867"/>
          <w:jc w:val="center"/>
        </w:trPr>
        <w:tc>
          <w:tcPr>
            <w:tcW w:w="4403" w:type="dxa"/>
            <w:gridSpan w:val="2"/>
            <w:tcBorders>
              <w:top w:val="single" w:sz="4" w:space="0" w:color="auto"/>
              <w:left w:val="single" w:sz="6" w:space="0" w:color="auto"/>
              <w:bottom w:val="single" w:sz="6" w:space="0" w:color="auto"/>
              <w:right w:val="single" w:sz="4" w:space="0" w:color="auto"/>
            </w:tcBorders>
            <w:shd w:val="clear" w:color="auto" w:fill="D9D9D9" w:themeFill="background1" w:themeFillShade="D9"/>
            <w:vAlign w:val="center"/>
          </w:tcPr>
          <w:p w:rsidR="00A75DBF" w:rsidRPr="00C66AEB" w:rsidRDefault="00A75DBF" w:rsidP="009E0247">
            <w:pPr>
              <w:spacing w:before="60"/>
              <w:rPr>
                <w:rFonts w:ascii="Arial Narrow" w:hAnsi="Arial Narrow"/>
                <w:i/>
                <w:sz w:val="18"/>
                <w:lang w:val="fr-FR"/>
              </w:rPr>
            </w:pPr>
            <w:r w:rsidRPr="001400CE">
              <w:rPr>
                <w:rFonts w:ascii="Arial Narrow" w:hAnsi="Arial Narrow"/>
                <w:sz w:val="18"/>
                <w:lang w:val="fr-FR"/>
              </w:rPr>
              <w:t>En moyenne, combien mangez-vous de repas par semaine n'ayant pas été préparés</w:t>
            </w:r>
            <w:r>
              <w:rPr>
                <w:rFonts w:ascii="Arial Narrow" w:hAnsi="Arial Narrow"/>
                <w:sz w:val="18"/>
                <w:lang w:val="fr-FR"/>
              </w:rPr>
              <w:t xml:space="preserve"> à la maison </w:t>
            </w:r>
            <w:r w:rsidRPr="001400CE">
              <w:rPr>
                <w:rFonts w:ascii="Arial Narrow" w:hAnsi="Arial Narrow"/>
                <w:sz w:val="18"/>
                <w:lang w:val="fr-FR"/>
              </w:rPr>
              <w:t>? Par</w:t>
            </w:r>
            <w:r>
              <w:rPr>
                <w:rFonts w:ascii="Arial Narrow" w:hAnsi="Arial Narrow"/>
                <w:sz w:val="18"/>
                <w:lang w:val="fr-FR"/>
              </w:rPr>
              <w:t xml:space="preserve"> repas, on entend petit-déjeuner, repas de midi et dîner.</w:t>
            </w:r>
          </w:p>
        </w:tc>
        <w:tc>
          <w:tcPr>
            <w:tcW w:w="2456" w:type="dxa"/>
            <w:gridSpan w:val="2"/>
            <w:tcBorders>
              <w:top w:val="single" w:sz="4" w:space="0" w:color="auto"/>
              <w:left w:val="nil"/>
              <w:bottom w:val="single" w:sz="6" w:space="0" w:color="auto"/>
            </w:tcBorders>
            <w:shd w:val="clear" w:color="auto" w:fill="D9D9D9" w:themeFill="background1" w:themeFillShade="D9"/>
            <w:vAlign w:val="center"/>
          </w:tcPr>
          <w:p w:rsidR="00A75DBF" w:rsidRPr="00642FB6" w:rsidRDefault="00A75DBF" w:rsidP="00A75DBF">
            <w:pPr>
              <w:spacing w:before="60"/>
              <w:jc w:val="right"/>
              <w:rPr>
                <w:rFonts w:ascii="Arial Narrow" w:hAnsi="Arial Narrow"/>
                <w:sz w:val="18"/>
              </w:rPr>
            </w:pPr>
            <w:r>
              <w:rPr>
                <w:rFonts w:ascii="Arial Narrow" w:hAnsi="Arial Narrow"/>
                <w:sz w:val="18"/>
              </w:rPr>
              <w:t>Nombre</w:t>
            </w:r>
          </w:p>
          <w:p w:rsidR="00A75DBF" w:rsidRPr="00642FB6" w:rsidRDefault="00A75DBF" w:rsidP="00A75DBF">
            <w:pPr>
              <w:spacing w:before="60"/>
              <w:jc w:val="right"/>
              <w:rPr>
                <w:rFonts w:ascii="Arial Narrow" w:hAnsi="Arial Narrow"/>
                <w:sz w:val="18"/>
              </w:rPr>
            </w:pPr>
            <w:r>
              <w:rPr>
                <w:rFonts w:ascii="Arial Narrow" w:hAnsi="Arial Narrow"/>
                <w:sz w:val="18"/>
              </w:rPr>
              <w:t>Ne sait pas 77</w:t>
            </w:r>
          </w:p>
        </w:tc>
        <w:tc>
          <w:tcPr>
            <w:tcW w:w="2626" w:type="dxa"/>
            <w:gridSpan w:val="4"/>
            <w:tcBorders>
              <w:top w:val="single" w:sz="4" w:space="0" w:color="auto"/>
              <w:bottom w:val="single" w:sz="6" w:space="0" w:color="auto"/>
              <w:right w:val="single" w:sz="4" w:space="0" w:color="auto"/>
            </w:tcBorders>
            <w:shd w:val="clear" w:color="auto" w:fill="D9D9D9" w:themeFill="background1" w:themeFillShade="D9"/>
            <w:vAlign w:val="bottom"/>
          </w:tcPr>
          <w:p w:rsidR="00A75DBF" w:rsidRPr="00EF5FDC" w:rsidRDefault="00A75DBF" w:rsidP="001D15CF">
            <w:pPr>
              <w:spacing w:before="60"/>
              <w:rPr>
                <w:rFonts w:ascii="Arial Narrow" w:hAnsi="Arial Narrow"/>
                <w:b/>
                <w:sz w:val="18"/>
              </w:rPr>
            </w:pPr>
            <w:r w:rsidRPr="009D49B2">
              <w:rPr>
                <w:rFonts w:ascii="Arial Narrow" w:hAnsi="Arial Narrow"/>
                <w:sz w:val="20"/>
                <w:szCs w:val="20"/>
              </w:rPr>
              <w:t>└─┴─┘</w:t>
            </w:r>
          </w:p>
        </w:tc>
        <w:tc>
          <w:tcPr>
            <w:tcW w:w="1038" w:type="dxa"/>
            <w:gridSpan w:val="2"/>
            <w:tcBorders>
              <w:top w:val="single" w:sz="4" w:space="0" w:color="auto"/>
              <w:left w:val="nil"/>
              <w:bottom w:val="single" w:sz="6" w:space="0" w:color="auto"/>
              <w:right w:val="single" w:sz="6" w:space="0" w:color="auto"/>
            </w:tcBorders>
            <w:shd w:val="clear" w:color="auto" w:fill="D9D9D9" w:themeFill="background1" w:themeFillShade="D9"/>
            <w:vAlign w:val="center"/>
          </w:tcPr>
          <w:p w:rsidR="00A75DBF" w:rsidRPr="001B2345" w:rsidRDefault="00A75DBF" w:rsidP="00F216E7">
            <w:pPr>
              <w:jc w:val="center"/>
              <w:rPr>
                <w:rFonts w:ascii="Arial Narrow" w:hAnsi="Arial Narrow"/>
                <w:bCs/>
                <w:sz w:val="22"/>
                <w:szCs w:val="22"/>
              </w:rPr>
            </w:pPr>
            <w:r>
              <w:rPr>
                <w:rFonts w:ascii="Arial Narrow" w:hAnsi="Arial Narrow"/>
                <w:bCs/>
                <w:sz w:val="22"/>
                <w:szCs w:val="22"/>
              </w:rPr>
              <w:t>D</w:t>
            </w:r>
            <w:r w:rsidR="00F216E7">
              <w:rPr>
                <w:rFonts w:ascii="Arial Narrow" w:hAnsi="Arial Narrow"/>
                <w:bCs/>
                <w:sz w:val="22"/>
                <w:szCs w:val="22"/>
              </w:rPr>
              <w:t>13</w:t>
            </w:r>
          </w:p>
        </w:tc>
      </w:tr>
    </w:tbl>
    <w:p w:rsidR="00D91D9C" w:rsidRDefault="00D91D9C" w:rsidP="004C324A"/>
    <w:p w:rsidR="00D91D9C" w:rsidRPr="00372096" w:rsidRDefault="00D91D9C">
      <w:pPr>
        <w:rPr>
          <w:sz w:val="2"/>
          <w:szCs w:val="2"/>
        </w:rPr>
      </w:pPr>
      <w:r>
        <w:br w:type="page"/>
      </w:r>
    </w:p>
    <w:tbl>
      <w:tblPr>
        <w:tblW w:w="10558" w:type="dxa"/>
        <w:jc w:val="center"/>
        <w:tblLayout w:type="fixed"/>
        <w:tblLook w:val="0000" w:firstRow="0" w:lastRow="0" w:firstColumn="0" w:lastColumn="0" w:noHBand="0" w:noVBand="0"/>
      </w:tblPr>
      <w:tblGrid>
        <w:gridCol w:w="4438"/>
        <w:gridCol w:w="2456"/>
        <w:gridCol w:w="2626"/>
        <w:gridCol w:w="1038"/>
      </w:tblGrid>
      <w:tr w:rsidR="00A9771F" w:rsidRPr="00181ACC" w:rsidTr="00925A63">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FFFFFF"/>
          </w:tcPr>
          <w:p w:rsidR="00A9771F" w:rsidRPr="0005603E" w:rsidRDefault="00925A63" w:rsidP="00925A63">
            <w:pPr>
              <w:spacing w:before="40" w:after="40"/>
              <w:rPr>
                <w:rFonts w:ascii="Arial Narrow" w:hAnsi="Arial Narrow"/>
                <w:i/>
                <w:lang w:val="fr-CH"/>
              </w:rPr>
            </w:pPr>
            <w:r w:rsidRPr="0005603E">
              <w:rPr>
                <w:lang w:val="fr-CH"/>
              </w:rPr>
              <w:lastRenderedPageBreak/>
              <w:br w:type="page"/>
            </w:r>
            <w:r w:rsidR="0005603E" w:rsidRPr="00326785">
              <w:rPr>
                <w:rFonts w:ascii="Arial Narrow" w:hAnsi="Arial Narrow"/>
                <w:b/>
                <w:lang w:val="fr-FR"/>
              </w:rPr>
              <w:t>MODULE DE BASE</w:t>
            </w:r>
            <w:r w:rsidR="00E43565" w:rsidRPr="00326785">
              <w:rPr>
                <w:rFonts w:ascii="Arial Narrow" w:hAnsi="Arial Narrow"/>
                <w:b/>
                <w:lang w:val="fr-FR"/>
              </w:rPr>
              <w:t>: Activité</w:t>
            </w:r>
            <w:r w:rsidR="0005603E" w:rsidRPr="00326785">
              <w:rPr>
                <w:rFonts w:ascii="Arial Narrow" w:hAnsi="Arial Narrow"/>
                <w:b/>
                <w:lang w:val="fr-FR"/>
              </w:rPr>
              <w:t xml:space="preserve"> physique</w:t>
            </w:r>
          </w:p>
        </w:tc>
      </w:tr>
      <w:tr w:rsidR="00A9771F" w:rsidRPr="00181ACC" w:rsidTr="00925A63">
        <w:trPr>
          <w:jc w:val="center"/>
        </w:trPr>
        <w:tc>
          <w:tcPr>
            <w:tcW w:w="10558" w:type="dxa"/>
            <w:gridSpan w:val="4"/>
            <w:tcBorders>
              <w:left w:val="single" w:sz="6" w:space="0" w:color="auto"/>
              <w:right w:val="single" w:sz="6" w:space="0" w:color="auto"/>
            </w:tcBorders>
          </w:tcPr>
          <w:p w:rsidR="0005603E" w:rsidRPr="00461BAF" w:rsidRDefault="0005603E" w:rsidP="0005603E">
            <w:pPr>
              <w:spacing w:before="100"/>
              <w:rPr>
                <w:rFonts w:ascii="Arial Narrow" w:hAnsi="Arial Narrow"/>
                <w:sz w:val="20"/>
                <w:szCs w:val="20"/>
                <w:lang w:val="fr-FR"/>
              </w:rPr>
            </w:pPr>
            <w:r w:rsidRPr="00461BAF">
              <w:rPr>
                <w:rFonts w:ascii="Arial Narrow" w:hAnsi="Arial Narrow"/>
                <w:sz w:val="20"/>
                <w:szCs w:val="20"/>
                <w:lang w:val="fr-FR"/>
              </w:rPr>
              <w:t xml:space="preserve">Je vais maintenant vous poser quelques questions sur le temps que vous consacrez à différents types d’activité physique lors d'une semaine typique. Veuillez répondre à ces questions même si vous ne vous considérez pas comme quelqu’un d’actif. </w:t>
            </w:r>
          </w:p>
          <w:p w:rsidR="00A9771F" w:rsidRPr="0005603E" w:rsidRDefault="0005603E" w:rsidP="001C4502">
            <w:pPr>
              <w:rPr>
                <w:rFonts w:ascii="Arial Narrow" w:hAnsi="Arial Narrow" w:cs="Arial"/>
                <w:i/>
                <w:iCs/>
                <w:color w:val="FF6600"/>
                <w:sz w:val="18"/>
                <w:szCs w:val="18"/>
                <w:lang w:val="fr-CH"/>
              </w:rPr>
            </w:pPr>
            <w:r w:rsidRPr="00461BAF">
              <w:rPr>
                <w:rFonts w:ascii="Arial Narrow" w:hAnsi="Arial Narrow"/>
                <w:sz w:val="20"/>
                <w:szCs w:val="20"/>
                <w:lang w:val="fr-FR"/>
              </w:rPr>
              <w:t>Pensez tout d’abord au temps que vous y consacrez au travail, qu'il s'agisse d'un travail rémunéré ou non, de tâches ménagères, de cueillir ou récolter des aliments, de pêcher ou chasser,</w:t>
            </w:r>
            <w:r w:rsidRPr="00461BAF">
              <w:rPr>
                <w:rFonts w:ascii="Arial Narrow" w:hAnsi="Arial Narrow" w:cs="Times New (W1)"/>
                <w:sz w:val="20"/>
                <w:szCs w:val="20"/>
                <w:lang w:val="fr-FR"/>
              </w:rPr>
              <w:t xml:space="preserve"> de chercher un emploi. </w:t>
            </w:r>
            <w:r w:rsidRPr="00461BAF">
              <w:rPr>
                <w:rFonts w:ascii="Arial Narrow" w:hAnsi="Arial Narrow" w:cs="Times New (W1)"/>
                <w:iCs/>
                <w:sz w:val="20"/>
                <w:szCs w:val="20"/>
                <w:lang w:val="fr-FR"/>
              </w:rPr>
              <w:t>Dans les questions suivantes, les activités physiques de forte intensité sont des activités nécessitant un effort physique important et causant une augmentation conséquente de la respiration ou du rythme cardiaque, et les activités physiques d'intensité modérée sont des activités qui demandent un effort physique modéré et causant une petite augmentation de la respiration ou du rythme cardiaque.</w:t>
            </w:r>
          </w:p>
        </w:tc>
      </w:tr>
      <w:tr w:rsidR="00A9771F" w:rsidRPr="00642FB6" w:rsidTr="00925A63">
        <w:trPr>
          <w:trHeight w:val="302"/>
          <w:jc w:val="center"/>
        </w:trPr>
        <w:tc>
          <w:tcPr>
            <w:tcW w:w="4438" w:type="dxa"/>
            <w:tcBorders>
              <w:top w:val="single" w:sz="4" w:space="0" w:color="auto"/>
              <w:left w:val="single" w:sz="6" w:space="0" w:color="auto"/>
              <w:bottom w:val="single" w:sz="4" w:space="0" w:color="auto"/>
              <w:right w:val="single" w:sz="4" w:space="0" w:color="auto"/>
            </w:tcBorders>
            <w:vAlign w:val="center"/>
          </w:tcPr>
          <w:p w:rsidR="00A9771F" w:rsidRPr="00642FB6" w:rsidRDefault="00A9771F" w:rsidP="00925A63">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rsidR="00A9771F" w:rsidRPr="00642FB6" w:rsidRDefault="0005603E" w:rsidP="00925A63">
            <w:pPr>
              <w:spacing w:before="40" w:after="40"/>
              <w:jc w:val="center"/>
              <w:rPr>
                <w:rFonts w:ascii="Arial Narrow" w:hAnsi="Arial Narrow"/>
                <w:sz w:val="22"/>
              </w:rPr>
            </w:pPr>
            <w:r>
              <w:rPr>
                <w:rFonts w:ascii="Arial Narrow" w:hAnsi="Arial Narrow"/>
                <w:b/>
                <w:sz w:val="22"/>
              </w:rPr>
              <w:t>Réponse</w:t>
            </w:r>
          </w:p>
        </w:tc>
        <w:tc>
          <w:tcPr>
            <w:tcW w:w="1038" w:type="dxa"/>
            <w:tcBorders>
              <w:top w:val="single" w:sz="6" w:space="0" w:color="auto"/>
              <w:left w:val="single" w:sz="6" w:space="0" w:color="auto"/>
              <w:bottom w:val="single" w:sz="6" w:space="0" w:color="auto"/>
              <w:right w:val="single" w:sz="6" w:space="0" w:color="auto"/>
            </w:tcBorders>
            <w:vAlign w:val="center"/>
          </w:tcPr>
          <w:p w:rsidR="00A9771F" w:rsidRPr="00E74849" w:rsidRDefault="00A9771F" w:rsidP="00925A63">
            <w:pPr>
              <w:spacing w:before="40" w:after="40"/>
              <w:jc w:val="center"/>
              <w:rPr>
                <w:rFonts w:ascii="Arial Narrow" w:hAnsi="Arial Narrow"/>
                <w:b/>
                <w:sz w:val="22"/>
              </w:rPr>
            </w:pPr>
            <w:r w:rsidRPr="008F1B82">
              <w:rPr>
                <w:rFonts w:ascii="Arial Narrow" w:hAnsi="Arial Narrow"/>
                <w:b/>
                <w:sz w:val="22"/>
              </w:rPr>
              <w:t>Code</w:t>
            </w:r>
          </w:p>
        </w:tc>
      </w:tr>
      <w:tr w:rsidR="00561E2E" w:rsidRPr="001B2345" w:rsidTr="001D15CF">
        <w:trPr>
          <w:trHeight w:val="163"/>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561E2E" w:rsidRPr="00C55FC1" w:rsidRDefault="006B7473" w:rsidP="001D15CF">
            <w:pPr>
              <w:rPr>
                <w:rFonts w:ascii="Arial Narrow" w:hAnsi="Arial Narrow"/>
                <w:b/>
                <w:sz w:val="20"/>
                <w:szCs w:val="20"/>
              </w:rPr>
            </w:pPr>
            <w:r>
              <w:rPr>
                <w:rFonts w:ascii="Arial Narrow" w:hAnsi="Arial Narrow"/>
                <w:b/>
                <w:sz w:val="20"/>
                <w:szCs w:val="20"/>
              </w:rPr>
              <w:t>Travail</w:t>
            </w:r>
          </w:p>
        </w:tc>
      </w:tr>
      <w:tr w:rsidR="00571EE9" w:rsidRPr="001B2345" w:rsidTr="00611765">
        <w:trPr>
          <w:trHeight w:hRule="exact" w:val="624"/>
          <w:jc w:val="center"/>
        </w:trPr>
        <w:tc>
          <w:tcPr>
            <w:tcW w:w="4438" w:type="dxa"/>
            <w:vMerge w:val="restart"/>
            <w:tcBorders>
              <w:top w:val="single" w:sz="4" w:space="0" w:color="auto"/>
              <w:left w:val="single" w:sz="6" w:space="0" w:color="auto"/>
              <w:right w:val="single" w:sz="6" w:space="0" w:color="auto"/>
            </w:tcBorders>
            <w:vAlign w:val="center"/>
          </w:tcPr>
          <w:p w:rsidR="006B7473" w:rsidRPr="00461BAF" w:rsidRDefault="006B7473" w:rsidP="001C4502">
            <w:pPr>
              <w:spacing w:before="60"/>
              <w:rPr>
                <w:rFonts w:ascii="Arial Narrow" w:hAnsi="Arial Narrow"/>
                <w:sz w:val="18"/>
                <w:lang w:val="fr-FR"/>
              </w:rPr>
            </w:pPr>
            <w:r w:rsidRPr="00461BAF">
              <w:rPr>
                <w:rFonts w:ascii="Arial Narrow" w:hAnsi="Arial Narrow"/>
                <w:sz w:val="18"/>
                <w:lang w:val="fr-FR"/>
              </w:rPr>
              <w:t xml:space="preserve">Est-ce que votre travail implique des activités physiques de forte intensité qui nécessitent une augmentation conséquente de la respiration ou du rythme cardiaque, comme </w:t>
            </w:r>
            <w:r w:rsidRPr="00326785">
              <w:rPr>
                <w:rFonts w:ascii="Arial Narrow" w:hAnsi="Arial Narrow"/>
                <w:i/>
                <w:iCs/>
                <w:sz w:val="18"/>
                <w:lang w:val="fr-FR"/>
              </w:rPr>
              <w:t>soulever des charges lourdes, travailler sur un chantier, effectuer du travail de maçonnerie</w:t>
            </w:r>
            <w:r w:rsidRPr="00461BAF">
              <w:rPr>
                <w:rFonts w:ascii="Arial Narrow" w:hAnsi="Arial Narrow"/>
                <w:sz w:val="18"/>
                <w:lang w:val="fr-FR"/>
              </w:rPr>
              <w:t xml:space="preserve"> pendant au moins 10 minutes d’affilée ? </w:t>
            </w:r>
          </w:p>
          <w:p w:rsidR="00571EE9" w:rsidRPr="006B7473" w:rsidRDefault="006B7473" w:rsidP="006B7473">
            <w:pPr>
              <w:spacing w:before="60"/>
              <w:rPr>
                <w:rFonts w:ascii="Arial Narrow" w:hAnsi="Arial Narrow"/>
                <w:i/>
                <w:sz w:val="18"/>
                <w:lang w:val="fr-CH"/>
              </w:rPr>
            </w:pPr>
            <w:r w:rsidRPr="00326785">
              <w:rPr>
                <w:rFonts w:ascii="Arial Narrow" w:hAnsi="Arial Narrow"/>
                <w:i/>
                <w:sz w:val="18"/>
                <w:lang w:val="fr-FR"/>
              </w:rPr>
              <w:t>(MONTRER LES CARTES)</w:t>
            </w:r>
          </w:p>
        </w:tc>
        <w:tc>
          <w:tcPr>
            <w:tcW w:w="2456" w:type="dxa"/>
            <w:tcBorders>
              <w:top w:val="single" w:sz="6" w:space="0" w:color="auto"/>
              <w:left w:val="single" w:sz="6" w:space="0" w:color="auto"/>
            </w:tcBorders>
            <w:vAlign w:val="center"/>
          </w:tcPr>
          <w:p w:rsidR="00571EE9" w:rsidRPr="00642FB6" w:rsidRDefault="00073F80" w:rsidP="00925A63">
            <w:pPr>
              <w:spacing w:before="60"/>
              <w:jc w:val="right"/>
              <w:rPr>
                <w:rFonts w:ascii="Arial Narrow" w:hAnsi="Arial Narrow"/>
                <w:sz w:val="18"/>
              </w:rPr>
            </w:pPr>
            <w:r>
              <w:rPr>
                <w:rFonts w:ascii="Arial Narrow" w:hAnsi="Arial Narrow"/>
                <w:sz w:val="18"/>
              </w:rPr>
              <w:t>Oui</w:t>
            </w:r>
          </w:p>
        </w:tc>
        <w:tc>
          <w:tcPr>
            <w:tcW w:w="2626" w:type="dxa"/>
            <w:tcBorders>
              <w:top w:val="single" w:sz="6" w:space="0" w:color="auto"/>
              <w:right w:val="single" w:sz="4" w:space="0" w:color="auto"/>
            </w:tcBorders>
            <w:shd w:val="clear" w:color="auto" w:fill="auto"/>
            <w:vAlign w:val="center"/>
          </w:tcPr>
          <w:p w:rsidR="00571EE9" w:rsidRPr="00642FB6" w:rsidRDefault="00571EE9" w:rsidP="00925A63">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571EE9" w:rsidRPr="00A9771F" w:rsidRDefault="00571EE9" w:rsidP="00925A63">
            <w:pPr>
              <w:pStyle w:val="Heading9"/>
              <w:tabs>
                <w:tab w:val="clear" w:pos="1450"/>
              </w:tabs>
              <w:spacing w:before="60"/>
              <w:jc w:val="center"/>
              <w:rPr>
                <w:rFonts w:ascii="Arial Narrow" w:hAnsi="Arial Narrow"/>
                <w:bCs/>
                <w:i w:val="0"/>
                <w:iCs w:val="0"/>
                <w:sz w:val="18"/>
                <w:lang w:val="en-GB"/>
              </w:rPr>
            </w:pPr>
            <w:r w:rsidRPr="00A9771F">
              <w:rPr>
                <w:rFonts w:ascii="Arial Narrow" w:hAnsi="Arial Narrow"/>
                <w:bCs/>
                <w:i w:val="0"/>
                <w:iCs w:val="0"/>
                <w:sz w:val="22"/>
                <w:szCs w:val="22"/>
              </w:rPr>
              <w:t>P1</w:t>
            </w:r>
          </w:p>
        </w:tc>
      </w:tr>
      <w:tr w:rsidR="00571EE9" w:rsidRPr="00181ACC" w:rsidTr="006B7473">
        <w:trPr>
          <w:trHeight w:hRule="exact" w:val="1061"/>
          <w:jc w:val="center"/>
        </w:trPr>
        <w:tc>
          <w:tcPr>
            <w:tcW w:w="4438" w:type="dxa"/>
            <w:vMerge/>
            <w:tcBorders>
              <w:left w:val="single" w:sz="6" w:space="0" w:color="auto"/>
              <w:right w:val="single" w:sz="6" w:space="0" w:color="auto"/>
            </w:tcBorders>
            <w:vAlign w:val="center"/>
          </w:tcPr>
          <w:p w:rsidR="00571EE9" w:rsidRPr="00642FB6" w:rsidRDefault="00571EE9" w:rsidP="00925A63">
            <w:pPr>
              <w:spacing w:before="60"/>
              <w:rPr>
                <w:rFonts w:ascii="Arial Narrow" w:hAnsi="Arial Narrow"/>
                <w:sz w:val="18"/>
              </w:rPr>
            </w:pPr>
          </w:p>
        </w:tc>
        <w:tc>
          <w:tcPr>
            <w:tcW w:w="2456" w:type="dxa"/>
            <w:tcBorders>
              <w:left w:val="single" w:sz="6" w:space="0" w:color="auto"/>
              <w:bottom w:val="single" w:sz="4" w:space="0" w:color="auto"/>
            </w:tcBorders>
            <w:vAlign w:val="center"/>
          </w:tcPr>
          <w:p w:rsidR="00571EE9" w:rsidRDefault="00571EE9" w:rsidP="00925A63">
            <w:pPr>
              <w:spacing w:before="60"/>
              <w:jc w:val="right"/>
              <w:rPr>
                <w:rFonts w:ascii="Arial Narrow" w:hAnsi="Arial Narrow"/>
                <w:sz w:val="18"/>
              </w:rPr>
            </w:pPr>
            <w:r w:rsidRPr="00642FB6">
              <w:rPr>
                <w:rFonts w:ascii="Arial Narrow" w:hAnsi="Arial Narrow"/>
                <w:sz w:val="18"/>
              </w:rPr>
              <w:t>No</w:t>
            </w:r>
            <w:r w:rsidR="00073F80">
              <w:rPr>
                <w:rFonts w:ascii="Arial Narrow" w:hAnsi="Arial Narrow"/>
                <w:sz w:val="18"/>
              </w:rPr>
              <w:t>n</w:t>
            </w:r>
          </w:p>
        </w:tc>
        <w:tc>
          <w:tcPr>
            <w:tcW w:w="2626" w:type="dxa"/>
            <w:tcBorders>
              <w:right w:val="single" w:sz="4" w:space="0" w:color="auto"/>
            </w:tcBorders>
            <w:shd w:val="clear" w:color="auto" w:fill="auto"/>
            <w:vAlign w:val="center"/>
          </w:tcPr>
          <w:p w:rsidR="00571EE9" w:rsidRPr="00073F80" w:rsidRDefault="00571EE9" w:rsidP="00925A63">
            <w:pPr>
              <w:spacing w:before="60"/>
              <w:rPr>
                <w:rFonts w:ascii="Arial Narrow" w:hAnsi="Arial Narrow"/>
                <w:sz w:val="18"/>
                <w:lang w:val="fr-CH"/>
              </w:rPr>
            </w:pPr>
            <w:r w:rsidRPr="00073F80">
              <w:rPr>
                <w:rFonts w:ascii="Arial Narrow" w:hAnsi="Arial Narrow"/>
                <w:sz w:val="18"/>
                <w:lang w:val="fr-CH"/>
              </w:rPr>
              <w:t xml:space="preserve">2    </w:t>
            </w:r>
            <w:r w:rsidR="00073F80" w:rsidRPr="00073F80">
              <w:rPr>
                <w:rFonts w:ascii="Arial Narrow" w:hAnsi="Arial Narrow"/>
                <w:i/>
                <w:sz w:val="18"/>
                <w:lang w:val="fr-CH"/>
              </w:rPr>
              <w:t xml:space="preserve"> Si </w:t>
            </w:r>
            <w:r w:rsidRPr="00073F80">
              <w:rPr>
                <w:rFonts w:ascii="Arial Narrow" w:hAnsi="Arial Narrow"/>
                <w:i/>
                <w:sz w:val="18"/>
                <w:lang w:val="fr-CH"/>
              </w:rPr>
              <w:t>No</w:t>
            </w:r>
            <w:r w:rsidR="00073F80" w:rsidRPr="00073F80">
              <w:rPr>
                <w:rFonts w:ascii="Arial Narrow" w:hAnsi="Arial Narrow"/>
                <w:i/>
                <w:sz w:val="18"/>
                <w:lang w:val="fr-CH"/>
              </w:rPr>
              <w:t>n, aller à</w:t>
            </w:r>
            <w:r w:rsidRPr="00073F80">
              <w:rPr>
                <w:rFonts w:ascii="Arial Narrow" w:hAnsi="Arial Narrow"/>
                <w:i/>
                <w:sz w:val="18"/>
                <w:lang w:val="fr-CH"/>
              </w:rPr>
              <w:t xml:space="preserve"> P 4</w:t>
            </w:r>
          </w:p>
        </w:tc>
        <w:tc>
          <w:tcPr>
            <w:tcW w:w="1038" w:type="dxa"/>
            <w:vMerge/>
            <w:tcBorders>
              <w:left w:val="nil"/>
              <w:right w:val="single" w:sz="6" w:space="0" w:color="auto"/>
            </w:tcBorders>
            <w:shd w:val="clear" w:color="auto" w:fill="auto"/>
            <w:vAlign w:val="center"/>
          </w:tcPr>
          <w:p w:rsidR="00571EE9" w:rsidRPr="00073F80" w:rsidRDefault="00571EE9" w:rsidP="00925A63">
            <w:pPr>
              <w:pStyle w:val="Heading9"/>
              <w:tabs>
                <w:tab w:val="clear" w:pos="1450"/>
              </w:tabs>
              <w:spacing w:before="60"/>
              <w:jc w:val="center"/>
              <w:rPr>
                <w:rFonts w:ascii="Arial Narrow" w:hAnsi="Arial Narrow"/>
                <w:bCs/>
                <w:i w:val="0"/>
                <w:iCs w:val="0"/>
                <w:sz w:val="22"/>
                <w:szCs w:val="22"/>
                <w:lang w:val="fr-CH"/>
              </w:rPr>
            </w:pPr>
          </w:p>
        </w:tc>
      </w:tr>
      <w:tr w:rsidR="006B7473" w:rsidRPr="001B2345" w:rsidTr="006B7473">
        <w:trPr>
          <w:trHeight w:hRule="exact" w:val="717"/>
          <w:jc w:val="center"/>
        </w:trPr>
        <w:tc>
          <w:tcPr>
            <w:tcW w:w="4438" w:type="dxa"/>
            <w:tcBorders>
              <w:top w:val="single" w:sz="4" w:space="0" w:color="auto"/>
              <w:left w:val="single" w:sz="6" w:space="0" w:color="auto"/>
              <w:right w:val="single" w:sz="4" w:space="0" w:color="auto"/>
            </w:tcBorders>
            <w:vAlign w:val="center"/>
          </w:tcPr>
          <w:p w:rsidR="006B7473" w:rsidRPr="00326785" w:rsidRDefault="006B7473" w:rsidP="009E0247">
            <w:pPr>
              <w:spacing w:before="60"/>
              <w:rPr>
                <w:rFonts w:ascii="Arial Narrow" w:hAnsi="Arial Narrow"/>
                <w:i/>
                <w:sz w:val="18"/>
                <w:lang w:val="fr-FR"/>
              </w:rPr>
            </w:pPr>
            <w:r w:rsidRPr="00461BAF">
              <w:rPr>
                <w:rFonts w:ascii="Arial Narrow" w:hAnsi="Arial Narrow"/>
                <w:sz w:val="18"/>
                <w:lang w:val="fr-FR"/>
              </w:rPr>
              <w:t>Habituellement, combien de jours par semaine effectuez-vous des activités physiques de forte intensité dans le cadre de votre travail ?</w:t>
            </w:r>
          </w:p>
        </w:tc>
        <w:tc>
          <w:tcPr>
            <w:tcW w:w="2456" w:type="dxa"/>
            <w:tcBorders>
              <w:top w:val="single" w:sz="4" w:space="0" w:color="auto"/>
              <w:left w:val="nil"/>
            </w:tcBorders>
            <w:shd w:val="clear" w:color="auto" w:fill="auto"/>
            <w:vAlign w:val="center"/>
          </w:tcPr>
          <w:p w:rsidR="006B7473" w:rsidRPr="00642FB6" w:rsidRDefault="006B7473" w:rsidP="00561E2E">
            <w:pPr>
              <w:spacing w:before="120"/>
              <w:jc w:val="right"/>
              <w:rPr>
                <w:rFonts w:ascii="Arial Narrow" w:hAnsi="Arial Narrow"/>
                <w:sz w:val="18"/>
              </w:rPr>
            </w:pPr>
            <w:r>
              <w:rPr>
                <w:rFonts w:ascii="Arial Narrow" w:hAnsi="Arial Narrow"/>
                <w:sz w:val="18"/>
              </w:rPr>
              <w:t>Nombre de jours</w:t>
            </w:r>
          </w:p>
        </w:tc>
        <w:tc>
          <w:tcPr>
            <w:tcW w:w="2626" w:type="dxa"/>
            <w:tcBorders>
              <w:top w:val="single" w:sz="4" w:space="0" w:color="auto"/>
              <w:right w:val="single" w:sz="4" w:space="0" w:color="auto"/>
            </w:tcBorders>
            <w:vAlign w:val="bottom"/>
          </w:tcPr>
          <w:p w:rsidR="006B7473" w:rsidRPr="00642FB6" w:rsidRDefault="006B7473" w:rsidP="00561E2E">
            <w:pPr>
              <w:spacing w:before="60"/>
              <w:rPr>
                <w:rFonts w:ascii="Arial Narrow" w:hAnsi="Arial Narrow"/>
                <w:sz w:val="18"/>
              </w:rPr>
            </w:pPr>
            <w:r w:rsidRPr="008B1AA3">
              <w:rPr>
                <w:rFonts w:ascii="Arial Narrow" w:hAnsi="Arial Narrow"/>
                <w:sz w:val="20"/>
                <w:szCs w:val="20"/>
              </w:rPr>
              <w:t>└─┘</w:t>
            </w:r>
          </w:p>
        </w:tc>
        <w:tc>
          <w:tcPr>
            <w:tcW w:w="1038" w:type="dxa"/>
            <w:tcBorders>
              <w:top w:val="single" w:sz="4" w:space="0" w:color="auto"/>
              <w:left w:val="nil"/>
              <w:right w:val="single" w:sz="6" w:space="0" w:color="auto"/>
            </w:tcBorders>
            <w:vAlign w:val="center"/>
          </w:tcPr>
          <w:p w:rsidR="006B7473" w:rsidRPr="00A9771F" w:rsidRDefault="006B7473" w:rsidP="00925A63">
            <w:pPr>
              <w:pStyle w:val="Heading9"/>
              <w:tabs>
                <w:tab w:val="clear" w:pos="1450"/>
              </w:tabs>
              <w:spacing w:before="60"/>
              <w:jc w:val="center"/>
              <w:rPr>
                <w:rFonts w:ascii="Arial Narrow" w:hAnsi="Arial Narrow"/>
                <w:bCs/>
                <w:i w:val="0"/>
                <w:iCs w:val="0"/>
                <w:sz w:val="22"/>
                <w:szCs w:val="22"/>
              </w:rPr>
            </w:pPr>
            <w:r>
              <w:rPr>
                <w:rFonts w:ascii="Arial Narrow" w:hAnsi="Arial Narrow"/>
                <w:bCs/>
                <w:i w:val="0"/>
                <w:iCs w:val="0"/>
                <w:sz w:val="22"/>
                <w:szCs w:val="22"/>
              </w:rPr>
              <w:t>P</w:t>
            </w:r>
            <w:r w:rsidRPr="00A9771F">
              <w:rPr>
                <w:rFonts w:ascii="Arial Narrow" w:hAnsi="Arial Narrow"/>
                <w:bCs/>
                <w:i w:val="0"/>
                <w:iCs w:val="0"/>
                <w:sz w:val="22"/>
                <w:szCs w:val="22"/>
              </w:rPr>
              <w:t>2</w:t>
            </w:r>
          </w:p>
        </w:tc>
      </w:tr>
      <w:tr w:rsidR="006B7473" w:rsidRPr="001B2345" w:rsidTr="00611765">
        <w:trPr>
          <w:trHeight w:val="820"/>
          <w:jc w:val="center"/>
        </w:trPr>
        <w:tc>
          <w:tcPr>
            <w:tcW w:w="4438" w:type="dxa"/>
            <w:tcBorders>
              <w:top w:val="single" w:sz="4" w:space="0" w:color="auto"/>
              <w:left w:val="single" w:sz="6" w:space="0" w:color="auto"/>
              <w:bottom w:val="single" w:sz="4" w:space="0" w:color="auto"/>
              <w:right w:val="single" w:sz="4" w:space="0" w:color="auto"/>
            </w:tcBorders>
            <w:vAlign w:val="center"/>
          </w:tcPr>
          <w:p w:rsidR="006B7473" w:rsidRPr="00326785" w:rsidRDefault="006B7473" w:rsidP="009E0247">
            <w:pPr>
              <w:spacing w:before="60"/>
              <w:rPr>
                <w:rFonts w:ascii="Arial Narrow" w:hAnsi="Arial Narrow"/>
                <w:sz w:val="18"/>
                <w:lang w:val="fr-FR"/>
              </w:rPr>
            </w:pPr>
            <w:r w:rsidRPr="00461BAF">
              <w:rPr>
                <w:rFonts w:ascii="Arial Narrow" w:hAnsi="Arial Narrow"/>
                <w:sz w:val="18"/>
                <w:lang w:val="fr-FR"/>
              </w:rPr>
              <w:t>Lors d’une journée habituelle durant laquelle vous effectuez des activités physiques de forte intensité</w:t>
            </w:r>
            <w:r>
              <w:rPr>
                <w:rFonts w:ascii="Arial Narrow" w:hAnsi="Arial Narrow"/>
                <w:sz w:val="18"/>
                <w:lang w:val="fr-FR"/>
              </w:rPr>
              <w:t xml:space="preserve"> dans le cadre de votre travail</w:t>
            </w:r>
            <w:r w:rsidRPr="00461BAF">
              <w:rPr>
                <w:rFonts w:ascii="Arial Narrow" w:hAnsi="Arial Narrow"/>
                <w:sz w:val="18"/>
                <w:lang w:val="fr-FR"/>
              </w:rPr>
              <w:t>, combien de temps consacrez-vous à ces activités ?</w:t>
            </w:r>
          </w:p>
        </w:tc>
        <w:tc>
          <w:tcPr>
            <w:tcW w:w="2456" w:type="dxa"/>
            <w:tcBorders>
              <w:top w:val="single" w:sz="4" w:space="0" w:color="auto"/>
              <w:left w:val="nil"/>
              <w:bottom w:val="single" w:sz="4" w:space="0" w:color="auto"/>
            </w:tcBorders>
            <w:vAlign w:val="center"/>
          </w:tcPr>
          <w:p w:rsidR="006B7473" w:rsidRPr="00642FB6" w:rsidRDefault="006B7473" w:rsidP="00925A63">
            <w:pPr>
              <w:spacing w:before="160"/>
              <w:jc w:val="right"/>
              <w:rPr>
                <w:rFonts w:ascii="Arial Narrow" w:hAnsi="Arial Narrow"/>
                <w:sz w:val="18"/>
              </w:rPr>
            </w:pPr>
            <w:r>
              <w:rPr>
                <w:rFonts w:ascii="Arial Narrow" w:hAnsi="Arial Narrow"/>
                <w:sz w:val="18"/>
              </w:rPr>
              <w:t>Heures : minutes</w:t>
            </w:r>
          </w:p>
        </w:tc>
        <w:tc>
          <w:tcPr>
            <w:tcW w:w="2626" w:type="dxa"/>
            <w:tcBorders>
              <w:top w:val="single" w:sz="4" w:space="0" w:color="auto"/>
              <w:bottom w:val="single" w:sz="4" w:space="0" w:color="auto"/>
              <w:right w:val="single" w:sz="4" w:space="0" w:color="auto"/>
            </w:tcBorders>
            <w:shd w:val="clear" w:color="auto" w:fill="auto"/>
            <w:vAlign w:val="bottom"/>
          </w:tcPr>
          <w:p w:rsidR="006B7473" w:rsidRDefault="006B7473" w:rsidP="00B43CE7">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6B7473" w:rsidRPr="00642FB6" w:rsidRDefault="00260C21" w:rsidP="00B43CE7">
            <w:pPr>
              <w:spacing w:before="60"/>
              <w:rPr>
                <w:rFonts w:ascii="Arial Narrow" w:hAnsi="Arial Narrow"/>
                <w:sz w:val="18"/>
              </w:rPr>
            </w:pPr>
            <w:r>
              <w:rPr>
                <w:rFonts w:ascii="Arial Narrow" w:hAnsi="Arial Narrow"/>
                <w:sz w:val="18"/>
                <w:szCs w:val="18"/>
              </w:rPr>
              <w:t>H</w:t>
            </w:r>
            <w:r w:rsidR="006B7473">
              <w:rPr>
                <w:rFonts w:ascii="Arial Narrow" w:hAnsi="Arial Narrow"/>
                <w:sz w:val="18"/>
                <w:szCs w:val="18"/>
              </w:rPr>
              <w:t>rs</w:t>
            </w:r>
            <w:r>
              <w:rPr>
                <w:rFonts w:ascii="Arial Narrow" w:hAnsi="Arial Narrow"/>
                <w:sz w:val="18"/>
                <w:szCs w:val="18"/>
              </w:rPr>
              <w:t xml:space="preserve">                 </w:t>
            </w:r>
            <w:r w:rsidR="006B7473">
              <w:rPr>
                <w:rFonts w:ascii="Arial Narrow" w:hAnsi="Arial Narrow"/>
                <w:sz w:val="18"/>
                <w:szCs w:val="18"/>
              </w:rPr>
              <w:t>mins</w:t>
            </w:r>
          </w:p>
        </w:tc>
        <w:tc>
          <w:tcPr>
            <w:tcW w:w="1038" w:type="dxa"/>
            <w:tcBorders>
              <w:top w:val="single" w:sz="4" w:space="0" w:color="auto"/>
              <w:left w:val="nil"/>
              <w:bottom w:val="single" w:sz="4" w:space="0" w:color="auto"/>
              <w:right w:val="single" w:sz="6" w:space="0" w:color="auto"/>
            </w:tcBorders>
            <w:shd w:val="clear" w:color="auto" w:fill="auto"/>
            <w:vAlign w:val="center"/>
          </w:tcPr>
          <w:p w:rsidR="006B7473" w:rsidRPr="00F35515" w:rsidRDefault="006B7473" w:rsidP="00925A63">
            <w:pPr>
              <w:tabs>
                <w:tab w:val="right" w:pos="1450"/>
              </w:tabs>
              <w:jc w:val="center"/>
              <w:rPr>
                <w:rFonts w:ascii="Arial Narrow" w:hAnsi="Arial Narrow"/>
                <w:bCs/>
                <w:iCs/>
                <w:sz w:val="22"/>
              </w:rPr>
            </w:pPr>
            <w:r>
              <w:rPr>
                <w:rFonts w:ascii="Arial Narrow" w:hAnsi="Arial Narrow"/>
                <w:bCs/>
                <w:iCs/>
                <w:sz w:val="22"/>
              </w:rPr>
              <w:t>P</w:t>
            </w:r>
            <w:r w:rsidRPr="00F35515">
              <w:rPr>
                <w:rFonts w:ascii="Arial Narrow" w:hAnsi="Arial Narrow"/>
                <w:bCs/>
                <w:iCs/>
                <w:sz w:val="22"/>
              </w:rPr>
              <w:t>3</w:t>
            </w:r>
            <w:r>
              <w:rPr>
                <w:rFonts w:ascii="Arial Narrow" w:hAnsi="Arial Narrow"/>
                <w:bCs/>
                <w:iCs/>
                <w:sz w:val="22"/>
              </w:rPr>
              <w:br/>
              <w:t>(a-b)</w:t>
            </w:r>
          </w:p>
        </w:tc>
      </w:tr>
      <w:tr w:rsidR="006B7473" w:rsidRPr="001B2345" w:rsidTr="00611765">
        <w:trPr>
          <w:trHeight w:hRule="exact" w:val="624"/>
          <w:jc w:val="center"/>
        </w:trPr>
        <w:tc>
          <w:tcPr>
            <w:tcW w:w="4438" w:type="dxa"/>
            <w:vMerge w:val="restart"/>
            <w:tcBorders>
              <w:top w:val="single" w:sz="4" w:space="0" w:color="auto"/>
              <w:left w:val="single" w:sz="6" w:space="0" w:color="auto"/>
              <w:right w:val="single" w:sz="4" w:space="0" w:color="auto"/>
            </w:tcBorders>
            <w:vAlign w:val="center"/>
          </w:tcPr>
          <w:p w:rsidR="006B7473" w:rsidRPr="00461BAF" w:rsidRDefault="006B7473" w:rsidP="001C4502">
            <w:pPr>
              <w:spacing w:before="60"/>
              <w:rPr>
                <w:rFonts w:ascii="Arial Narrow" w:hAnsi="Arial Narrow"/>
                <w:sz w:val="18"/>
                <w:lang w:val="fr-FR"/>
              </w:rPr>
            </w:pPr>
            <w:r w:rsidRPr="00461BAF">
              <w:rPr>
                <w:rFonts w:ascii="Arial Narrow" w:hAnsi="Arial Narrow"/>
                <w:sz w:val="18"/>
                <w:lang w:val="fr-FR"/>
              </w:rPr>
              <w:t xml:space="preserve">Est-ce que votre travail implique des activités physiques d'intensité modérée, qui nécessitent une </w:t>
            </w:r>
            <w:r>
              <w:rPr>
                <w:rFonts w:ascii="Arial Narrow" w:hAnsi="Arial Narrow"/>
                <w:sz w:val="18"/>
                <w:lang w:val="fr-FR"/>
              </w:rPr>
              <w:t xml:space="preserve">petite </w:t>
            </w:r>
            <w:r w:rsidRPr="00461BAF">
              <w:rPr>
                <w:rFonts w:ascii="Arial Narrow" w:hAnsi="Arial Narrow"/>
                <w:sz w:val="18"/>
                <w:lang w:val="fr-FR"/>
              </w:rPr>
              <w:t>augmentation de la respiration ou du rythme cardiaque</w:t>
            </w:r>
            <w:r>
              <w:rPr>
                <w:rFonts w:ascii="Arial Narrow" w:hAnsi="Arial Narrow"/>
                <w:sz w:val="18"/>
                <w:lang w:val="fr-FR"/>
              </w:rPr>
              <w:t>,</w:t>
            </w:r>
            <w:r w:rsidRPr="00461BAF">
              <w:rPr>
                <w:rFonts w:ascii="Arial Narrow" w:hAnsi="Arial Narrow"/>
                <w:sz w:val="18"/>
                <w:lang w:val="fr-FR"/>
              </w:rPr>
              <w:t xml:space="preserve"> comme une marche rapide ou </w:t>
            </w:r>
            <w:r w:rsidRPr="00326785">
              <w:rPr>
                <w:rFonts w:ascii="Arial Narrow" w:hAnsi="Arial Narrow"/>
                <w:i/>
                <w:iCs/>
                <w:sz w:val="18"/>
                <w:lang w:val="fr-FR"/>
              </w:rPr>
              <w:t>soulever une charge légère</w:t>
            </w:r>
            <w:r w:rsidRPr="00461BAF">
              <w:rPr>
                <w:rFonts w:ascii="Arial Narrow" w:hAnsi="Arial Narrow"/>
                <w:sz w:val="18"/>
                <w:lang w:val="fr-FR"/>
              </w:rPr>
              <w:t xml:space="preserve"> durant au moins 10 minutes d’affilée ? </w:t>
            </w:r>
          </w:p>
          <w:p w:rsidR="006B7473" w:rsidRPr="006B7473" w:rsidRDefault="006B7473" w:rsidP="009E0247">
            <w:pPr>
              <w:spacing w:before="60"/>
              <w:rPr>
                <w:rFonts w:ascii="Arial Narrow" w:hAnsi="Arial Narrow"/>
                <w:i/>
                <w:sz w:val="18"/>
                <w:lang w:val="fr-CH"/>
              </w:rPr>
            </w:pPr>
            <w:r w:rsidRPr="00326785">
              <w:rPr>
                <w:rFonts w:ascii="Arial Narrow" w:hAnsi="Arial Narrow"/>
                <w:i/>
                <w:sz w:val="18"/>
                <w:lang w:val="fr-FR"/>
              </w:rPr>
              <w:t>(MONTRER LES CARTES)</w:t>
            </w:r>
          </w:p>
        </w:tc>
        <w:tc>
          <w:tcPr>
            <w:tcW w:w="2456" w:type="dxa"/>
            <w:tcBorders>
              <w:top w:val="single" w:sz="4" w:space="0" w:color="auto"/>
              <w:left w:val="nil"/>
            </w:tcBorders>
            <w:vAlign w:val="center"/>
          </w:tcPr>
          <w:p w:rsidR="006B7473" w:rsidRPr="00642FB6" w:rsidRDefault="006B7473" w:rsidP="00925A63">
            <w:pPr>
              <w:spacing w:before="60"/>
              <w:jc w:val="right"/>
              <w:rPr>
                <w:rFonts w:ascii="Arial Narrow" w:hAnsi="Arial Narrow"/>
                <w:sz w:val="18"/>
              </w:rPr>
            </w:pPr>
            <w:r>
              <w:rPr>
                <w:rFonts w:ascii="Arial Narrow" w:hAnsi="Arial Narrow"/>
                <w:sz w:val="18"/>
              </w:rPr>
              <w:t>Oui</w:t>
            </w:r>
          </w:p>
        </w:tc>
        <w:tc>
          <w:tcPr>
            <w:tcW w:w="2626" w:type="dxa"/>
            <w:tcBorders>
              <w:top w:val="single" w:sz="4" w:space="0" w:color="auto"/>
              <w:right w:val="single" w:sz="4" w:space="0" w:color="auto"/>
            </w:tcBorders>
            <w:shd w:val="clear" w:color="auto" w:fill="auto"/>
            <w:vAlign w:val="center"/>
          </w:tcPr>
          <w:p w:rsidR="006B7473" w:rsidRPr="00642FB6" w:rsidRDefault="006B7473" w:rsidP="00925A63">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6B7473" w:rsidRPr="001B2345" w:rsidRDefault="006B7473" w:rsidP="00925A63">
            <w:pPr>
              <w:jc w:val="center"/>
              <w:rPr>
                <w:rFonts w:ascii="Arial Narrow" w:hAnsi="Arial Narrow"/>
                <w:bCs/>
                <w:sz w:val="22"/>
                <w:szCs w:val="22"/>
              </w:rPr>
            </w:pPr>
            <w:r>
              <w:rPr>
                <w:rFonts w:ascii="Arial Narrow" w:hAnsi="Arial Narrow"/>
                <w:bCs/>
                <w:sz w:val="22"/>
                <w:szCs w:val="22"/>
              </w:rPr>
              <w:t>P4</w:t>
            </w:r>
          </w:p>
        </w:tc>
      </w:tr>
      <w:tr w:rsidR="006B7473" w:rsidRPr="00181ACC" w:rsidTr="006B7473">
        <w:trPr>
          <w:trHeight w:hRule="exact" w:val="1065"/>
          <w:jc w:val="center"/>
        </w:trPr>
        <w:tc>
          <w:tcPr>
            <w:tcW w:w="4438" w:type="dxa"/>
            <w:vMerge/>
            <w:tcBorders>
              <w:left w:val="single" w:sz="6" w:space="0" w:color="auto"/>
              <w:bottom w:val="single" w:sz="6" w:space="0" w:color="auto"/>
              <w:right w:val="single" w:sz="4" w:space="0" w:color="auto"/>
            </w:tcBorders>
            <w:vAlign w:val="center"/>
          </w:tcPr>
          <w:p w:rsidR="006B7473" w:rsidRPr="00642FB6" w:rsidRDefault="006B7473" w:rsidP="00925A63">
            <w:pPr>
              <w:spacing w:before="60"/>
              <w:rPr>
                <w:rFonts w:ascii="Arial Narrow" w:hAnsi="Arial Narrow"/>
                <w:sz w:val="18"/>
              </w:rPr>
            </w:pPr>
          </w:p>
        </w:tc>
        <w:tc>
          <w:tcPr>
            <w:tcW w:w="2456" w:type="dxa"/>
            <w:tcBorders>
              <w:left w:val="nil"/>
              <w:bottom w:val="single" w:sz="6" w:space="0" w:color="auto"/>
            </w:tcBorders>
            <w:vAlign w:val="center"/>
          </w:tcPr>
          <w:p w:rsidR="006B7473" w:rsidRDefault="006B7473" w:rsidP="00925A63">
            <w:pPr>
              <w:spacing w:before="60"/>
              <w:jc w:val="right"/>
              <w:rPr>
                <w:rFonts w:ascii="Arial Narrow" w:hAnsi="Arial Narrow"/>
                <w:sz w:val="18"/>
              </w:rPr>
            </w:pPr>
            <w:r w:rsidRPr="00642FB6">
              <w:rPr>
                <w:rFonts w:ascii="Arial Narrow" w:hAnsi="Arial Narrow"/>
                <w:sz w:val="18"/>
              </w:rPr>
              <w:t>No</w:t>
            </w:r>
            <w:r>
              <w:rPr>
                <w:rFonts w:ascii="Arial Narrow" w:hAnsi="Arial Narrow"/>
                <w:sz w:val="18"/>
              </w:rPr>
              <w:t>n</w:t>
            </w:r>
          </w:p>
        </w:tc>
        <w:tc>
          <w:tcPr>
            <w:tcW w:w="2626" w:type="dxa"/>
            <w:tcBorders>
              <w:bottom w:val="single" w:sz="6" w:space="0" w:color="auto"/>
              <w:right w:val="single" w:sz="4" w:space="0" w:color="auto"/>
            </w:tcBorders>
            <w:shd w:val="clear" w:color="auto" w:fill="auto"/>
            <w:vAlign w:val="center"/>
          </w:tcPr>
          <w:p w:rsidR="006B7473" w:rsidRPr="00073F80" w:rsidRDefault="006B7473" w:rsidP="00925A63">
            <w:pPr>
              <w:spacing w:before="60"/>
              <w:ind w:right="90"/>
              <w:rPr>
                <w:rFonts w:ascii="Arial Narrow" w:hAnsi="Arial Narrow"/>
                <w:sz w:val="18"/>
                <w:lang w:val="fr-CH"/>
              </w:rPr>
            </w:pPr>
            <w:r w:rsidRPr="00073F80">
              <w:rPr>
                <w:rFonts w:ascii="Arial Narrow" w:hAnsi="Arial Narrow"/>
                <w:iCs/>
                <w:sz w:val="18"/>
                <w:lang w:val="fr-CH"/>
              </w:rPr>
              <w:t>2</w:t>
            </w:r>
            <w:r w:rsidRPr="00073F80">
              <w:rPr>
                <w:rFonts w:ascii="Arial Narrow" w:hAnsi="Arial Narrow"/>
                <w:i/>
                <w:sz w:val="18"/>
                <w:lang w:val="fr-CH"/>
              </w:rPr>
              <w:t xml:space="preserve">      Si Non, aller à </w:t>
            </w:r>
            <w:r>
              <w:rPr>
                <w:rFonts w:ascii="Arial Narrow" w:hAnsi="Arial Narrow"/>
                <w:i/>
                <w:sz w:val="18"/>
                <w:lang w:val="fr-CH"/>
              </w:rPr>
              <w:t>P7</w:t>
            </w:r>
          </w:p>
        </w:tc>
        <w:tc>
          <w:tcPr>
            <w:tcW w:w="1038" w:type="dxa"/>
            <w:vMerge/>
            <w:tcBorders>
              <w:left w:val="nil"/>
              <w:bottom w:val="single" w:sz="6" w:space="0" w:color="auto"/>
              <w:right w:val="single" w:sz="6" w:space="0" w:color="auto"/>
            </w:tcBorders>
            <w:shd w:val="clear" w:color="auto" w:fill="auto"/>
            <w:vAlign w:val="center"/>
          </w:tcPr>
          <w:p w:rsidR="006B7473" w:rsidRPr="00073F80" w:rsidRDefault="006B7473" w:rsidP="00925A63">
            <w:pPr>
              <w:jc w:val="center"/>
              <w:rPr>
                <w:rFonts w:ascii="Arial Narrow" w:hAnsi="Arial Narrow"/>
                <w:bCs/>
                <w:sz w:val="22"/>
                <w:szCs w:val="22"/>
                <w:lang w:val="fr-CH"/>
              </w:rPr>
            </w:pPr>
          </w:p>
        </w:tc>
      </w:tr>
      <w:tr w:rsidR="006B7473" w:rsidRPr="001B2345" w:rsidTr="006B7473">
        <w:trPr>
          <w:trHeight w:hRule="exact" w:val="726"/>
          <w:jc w:val="center"/>
        </w:trPr>
        <w:tc>
          <w:tcPr>
            <w:tcW w:w="4438" w:type="dxa"/>
            <w:tcBorders>
              <w:top w:val="single" w:sz="6" w:space="0" w:color="auto"/>
              <w:left w:val="single" w:sz="6" w:space="0" w:color="auto"/>
              <w:bottom w:val="single" w:sz="6" w:space="0" w:color="auto"/>
              <w:right w:val="single" w:sz="6" w:space="0" w:color="auto"/>
            </w:tcBorders>
            <w:vAlign w:val="center"/>
          </w:tcPr>
          <w:p w:rsidR="006B7473" w:rsidRPr="00EC2CBC" w:rsidRDefault="006B7473" w:rsidP="009E0247">
            <w:pPr>
              <w:spacing w:before="60"/>
              <w:rPr>
                <w:rFonts w:ascii="Arial Narrow" w:hAnsi="Arial Narrow"/>
                <w:sz w:val="18"/>
                <w:lang w:val="fr-FR"/>
              </w:rPr>
            </w:pPr>
            <w:r w:rsidRPr="00461BAF">
              <w:rPr>
                <w:rFonts w:ascii="Arial Narrow" w:hAnsi="Arial Narrow"/>
                <w:sz w:val="18"/>
                <w:lang w:val="fr-FR"/>
              </w:rPr>
              <w:t>Habituellement, combien de jours par semaine effectuez-vous des activités physiques</w:t>
            </w:r>
            <w:r>
              <w:rPr>
                <w:rFonts w:ascii="Arial Narrow" w:hAnsi="Arial Narrow"/>
                <w:sz w:val="18"/>
                <w:lang w:val="fr-FR"/>
              </w:rPr>
              <w:t xml:space="preserve"> d'</w:t>
            </w:r>
            <w:r w:rsidRPr="00461BAF">
              <w:rPr>
                <w:rFonts w:ascii="Arial Narrow" w:hAnsi="Arial Narrow"/>
                <w:sz w:val="18"/>
                <w:lang w:val="fr-FR"/>
              </w:rPr>
              <w:t>intensité</w:t>
            </w:r>
            <w:r>
              <w:rPr>
                <w:rFonts w:ascii="Arial Narrow" w:hAnsi="Arial Narrow"/>
                <w:sz w:val="18"/>
                <w:lang w:val="fr-FR"/>
              </w:rPr>
              <w:t xml:space="preserve"> modérée</w:t>
            </w:r>
            <w:r w:rsidRPr="00461BAF">
              <w:rPr>
                <w:rFonts w:ascii="Arial Narrow" w:hAnsi="Arial Narrow"/>
                <w:sz w:val="18"/>
                <w:lang w:val="fr-FR"/>
              </w:rPr>
              <w:t xml:space="preserve"> dans le cadre de votre travail ?</w:t>
            </w:r>
          </w:p>
        </w:tc>
        <w:tc>
          <w:tcPr>
            <w:tcW w:w="2456" w:type="dxa"/>
            <w:tcBorders>
              <w:top w:val="single" w:sz="6" w:space="0" w:color="auto"/>
              <w:left w:val="single" w:sz="6" w:space="0" w:color="auto"/>
              <w:bottom w:val="single" w:sz="6" w:space="0" w:color="auto"/>
            </w:tcBorders>
            <w:vAlign w:val="center"/>
          </w:tcPr>
          <w:p w:rsidR="006B7473" w:rsidRPr="00642FB6" w:rsidRDefault="006B7473" w:rsidP="00925A63">
            <w:pPr>
              <w:spacing w:before="60"/>
              <w:jc w:val="right"/>
              <w:rPr>
                <w:rFonts w:ascii="Arial Narrow" w:hAnsi="Arial Narrow"/>
                <w:sz w:val="18"/>
              </w:rPr>
            </w:pPr>
            <w:r>
              <w:rPr>
                <w:rFonts w:ascii="Arial Narrow" w:hAnsi="Arial Narrow"/>
                <w:sz w:val="18"/>
              </w:rPr>
              <w:t>Nombre de jours</w:t>
            </w:r>
          </w:p>
        </w:tc>
        <w:tc>
          <w:tcPr>
            <w:tcW w:w="2626" w:type="dxa"/>
            <w:tcBorders>
              <w:top w:val="single" w:sz="6" w:space="0" w:color="auto"/>
              <w:bottom w:val="single" w:sz="6" w:space="0" w:color="auto"/>
              <w:right w:val="single" w:sz="6" w:space="0" w:color="auto"/>
            </w:tcBorders>
            <w:shd w:val="clear" w:color="auto" w:fill="auto"/>
            <w:vAlign w:val="bottom"/>
          </w:tcPr>
          <w:p w:rsidR="006B7473" w:rsidRPr="00642FB6" w:rsidRDefault="006B7473" w:rsidP="00561E2E">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P5</w:t>
            </w:r>
          </w:p>
        </w:tc>
      </w:tr>
      <w:tr w:rsidR="006B7473" w:rsidRPr="001B2345" w:rsidTr="00611765">
        <w:trPr>
          <w:trHeight w:val="810"/>
          <w:jc w:val="center"/>
        </w:trPr>
        <w:tc>
          <w:tcPr>
            <w:tcW w:w="4438" w:type="dxa"/>
            <w:tcBorders>
              <w:top w:val="single" w:sz="6" w:space="0" w:color="auto"/>
              <w:left w:val="single" w:sz="6" w:space="0" w:color="auto"/>
              <w:bottom w:val="single" w:sz="6" w:space="0" w:color="auto"/>
              <w:right w:val="single" w:sz="6" w:space="0" w:color="auto"/>
            </w:tcBorders>
            <w:vAlign w:val="center"/>
          </w:tcPr>
          <w:p w:rsidR="006B7473" w:rsidRPr="00F95922" w:rsidRDefault="006B7473" w:rsidP="009E0247">
            <w:pPr>
              <w:spacing w:before="60"/>
              <w:rPr>
                <w:rFonts w:ascii="Arial Narrow" w:hAnsi="Arial Narrow"/>
                <w:sz w:val="18"/>
                <w:lang w:val="fr-FR"/>
              </w:rPr>
            </w:pPr>
            <w:r w:rsidRPr="00461BAF">
              <w:rPr>
                <w:rFonts w:ascii="Arial Narrow" w:hAnsi="Arial Narrow"/>
                <w:sz w:val="18"/>
                <w:lang w:val="fr-FR"/>
              </w:rPr>
              <w:t>Lors d’une journée habituelle durant laquelle vous effectuez des activités physiques d'intensité modérée</w:t>
            </w:r>
            <w:r>
              <w:rPr>
                <w:rFonts w:ascii="Arial Narrow" w:hAnsi="Arial Narrow"/>
                <w:sz w:val="18"/>
                <w:lang w:val="fr-FR"/>
              </w:rPr>
              <w:t xml:space="preserve"> dans le cadre de votre travail</w:t>
            </w:r>
            <w:r w:rsidRPr="00461BAF">
              <w:rPr>
                <w:rFonts w:ascii="Arial Narrow" w:hAnsi="Arial Narrow"/>
                <w:sz w:val="18"/>
                <w:lang w:val="fr-FR"/>
              </w:rPr>
              <w:t>, combien de temps consacrez-vous à ces activités ?</w:t>
            </w:r>
          </w:p>
        </w:tc>
        <w:tc>
          <w:tcPr>
            <w:tcW w:w="2456" w:type="dxa"/>
            <w:tcBorders>
              <w:top w:val="single" w:sz="6" w:space="0" w:color="auto"/>
              <w:left w:val="single" w:sz="6" w:space="0" w:color="auto"/>
              <w:bottom w:val="single" w:sz="6" w:space="0" w:color="auto"/>
            </w:tcBorders>
            <w:vAlign w:val="center"/>
          </w:tcPr>
          <w:p w:rsidR="006B7473" w:rsidRPr="00642FB6" w:rsidRDefault="006B7473" w:rsidP="00925A63">
            <w:pPr>
              <w:spacing w:before="160"/>
              <w:jc w:val="right"/>
              <w:rPr>
                <w:rFonts w:ascii="Arial Narrow" w:hAnsi="Arial Narrow"/>
                <w:sz w:val="18"/>
              </w:rPr>
            </w:pPr>
            <w:r>
              <w:rPr>
                <w:rFonts w:ascii="Arial Narrow" w:hAnsi="Arial Narrow"/>
                <w:sz w:val="18"/>
              </w:rPr>
              <w:t>Heures : minutes</w:t>
            </w:r>
          </w:p>
        </w:tc>
        <w:tc>
          <w:tcPr>
            <w:tcW w:w="2626" w:type="dxa"/>
            <w:tcBorders>
              <w:top w:val="single" w:sz="6" w:space="0" w:color="auto"/>
              <w:bottom w:val="single" w:sz="6" w:space="0" w:color="auto"/>
              <w:right w:val="single" w:sz="6" w:space="0" w:color="auto"/>
            </w:tcBorders>
            <w:shd w:val="clear" w:color="auto" w:fill="auto"/>
            <w:vAlign w:val="bottom"/>
          </w:tcPr>
          <w:p w:rsidR="006B7473" w:rsidRDefault="006B7473" w:rsidP="00B43CE7">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6B7473" w:rsidRPr="00642FB6" w:rsidRDefault="00260C21" w:rsidP="00B43CE7">
            <w:pPr>
              <w:spacing w:before="60"/>
              <w:rPr>
                <w:rFonts w:ascii="Arial Narrow" w:hAnsi="Arial Narrow"/>
                <w:sz w:val="18"/>
              </w:rPr>
            </w:pPr>
            <w:r>
              <w:rPr>
                <w:rFonts w:ascii="Arial Narrow" w:hAnsi="Arial Narrow"/>
                <w:sz w:val="18"/>
                <w:szCs w:val="18"/>
              </w:rPr>
              <w:t>H</w:t>
            </w:r>
            <w:r w:rsidR="006B7473">
              <w:rPr>
                <w:rFonts w:ascii="Arial Narrow" w:hAnsi="Arial Narrow"/>
                <w:sz w:val="18"/>
                <w:szCs w:val="18"/>
              </w:rPr>
              <w:t>rs</w:t>
            </w:r>
            <w:r>
              <w:rPr>
                <w:rFonts w:ascii="Arial Narrow" w:hAnsi="Arial Narrow"/>
                <w:sz w:val="18"/>
                <w:szCs w:val="18"/>
              </w:rPr>
              <w:t xml:space="preserve">               </w:t>
            </w:r>
            <w:r w:rsidR="006B7473">
              <w:rPr>
                <w:rFonts w:ascii="Arial Narrow" w:hAnsi="Arial Narrow"/>
                <w:sz w:val="18"/>
                <w:szCs w:val="18"/>
              </w:rPr>
              <w:t>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P6</w:t>
            </w:r>
            <w:r>
              <w:rPr>
                <w:rFonts w:ascii="Arial Narrow" w:hAnsi="Arial Narrow"/>
                <w:bCs/>
                <w:sz w:val="22"/>
                <w:szCs w:val="22"/>
              </w:rPr>
              <w:br/>
              <w:t>(a-b)</w:t>
            </w:r>
          </w:p>
        </w:tc>
      </w:tr>
      <w:tr w:rsidR="00A9771F" w:rsidRPr="00181ACC" w:rsidTr="00A9771F">
        <w:trPr>
          <w:trHeight w:val="163"/>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A9771F" w:rsidRPr="006B7473" w:rsidRDefault="006B7473" w:rsidP="00A9771F">
            <w:pPr>
              <w:rPr>
                <w:rFonts w:ascii="Arial Narrow" w:hAnsi="Arial Narrow"/>
                <w:b/>
                <w:sz w:val="20"/>
                <w:szCs w:val="20"/>
                <w:lang w:val="fr-CH"/>
              </w:rPr>
            </w:pPr>
            <w:r w:rsidRPr="00461BAF">
              <w:rPr>
                <w:rFonts w:ascii="Arial Narrow" w:hAnsi="Arial Narrow"/>
                <w:b/>
                <w:sz w:val="20"/>
                <w:szCs w:val="20"/>
                <w:lang w:val="fr-FR"/>
              </w:rPr>
              <w:t>Se déplacer d'un endroit à l'autre</w:t>
            </w:r>
          </w:p>
        </w:tc>
      </w:tr>
      <w:tr w:rsidR="00A9771F" w:rsidRPr="00181ACC" w:rsidTr="00925A63">
        <w:trPr>
          <w:trHeight w:val="810"/>
          <w:jc w:val="center"/>
        </w:trPr>
        <w:tc>
          <w:tcPr>
            <w:tcW w:w="10558" w:type="dxa"/>
            <w:gridSpan w:val="4"/>
            <w:tcBorders>
              <w:top w:val="single" w:sz="6" w:space="0" w:color="auto"/>
              <w:left w:val="single" w:sz="6" w:space="0" w:color="auto"/>
              <w:bottom w:val="single" w:sz="6" w:space="0" w:color="auto"/>
              <w:right w:val="single" w:sz="6" w:space="0" w:color="auto"/>
            </w:tcBorders>
          </w:tcPr>
          <w:p w:rsidR="006B7473" w:rsidRPr="00461BAF" w:rsidRDefault="006B7473" w:rsidP="006B7473">
            <w:pPr>
              <w:rPr>
                <w:rFonts w:ascii="Arial Narrow" w:hAnsi="Arial Narrow"/>
                <w:sz w:val="20"/>
                <w:szCs w:val="20"/>
                <w:lang w:val="fr-FR"/>
              </w:rPr>
            </w:pPr>
            <w:r w:rsidRPr="00461BAF">
              <w:rPr>
                <w:rFonts w:ascii="Arial Narrow" w:hAnsi="Arial Narrow"/>
                <w:sz w:val="20"/>
                <w:szCs w:val="20"/>
                <w:lang w:val="fr-FR"/>
              </w:rPr>
              <w:t>Les questions suivantes excluent les activités physiques dans le cadre de votre travail, que vous avez déjà mentionnées.</w:t>
            </w:r>
          </w:p>
          <w:p w:rsidR="00A9771F" w:rsidRPr="001D79DA" w:rsidRDefault="006B7473" w:rsidP="001C4502">
            <w:pPr>
              <w:rPr>
                <w:rFonts w:ascii="Arial Narrow" w:hAnsi="Arial Narrow"/>
                <w:i/>
                <w:iCs/>
                <w:color w:val="FF6600"/>
                <w:sz w:val="18"/>
                <w:szCs w:val="18"/>
                <w:lang w:val="fr-FR"/>
              </w:rPr>
            </w:pPr>
            <w:r w:rsidRPr="00461BAF">
              <w:rPr>
                <w:rFonts w:ascii="Arial Narrow" w:hAnsi="Arial Narrow"/>
                <w:sz w:val="20"/>
                <w:szCs w:val="20"/>
                <w:lang w:val="fr-FR"/>
              </w:rPr>
              <w:t>Maintenant, je voudrais connaître votre façon habituelle de vous déplacer d'un endroit à l'autre ; par exemple pour aller au travail, faire des courses, aller au marché, aller à votre lieu consacré au culte.</w:t>
            </w:r>
          </w:p>
        </w:tc>
      </w:tr>
      <w:tr w:rsidR="006B7473" w:rsidRPr="001B2345" w:rsidTr="00611765">
        <w:trPr>
          <w:trHeight w:val="405"/>
          <w:jc w:val="center"/>
        </w:trPr>
        <w:tc>
          <w:tcPr>
            <w:tcW w:w="4438" w:type="dxa"/>
            <w:vMerge w:val="restart"/>
            <w:tcBorders>
              <w:top w:val="single" w:sz="6" w:space="0" w:color="auto"/>
              <w:left w:val="single" w:sz="6" w:space="0" w:color="auto"/>
              <w:right w:val="single" w:sz="6" w:space="0" w:color="auto"/>
            </w:tcBorders>
            <w:vAlign w:val="center"/>
          </w:tcPr>
          <w:p w:rsidR="006B7473" w:rsidRPr="00543214" w:rsidRDefault="006B7473" w:rsidP="009E0247">
            <w:pPr>
              <w:spacing w:before="60"/>
              <w:rPr>
                <w:rFonts w:ascii="Arial Narrow" w:hAnsi="Arial Narrow"/>
                <w:i/>
                <w:iCs/>
                <w:color w:val="FF6600"/>
                <w:sz w:val="18"/>
                <w:lang w:val="fr-FR"/>
              </w:rPr>
            </w:pPr>
            <w:r w:rsidRPr="00461BAF">
              <w:rPr>
                <w:rFonts w:ascii="Arial Narrow" w:hAnsi="Arial Narrow"/>
                <w:sz w:val="18"/>
                <w:lang w:val="fr-FR"/>
              </w:rPr>
              <w:t>Est-ce que vous effectuez des trajets d’au moins 10 minutes à pied ou à vélo ?</w:t>
            </w:r>
          </w:p>
        </w:tc>
        <w:tc>
          <w:tcPr>
            <w:tcW w:w="2456" w:type="dxa"/>
            <w:tcBorders>
              <w:top w:val="single" w:sz="6" w:space="0" w:color="auto"/>
              <w:left w:val="single" w:sz="6" w:space="0" w:color="auto"/>
            </w:tcBorders>
            <w:vAlign w:val="center"/>
          </w:tcPr>
          <w:p w:rsidR="006B7473" w:rsidRPr="00642FB6" w:rsidRDefault="006B7473" w:rsidP="00925A63">
            <w:pPr>
              <w:spacing w:before="60"/>
              <w:jc w:val="right"/>
              <w:rPr>
                <w:rFonts w:ascii="Arial Narrow" w:hAnsi="Arial Narrow"/>
                <w:sz w:val="18"/>
              </w:rPr>
            </w:pPr>
            <w:r>
              <w:rPr>
                <w:rFonts w:ascii="Arial Narrow" w:hAnsi="Arial Narrow"/>
                <w:sz w:val="18"/>
              </w:rPr>
              <w:t>Oui</w:t>
            </w:r>
          </w:p>
        </w:tc>
        <w:tc>
          <w:tcPr>
            <w:tcW w:w="2626" w:type="dxa"/>
            <w:tcBorders>
              <w:top w:val="single" w:sz="6" w:space="0" w:color="auto"/>
              <w:left w:val="nil"/>
              <w:right w:val="single" w:sz="6" w:space="0" w:color="auto"/>
            </w:tcBorders>
            <w:shd w:val="clear" w:color="auto" w:fill="auto"/>
            <w:vAlign w:val="center"/>
          </w:tcPr>
          <w:p w:rsidR="006B7473" w:rsidRPr="00642FB6" w:rsidRDefault="006B7473" w:rsidP="00925A63">
            <w:pPr>
              <w:spacing w:before="6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P7</w:t>
            </w:r>
          </w:p>
        </w:tc>
      </w:tr>
      <w:tr w:rsidR="006B7473" w:rsidRPr="00181ACC" w:rsidTr="00611765">
        <w:trPr>
          <w:trHeight w:val="405"/>
          <w:jc w:val="center"/>
        </w:trPr>
        <w:tc>
          <w:tcPr>
            <w:tcW w:w="4438" w:type="dxa"/>
            <w:vMerge/>
            <w:tcBorders>
              <w:left w:val="single" w:sz="6" w:space="0" w:color="auto"/>
              <w:bottom w:val="single" w:sz="6" w:space="0" w:color="auto"/>
              <w:right w:val="single" w:sz="6" w:space="0" w:color="auto"/>
            </w:tcBorders>
            <w:vAlign w:val="center"/>
          </w:tcPr>
          <w:p w:rsidR="006B7473" w:rsidRPr="00642FB6" w:rsidRDefault="006B7473" w:rsidP="00925A63">
            <w:pPr>
              <w:spacing w:before="60"/>
              <w:rPr>
                <w:rFonts w:ascii="Arial Narrow" w:hAnsi="Arial Narrow"/>
                <w:sz w:val="18"/>
              </w:rPr>
            </w:pPr>
          </w:p>
        </w:tc>
        <w:tc>
          <w:tcPr>
            <w:tcW w:w="2456" w:type="dxa"/>
            <w:tcBorders>
              <w:left w:val="single" w:sz="6" w:space="0" w:color="auto"/>
              <w:bottom w:val="single" w:sz="6" w:space="0" w:color="auto"/>
            </w:tcBorders>
            <w:vAlign w:val="center"/>
          </w:tcPr>
          <w:p w:rsidR="006B7473" w:rsidRPr="00642FB6" w:rsidRDefault="006B7473" w:rsidP="00925A63">
            <w:pPr>
              <w:spacing w:before="60"/>
              <w:jc w:val="right"/>
              <w:rPr>
                <w:rFonts w:ascii="Arial Narrow" w:hAnsi="Arial Narrow"/>
                <w:sz w:val="18"/>
              </w:rPr>
            </w:pPr>
            <w:r w:rsidRPr="00642FB6">
              <w:rPr>
                <w:rFonts w:ascii="Arial Narrow" w:hAnsi="Arial Narrow"/>
                <w:sz w:val="18"/>
              </w:rPr>
              <w:t>No</w:t>
            </w:r>
            <w:r>
              <w:rPr>
                <w:rFonts w:ascii="Arial Narrow" w:hAnsi="Arial Narrow"/>
                <w:sz w:val="18"/>
              </w:rPr>
              <w:t>n</w:t>
            </w:r>
          </w:p>
        </w:tc>
        <w:tc>
          <w:tcPr>
            <w:tcW w:w="2626" w:type="dxa"/>
            <w:tcBorders>
              <w:left w:val="nil"/>
              <w:bottom w:val="single" w:sz="6" w:space="0" w:color="auto"/>
              <w:right w:val="single" w:sz="6" w:space="0" w:color="auto"/>
            </w:tcBorders>
            <w:shd w:val="clear" w:color="auto" w:fill="auto"/>
            <w:vAlign w:val="center"/>
          </w:tcPr>
          <w:p w:rsidR="006B7473" w:rsidRPr="00073F80" w:rsidRDefault="006B7473" w:rsidP="00925A63">
            <w:pPr>
              <w:spacing w:before="60"/>
              <w:rPr>
                <w:rFonts w:ascii="Arial Narrow" w:hAnsi="Arial Narrow"/>
                <w:sz w:val="18"/>
                <w:lang w:val="fr-CH"/>
              </w:rPr>
            </w:pPr>
            <w:r w:rsidRPr="00073F80">
              <w:rPr>
                <w:rFonts w:ascii="Arial Narrow" w:hAnsi="Arial Narrow"/>
                <w:sz w:val="18"/>
                <w:lang w:val="fr-CH"/>
              </w:rPr>
              <w:t xml:space="preserve">2     </w:t>
            </w:r>
            <w:r w:rsidRPr="00073F80">
              <w:rPr>
                <w:rFonts w:ascii="Arial Narrow" w:hAnsi="Arial Narrow"/>
                <w:i/>
                <w:sz w:val="18"/>
                <w:lang w:val="fr-CH"/>
              </w:rPr>
              <w:t xml:space="preserve"> Si Non, aller à P </w:t>
            </w:r>
            <w:r>
              <w:rPr>
                <w:rFonts w:ascii="Arial Narrow" w:hAnsi="Arial Narrow"/>
                <w:i/>
                <w:sz w:val="18"/>
                <w:lang w:val="fr-CH"/>
              </w:rPr>
              <w:t>10</w:t>
            </w:r>
          </w:p>
        </w:tc>
        <w:tc>
          <w:tcPr>
            <w:tcW w:w="1038" w:type="dxa"/>
            <w:vMerge/>
            <w:tcBorders>
              <w:left w:val="single" w:sz="6" w:space="0" w:color="auto"/>
              <w:bottom w:val="single" w:sz="6" w:space="0" w:color="auto"/>
              <w:right w:val="single" w:sz="6" w:space="0" w:color="auto"/>
            </w:tcBorders>
            <w:shd w:val="clear" w:color="auto" w:fill="auto"/>
            <w:vAlign w:val="center"/>
          </w:tcPr>
          <w:p w:rsidR="006B7473" w:rsidRPr="00073F80" w:rsidRDefault="006B7473" w:rsidP="00925A63">
            <w:pPr>
              <w:jc w:val="center"/>
              <w:rPr>
                <w:rFonts w:ascii="Arial Narrow" w:hAnsi="Arial Narrow"/>
                <w:bCs/>
                <w:sz w:val="22"/>
                <w:szCs w:val="22"/>
                <w:lang w:val="fr-CH"/>
              </w:rPr>
            </w:pPr>
          </w:p>
        </w:tc>
      </w:tr>
      <w:tr w:rsidR="006B7473" w:rsidRPr="001B2345" w:rsidTr="00611765">
        <w:trPr>
          <w:trHeight w:hRule="exact" w:val="740"/>
          <w:jc w:val="center"/>
        </w:trPr>
        <w:tc>
          <w:tcPr>
            <w:tcW w:w="4438" w:type="dxa"/>
            <w:tcBorders>
              <w:top w:val="single" w:sz="6" w:space="0" w:color="auto"/>
              <w:left w:val="single" w:sz="6" w:space="0" w:color="auto"/>
              <w:bottom w:val="single" w:sz="6" w:space="0" w:color="auto"/>
              <w:right w:val="single" w:sz="6" w:space="0" w:color="auto"/>
            </w:tcBorders>
            <w:vAlign w:val="center"/>
          </w:tcPr>
          <w:p w:rsidR="006B7473" w:rsidRPr="00543214" w:rsidRDefault="006B7473" w:rsidP="009E0247">
            <w:pPr>
              <w:spacing w:before="60"/>
              <w:rPr>
                <w:rFonts w:ascii="Arial Narrow" w:hAnsi="Arial Narrow"/>
                <w:sz w:val="18"/>
                <w:lang w:val="fr-FR"/>
              </w:rPr>
            </w:pPr>
            <w:r w:rsidRPr="00461BAF">
              <w:rPr>
                <w:rFonts w:ascii="Arial Narrow" w:hAnsi="Arial Narrow"/>
                <w:sz w:val="18"/>
                <w:lang w:val="fr-FR"/>
              </w:rPr>
              <w:t>Habituellement, combien de jours par semaine effectuez-vous des trajets d’au moins 10 minutes à pied ou à vélo ?</w:t>
            </w:r>
          </w:p>
        </w:tc>
        <w:tc>
          <w:tcPr>
            <w:tcW w:w="2456" w:type="dxa"/>
            <w:tcBorders>
              <w:top w:val="single" w:sz="6" w:space="0" w:color="auto"/>
              <w:left w:val="single" w:sz="6" w:space="0" w:color="auto"/>
              <w:bottom w:val="single" w:sz="6" w:space="0" w:color="auto"/>
            </w:tcBorders>
            <w:vAlign w:val="center"/>
          </w:tcPr>
          <w:p w:rsidR="006B7473" w:rsidRPr="00642FB6" w:rsidRDefault="006B7473" w:rsidP="00925A63">
            <w:pPr>
              <w:spacing w:before="120"/>
              <w:jc w:val="right"/>
              <w:rPr>
                <w:rFonts w:ascii="Arial Narrow" w:hAnsi="Arial Narrow"/>
                <w:sz w:val="18"/>
              </w:rPr>
            </w:pPr>
            <w:r>
              <w:rPr>
                <w:rFonts w:ascii="Arial Narrow" w:hAnsi="Arial Narrow"/>
                <w:sz w:val="18"/>
              </w:rPr>
              <w:t>Nombre de jours</w:t>
            </w:r>
          </w:p>
        </w:tc>
        <w:tc>
          <w:tcPr>
            <w:tcW w:w="2626" w:type="dxa"/>
            <w:tcBorders>
              <w:top w:val="single" w:sz="6" w:space="0" w:color="auto"/>
              <w:left w:val="nil"/>
              <w:bottom w:val="single" w:sz="6" w:space="0" w:color="auto"/>
              <w:right w:val="single" w:sz="6" w:space="0" w:color="auto"/>
            </w:tcBorders>
            <w:shd w:val="clear" w:color="auto" w:fill="auto"/>
            <w:vAlign w:val="bottom"/>
          </w:tcPr>
          <w:p w:rsidR="006B7473" w:rsidRPr="00642FB6" w:rsidRDefault="006B7473" w:rsidP="00561E2E">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P8</w:t>
            </w:r>
          </w:p>
        </w:tc>
      </w:tr>
      <w:tr w:rsidR="006B7473" w:rsidRPr="001B2345" w:rsidTr="00611765">
        <w:trPr>
          <w:trHeight w:val="810"/>
          <w:jc w:val="center"/>
        </w:trPr>
        <w:tc>
          <w:tcPr>
            <w:tcW w:w="4438" w:type="dxa"/>
            <w:tcBorders>
              <w:top w:val="single" w:sz="6" w:space="0" w:color="auto"/>
              <w:left w:val="single" w:sz="6" w:space="0" w:color="auto"/>
              <w:bottom w:val="single" w:sz="6" w:space="0" w:color="auto"/>
              <w:right w:val="single" w:sz="6" w:space="0" w:color="auto"/>
            </w:tcBorders>
            <w:vAlign w:val="center"/>
          </w:tcPr>
          <w:p w:rsidR="006B7473" w:rsidRPr="00543214" w:rsidRDefault="006B7473" w:rsidP="009E0247">
            <w:pPr>
              <w:spacing w:before="60"/>
              <w:rPr>
                <w:rFonts w:ascii="Arial Narrow" w:hAnsi="Arial Narrow"/>
                <w:sz w:val="18"/>
                <w:lang w:val="fr-FR"/>
              </w:rPr>
            </w:pPr>
            <w:r w:rsidRPr="00461BAF">
              <w:rPr>
                <w:rFonts w:ascii="Arial Narrow" w:hAnsi="Arial Narrow"/>
                <w:sz w:val="18"/>
                <w:lang w:val="fr-FR"/>
              </w:rPr>
              <w:t>Lors d’une journée habituelle, combien de temps consacrez-vous à vos déplacements à pied ou à vélo ?</w:t>
            </w:r>
          </w:p>
        </w:tc>
        <w:tc>
          <w:tcPr>
            <w:tcW w:w="2456" w:type="dxa"/>
            <w:tcBorders>
              <w:top w:val="single" w:sz="6" w:space="0" w:color="auto"/>
              <w:left w:val="single" w:sz="6" w:space="0" w:color="auto"/>
              <w:bottom w:val="single" w:sz="6" w:space="0" w:color="auto"/>
            </w:tcBorders>
            <w:vAlign w:val="center"/>
          </w:tcPr>
          <w:p w:rsidR="006B7473" w:rsidRPr="00642FB6" w:rsidRDefault="006B7473" w:rsidP="00925A63">
            <w:pPr>
              <w:spacing w:before="120"/>
              <w:jc w:val="right"/>
              <w:rPr>
                <w:rFonts w:ascii="Arial Narrow" w:hAnsi="Arial Narrow"/>
                <w:sz w:val="18"/>
              </w:rPr>
            </w:pPr>
            <w:r>
              <w:rPr>
                <w:rFonts w:ascii="Arial Narrow" w:hAnsi="Arial Narrow"/>
                <w:sz w:val="18"/>
              </w:rPr>
              <w:t>Heures : minutes</w:t>
            </w:r>
          </w:p>
        </w:tc>
        <w:tc>
          <w:tcPr>
            <w:tcW w:w="2626" w:type="dxa"/>
            <w:tcBorders>
              <w:top w:val="single" w:sz="6" w:space="0" w:color="auto"/>
              <w:left w:val="nil"/>
              <w:bottom w:val="single" w:sz="6" w:space="0" w:color="auto"/>
              <w:right w:val="single" w:sz="6" w:space="0" w:color="auto"/>
            </w:tcBorders>
            <w:shd w:val="clear" w:color="auto" w:fill="auto"/>
            <w:vAlign w:val="bottom"/>
          </w:tcPr>
          <w:p w:rsidR="006B7473" w:rsidRDefault="006B7473" w:rsidP="00B43CE7">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6B7473" w:rsidRPr="00642FB6" w:rsidRDefault="00260C21" w:rsidP="00B43CE7">
            <w:pPr>
              <w:spacing w:before="60"/>
              <w:rPr>
                <w:rFonts w:ascii="Arial Narrow" w:hAnsi="Arial Narrow"/>
                <w:sz w:val="18"/>
              </w:rPr>
            </w:pPr>
            <w:r>
              <w:rPr>
                <w:rFonts w:ascii="Arial Narrow" w:hAnsi="Arial Narrow"/>
                <w:sz w:val="18"/>
                <w:szCs w:val="18"/>
              </w:rPr>
              <w:t>H</w:t>
            </w:r>
            <w:r w:rsidR="006B7473">
              <w:rPr>
                <w:rFonts w:ascii="Arial Narrow" w:hAnsi="Arial Narrow"/>
                <w:sz w:val="18"/>
                <w:szCs w:val="18"/>
              </w:rPr>
              <w:t>rs</w:t>
            </w:r>
            <w:r>
              <w:rPr>
                <w:rFonts w:ascii="Arial Narrow" w:hAnsi="Arial Narrow"/>
                <w:sz w:val="18"/>
                <w:szCs w:val="18"/>
              </w:rPr>
              <w:t xml:space="preserve">               </w:t>
            </w:r>
            <w:r w:rsidR="006B7473">
              <w:rPr>
                <w:rFonts w:ascii="Arial Narrow" w:hAnsi="Arial Narrow"/>
                <w:sz w:val="18"/>
                <w:szCs w:val="18"/>
              </w:rPr>
              <w:t>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P9</w:t>
            </w:r>
            <w:r>
              <w:rPr>
                <w:rFonts w:ascii="Arial Narrow" w:hAnsi="Arial Narrow"/>
                <w:bCs/>
                <w:sz w:val="22"/>
                <w:szCs w:val="22"/>
              </w:rPr>
              <w:br/>
              <w:t>(a-b)</w:t>
            </w:r>
          </w:p>
        </w:tc>
      </w:tr>
    </w:tbl>
    <w:p w:rsidR="00D91D9C" w:rsidRPr="00372096" w:rsidRDefault="00D91D9C">
      <w:pPr>
        <w:rPr>
          <w:sz w:val="2"/>
          <w:szCs w:val="2"/>
        </w:rPr>
      </w:pPr>
      <w:r>
        <w:br w:type="page"/>
      </w:r>
    </w:p>
    <w:tbl>
      <w:tblPr>
        <w:tblW w:w="10558" w:type="dxa"/>
        <w:jc w:val="center"/>
        <w:tblLayout w:type="fixed"/>
        <w:tblLook w:val="0000" w:firstRow="0" w:lastRow="0" w:firstColumn="0" w:lastColumn="0" w:noHBand="0" w:noVBand="0"/>
      </w:tblPr>
      <w:tblGrid>
        <w:gridCol w:w="4438"/>
        <w:gridCol w:w="2456"/>
        <w:gridCol w:w="2626"/>
        <w:gridCol w:w="1038"/>
      </w:tblGrid>
      <w:tr w:rsidR="00D91D9C" w:rsidRPr="00181ACC" w:rsidTr="00D91D9C">
        <w:trPr>
          <w:trHeight w:hRule="exact" w:val="300"/>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D91D9C" w:rsidRPr="006B7473" w:rsidRDefault="006B7473" w:rsidP="00D65772">
            <w:pPr>
              <w:rPr>
                <w:lang w:val="fr-CH"/>
              </w:rPr>
            </w:pPr>
            <w:r w:rsidRPr="00326785">
              <w:rPr>
                <w:rFonts w:ascii="Arial Narrow" w:hAnsi="Arial Narrow"/>
                <w:b/>
                <w:lang w:val="fr-FR"/>
              </w:rPr>
              <w:lastRenderedPageBreak/>
              <w:t>MODULE DE BASE:  Activité physique</w:t>
            </w:r>
            <w:r>
              <w:rPr>
                <w:rFonts w:ascii="Arial Narrow" w:hAnsi="Arial Narrow"/>
                <w:b/>
                <w:lang w:val="fr-FR"/>
              </w:rPr>
              <w:t xml:space="preserve">, </w:t>
            </w:r>
            <w:r w:rsidRPr="00175AF2">
              <w:rPr>
                <w:rFonts w:ascii="Arial Narrow" w:hAnsi="Arial Narrow"/>
                <w:bCs/>
                <w:lang w:val="fr-FR"/>
              </w:rPr>
              <w:t>suite</w:t>
            </w:r>
          </w:p>
        </w:tc>
      </w:tr>
      <w:tr w:rsidR="00D91D9C" w:rsidRPr="001B2345" w:rsidTr="00D65772">
        <w:trPr>
          <w:trHeight w:val="254"/>
          <w:jc w:val="center"/>
        </w:trPr>
        <w:tc>
          <w:tcPr>
            <w:tcW w:w="4438" w:type="dxa"/>
            <w:tcBorders>
              <w:top w:val="single" w:sz="6" w:space="0" w:color="auto"/>
              <w:left w:val="single" w:sz="6" w:space="0" w:color="auto"/>
              <w:right w:val="single" w:sz="6" w:space="0" w:color="auto"/>
            </w:tcBorders>
            <w:vAlign w:val="center"/>
          </w:tcPr>
          <w:p w:rsidR="00D91D9C" w:rsidRPr="00642FB6" w:rsidRDefault="00D91D9C" w:rsidP="00D65772">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6" w:space="0" w:color="auto"/>
              <w:left w:val="single" w:sz="6" w:space="0" w:color="auto"/>
              <w:right w:val="single" w:sz="6" w:space="0" w:color="auto"/>
            </w:tcBorders>
            <w:vAlign w:val="center"/>
          </w:tcPr>
          <w:p w:rsidR="00D91D9C" w:rsidRPr="00642FB6" w:rsidRDefault="006B7473" w:rsidP="00D65772">
            <w:pPr>
              <w:spacing w:before="40" w:after="40"/>
              <w:jc w:val="center"/>
              <w:rPr>
                <w:rFonts w:ascii="Arial Narrow" w:hAnsi="Arial Narrow"/>
                <w:sz w:val="22"/>
              </w:rPr>
            </w:pPr>
            <w:r>
              <w:rPr>
                <w:rFonts w:ascii="Arial Narrow" w:hAnsi="Arial Narrow"/>
                <w:b/>
                <w:sz w:val="22"/>
              </w:rPr>
              <w:t>Ré</w:t>
            </w:r>
            <w:r w:rsidR="00D91D9C" w:rsidRPr="00642FB6">
              <w:rPr>
                <w:rFonts w:ascii="Arial Narrow" w:hAnsi="Arial Narrow"/>
                <w:b/>
                <w:sz w:val="22"/>
              </w:rPr>
              <w:t>ponse</w:t>
            </w:r>
          </w:p>
        </w:tc>
        <w:tc>
          <w:tcPr>
            <w:tcW w:w="1038" w:type="dxa"/>
            <w:tcBorders>
              <w:top w:val="single" w:sz="6" w:space="0" w:color="auto"/>
              <w:left w:val="single" w:sz="6" w:space="0" w:color="auto"/>
              <w:right w:val="single" w:sz="6" w:space="0" w:color="auto"/>
            </w:tcBorders>
            <w:shd w:val="clear" w:color="auto" w:fill="auto"/>
            <w:vAlign w:val="center"/>
          </w:tcPr>
          <w:p w:rsidR="00D91D9C" w:rsidRPr="00E74849" w:rsidRDefault="00D91D9C" w:rsidP="00D65772">
            <w:pPr>
              <w:spacing w:before="40" w:after="40"/>
              <w:jc w:val="center"/>
              <w:rPr>
                <w:rFonts w:ascii="Arial Narrow" w:hAnsi="Arial Narrow"/>
                <w:b/>
                <w:sz w:val="22"/>
              </w:rPr>
            </w:pPr>
            <w:r w:rsidRPr="008F1B82">
              <w:rPr>
                <w:rFonts w:ascii="Arial Narrow" w:hAnsi="Arial Narrow"/>
                <w:b/>
                <w:sz w:val="22"/>
              </w:rPr>
              <w:t>Code</w:t>
            </w:r>
          </w:p>
        </w:tc>
      </w:tr>
      <w:tr w:rsidR="00A9771F" w:rsidRPr="001B2345" w:rsidTr="00561E2E">
        <w:trPr>
          <w:trHeight w:hRule="exact" w:val="300"/>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A9771F" w:rsidRPr="00C55FC1" w:rsidRDefault="00A9771F" w:rsidP="00A9771F">
            <w:pPr>
              <w:rPr>
                <w:rFonts w:ascii="Arial Narrow" w:hAnsi="Arial Narrow"/>
                <w:i/>
                <w:iCs/>
                <w:sz w:val="20"/>
                <w:szCs w:val="20"/>
              </w:rPr>
            </w:pPr>
            <w:r>
              <w:br w:type="page"/>
            </w:r>
            <w:r w:rsidR="006B7473" w:rsidRPr="00461BAF">
              <w:rPr>
                <w:rFonts w:ascii="Arial Narrow" w:hAnsi="Arial Narrow" w:cs="Arial"/>
                <w:b/>
                <w:bCs/>
                <w:sz w:val="20"/>
                <w:szCs w:val="20"/>
                <w:lang w:val="fr-FR"/>
              </w:rPr>
              <w:t>Activités de loisirs</w:t>
            </w:r>
          </w:p>
        </w:tc>
      </w:tr>
      <w:tr w:rsidR="00A9771F" w:rsidRPr="00181ACC" w:rsidTr="00A50D8D">
        <w:trPr>
          <w:trHeight w:val="464"/>
          <w:jc w:val="center"/>
        </w:trPr>
        <w:tc>
          <w:tcPr>
            <w:tcW w:w="10558" w:type="dxa"/>
            <w:gridSpan w:val="4"/>
            <w:tcBorders>
              <w:top w:val="single" w:sz="6" w:space="0" w:color="auto"/>
              <w:left w:val="single" w:sz="6" w:space="0" w:color="auto"/>
              <w:bottom w:val="single" w:sz="6" w:space="0" w:color="auto"/>
              <w:right w:val="single" w:sz="6" w:space="0" w:color="auto"/>
            </w:tcBorders>
          </w:tcPr>
          <w:p w:rsidR="006B7473" w:rsidRPr="00461BAF" w:rsidRDefault="006B7473" w:rsidP="006B7473">
            <w:pPr>
              <w:rPr>
                <w:rFonts w:ascii="Arial Narrow" w:hAnsi="Arial Narrow"/>
                <w:sz w:val="20"/>
                <w:szCs w:val="20"/>
                <w:lang w:val="fr-FR"/>
              </w:rPr>
            </w:pPr>
            <w:r w:rsidRPr="00461BAF">
              <w:rPr>
                <w:rFonts w:ascii="Arial Narrow" w:hAnsi="Arial Narrow"/>
                <w:sz w:val="20"/>
                <w:szCs w:val="20"/>
                <w:lang w:val="fr-FR"/>
              </w:rPr>
              <w:t>Les questions suivantes excluent les activités liées au travail et aux déplacements que vous avez déjà mentionnées.</w:t>
            </w:r>
          </w:p>
          <w:p w:rsidR="00A9771F" w:rsidRPr="006B7473" w:rsidRDefault="006B7473" w:rsidP="001C4502">
            <w:pPr>
              <w:rPr>
                <w:rFonts w:ascii="Arial Narrow" w:hAnsi="Arial Narrow"/>
                <w:i/>
                <w:iCs/>
                <w:color w:val="FF6600"/>
                <w:sz w:val="18"/>
                <w:szCs w:val="18"/>
                <w:lang w:val="fr-CH"/>
              </w:rPr>
            </w:pPr>
            <w:r w:rsidRPr="00461BAF">
              <w:rPr>
                <w:rFonts w:ascii="Arial Narrow" w:hAnsi="Arial Narrow"/>
                <w:sz w:val="20"/>
                <w:szCs w:val="20"/>
                <w:lang w:val="fr-FR"/>
              </w:rPr>
              <w:t>Maintenant je souhaiterais vous poser des questions sur le sport, le fitn</w:t>
            </w:r>
            <w:r>
              <w:rPr>
                <w:rFonts w:ascii="Arial Narrow" w:hAnsi="Arial Narrow"/>
                <w:sz w:val="20"/>
                <w:szCs w:val="20"/>
                <w:lang w:val="fr-FR"/>
              </w:rPr>
              <w:t>ess et les activités de loisirs</w:t>
            </w:r>
            <w:r w:rsidR="00680955">
              <w:rPr>
                <w:rFonts w:ascii="Arial Narrow" w:hAnsi="Arial Narrow"/>
                <w:sz w:val="20"/>
                <w:szCs w:val="20"/>
                <w:lang w:val="fr-FR"/>
              </w:rPr>
              <w:t>.</w:t>
            </w:r>
          </w:p>
        </w:tc>
      </w:tr>
      <w:tr w:rsidR="006B7473" w:rsidRPr="001B2345" w:rsidTr="00611765">
        <w:trPr>
          <w:trHeight w:hRule="exact" w:val="624"/>
          <w:jc w:val="center"/>
        </w:trPr>
        <w:tc>
          <w:tcPr>
            <w:tcW w:w="4438" w:type="dxa"/>
            <w:vMerge w:val="restart"/>
            <w:tcBorders>
              <w:top w:val="single" w:sz="6" w:space="0" w:color="auto"/>
              <w:left w:val="single" w:sz="6" w:space="0" w:color="auto"/>
              <w:right w:val="single" w:sz="6" w:space="0" w:color="auto"/>
            </w:tcBorders>
            <w:vAlign w:val="center"/>
          </w:tcPr>
          <w:p w:rsidR="006B7473" w:rsidRPr="00175AF2" w:rsidRDefault="006B7473" w:rsidP="009E0247">
            <w:pPr>
              <w:spacing w:before="60"/>
              <w:rPr>
                <w:rFonts w:ascii="Arial Narrow" w:hAnsi="Arial Narrow"/>
                <w:sz w:val="18"/>
                <w:lang w:val="fr-FR"/>
              </w:rPr>
            </w:pPr>
            <w:r w:rsidRPr="00461BAF">
              <w:rPr>
                <w:rFonts w:ascii="Arial Narrow" w:hAnsi="Arial Narrow"/>
                <w:sz w:val="18"/>
                <w:lang w:val="fr-FR"/>
              </w:rPr>
              <w:t>Est-ce que vous pratiquez des sports, du fitness ou des activités de loisirs de forte intensité qui nécessitent une augmentation importante de la respiration ou du rythme cardiaque comme</w:t>
            </w:r>
            <w:r w:rsidR="00260C21">
              <w:rPr>
                <w:rFonts w:ascii="Arial Narrow" w:hAnsi="Arial Narrow"/>
                <w:sz w:val="18"/>
                <w:lang w:val="fr-FR"/>
              </w:rPr>
              <w:t xml:space="preserve"> </w:t>
            </w:r>
            <w:r w:rsidRPr="00175AF2">
              <w:rPr>
                <w:rFonts w:ascii="Arial Narrow" w:hAnsi="Arial Narrow"/>
                <w:i/>
                <w:iCs/>
                <w:sz w:val="18"/>
                <w:lang w:val="fr-FR"/>
              </w:rPr>
              <w:t>courir ou jouer au football</w:t>
            </w:r>
            <w:r w:rsidR="00260C21">
              <w:rPr>
                <w:rFonts w:ascii="Arial Narrow" w:hAnsi="Arial Narrow"/>
                <w:i/>
                <w:iCs/>
                <w:sz w:val="18"/>
                <w:lang w:val="fr-FR"/>
              </w:rPr>
              <w:t xml:space="preserve"> </w:t>
            </w:r>
            <w:r w:rsidRPr="00461BAF">
              <w:rPr>
                <w:rFonts w:ascii="Arial Narrow" w:hAnsi="Arial Narrow"/>
                <w:sz w:val="18"/>
                <w:lang w:val="fr-FR"/>
              </w:rPr>
              <w:t xml:space="preserve">pendant au moins dix minutes d'affilée ? </w:t>
            </w:r>
          </w:p>
          <w:p w:rsidR="006B7473" w:rsidRPr="006B7473" w:rsidRDefault="006B7473" w:rsidP="009E0247">
            <w:pPr>
              <w:spacing w:before="60"/>
              <w:rPr>
                <w:rFonts w:ascii="Arial Narrow" w:hAnsi="Arial Narrow"/>
                <w:sz w:val="18"/>
                <w:lang w:val="fr-CH"/>
              </w:rPr>
            </w:pPr>
            <w:r w:rsidRPr="00326785">
              <w:rPr>
                <w:rFonts w:ascii="Arial Narrow" w:hAnsi="Arial Narrow"/>
                <w:i/>
                <w:sz w:val="18"/>
                <w:lang w:val="fr-FR"/>
              </w:rPr>
              <w:t>(MONTRER LES CARTES)</w:t>
            </w:r>
          </w:p>
        </w:tc>
        <w:tc>
          <w:tcPr>
            <w:tcW w:w="2456" w:type="dxa"/>
            <w:tcBorders>
              <w:top w:val="single" w:sz="6" w:space="0" w:color="auto"/>
              <w:left w:val="single" w:sz="6" w:space="0" w:color="auto"/>
            </w:tcBorders>
            <w:vAlign w:val="center"/>
          </w:tcPr>
          <w:p w:rsidR="006B7473" w:rsidRPr="00642FB6" w:rsidRDefault="006B7473" w:rsidP="00925A63">
            <w:pPr>
              <w:spacing w:before="60"/>
              <w:jc w:val="right"/>
              <w:rPr>
                <w:rFonts w:ascii="Arial Narrow" w:hAnsi="Arial Narrow"/>
                <w:sz w:val="18"/>
              </w:rPr>
            </w:pPr>
            <w:r>
              <w:rPr>
                <w:rFonts w:ascii="Arial Narrow" w:hAnsi="Arial Narrow"/>
                <w:sz w:val="18"/>
              </w:rPr>
              <w:t>Oui</w:t>
            </w:r>
          </w:p>
        </w:tc>
        <w:tc>
          <w:tcPr>
            <w:tcW w:w="2626" w:type="dxa"/>
            <w:tcBorders>
              <w:top w:val="single" w:sz="6" w:space="0" w:color="auto"/>
              <w:left w:val="nil"/>
              <w:right w:val="single" w:sz="6" w:space="0" w:color="auto"/>
            </w:tcBorders>
            <w:shd w:val="clear" w:color="auto" w:fill="auto"/>
            <w:vAlign w:val="center"/>
          </w:tcPr>
          <w:p w:rsidR="006B7473" w:rsidRPr="00642FB6" w:rsidRDefault="006B7473" w:rsidP="00925A63">
            <w:pPr>
              <w:spacing w:before="6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P10</w:t>
            </w:r>
          </w:p>
        </w:tc>
      </w:tr>
      <w:tr w:rsidR="006B7473" w:rsidRPr="00181ACC" w:rsidTr="006B7473">
        <w:trPr>
          <w:trHeight w:hRule="exact" w:val="1029"/>
          <w:jc w:val="center"/>
        </w:trPr>
        <w:tc>
          <w:tcPr>
            <w:tcW w:w="4438" w:type="dxa"/>
            <w:vMerge/>
            <w:tcBorders>
              <w:left w:val="single" w:sz="6" w:space="0" w:color="auto"/>
              <w:bottom w:val="single" w:sz="6" w:space="0" w:color="auto"/>
              <w:right w:val="single" w:sz="6" w:space="0" w:color="auto"/>
            </w:tcBorders>
            <w:vAlign w:val="center"/>
          </w:tcPr>
          <w:p w:rsidR="006B7473" w:rsidRPr="00642FB6" w:rsidRDefault="006B7473" w:rsidP="00925A63">
            <w:pPr>
              <w:spacing w:before="60"/>
              <w:rPr>
                <w:rFonts w:ascii="Arial Narrow" w:hAnsi="Arial Narrow"/>
                <w:sz w:val="18"/>
              </w:rPr>
            </w:pPr>
          </w:p>
        </w:tc>
        <w:tc>
          <w:tcPr>
            <w:tcW w:w="2456" w:type="dxa"/>
            <w:tcBorders>
              <w:left w:val="single" w:sz="6" w:space="0" w:color="auto"/>
              <w:bottom w:val="single" w:sz="6" w:space="0" w:color="auto"/>
            </w:tcBorders>
            <w:vAlign w:val="center"/>
          </w:tcPr>
          <w:p w:rsidR="006B7473" w:rsidRDefault="006B7473" w:rsidP="00B43CE7">
            <w:pPr>
              <w:spacing w:before="60"/>
              <w:jc w:val="right"/>
              <w:rPr>
                <w:rFonts w:ascii="Arial Narrow" w:hAnsi="Arial Narrow"/>
                <w:sz w:val="18"/>
              </w:rPr>
            </w:pPr>
            <w:r w:rsidRPr="00642FB6">
              <w:rPr>
                <w:rFonts w:ascii="Arial Narrow" w:hAnsi="Arial Narrow"/>
                <w:sz w:val="18"/>
              </w:rPr>
              <w:t>No</w:t>
            </w:r>
            <w:r>
              <w:rPr>
                <w:rFonts w:ascii="Arial Narrow" w:hAnsi="Arial Narrow"/>
                <w:sz w:val="18"/>
              </w:rPr>
              <w:t>n</w:t>
            </w:r>
          </w:p>
        </w:tc>
        <w:tc>
          <w:tcPr>
            <w:tcW w:w="2626" w:type="dxa"/>
            <w:tcBorders>
              <w:left w:val="nil"/>
              <w:bottom w:val="single" w:sz="6" w:space="0" w:color="auto"/>
              <w:right w:val="single" w:sz="6" w:space="0" w:color="auto"/>
            </w:tcBorders>
            <w:shd w:val="clear" w:color="auto" w:fill="auto"/>
            <w:vAlign w:val="center"/>
          </w:tcPr>
          <w:p w:rsidR="006B7473" w:rsidRPr="00073F80" w:rsidRDefault="006B7473" w:rsidP="00B43CE7">
            <w:pPr>
              <w:spacing w:before="60"/>
              <w:rPr>
                <w:rFonts w:ascii="Arial Narrow" w:hAnsi="Arial Narrow"/>
                <w:sz w:val="18"/>
                <w:lang w:val="fr-CH"/>
              </w:rPr>
            </w:pPr>
            <w:r w:rsidRPr="00073F80">
              <w:rPr>
                <w:rFonts w:ascii="Arial Narrow" w:hAnsi="Arial Narrow"/>
                <w:sz w:val="18"/>
                <w:lang w:val="fr-CH"/>
              </w:rPr>
              <w:t xml:space="preserve">2     </w:t>
            </w:r>
            <w:r w:rsidRPr="00073F80">
              <w:rPr>
                <w:rFonts w:ascii="Arial Narrow" w:hAnsi="Arial Narrow"/>
                <w:i/>
                <w:sz w:val="18"/>
                <w:lang w:val="fr-CH"/>
              </w:rPr>
              <w:t xml:space="preserve"> Si Non, aller à P </w:t>
            </w:r>
            <w:r>
              <w:rPr>
                <w:rFonts w:ascii="Arial Narrow" w:hAnsi="Arial Narrow"/>
                <w:i/>
                <w:sz w:val="18"/>
                <w:lang w:val="fr-CH"/>
              </w:rPr>
              <w:t>13</w:t>
            </w:r>
          </w:p>
        </w:tc>
        <w:tc>
          <w:tcPr>
            <w:tcW w:w="1038" w:type="dxa"/>
            <w:vMerge/>
            <w:tcBorders>
              <w:left w:val="single" w:sz="6" w:space="0" w:color="auto"/>
              <w:bottom w:val="single" w:sz="6" w:space="0" w:color="auto"/>
              <w:right w:val="single" w:sz="6" w:space="0" w:color="auto"/>
            </w:tcBorders>
            <w:shd w:val="clear" w:color="auto" w:fill="auto"/>
            <w:vAlign w:val="center"/>
          </w:tcPr>
          <w:p w:rsidR="006B7473" w:rsidRPr="00073F80" w:rsidRDefault="006B7473" w:rsidP="00925A63">
            <w:pPr>
              <w:jc w:val="center"/>
              <w:rPr>
                <w:rFonts w:ascii="Arial Narrow" w:hAnsi="Arial Narrow"/>
                <w:bCs/>
                <w:sz w:val="22"/>
                <w:szCs w:val="22"/>
                <w:lang w:val="fr-CH"/>
              </w:rPr>
            </w:pPr>
          </w:p>
        </w:tc>
      </w:tr>
      <w:tr w:rsidR="006B7473" w:rsidRPr="001B2345" w:rsidTr="00611765">
        <w:trPr>
          <w:trHeight w:val="810"/>
          <w:jc w:val="center"/>
        </w:trPr>
        <w:tc>
          <w:tcPr>
            <w:tcW w:w="4438" w:type="dxa"/>
            <w:tcBorders>
              <w:top w:val="single" w:sz="6" w:space="0" w:color="auto"/>
              <w:left w:val="single" w:sz="6" w:space="0" w:color="auto"/>
              <w:bottom w:val="single" w:sz="6" w:space="0" w:color="auto"/>
              <w:right w:val="single" w:sz="6" w:space="0" w:color="auto"/>
            </w:tcBorders>
            <w:vAlign w:val="center"/>
          </w:tcPr>
          <w:p w:rsidR="006B7473" w:rsidRPr="00175AF2" w:rsidRDefault="006B7473" w:rsidP="009E0247">
            <w:pPr>
              <w:spacing w:before="60"/>
              <w:rPr>
                <w:rFonts w:ascii="Arial Narrow" w:hAnsi="Arial Narrow"/>
                <w:sz w:val="18"/>
                <w:lang w:val="fr-FR"/>
              </w:rPr>
            </w:pPr>
            <w:r w:rsidRPr="00461BAF">
              <w:rPr>
                <w:rFonts w:ascii="Arial Narrow" w:hAnsi="Arial Narrow"/>
                <w:sz w:val="18"/>
                <w:lang w:val="fr-FR"/>
              </w:rPr>
              <w:t xml:space="preserve">Habituellement, combien de jours par semaine </w:t>
            </w:r>
            <w:r w:rsidRPr="000C435C">
              <w:rPr>
                <w:rFonts w:ascii="Arial Narrow" w:hAnsi="Arial Narrow"/>
                <w:sz w:val="18"/>
                <w:lang w:val="fr-FR"/>
              </w:rPr>
              <w:t>pratiquez</w:t>
            </w:r>
            <w:r w:rsidRPr="00461BAF">
              <w:rPr>
                <w:rFonts w:ascii="Arial Narrow" w:hAnsi="Arial Narrow"/>
                <w:sz w:val="18"/>
                <w:lang w:val="fr-FR"/>
              </w:rPr>
              <w:t>-vous une activité sportive, du fitness ou d'autres activités de loisirs de forte intensité ?</w:t>
            </w:r>
          </w:p>
        </w:tc>
        <w:tc>
          <w:tcPr>
            <w:tcW w:w="2456" w:type="dxa"/>
            <w:tcBorders>
              <w:top w:val="single" w:sz="6" w:space="0" w:color="auto"/>
              <w:left w:val="single" w:sz="6" w:space="0" w:color="auto"/>
              <w:bottom w:val="single" w:sz="6" w:space="0" w:color="auto"/>
            </w:tcBorders>
            <w:vAlign w:val="center"/>
          </w:tcPr>
          <w:p w:rsidR="006B7473" w:rsidRPr="00642FB6" w:rsidRDefault="006B7473" w:rsidP="00925A63">
            <w:pPr>
              <w:spacing w:before="120"/>
              <w:jc w:val="right"/>
              <w:rPr>
                <w:rFonts w:ascii="Arial Narrow" w:hAnsi="Arial Narrow"/>
                <w:sz w:val="18"/>
              </w:rPr>
            </w:pPr>
            <w:r>
              <w:rPr>
                <w:rFonts w:ascii="Arial Narrow" w:hAnsi="Arial Narrow"/>
                <w:sz w:val="18"/>
              </w:rPr>
              <w:t>Nombre de jours</w:t>
            </w:r>
          </w:p>
        </w:tc>
        <w:tc>
          <w:tcPr>
            <w:tcW w:w="2626" w:type="dxa"/>
            <w:tcBorders>
              <w:top w:val="single" w:sz="6" w:space="0" w:color="auto"/>
              <w:left w:val="nil"/>
              <w:bottom w:val="single" w:sz="6" w:space="0" w:color="auto"/>
              <w:right w:val="single" w:sz="6" w:space="0" w:color="auto"/>
            </w:tcBorders>
            <w:shd w:val="clear" w:color="auto" w:fill="auto"/>
            <w:vAlign w:val="bottom"/>
          </w:tcPr>
          <w:p w:rsidR="006B7473" w:rsidRPr="00642FB6" w:rsidRDefault="006B7473" w:rsidP="00B43CE7">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P11</w:t>
            </w:r>
          </w:p>
        </w:tc>
      </w:tr>
      <w:tr w:rsidR="006B7473" w:rsidRPr="001B2345" w:rsidTr="00611765">
        <w:trPr>
          <w:trHeight w:val="810"/>
          <w:jc w:val="center"/>
        </w:trPr>
        <w:tc>
          <w:tcPr>
            <w:tcW w:w="4438" w:type="dxa"/>
            <w:tcBorders>
              <w:top w:val="single" w:sz="6" w:space="0" w:color="auto"/>
              <w:left w:val="single" w:sz="6" w:space="0" w:color="auto"/>
              <w:bottom w:val="single" w:sz="6" w:space="0" w:color="auto"/>
              <w:right w:val="single" w:sz="6" w:space="0" w:color="auto"/>
            </w:tcBorders>
            <w:vAlign w:val="center"/>
          </w:tcPr>
          <w:p w:rsidR="006B7473" w:rsidRPr="00175AF2" w:rsidRDefault="006B7473" w:rsidP="009E0247">
            <w:pPr>
              <w:spacing w:before="60"/>
              <w:rPr>
                <w:rFonts w:ascii="Arial Narrow" w:hAnsi="Arial Narrow"/>
                <w:sz w:val="18"/>
                <w:lang w:val="fr-FR"/>
              </w:rPr>
            </w:pPr>
            <w:r w:rsidRPr="00461BAF">
              <w:rPr>
                <w:rFonts w:ascii="Arial Narrow" w:hAnsi="Arial Narrow"/>
                <w:sz w:val="18"/>
                <w:lang w:val="fr-FR"/>
              </w:rPr>
              <w:t>Lors d’une journée habituelle, combien de temps y consacrez-vous ?</w:t>
            </w:r>
          </w:p>
        </w:tc>
        <w:tc>
          <w:tcPr>
            <w:tcW w:w="2456" w:type="dxa"/>
            <w:tcBorders>
              <w:top w:val="single" w:sz="6" w:space="0" w:color="auto"/>
              <w:left w:val="single" w:sz="6" w:space="0" w:color="auto"/>
              <w:bottom w:val="single" w:sz="6" w:space="0" w:color="auto"/>
            </w:tcBorders>
            <w:vAlign w:val="center"/>
          </w:tcPr>
          <w:p w:rsidR="006B7473" w:rsidRPr="00642FB6" w:rsidRDefault="006B7473" w:rsidP="00925A63">
            <w:pPr>
              <w:spacing w:before="160"/>
              <w:jc w:val="right"/>
              <w:rPr>
                <w:rFonts w:ascii="Arial Narrow" w:hAnsi="Arial Narrow"/>
                <w:sz w:val="18"/>
              </w:rPr>
            </w:pPr>
            <w:r>
              <w:rPr>
                <w:rFonts w:ascii="Arial Narrow" w:hAnsi="Arial Narrow"/>
                <w:sz w:val="18"/>
              </w:rPr>
              <w:t>Heures : minutes</w:t>
            </w:r>
          </w:p>
        </w:tc>
        <w:tc>
          <w:tcPr>
            <w:tcW w:w="2626" w:type="dxa"/>
            <w:tcBorders>
              <w:top w:val="single" w:sz="6" w:space="0" w:color="auto"/>
              <w:left w:val="nil"/>
              <w:bottom w:val="single" w:sz="6" w:space="0" w:color="auto"/>
              <w:right w:val="single" w:sz="6" w:space="0" w:color="auto"/>
            </w:tcBorders>
            <w:shd w:val="clear" w:color="auto" w:fill="auto"/>
            <w:vAlign w:val="bottom"/>
          </w:tcPr>
          <w:p w:rsidR="006B7473" w:rsidRDefault="006B7473" w:rsidP="007F2CD5">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6B7473" w:rsidRPr="00642FB6" w:rsidRDefault="00260C21" w:rsidP="007F2CD5">
            <w:pPr>
              <w:spacing w:before="60"/>
              <w:rPr>
                <w:rFonts w:ascii="Arial Narrow" w:hAnsi="Arial Narrow"/>
                <w:sz w:val="18"/>
              </w:rPr>
            </w:pPr>
            <w:r>
              <w:rPr>
                <w:rFonts w:ascii="Arial Narrow" w:hAnsi="Arial Narrow"/>
                <w:sz w:val="18"/>
                <w:szCs w:val="18"/>
              </w:rPr>
              <w:t>H</w:t>
            </w:r>
            <w:r w:rsidR="006B7473">
              <w:rPr>
                <w:rFonts w:ascii="Arial Narrow" w:hAnsi="Arial Narrow"/>
                <w:sz w:val="18"/>
                <w:szCs w:val="18"/>
              </w:rPr>
              <w:t>rs</w:t>
            </w:r>
            <w:r>
              <w:rPr>
                <w:rFonts w:ascii="Arial Narrow" w:hAnsi="Arial Narrow"/>
                <w:sz w:val="18"/>
                <w:szCs w:val="18"/>
              </w:rPr>
              <w:t xml:space="preserve">                 </w:t>
            </w:r>
            <w:r w:rsidR="006B7473">
              <w:rPr>
                <w:rFonts w:ascii="Arial Narrow" w:hAnsi="Arial Narrow"/>
                <w:sz w:val="18"/>
                <w:szCs w:val="18"/>
              </w:rPr>
              <w:t>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P12</w:t>
            </w:r>
          </w:p>
          <w:p w:rsidR="006B7473" w:rsidRDefault="006B7473" w:rsidP="00925A63">
            <w:pPr>
              <w:jc w:val="center"/>
              <w:rPr>
                <w:rFonts w:ascii="Arial Narrow" w:hAnsi="Arial Narrow"/>
                <w:bCs/>
                <w:sz w:val="22"/>
                <w:szCs w:val="22"/>
              </w:rPr>
            </w:pPr>
            <w:r>
              <w:rPr>
                <w:rFonts w:ascii="Arial Narrow" w:hAnsi="Arial Narrow"/>
                <w:bCs/>
                <w:sz w:val="22"/>
                <w:szCs w:val="22"/>
              </w:rPr>
              <w:t>(a-b)</w:t>
            </w:r>
          </w:p>
        </w:tc>
      </w:tr>
      <w:tr w:rsidR="006B7473" w:rsidRPr="001B2345" w:rsidTr="00611765">
        <w:trPr>
          <w:trHeight w:hRule="exact" w:val="624"/>
          <w:jc w:val="center"/>
        </w:trPr>
        <w:tc>
          <w:tcPr>
            <w:tcW w:w="4438" w:type="dxa"/>
            <w:vMerge w:val="restart"/>
            <w:tcBorders>
              <w:top w:val="single" w:sz="6" w:space="0" w:color="auto"/>
              <w:left w:val="single" w:sz="6" w:space="0" w:color="auto"/>
              <w:right w:val="single" w:sz="6" w:space="0" w:color="auto"/>
            </w:tcBorders>
            <w:vAlign w:val="center"/>
          </w:tcPr>
          <w:p w:rsidR="006B7473" w:rsidRPr="00461BAF" w:rsidRDefault="006B7473" w:rsidP="00680955">
            <w:pPr>
              <w:spacing w:before="60"/>
              <w:rPr>
                <w:rFonts w:ascii="Arial Narrow" w:hAnsi="Arial Narrow"/>
                <w:sz w:val="18"/>
                <w:lang w:val="fr-FR"/>
              </w:rPr>
            </w:pPr>
            <w:r w:rsidRPr="00461BAF">
              <w:rPr>
                <w:rFonts w:ascii="Arial Narrow" w:hAnsi="Arial Narrow"/>
                <w:sz w:val="18"/>
                <w:lang w:val="fr-FR"/>
              </w:rPr>
              <w:t xml:space="preserve">Est-ce que vous pratiquez des sports, du fitness ou des activités de loisirs d'intensité modérée qui nécessitent une petite augmentation de la respiration ou du rythme cardiaque comme la marche rapide </w:t>
            </w:r>
            <w:r w:rsidRPr="00175AF2">
              <w:rPr>
                <w:rFonts w:ascii="Arial Narrow" w:hAnsi="Arial Narrow"/>
                <w:i/>
                <w:iCs/>
                <w:sz w:val="18"/>
                <w:lang w:val="fr-FR"/>
              </w:rPr>
              <w:t>faire du vélo, nager, jouer au volley</w:t>
            </w:r>
            <w:r w:rsidRPr="00461BAF">
              <w:rPr>
                <w:rFonts w:ascii="Arial Narrow" w:hAnsi="Arial Narrow"/>
                <w:sz w:val="18"/>
                <w:lang w:val="fr-FR"/>
              </w:rPr>
              <w:t xml:space="preserve"> pendant au moins dix minutes d'affilée ? </w:t>
            </w:r>
          </w:p>
          <w:p w:rsidR="006B7473" w:rsidRPr="006B7473" w:rsidRDefault="006B7473" w:rsidP="009E0247">
            <w:pPr>
              <w:spacing w:before="60"/>
              <w:rPr>
                <w:rFonts w:ascii="Arial Narrow" w:hAnsi="Arial Narrow"/>
                <w:i/>
                <w:sz w:val="18"/>
                <w:lang w:val="fr-CH"/>
              </w:rPr>
            </w:pPr>
            <w:r w:rsidRPr="00326785">
              <w:rPr>
                <w:rFonts w:ascii="Arial Narrow" w:hAnsi="Arial Narrow"/>
                <w:i/>
                <w:sz w:val="18"/>
                <w:lang w:val="fr-FR"/>
              </w:rPr>
              <w:t>(MONTRER LES CARTES)</w:t>
            </w:r>
          </w:p>
        </w:tc>
        <w:tc>
          <w:tcPr>
            <w:tcW w:w="2456" w:type="dxa"/>
            <w:tcBorders>
              <w:top w:val="single" w:sz="6" w:space="0" w:color="auto"/>
              <w:left w:val="single" w:sz="6" w:space="0" w:color="auto"/>
            </w:tcBorders>
            <w:vAlign w:val="center"/>
          </w:tcPr>
          <w:p w:rsidR="006B7473" w:rsidRPr="00642FB6" w:rsidRDefault="006B7473" w:rsidP="00925A63">
            <w:pPr>
              <w:spacing w:before="60"/>
              <w:jc w:val="right"/>
              <w:rPr>
                <w:rFonts w:ascii="Arial Narrow" w:hAnsi="Arial Narrow"/>
                <w:sz w:val="18"/>
              </w:rPr>
            </w:pPr>
            <w:r>
              <w:rPr>
                <w:rFonts w:ascii="Arial Narrow" w:hAnsi="Arial Narrow"/>
                <w:sz w:val="18"/>
              </w:rPr>
              <w:t>Oui</w:t>
            </w:r>
          </w:p>
        </w:tc>
        <w:tc>
          <w:tcPr>
            <w:tcW w:w="2626" w:type="dxa"/>
            <w:tcBorders>
              <w:top w:val="single" w:sz="6" w:space="0" w:color="auto"/>
              <w:left w:val="nil"/>
              <w:right w:val="single" w:sz="6" w:space="0" w:color="auto"/>
            </w:tcBorders>
            <w:shd w:val="clear" w:color="auto" w:fill="auto"/>
            <w:vAlign w:val="center"/>
          </w:tcPr>
          <w:p w:rsidR="006B7473" w:rsidRPr="00642FB6" w:rsidRDefault="006B7473" w:rsidP="00925A63">
            <w:pPr>
              <w:spacing w:before="6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P13</w:t>
            </w:r>
          </w:p>
        </w:tc>
      </w:tr>
      <w:tr w:rsidR="006B7473" w:rsidRPr="00181ACC" w:rsidTr="006B7473">
        <w:trPr>
          <w:trHeight w:hRule="exact" w:val="976"/>
          <w:jc w:val="center"/>
        </w:trPr>
        <w:tc>
          <w:tcPr>
            <w:tcW w:w="4438" w:type="dxa"/>
            <w:vMerge/>
            <w:tcBorders>
              <w:left w:val="single" w:sz="6" w:space="0" w:color="auto"/>
              <w:bottom w:val="single" w:sz="6" w:space="0" w:color="auto"/>
              <w:right w:val="single" w:sz="6" w:space="0" w:color="auto"/>
            </w:tcBorders>
            <w:vAlign w:val="center"/>
          </w:tcPr>
          <w:p w:rsidR="006B7473" w:rsidRPr="00642FB6" w:rsidRDefault="006B7473" w:rsidP="00925A63">
            <w:pPr>
              <w:spacing w:before="60"/>
              <w:rPr>
                <w:rFonts w:ascii="Arial Narrow" w:hAnsi="Arial Narrow"/>
                <w:sz w:val="18"/>
              </w:rPr>
            </w:pPr>
          </w:p>
        </w:tc>
        <w:tc>
          <w:tcPr>
            <w:tcW w:w="2456" w:type="dxa"/>
            <w:tcBorders>
              <w:left w:val="single" w:sz="6" w:space="0" w:color="auto"/>
              <w:bottom w:val="single" w:sz="6" w:space="0" w:color="auto"/>
            </w:tcBorders>
            <w:vAlign w:val="center"/>
          </w:tcPr>
          <w:p w:rsidR="006B7473" w:rsidRDefault="006B7473" w:rsidP="00B43CE7">
            <w:pPr>
              <w:jc w:val="right"/>
              <w:rPr>
                <w:rFonts w:ascii="Arial Narrow" w:hAnsi="Arial Narrow"/>
                <w:sz w:val="18"/>
              </w:rPr>
            </w:pPr>
            <w:r w:rsidRPr="00642FB6">
              <w:rPr>
                <w:rFonts w:ascii="Arial Narrow" w:hAnsi="Arial Narrow"/>
                <w:sz w:val="18"/>
              </w:rPr>
              <w:t>No</w:t>
            </w:r>
            <w:r>
              <w:rPr>
                <w:rFonts w:ascii="Arial Narrow" w:hAnsi="Arial Narrow"/>
                <w:sz w:val="18"/>
              </w:rPr>
              <w:t>n</w:t>
            </w:r>
          </w:p>
        </w:tc>
        <w:tc>
          <w:tcPr>
            <w:tcW w:w="2626" w:type="dxa"/>
            <w:tcBorders>
              <w:left w:val="nil"/>
              <w:bottom w:val="single" w:sz="6" w:space="0" w:color="auto"/>
              <w:right w:val="single" w:sz="6" w:space="0" w:color="auto"/>
            </w:tcBorders>
            <w:shd w:val="clear" w:color="auto" w:fill="auto"/>
            <w:vAlign w:val="center"/>
          </w:tcPr>
          <w:p w:rsidR="006B7473" w:rsidRPr="00073F80" w:rsidRDefault="006B7473" w:rsidP="00B43CE7">
            <w:pPr>
              <w:spacing w:before="60"/>
              <w:rPr>
                <w:rFonts w:ascii="Arial Narrow" w:hAnsi="Arial Narrow"/>
                <w:sz w:val="18"/>
                <w:lang w:val="fr-CH"/>
              </w:rPr>
            </w:pPr>
            <w:r w:rsidRPr="00073F80">
              <w:rPr>
                <w:rFonts w:ascii="Arial Narrow" w:hAnsi="Arial Narrow"/>
                <w:sz w:val="18"/>
                <w:lang w:val="fr-CH"/>
              </w:rPr>
              <w:t xml:space="preserve">2     </w:t>
            </w:r>
            <w:r w:rsidRPr="00073F80">
              <w:rPr>
                <w:rFonts w:ascii="Arial Narrow" w:hAnsi="Arial Narrow"/>
                <w:i/>
                <w:sz w:val="18"/>
                <w:lang w:val="fr-CH"/>
              </w:rPr>
              <w:t xml:space="preserve"> Si Non, aller à P </w:t>
            </w:r>
            <w:r>
              <w:rPr>
                <w:rFonts w:ascii="Arial Narrow" w:hAnsi="Arial Narrow"/>
                <w:i/>
                <w:sz w:val="18"/>
                <w:lang w:val="fr-CH"/>
              </w:rPr>
              <w:t>16</w:t>
            </w:r>
          </w:p>
        </w:tc>
        <w:tc>
          <w:tcPr>
            <w:tcW w:w="1038" w:type="dxa"/>
            <w:vMerge/>
            <w:tcBorders>
              <w:left w:val="single" w:sz="6" w:space="0" w:color="auto"/>
              <w:bottom w:val="single" w:sz="6" w:space="0" w:color="auto"/>
              <w:right w:val="single" w:sz="6" w:space="0" w:color="auto"/>
            </w:tcBorders>
            <w:shd w:val="clear" w:color="auto" w:fill="auto"/>
            <w:vAlign w:val="center"/>
          </w:tcPr>
          <w:p w:rsidR="006B7473" w:rsidRPr="00073F80" w:rsidRDefault="006B7473" w:rsidP="00925A63">
            <w:pPr>
              <w:jc w:val="center"/>
              <w:rPr>
                <w:rFonts w:ascii="Arial Narrow" w:hAnsi="Arial Narrow"/>
                <w:bCs/>
                <w:sz w:val="22"/>
                <w:szCs w:val="22"/>
                <w:lang w:val="fr-CH"/>
              </w:rPr>
            </w:pPr>
          </w:p>
        </w:tc>
      </w:tr>
      <w:tr w:rsidR="006B7473" w:rsidRPr="001B2345" w:rsidTr="00611765">
        <w:trPr>
          <w:trHeight w:val="915"/>
          <w:jc w:val="center"/>
        </w:trPr>
        <w:tc>
          <w:tcPr>
            <w:tcW w:w="4438" w:type="dxa"/>
            <w:tcBorders>
              <w:top w:val="single" w:sz="6" w:space="0" w:color="auto"/>
              <w:left w:val="single" w:sz="6" w:space="0" w:color="auto"/>
              <w:bottom w:val="single" w:sz="6" w:space="0" w:color="auto"/>
              <w:right w:val="single" w:sz="6" w:space="0" w:color="auto"/>
            </w:tcBorders>
            <w:vAlign w:val="center"/>
          </w:tcPr>
          <w:p w:rsidR="006B7473" w:rsidRPr="00FA2696" w:rsidRDefault="006B7473" w:rsidP="009E0247">
            <w:pPr>
              <w:spacing w:before="60"/>
              <w:rPr>
                <w:rFonts w:ascii="Arial Narrow" w:hAnsi="Arial Narrow"/>
                <w:sz w:val="18"/>
                <w:lang w:val="fr-FR"/>
              </w:rPr>
            </w:pPr>
            <w:r w:rsidRPr="00461BAF">
              <w:rPr>
                <w:rFonts w:ascii="Arial Narrow" w:hAnsi="Arial Narrow"/>
                <w:sz w:val="18"/>
                <w:lang w:val="fr-FR"/>
              </w:rPr>
              <w:t xml:space="preserve">Habituellement, combien de jours par semaine </w:t>
            </w:r>
            <w:r w:rsidRPr="000C435C">
              <w:rPr>
                <w:rFonts w:ascii="Arial Narrow" w:hAnsi="Arial Narrow"/>
                <w:sz w:val="18"/>
                <w:lang w:val="fr-FR"/>
              </w:rPr>
              <w:t>pratiquez</w:t>
            </w:r>
            <w:r w:rsidRPr="00461BAF">
              <w:rPr>
                <w:rFonts w:ascii="Arial Narrow" w:hAnsi="Arial Narrow"/>
                <w:sz w:val="18"/>
                <w:lang w:val="fr-FR"/>
              </w:rPr>
              <w:t>-vous une activité sportive, du fitness ou d'autres activités de loisirs d'intensité modérée ?</w:t>
            </w:r>
          </w:p>
        </w:tc>
        <w:tc>
          <w:tcPr>
            <w:tcW w:w="2456" w:type="dxa"/>
            <w:tcBorders>
              <w:top w:val="single" w:sz="6" w:space="0" w:color="auto"/>
              <w:left w:val="single" w:sz="6" w:space="0" w:color="auto"/>
              <w:bottom w:val="single" w:sz="6" w:space="0" w:color="auto"/>
            </w:tcBorders>
            <w:vAlign w:val="center"/>
          </w:tcPr>
          <w:p w:rsidR="006B7473" w:rsidRPr="00642FB6" w:rsidRDefault="006B7473" w:rsidP="00925A63">
            <w:pPr>
              <w:spacing w:before="120"/>
              <w:jc w:val="right"/>
              <w:rPr>
                <w:rFonts w:ascii="Arial Narrow" w:hAnsi="Arial Narrow"/>
                <w:sz w:val="18"/>
              </w:rPr>
            </w:pPr>
            <w:r>
              <w:rPr>
                <w:rFonts w:ascii="Arial Narrow" w:hAnsi="Arial Narrow"/>
                <w:sz w:val="18"/>
              </w:rPr>
              <w:t>Nombre de jours</w:t>
            </w:r>
          </w:p>
        </w:tc>
        <w:tc>
          <w:tcPr>
            <w:tcW w:w="2626" w:type="dxa"/>
            <w:tcBorders>
              <w:top w:val="single" w:sz="6" w:space="0" w:color="auto"/>
              <w:left w:val="nil"/>
              <w:bottom w:val="single" w:sz="6" w:space="0" w:color="auto"/>
              <w:right w:val="single" w:sz="6" w:space="0" w:color="auto"/>
            </w:tcBorders>
            <w:shd w:val="clear" w:color="auto" w:fill="auto"/>
            <w:vAlign w:val="bottom"/>
          </w:tcPr>
          <w:p w:rsidR="006B7473" w:rsidRDefault="006B7473" w:rsidP="00B43CE7">
            <w:pPr>
              <w:spacing w:before="60"/>
              <w:rPr>
                <w:rFonts w:ascii="Arial Narrow" w:hAnsi="Arial Narrow"/>
                <w:sz w:val="20"/>
                <w:szCs w:val="20"/>
              </w:rPr>
            </w:pPr>
          </w:p>
          <w:p w:rsidR="006B7473" w:rsidRPr="00642FB6" w:rsidRDefault="006B7473" w:rsidP="00B43CE7">
            <w:pPr>
              <w:spacing w:before="6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P14</w:t>
            </w:r>
          </w:p>
        </w:tc>
      </w:tr>
      <w:tr w:rsidR="006B7473" w:rsidRPr="001B2345" w:rsidTr="006B7473">
        <w:trPr>
          <w:trHeight w:val="904"/>
          <w:jc w:val="center"/>
        </w:trPr>
        <w:tc>
          <w:tcPr>
            <w:tcW w:w="4438" w:type="dxa"/>
            <w:tcBorders>
              <w:top w:val="single" w:sz="6" w:space="0" w:color="auto"/>
              <w:left w:val="single" w:sz="6" w:space="0" w:color="auto"/>
              <w:bottom w:val="single" w:sz="6" w:space="0" w:color="auto"/>
              <w:right w:val="single" w:sz="6" w:space="0" w:color="auto"/>
            </w:tcBorders>
            <w:vAlign w:val="center"/>
          </w:tcPr>
          <w:p w:rsidR="006B7473" w:rsidRPr="00FA2696" w:rsidRDefault="006B7473" w:rsidP="009E0247">
            <w:pPr>
              <w:spacing w:before="60"/>
              <w:rPr>
                <w:rFonts w:ascii="Arial Narrow" w:hAnsi="Arial Narrow"/>
                <w:sz w:val="18"/>
                <w:lang w:val="fr-FR"/>
              </w:rPr>
            </w:pPr>
            <w:r w:rsidRPr="00461BAF">
              <w:rPr>
                <w:rFonts w:ascii="Arial Narrow" w:hAnsi="Arial Narrow"/>
                <w:sz w:val="18"/>
                <w:lang w:val="fr-FR"/>
              </w:rPr>
              <w:t>Lors d’une journée habituelle, combien de temps y consacrez-vous ?</w:t>
            </w:r>
          </w:p>
        </w:tc>
        <w:tc>
          <w:tcPr>
            <w:tcW w:w="2456" w:type="dxa"/>
            <w:tcBorders>
              <w:top w:val="single" w:sz="6" w:space="0" w:color="auto"/>
              <w:left w:val="single" w:sz="6" w:space="0" w:color="auto"/>
              <w:bottom w:val="single" w:sz="6" w:space="0" w:color="auto"/>
            </w:tcBorders>
            <w:vAlign w:val="center"/>
          </w:tcPr>
          <w:p w:rsidR="006B7473" w:rsidRPr="00642FB6" w:rsidRDefault="006B7473" w:rsidP="00925A63">
            <w:pPr>
              <w:spacing w:before="160"/>
              <w:jc w:val="right"/>
              <w:rPr>
                <w:rFonts w:ascii="Arial Narrow" w:hAnsi="Arial Narrow"/>
                <w:sz w:val="18"/>
              </w:rPr>
            </w:pPr>
            <w:r>
              <w:rPr>
                <w:rFonts w:ascii="Arial Narrow" w:hAnsi="Arial Narrow"/>
                <w:sz w:val="18"/>
              </w:rPr>
              <w:t>Heures : minutes</w:t>
            </w:r>
          </w:p>
        </w:tc>
        <w:tc>
          <w:tcPr>
            <w:tcW w:w="2626" w:type="dxa"/>
            <w:tcBorders>
              <w:top w:val="single" w:sz="6" w:space="0" w:color="auto"/>
              <w:left w:val="nil"/>
              <w:bottom w:val="single" w:sz="6" w:space="0" w:color="auto"/>
              <w:right w:val="single" w:sz="6" w:space="0" w:color="auto"/>
            </w:tcBorders>
            <w:shd w:val="clear" w:color="auto" w:fill="auto"/>
            <w:vAlign w:val="center"/>
          </w:tcPr>
          <w:p w:rsidR="006B7473" w:rsidRDefault="006B7473" w:rsidP="00925A63">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6B7473" w:rsidRPr="00642FB6" w:rsidRDefault="00260C21" w:rsidP="00925A63">
            <w:pPr>
              <w:spacing w:before="60"/>
              <w:rPr>
                <w:rFonts w:ascii="Arial Narrow" w:hAnsi="Arial Narrow"/>
                <w:sz w:val="18"/>
              </w:rPr>
            </w:pPr>
            <w:r>
              <w:rPr>
                <w:rFonts w:ascii="Arial Narrow" w:hAnsi="Arial Narrow"/>
                <w:sz w:val="18"/>
                <w:szCs w:val="18"/>
              </w:rPr>
              <w:t>H</w:t>
            </w:r>
            <w:r w:rsidR="006B7473">
              <w:rPr>
                <w:rFonts w:ascii="Arial Narrow" w:hAnsi="Arial Narrow"/>
                <w:sz w:val="18"/>
                <w:szCs w:val="18"/>
              </w:rPr>
              <w:t>rs</w:t>
            </w:r>
            <w:r>
              <w:rPr>
                <w:rFonts w:ascii="Arial Narrow" w:hAnsi="Arial Narrow"/>
                <w:sz w:val="18"/>
                <w:szCs w:val="18"/>
              </w:rPr>
              <w:t xml:space="preserve">                   </w:t>
            </w:r>
            <w:r w:rsidR="006B7473">
              <w:rPr>
                <w:rFonts w:ascii="Arial Narrow" w:hAnsi="Arial Narrow"/>
                <w:sz w:val="18"/>
                <w:szCs w:val="18"/>
              </w:rPr>
              <w:t>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rsidR="006B7473" w:rsidRDefault="006B7473" w:rsidP="00925A63">
            <w:pPr>
              <w:jc w:val="center"/>
              <w:rPr>
                <w:rFonts w:ascii="Arial Narrow" w:hAnsi="Arial Narrow"/>
                <w:bCs/>
                <w:sz w:val="22"/>
                <w:szCs w:val="22"/>
              </w:rPr>
            </w:pPr>
            <w:r>
              <w:rPr>
                <w:rFonts w:ascii="Arial Narrow" w:hAnsi="Arial Narrow"/>
                <w:bCs/>
                <w:sz w:val="22"/>
                <w:szCs w:val="22"/>
              </w:rPr>
              <w:t>P15</w:t>
            </w:r>
            <w:r>
              <w:rPr>
                <w:rFonts w:ascii="Arial Narrow" w:hAnsi="Arial Narrow"/>
                <w:bCs/>
                <w:sz w:val="22"/>
                <w:szCs w:val="22"/>
              </w:rPr>
              <w:br/>
              <w:t>(a-b)</w:t>
            </w:r>
          </w:p>
        </w:tc>
      </w:tr>
    </w:tbl>
    <w:p w:rsidR="004C324A" w:rsidRDefault="004C324A" w:rsidP="004C324A"/>
    <w:tbl>
      <w:tblPr>
        <w:tblW w:w="10558" w:type="dxa"/>
        <w:jc w:val="center"/>
        <w:shd w:val="pct15" w:color="auto" w:fill="auto"/>
        <w:tblLayout w:type="fixed"/>
        <w:tblLook w:val="0000" w:firstRow="0" w:lastRow="0" w:firstColumn="0" w:lastColumn="0" w:noHBand="0" w:noVBand="0"/>
      </w:tblPr>
      <w:tblGrid>
        <w:gridCol w:w="4438"/>
        <w:gridCol w:w="2456"/>
        <w:gridCol w:w="2626"/>
        <w:gridCol w:w="1038"/>
      </w:tblGrid>
      <w:tr w:rsidR="00257C5E" w:rsidRPr="00642FB6" w:rsidTr="001D15CF">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auto"/>
          </w:tcPr>
          <w:p w:rsidR="00257C5E" w:rsidRPr="00642FB6" w:rsidRDefault="007A36C7" w:rsidP="001D15CF">
            <w:pPr>
              <w:tabs>
                <w:tab w:val="right" w:pos="1450"/>
              </w:tabs>
              <w:spacing w:before="40" w:after="40"/>
              <w:rPr>
                <w:rFonts w:ascii="Arial Narrow" w:hAnsi="Arial Narrow"/>
                <w:b/>
              </w:rPr>
            </w:pPr>
            <w:r>
              <w:rPr>
                <w:rFonts w:ascii="Arial Narrow" w:hAnsi="Arial Narrow"/>
                <w:b/>
              </w:rPr>
              <w:t>ELARGI:  Activité physique</w:t>
            </w:r>
          </w:p>
        </w:tc>
      </w:tr>
      <w:tr w:rsidR="00257C5E" w:rsidRPr="001B2345" w:rsidTr="00257C5E">
        <w:tblPrEx>
          <w:shd w:val="clear" w:color="auto" w:fill="auto"/>
        </w:tblPrEx>
        <w:trPr>
          <w:trHeight w:hRule="exact" w:val="300"/>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257C5E" w:rsidRPr="00C55FC1" w:rsidRDefault="007A36C7" w:rsidP="001D15CF">
            <w:pPr>
              <w:rPr>
                <w:rFonts w:ascii="Arial Narrow" w:hAnsi="Arial Narrow"/>
                <w:i/>
                <w:iCs/>
                <w:sz w:val="20"/>
                <w:szCs w:val="20"/>
              </w:rPr>
            </w:pPr>
            <w:r w:rsidRPr="00461BAF">
              <w:rPr>
                <w:rFonts w:ascii="Arial Narrow" w:hAnsi="Arial Narrow"/>
                <w:b/>
                <w:sz w:val="20"/>
                <w:szCs w:val="20"/>
                <w:lang w:val="fr-FR"/>
              </w:rPr>
              <w:t>Comportement sédentaire</w:t>
            </w:r>
          </w:p>
        </w:tc>
      </w:tr>
      <w:tr w:rsidR="00257C5E" w:rsidRPr="00CB76CA" w:rsidTr="00257C5E">
        <w:tblPrEx>
          <w:shd w:val="clear" w:color="auto" w:fill="auto"/>
        </w:tblPrEx>
        <w:trPr>
          <w:trHeight w:val="525"/>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tcPr>
          <w:p w:rsidR="007A36C7" w:rsidRPr="00461BAF" w:rsidRDefault="007A36C7" w:rsidP="007A36C7">
            <w:pPr>
              <w:rPr>
                <w:rFonts w:ascii="Arial Narrow" w:hAnsi="Arial Narrow" w:cs="Times New (W1)"/>
                <w:sz w:val="20"/>
                <w:szCs w:val="20"/>
                <w:lang w:val="fr-FR"/>
              </w:rPr>
            </w:pPr>
            <w:r w:rsidRPr="00461BAF">
              <w:rPr>
                <w:rFonts w:ascii="Arial Narrow" w:hAnsi="Arial Narrow" w:cs="Times New (W1)"/>
                <w:sz w:val="20"/>
                <w:szCs w:val="20"/>
                <w:lang w:val="fr-FR"/>
              </w:rPr>
              <w:t>La question suivante concerne le temps passé en position assise ou couchée, au travail, à la maison, en déplacement, à rendre visite à des amis, et inclut</w:t>
            </w:r>
            <w:r>
              <w:rPr>
                <w:rFonts w:ascii="Arial Narrow" w:hAnsi="Arial Narrow" w:cs="Times New (W1)"/>
                <w:sz w:val="20"/>
                <w:szCs w:val="20"/>
                <w:lang w:val="fr-FR"/>
              </w:rPr>
              <w:t xml:space="preserve"> le temps passé </w:t>
            </w:r>
            <w:r w:rsidRPr="00461BAF">
              <w:rPr>
                <w:rFonts w:ascii="Arial Narrow" w:hAnsi="Arial Narrow" w:cs="Times New (W1)"/>
                <w:sz w:val="20"/>
                <w:szCs w:val="20"/>
                <w:lang w:val="fr-FR"/>
              </w:rPr>
              <w:t>assis devant un bureau, se déplacer en voiture, en bus, en train, à lire, jouer aux car</w:t>
            </w:r>
            <w:r>
              <w:rPr>
                <w:rFonts w:ascii="Arial Narrow" w:hAnsi="Arial Narrow" w:cs="Times New (W1)"/>
                <w:sz w:val="20"/>
                <w:szCs w:val="20"/>
                <w:lang w:val="fr-FR"/>
              </w:rPr>
              <w:t>tes ou à regarder la télévision</w:t>
            </w:r>
            <w:r w:rsidRPr="00461BAF">
              <w:rPr>
                <w:rFonts w:ascii="Arial Narrow" w:hAnsi="Arial Narrow" w:cs="Times New (W1)"/>
                <w:sz w:val="20"/>
                <w:szCs w:val="20"/>
                <w:lang w:val="fr-FR"/>
              </w:rPr>
              <w:t xml:space="preserve"> mais n'inclut pas le temps passé à dormir.</w:t>
            </w:r>
          </w:p>
          <w:p w:rsidR="00257C5E" w:rsidRPr="007A36C7" w:rsidRDefault="007A36C7" w:rsidP="007A36C7">
            <w:pPr>
              <w:rPr>
                <w:rFonts w:ascii="Arial Narrow" w:hAnsi="Arial Narrow"/>
                <w:i/>
                <w:iCs/>
                <w:lang w:val="fr-CH"/>
              </w:rPr>
            </w:pPr>
            <w:r w:rsidRPr="00326785">
              <w:rPr>
                <w:rFonts w:ascii="Arial Narrow" w:hAnsi="Arial Narrow"/>
                <w:i/>
                <w:sz w:val="18"/>
                <w:lang w:val="fr-FR"/>
              </w:rPr>
              <w:t>(MONTRER LES CARTES)</w:t>
            </w:r>
          </w:p>
        </w:tc>
      </w:tr>
      <w:tr w:rsidR="00571EE9" w:rsidRPr="001B2345" w:rsidTr="00611765">
        <w:tblPrEx>
          <w:shd w:val="clear" w:color="auto" w:fill="auto"/>
        </w:tblPrEx>
        <w:trPr>
          <w:trHeight w:val="915"/>
          <w:jc w:val="center"/>
        </w:trPr>
        <w:tc>
          <w:tcPr>
            <w:tcW w:w="4438" w:type="dxa"/>
            <w:tcBorders>
              <w:top w:val="single" w:sz="6" w:space="0" w:color="auto"/>
              <w:left w:val="single" w:sz="6" w:space="0" w:color="auto"/>
              <w:bottom w:val="single" w:sz="6" w:space="0" w:color="auto"/>
              <w:right w:val="single" w:sz="6" w:space="0" w:color="auto"/>
            </w:tcBorders>
            <w:shd w:val="pct15" w:color="auto" w:fill="auto"/>
            <w:vAlign w:val="center"/>
          </w:tcPr>
          <w:p w:rsidR="00571EE9" w:rsidRPr="007A36C7" w:rsidRDefault="007A36C7" w:rsidP="001D15CF">
            <w:pPr>
              <w:spacing w:before="60"/>
              <w:rPr>
                <w:rFonts w:ascii="Arial Narrow" w:hAnsi="Arial Narrow"/>
                <w:sz w:val="18"/>
                <w:lang w:val="fr-CH"/>
              </w:rPr>
            </w:pPr>
            <w:r w:rsidRPr="00461BAF">
              <w:rPr>
                <w:rFonts w:ascii="Arial Narrow" w:hAnsi="Arial Narrow"/>
                <w:sz w:val="18"/>
                <w:lang w:val="fr-FR"/>
              </w:rPr>
              <w:t>Combien de temps passez-vous en position assise ou couchée lors d'une journée habituelle ?</w:t>
            </w:r>
          </w:p>
        </w:tc>
        <w:tc>
          <w:tcPr>
            <w:tcW w:w="2456" w:type="dxa"/>
            <w:tcBorders>
              <w:top w:val="single" w:sz="6" w:space="0" w:color="auto"/>
              <w:left w:val="single" w:sz="6" w:space="0" w:color="auto"/>
              <w:bottom w:val="single" w:sz="6" w:space="0" w:color="auto"/>
            </w:tcBorders>
            <w:shd w:val="pct15" w:color="auto" w:fill="auto"/>
            <w:vAlign w:val="center"/>
          </w:tcPr>
          <w:p w:rsidR="00571EE9" w:rsidRPr="00642FB6" w:rsidRDefault="00073F80" w:rsidP="001D15CF">
            <w:pPr>
              <w:spacing w:before="160"/>
              <w:jc w:val="right"/>
              <w:rPr>
                <w:rFonts w:ascii="Arial Narrow" w:hAnsi="Arial Narrow"/>
                <w:sz w:val="18"/>
              </w:rPr>
            </w:pPr>
            <w:r>
              <w:rPr>
                <w:rFonts w:ascii="Arial Narrow" w:hAnsi="Arial Narrow"/>
                <w:sz w:val="18"/>
              </w:rPr>
              <w:t>Heures : minutes</w:t>
            </w:r>
          </w:p>
        </w:tc>
        <w:tc>
          <w:tcPr>
            <w:tcW w:w="2626" w:type="dxa"/>
            <w:tcBorders>
              <w:top w:val="single" w:sz="6" w:space="0" w:color="auto"/>
              <w:bottom w:val="single" w:sz="6" w:space="0" w:color="auto"/>
              <w:right w:val="single" w:sz="6" w:space="0" w:color="auto"/>
            </w:tcBorders>
            <w:shd w:val="pct15" w:color="auto" w:fill="auto"/>
            <w:vAlign w:val="bottom"/>
          </w:tcPr>
          <w:p w:rsidR="00571EE9" w:rsidRDefault="00571EE9" w:rsidP="00381F1C">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571EE9" w:rsidRPr="00642FB6" w:rsidRDefault="00260C21" w:rsidP="00381F1C">
            <w:pPr>
              <w:spacing w:before="60"/>
              <w:rPr>
                <w:rFonts w:ascii="Arial Narrow" w:hAnsi="Arial Narrow"/>
                <w:sz w:val="18"/>
              </w:rPr>
            </w:pPr>
            <w:r>
              <w:rPr>
                <w:rFonts w:ascii="Arial Narrow" w:hAnsi="Arial Narrow"/>
                <w:sz w:val="18"/>
                <w:szCs w:val="18"/>
              </w:rPr>
              <w:t>H</w:t>
            </w:r>
            <w:r w:rsidR="00571EE9">
              <w:rPr>
                <w:rFonts w:ascii="Arial Narrow" w:hAnsi="Arial Narrow"/>
                <w:sz w:val="18"/>
                <w:szCs w:val="18"/>
              </w:rPr>
              <w:t>rs</w:t>
            </w:r>
            <w:r>
              <w:rPr>
                <w:rFonts w:ascii="Arial Narrow" w:hAnsi="Arial Narrow"/>
                <w:sz w:val="18"/>
                <w:szCs w:val="18"/>
              </w:rPr>
              <w:t xml:space="preserve">                 </w:t>
            </w:r>
            <w:r w:rsidR="00571EE9">
              <w:rPr>
                <w:rFonts w:ascii="Arial Narrow" w:hAnsi="Arial Narrow"/>
                <w:sz w:val="18"/>
                <w:szCs w:val="18"/>
              </w:rPr>
              <w:t>mins</w:t>
            </w:r>
          </w:p>
        </w:tc>
        <w:tc>
          <w:tcPr>
            <w:tcW w:w="1038" w:type="dxa"/>
            <w:tcBorders>
              <w:top w:val="single" w:sz="6" w:space="0" w:color="auto"/>
              <w:left w:val="single" w:sz="6" w:space="0" w:color="auto"/>
              <w:bottom w:val="single" w:sz="6" w:space="0" w:color="auto"/>
              <w:right w:val="single" w:sz="6" w:space="0" w:color="auto"/>
            </w:tcBorders>
            <w:shd w:val="pct15" w:color="auto" w:fill="auto"/>
            <w:vAlign w:val="center"/>
          </w:tcPr>
          <w:p w:rsidR="00571EE9" w:rsidRPr="001B2345" w:rsidRDefault="00571EE9" w:rsidP="001D15CF">
            <w:pPr>
              <w:jc w:val="center"/>
              <w:rPr>
                <w:rFonts w:ascii="Arial Narrow" w:hAnsi="Arial Narrow"/>
                <w:bCs/>
                <w:sz w:val="22"/>
                <w:szCs w:val="22"/>
              </w:rPr>
            </w:pPr>
            <w:r w:rsidRPr="001B2345">
              <w:rPr>
                <w:rFonts w:ascii="Arial Narrow" w:hAnsi="Arial Narrow"/>
                <w:bCs/>
                <w:sz w:val="22"/>
                <w:szCs w:val="22"/>
              </w:rPr>
              <w:t xml:space="preserve">P16 </w:t>
            </w:r>
          </w:p>
          <w:p w:rsidR="00571EE9" w:rsidRPr="00642FB6" w:rsidRDefault="00571EE9" w:rsidP="001D15CF">
            <w:pPr>
              <w:jc w:val="center"/>
              <w:rPr>
                <w:rFonts w:ascii="Arial Narrow" w:hAnsi="Arial Narrow"/>
                <w:i/>
              </w:rPr>
            </w:pPr>
            <w:r w:rsidRPr="001B2345">
              <w:rPr>
                <w:rFonts w:ascii="Arial Narrow" w:hAnsi="Arial Narrow"/>
                <w:bCs/>
                <w:sz w:val="22"/>
                <w:szCs w:val="22"/>
              </w:rPr>
              <w:t>(a-b)</w:t>
            </w:r>
          </w:p>
        </w:tc>
      </w:tr>
    </w:tbl>
    <w:p w:rsidR="00257C5E" w:rsidRDefault="00257C5E" w:rsidP="004C324A"/>
    <w:p w:rsidR="00925A63" w:rsidRDefault="00925A63" w:rsidP="004C324A"/>
    <w:p w:rsidR="00925A63" w:rsidRDefault="00925A63" w:rsidP="004C324A"/>
    <w:p w:rsidR="00561E2E" w:rsidRPr="00372096" w:rsidRDefault="00561E2E">
      <w:pPr>
        <w:rPr>
          <w:sz w:val="2"/>
          <w:szCs w:val="2"/>
        </w:rPr>
      </w:pPr>
      <w:r>
        <w:br w:type="page"/>
      </w:r>
    </w:p>
    <w:tbl>
      <w:tblPr>
        <w:tblW w:w="10558" w:type="dxa"/>
        <w:jc w:val="center"/>
        <w:tblLayout w:type="fixed"/>
        <w:tblLook w:val="0000" w:firstRow="0" w:lastRow="0" w:firstColumn="0" w:lastColumn="0" w:noHBand="0" w:noVBand="0"/>
      </w:tblPr>
      <w:tblGrid>
        <w:gridCol w:w="4438"/>
        <w:gridCol w:w="2541"/>
        <w:gridCol w:w="2541"/>
        <w:gridCol w:w="1038"/>
      </w:tblGrid>
      <w:tr w:rsidR="00925A63" w:rsidRPr="00181ACC" w:rsidTr="00925A63">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auto"/>
          </w:tcPr>
          <w:p w:rsidR="00925A63" w:rsidRPr="006C604C" w:rsidRDefault="00925A63" w:rsidP="00925A63">
            <w:pPr>
              <w:tabs>
                <w:tab w:val="right" w:pos="1450"/>
              </w:tabs>
              <w:spacing w:before="40" w:after="40"/>
              <w:rPr>
                <w:rFonts w:ascii="Arial Narrow" w:hAnsi="Arial Narrow"/>
                <w:b/>
                <w:lang w:val="fr-CH"/>
              </w:rPr>
            </w:pPr>
            <w:bookmarkStart w:id="5" w:name="OLE_LINK11"/>
            <w:bookmarkStart w:id="6" w:name="OLE_LINK12"/>
            <w:r w:rsidRPr="006C604C">
              <w:rPr>
                <w:lang w:val="fr-CH"/>
              </w:rPr>
              <w:lastRenderedPageBreak/>
              <w:br w:type="page"/>
            </w:r>
            <w:r w:rsidR="006C604C">
              <w:rPr>
                <w:rFonts w:ascii="Arial Narrow" w:hAnsi="Arial Narrow"/>
                <w:b/>
                <w:lang w:val="fr-FR"/>
              </w:rPr>
              <w:t>MODULE DE BASE</w:t>
            </w:r>
            <w:r w:rsidR="006C604C" w:rsidRPr="00C61459">
              <w:rPr>
                <w:rFonts w:ascii="Arial Narrow" w:hAnsi="Arial Narrow"/>
                <w:b/>
                <w:lang w:val="fr-FR"/>
              </w:rPr>
              <w:t xml:space="preserve">: </w:t>
            </w:r>
            <w:r w:rsidR="006C604C" w:rsidRPr="00C61459">
              <w:rPr>
                <w:rFonts w:ascii="Arial Narrow" w:hAnsi="Arial Narrow"/>
                <w:b/>
                <w:bCs/>
                <w:lang w:val="fr-FR"/>
              </w:rPr>
              <w:t>Antécédents de tension artérielle élevée</w:t>
            </w:r>
          </w:p>
        </w:tc>
      </w:tr>
      <w:bookmarkEnd w:id="5"/>
      <w:bookmarkEnd w:id="6"/>
      <w:tr w:rsidR="00925A63" w:rsidRPr="00D17B37" w:rsidTr="000E157A">
        <w:trPr>
          <w:trHeight w:val="302"/>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rsidR="00925A63" w:rsidRPr="00D17B37" w:rsidRDefault="00925A63" w:rsidP="00925A63">
            <w:pPr>
              <w:spacing w:before="40" w:after="40"/>
              <w:rPr>
                <w:rFonts w:ascii="Arial Narrow" w:hAnsi="Arial Narrow"/>
                <w:sz w:val="18"/>
              </w:rPr>
            </w:pPr>
            <w:r w:rsidRPr="00D17B37">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shd w:val="clear" w:color="auto" w:fill="auto"/>
            <w:vAlign w:val="center"/>
          </w:tcPr>
          <w:p w:rsidR="00925A63" w:rsidRPr="00D17B37" w:rsidRDefault="006C604C" w:rsidP="00925A63">
            <w:pPr>
              <w:spacing w:before="40" w:after="40"/>
              <w:jc w:val="center"/>
              <w:rPr>
                <w:rFonts w:ascii="Arial Narrow" w:hAnsi="Arial Narrow"/>
                <w:sz w:val="22"/>
              </w:rPr>
            </w:pPr>
            <w:r>
              <w:rPr>
                <w:rFonts w:ascii="Arial Narrow" w:hAnsi="Arial Narrow"/>
                <w:b/>
                <w:sz w:val="22"/>
              </w:rPr>
              <w:t>Ré</w:t>
            </w:r>
            <w:r w:rsidR="00925A63" w:rsidRPr="00D17B37">
              <w:rPr>
                <w:rFonts w:ascii="Arial Narrow" w:hAnsi="Arial Narrow"/>
                <w:b/>
                <w:sz w:val="22"/>
              </w:rPr>
              <w:t>ponse</w:t>
            </w:r>
          </w:p>
        </w:tc>
        <w:tc>
          <w:tcPr>
            <w:tcW w:w="1038" w:type="dxa"/>
            <w:tcBorders>
              <w:top w:val="single" w:sz="6" w:space="0" w:color="auto"/>
              <w:left w:val="single" w:sz="6" w:space="0" w:color="auto"/>
              <w:bottom w:val="single" w:sz="4" w:space="0" w:color="auto"/>
              <w:right w:val="single" w:sz="6" w:space="0" w:color="auto"/>
            </w:tcBorders>
            <w:shd w:val="clear" w:color="auto" w:fill="auto"/>
            <w:vAlign w:val="center"/>
          </w:tcPr>
          <w:p w:rsidR="00925A63" w:rsidRPr="00D17B37" w:rsidRDefault="00925A63" w:rsidP="00925A63">
            <w:pPr>
              <w:spacing w:before="40" w:after="40"/>
              <w:jc w:val="center"/>
              <w:rPr>
                <w:rFonts w:ascii="Arial Narrow" w:hAnsi="Arial Narrow"/>
                <w:b/>
                <w:sz w:val="22"/>
              </w:rPr>
            </w:pPr>
            <w:r w:rsidRPr="00D17B37">
              <w:rPr>
                <w:rFonts w:ascii="Arial Narrow" w:hAnsi="Arial Narrow"/>
                <w:b/>
                <w:sz w:val="22"/>
              </w:rPr>
              <w:t>Code</w:t>
            </w:r>
          </w:p>
        </w:tc>
      </w:tr>
      <w:tr w:rsidR="00667F9C" w:rsidRPr="00D17B37" w:rsidTr="00611765">
        <w:trPr>
          <w:trHeight w:hRule="exact" w:val="38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667F9C" w:rsidRPr="005B6829" w:rsidRDefault="005B6829" w:rsidP="002F5692">
            <w:pPr>
              <w:spacing w:before="40"/>
              <w:rPr>
                <w:rFonts w:ascii="Arial Narrow" w:hAnsi="Arial Narrow"/>
                <w:sz w:val="18"/>
                <w:szCs w:val="18"/>
                <w:lang w:val="fr-CH"/>
              </w:rPr>
            </w:pPr>
            <w:r w:rsidRPr="00C61459">
              <w:rPr>
                <w:rFonts w:ascii="Arial Narrow" w:hAnsi="Arial Narrow"/>
                <w:sz w:val="18"/>
                <w:szCs w:val="18"/>
                <w:lang w:val="fr-FR"/>
              </w:rPr>
              <w:t xml:space="preserve">Est-ce qu'un </w:t>
            </w:r>
            <w:r w:rsidR="002F5692">
              <w:rPr>
                <w:rFonts w:ascii="Arial Narrow" w:hAnsi="Arial Narrow"/>
                <w:sz w:val="18"/>
                <w:szCs w:val="18"/>
                <w:lang w:val="fr-FR"/>
              </w:rPr>
              <w:t>médecin</w:t>
            </w:r>
            <w:r w:rsidRPr="00C61459">
              <w:rPr>
                <w:rFonts w:ascii="Arial Narrow" w:hAnsi="Arial Narrow"/>
                <w:sz w:val="18"/>
                <w:szCs w:val="18"/>
                <w:lang w:val="fr-FR"/>
              </w:rPr>
              <w:t xml:space="preserve"> ou un </w:t>
            </w:r>
            <w:r>
              <w:rPr>
                <w:rFonts w:ascii="Arial Narrow" w:hAnsi="Arial Narrow"/>
                <w:sz w:val="18"/>
                <w:szCs w:val="18"/>
                <w:lang w:val="fr-FR"/>
              </w:rPr>
              <w:t xml:space="preserve">autre </w:t>
            </w:r>
            <w:r w:rsidRPr="00C61459">
              <w:rPr>
                <w:rFonts w:ascii="Arial Narrow" w:hAnsi="Arial Narrow"/>
                <w:sz w:val="18"/>
                <w:szCs w:val="18"/>
                <w:lang w:val="fr-FR"/>
              </w:rPr>
              <w:t>professionnel de santé a</w:t>
            </w:r>
            <w:r>
              <w:rPr>
                <w:rFonts w:ascii="Arial Narrow" w:hAnsi="Arial Narrow"/>
                <w:sz w:val="18"/>
                <w:szCs w:val="18"/>
                <w:lang w:val="fr-FR"/>
              </w:rPr>
              <w:t xml:space="preserve"> déjà </w:t>
            </w:r>
            <w:r>
              <w:rPr>
                <w:rFonts w:ascii="Arial Narrow" w:hAnsi="Arial Narrow"/>
                <w:sz w:val="18"/>
                <w:lang w:val="fr-FR"/>
              </w:rPr>
              <w:t>mesuré votre tension artérielle</w:t>
            </w:r>
            <w:r w:rsidRPr="00461BAF">
              <w:rPr>
                <w:rFonts w:ascii="Arial Narrow" w:hAnsi="Arial Narrow"/>
                <w:sz w:val="18"/>
                <w:lang w:val="fr-FR"/>
              </w:rPr>
              <w:t> ?</w:t>
            </w:r>
          </w:p>
        </w:tc>
        <w:tc>
          <w:tcPr>
            <w:tcW w:w="2541" w:type="dxa"/>
            <w:tcBorders>
              <w:top w:val="single" w:sz="6" w:space="0" w:color="auto"/>
              <w:left w:val="nil"/>
            </w:tcBorders>
            <w:shd w:val="clear" w:color="auto" w:fill="auto"/>
            <w:vAlign w:val="center"/>
          </w:tcPr>
          <w:p w:rsidR="00667F9C" w:rsidRPr="00D17B37" w:rsidRDefault="006C604C" w:rsidP="00345611">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67F9C" w:rsidRPr="00D17B37" w:rsidRDefault="00667F9C" w:rsidP="00925A63">
            <w:pPr>
              <w:spacing w:before="40"/>
              <w:rPr>
                <w:rFonts w:ascii="Arial Narrow" w:hAnsi="Arial Narrow"/>
                <w:sz w:val="18"/>
              </w:rPr>
            </w:pPr>
            <w:r w:rsidRPr="00D17B37">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667F9C" w:rsidRPr="00D17B37" w:rsidRDefault="00667F9C" w:rsidP="00925A63">
            <w:pPr>
              <w:jc w:val="center"/>
              <w:rPr>
                <w:rFonts w:ascii="Arial Narrow" w:hAnsi="Arial Narrow"/>
                <w:iCs/>
                <w:sz w:val="22"/>
                <w:szCs w:val="22"/>
              </w:rPr>
            </w:pPr>
            <w:r w:rsidRPr="00D17B37">
              <w:rPr>
                <w:rFonts w:ascii="Arial Narrow" w:hAnsi="Arial Narrow"/>
                <w:iCs/>
                <w:sz w:val="22"/>
                <w:szCs w:val="22"/>
              </w:rPr>
              <w:t>H1</w:t>
            </w:r>
          </w:p>
        </w:tc>
      </w:tr>
      <w:tr w:rsidR="00667F9C" w:rsidRPr="00181ACC" w:rsidTr="00611765">
        <w:trPr>
          <w:trHeight w:hRule="exact" w:val="380"/>
          <w:jc w:val="center"/>
        </w:trPr>
        <w:tc>
          <w:tcPr>
            <w:tcW w:w="4438" w:type="dxa"/>
            <w:vMerge/>
            <w:tcBorders>
              <w:left w:val="single" w:sz="6" w:space="0" w:color="auto"/>
              <w:right w:val="single" w:sz="4" w:space="0" w:color="auto"/>
            </w:tcBorders>
            <w:shd w:val="clear" w:color="auto" w:fill="auto"/>
            <w:vAlign w:val="center"/>
          </w:tcPr>
          <w:p w:rsidR="00667F9C" w:rsidRPr="00D17B37" w:rsidRDefault="00667F9C" w:rsidP="00925A63">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667F9C" w:rsidRPr="00D17B37" w:rsidRDefault="00667F9C" w:rsidP="00345611">
            <w:pPr>
              <w:spacing w:before="40"/>
              <w:jc w:val="right"/>
              <w:rPr>
                <w:rFonts w:ascii="Arial Narrow" w:hAnsi="Arial Narrow"/>
                <w:sz w:val="18"/>
              </w:rPr>
            </w:pPr>
            <w:r w:rsidRPr="00D17B37">
              <w:rPr>
                <w:rFonts w:ascii="Arial Narrow" w:hAnsi="Arial Narrow"/>
                <w:sz w:val="18"/>
              </w:rPr>
              <w:t>No</w:t>
            </w:r>
            <w:r w:rsidR="006C604C">
              <w:rPr>
                <w:rFonts w:ascii="Arial Narrow" w:hAnsi="Arial Narrow"/>
                <w:sz w:val="18"/>
              </w:rPr>
              <w:t>n</w:t>
            </w:r>
          </w:p>
        </w:tc>
        <w:tc>
          <w:tcPr>
            <w:tcW w:w="2541" w:type="dxa"/>
            <w:tcBorders>
              <w:right w:val="single" w:sz="4" w:space="0" w:color="auto"/>
            </w:tcBorders>
            <w:shd w:val="clear" w:color="auto" w:fill="auto"/>
            <w:vAlign w:val="center"/>
          </w:tcPr>
          <w:p w:rsidR="00667F9C" w:rsidRPr="006C604C" w:rsidRDefault="00667F9C" w:rsidP="006C604C">
            <w:pPr>
              <w:spacing w:before="40"/>
              <w:rPr>
                <w:rFonts w:ascii="Arial Narrow" w:hAnsi="Arial Narrow"/>
                <w:sz w:val="18"/>
                <w:lang w:val="fr-CH"/>
              </w:rPr>
            </w:pPr>
            <w:r w:rsidRPr="006C604C">
              <w:rPr>
                <w:rFonts w:ascii="Arial Narrow" w:hAnsi="Arial Narrow"/>
                <w:sz w:val="18"/>
                <w:lang w:val="fr-CH"/>
              </w:rPr>
              <w:t>2</w:t>
            </w:r>
            <w:r w:rsidR="006C604C" w:rsidRPr="006C604C">
              <w:rPr>
                <w:rFonts w:ascii="Arial Narrow" w:hAnsi="Arial Narrow"/>
                <w:i/>
                <w:sz w:val="18"/>
                <w:lang w:val="fr-CH"/>
              </w:rPr>
              <w:t>Si</w:t>
            </w:r>
            <w:r w:rsidRPr="006C604C">
              <w:rPr>
                <w:rFonts w:ascii="Arial Narrow" w:hAnsi="Arial Narrow"/>
                <w:i/>
                <w:sz w:val="18"/>
                <w:lang w:val="fr-CH"/>
              </w:rPr>
              <w:t xml:space="preserve"> No</w:t>
            </w:r>
            <w:r w:rsidR="006C604C" w:rsidRPr="006C604C">
              <w:rPr>
                <w:rFonts w:ascii="Arial Narrow" w:hAnsi="Arial Narrow"/>
                <w:i/>
                <w:sz w:val="18"/>
                <w:lang w:val="fr-CH"/>
              </w:rPr>
              <w:t>n</w:t>
            </w:r>
            <w:r w:rsidRPr="006C604C">
              <w:rPr>
                <w:rFonts w:ascii="Arial Narrow" w:hAnsi="Arial Narrow"/>
                <w:i/>
                <w:sz w:val="18"/>
                <w:lang w:val="fr-CH"/>
              </w:rPr>
              <w:t xml:space="preserve">, </w:t>
            </w:r>
            <w:r w:rsidR="006C604C" w:rsidRPr="006C604C">
              <w:rPr>
                <w:rFonts w:ascii="Arial Narrow" w:hAnsi="Arial Narrow"/>
                <w:i/>
                <w:sz w:val="18"/>
                <w:lang w:val="fr-CH"/>
              </w:rPr>
              <w:t>aller à</w:t>
            </w:r>
            <w:r w:rsidRPr="006C604C">
              <w:rPr>
                <w:rFonts w:ascii="Arial Narrow" w:hAnsi="Arial Narrow"/>
                <w:i/>
                <w:sz w:val="18"/>
                <w:lang w:val="fr-CH"/>
              </w:rPr>
              <w:t xml:space="preserve"> H6</w:t>
            </w:r>
          </w:p>
        </w:tc>
        <w:tc>
          <w:tcPr>
            <w:tcW w:w="1038" w:type="dxa"/>
            <w:vMerge/>
            <w:tcBorders>
              <w:left w:val="nil"/>
              <w:right w:val="single" w:sz="6" w:space="0" w:color="auto"/>
            </w:tcBorders>
            <w:shd w:val="clear" w:color="auto" w:fill="auto"/>
            <w:vAlign w:val="center"/>
          </w:tcPr>
          <w:p w:rsidR="00667F9C" w:rsidRPr="006C604C" w:rsidRDefault="00667F9C" w:rsidP="00925A63">
            <w:pPr>
              <w:jc w:val="center"/>
              <w:rPr>
                <w:rFonts w:ascii="Arial Narrow" w:hAnsi="Arial Narrow"/>
                <w:iCs/>
                <w:sz w:val="22"/>
                <w:szCs w:val="22"/>
                <w:lang w:val="fr-CH"/>
              </w:rPr>
            </w:pPr>
          </w:p>
        </w:tc>
      </w:tr>
      <w:tr w:rsidR="006C604C" w:rsidRPr="00D17B37" w:rsidTr="00611765">
        <w:trPr>
          <w:trHeight w:hRule="exact" w:val="34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6C604C" w:rsidRPr="005B6829" w:rsidRDefault="005B6829" w:rsidP="00925A63">
            <w:pPr>
              <w:spacing w:before="40"/>
              <w:rPr>
                <w:rFonts w:ascii="Arial Narrow" w:hAnsi="Arial Narrow"/>
                <w:sz w:val="18"/>
                <w:lang w:val="fr-CH"/>
              </w:rPr>
            </w:pPr>
            <w:r w:rsidRPr="00C61459">
              <w:rPr>
                <w:rFonts w:ascii="Arial Narrow" w:hAnsi="Arial Narrow"/>
                <w:sz w:val="18"/>
                <w:lang w:val="fr-FR"/>
              </w:rPr>
              <w:t>E</w:t>
            </w:r>
            <w:r w:rsidRPr="00461BAF">
              <w:rPr>
                <w:rFonts w:ascii="Arial Narrow" w:hAnsi="Arial Narrow"/>
                <w:sz w:val="18"/>
                <w:lang w:val="fr-FR"/>
              </w:rPr>
              <w:t xml:space="preserve">st-ce qu’un </w:t>
            </w:r>
            <w:r w:rsidR="002F5692">
              <w:rPr>
                <w:rFonts w:ascii="Arial Narrow" w:hAnsi="Arial Narrow"/>
                <w:sz w:val="18"/>
                <w:szCs w:val="18"/>
                <w:lang w:val="fr-FR"/>
              </w:rPr>
              <w:t>médecin</w:t>
            </w:r>
            <w:r w:rsidR="00477553">
              <w:rPr>
                <w:rFonts w:ascii="Arial Narrow" w:hAnsi="Arial Narrow"/>
                <w:sz w:val="18"/>
                <w:szCs w:val="18"/>
                <w:lang w:val="fr-FR"/>
              </w:rPr>
              <w:t xml:space="preserve"> </w:t>
            </w:r>
            <w:r>
              <w:rPr>
                <w:rFonts w:ascii="Arial Narrow" w:hAnsi="Arial Narrow"/>
                <w:sz w:val="18"/>
                <w:lang w:val="fr-FR"/>
              </w:rPr>
              <w:t xml:space="preserve">ou un autre </w:t>
            </w:r>
            <w:r w:rsidRPr="00461BAF">
              <w:rPr>
                <w:rFonts w:ascii="Arial Narrow" w:hAnsi="Arial Narrow"/>
                <w:sz w:val="18"/>
                <w:lang w:val="fr-FR"/>
              </w:rPr>
              <w:t xml:space="preserve">professionnel de santé vous a </w:t>
            </w:r>
            <w:r>
              <w:rPr>
                <w:rFonts w:ascii="Arial Narrow" w:hAnsi="Arial Narrow"/>
                <w:sz w:val="18"/>
                <w:lang w:val="fr-FR"/>
              </w:rPr>
              <w:t xml:space="preserve">déjà </w:t>
            </w:r>
            <w:r w:rsidRPr="00461BAF">
              <w:rPr>
                <w:rFonts w:ascii="Arial Narrow" w:hAnsi="Arial Narrow"/>
                <w:sz w:val="18"/>
                <w:lang w:val="fr-FR"/>
              </w:rPr>
              <w:t>dit que vous aviez une tension artérielle élevée ou que vous souffriez d'hypertension ?</w:t>
            </w:r>
          </w:p>
        </w:tc>
        <w:tc>
          <w:tcPr>
            <w:tcW w:w="2541"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C604C" w:rsidRPr="00D17B37" w:rsidRDefault="006C604C" w:rsidP="00925A63">
            <w:pPr>
              <w:spacing w:before="40"/>
              <w:rPr>
                <w:rFonts w:ascii="Arial Narrow" w:hAnsi="Arial Narrow"/>
                <w:sz w:val="18"/>
              </w:rPr>
            </w:pPr>
            <w:r w:rsidRPr="00D17B37">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6C604C" w:rsidRPr="00D17B37" w:rsidRDefault="006C604C" w:rsidP="00925A63">
            <w:pPr>
              <w:jc w:val="center"/>
              <w:rPr>
                <w:rFonts w:ascii="Arial Narrow" w:hAnsi="Arial Narrow"/>
                <w:iCs/>
                <w:sz w:val="22"/>
                <w:szCs w:val="22"/>
              </w:rPr>
            </w:pPr>
            <w:r w:rsidRPr="00D17B37">
              <w:rPr>
                <w:rFonts w:ascii="Arial Narrow" w:hAnsi="Arial Narrow"/>
                <w:iCs/>
                <w:sz w:val="22"/>
                <w:szCs w:val="22"/>
              </w:rPr>
              <w:t>H2a</w:t>
            </w:r>
          </w:p>
        </w:tc>
      </w:tr>
      <w:tr w:rsidR="006C604C" w:rsidRPr="00181ACC" w:rsidTr="00611765">
        <w:trPr>
          <w:trHeight w:hRule="exact" w:val="380"/>
          <w:jc w:val="center"/>
        </w:trPr>
        <w:tc>
          <w:tcPr>
            <w:tcW w:w="4438" w:type="dxa"/>
            <w:vMerge/>
            <w:tcBorders>
              <w:left w:val="single" w:sz="6" w:space="0" w:color="auto"/>
              <w:right w:val="single" w:sz="4" w:space="0" w:color="auto"/>
            </w:tcBorders>
            <w:shd w:val="clear" w:color="auto" w:fill="auto"/>
            <w:vAlign w:val="center"/>
          </w:tcPr>
          <w:p w:rsidR="006C604C" w:rsidRPr="00A22F88" w:rsidRDefault="006C604C" w:rsidP="00925A63">
            <w:pPr>
              <w:spacing w:before="40"/>
              <w:rPr>
                <w:rFonts w:ascii="Arial Narrow" w:hAnsi="Arial Narrow"/>
                <w:sz w:val="18"/>
              </w:rPr>
            </w:pPr>
          </w:p>
        </w:tc>
        <w:tc>
          <w:tcPr>
            <w:tcW w:w="2541" w:type="dxa"/>
            <w:tcBorders>
              <w:left w:val="nil"/>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right w:val="single" w:sz="4" w:space="0" w:color="auto"/>
            </w:tcBorders>
            <w:shd w:val="clear" w:color="auto" w:fill="auto"/>
            <w:vAlign w:val="center"/>
          </w:tcPr>
          <w:p w:rsidR="006C604C" w:rsidRPr="006C604C" w:rsidRDefault="006C604C" w:rsidP="00925A63">
            <w:pPr>
              <w:spacing w:before="40"/>
              <w:rPr>
                <w:rFonts w:ascii="Arial Narrow" w:hAnsi="Arial Narrow"/>
                <w:sz w:val="18"/>
                <w:lang w:val="fr-CH"/>
              </w:rPr>
            </w:pPr>
            <w:r w:rsidRPr="006C604C">
              <w:rPr>
                <w:rFonts w:ascii="Arial Narrow" w:hAnsi="Arial Narrow"/>
                <w:sz w:val="18"/>
                <w:lang w:val="fr-CH"/>
              </w:rPr>
              <w:t xml:space="preserve">2      </w:t>
            </w:r>
            <w:r w:rsidRPr="006C604C">
              <w:rPr>
                <w:rFonts w:ascii="Arial Narrow" w:hAnsi="Arial Narrow"/>
                <w:i/>
                <w:sz w:val="18"/>
                <w:lang w:val="fr-CH"/>
              </w:rPr>
              <w:t xml:space="preserve"> Si Non, aller à H6</w:t>
            </w:r>
          </w:p>
        </w:tc>
        <w:tc>
          <w:tcPr>
            <w:tcW w:w="1038" w:type="dxa"/>
            <w:vMerge/>
            <w:tcBorders>
              <w:left w:val="nil"/>
              <w:right w:val="single" w:sz="6" w:space="0" w:color="auto"/>
            </w:tcBorders>
            <w:shd w:val="clear" w:color="auto" w:fill="auto"/>
            <w:vAlign w:val="center"/>
          </w:tcPr>
          <w:p w:rsidR="006C604C" w:rsidRPr="006C604C" w:rsidRDefault="006C604C" w:rsidP="00925A63">
            <w:pPr>
              <w:jc w:val="center"/>
              <w:rPr>
                <w:rFonts w:ascii="Arial Narrow" w:hAnsi="Arial Narrow"/>
                <w:bCs/>
                <w:sz w:val="22"/>
                <w:szCs w:val="22"/>
                <w:lang w:val="fr-CH"/>
              </w:rPr>
            </w:pPr>
          </w:p>
        </w:tc>
      </w:tr>
      <w:tr w:rsidR="006C604C" w:rsidRPr="00D17B37" w:rsidTr="00611765">
        <w:trPr>
          <w:trHeight w:val="36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6C604C" w:rsidRPr="005B6829" w:rsidRDefault="005B6829" w:rsidP="00925A63">
            <w:pPr>
              <w:spacing w:before="40"/>
              <w:rPr>
                <w:rFonts w:ascii="Arial Narrow" w:hAnsi="Arial Narrow"/>
                <w:sz w:val="18"/>
                <w:lang w:val="fr-CH"/>
              </w:rPr>
            </w:pPr>
            <w:r w:rsidRPr="00C61459">
              <w:rPr>
                <w:rFonts w:ascii="Arial Narrow" w:hAnsi="Arial Narrow"/>
                <w:sz w:val="18"/>
                <w:lang w:val="fr-FR"/>
              </w:rPr>
              <w:t>Est-ce qu'on vous a dit cela ces 12 derniers mois</w:t>
            </w:r>
            <w:r>
              <w:rPr>
                <w:rFonts w:ascii="Arial Narrow" w:hAnsi="Arial Narrow"/>
                <w:sz w:val="18"/>
                <w:lang w:val="fr-FR"/>
              </w:rPr>
              <w:t xml:space="preserve"> ?</w:t>
            </w:r>
          </w:p>
        </w:tc>
        <w:tc>
          <w:tcPr>
            <w:tcW w:w="2541"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C604C" w:rsidRPr="00D17B37" w:rsidRDefault="006C604C" w:rsidP="00345611">
            <w:pPr>
              <w:spacing w:before="60"/>
              <w:rPr>
                <w:rFonts w:ascii="Arial Narrow" w:hAnsi="Arial Narrow"/>
                <w:sz w:val="18"/>
              </w:rPr>
            </w:pPr>
            <w:r w:rsidRPr="00D17B37">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6C604C" w:rsidRPr="00D17B37" w:rsidRDefault="006C604C" w:rsidP="00925A63">
            <w:pPr>
              <w:jc w:val="center"/>
              <w:rPr>
                <w:rFonts w:ascii="Arial Narrow" w:hAnsi="Arial Narrow"/>
                <w:iCs/>
                <w:sz w:val="22"/>
                <w:szCs w:val="22"/>
              </w:rPr>
            </w:pPr>
            <w:r w:rsidRPr="00D17B37">
              <w:rPr>
                <w:rFonts w:ascii="Arial Narrow" w:hAnsi="Arial Narrow"/>
                <w:iCs/>
                <w:sz w:val="22"/>
                <w:szCs w:val="22"/>
              </w:rPr>
              <w:t>H2b</w:t>
            </w:r>
          </w:p>
        </w:tc>
      </w:tr>
      <w:tr w:rsidR="006C604C" w:rsidRPr="00D17B37" w:rsidTr="00611765">
        <w:trPr>
          <w:trHeight w:val="360"/>
          <w:jc w:val="center"/>
        </w:trPr>
        <w:tc>
          <w:tcPr>
            <w:tcW w:w="4438" w:type="dxa"/>
            <w:vMerge/>
            <w:tcBorders>
              <w:left w:val="single" w:sz="6" w:space="0" w:color="auto"/>
              <w:bottom w:val="single" w:sz="4" w:space="0" w:color="auto"/>
              <w:right w:val="single" w:sz="4" w:space="0" w:color="auto"/>
            </w:tcBorders>
            <w:shd w:val="pct15" w:color="auto" w:fill="auto"/>
            <w:vAlign w:val="center"/>
          </w:tcPr>
          <w:p w:rsidR="006C604C" w:rsidRPr="00A22F88" w:rsidRDefault="006C604C" w:rsidP="00925A63">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6C604C" w:rsidRPr="00D17B37" w:rsidRDefault="006C604C" w:rsidP="00345611">
            <w:pPr>
              <w:spacing w:before="60"/>
              <w:rPr>
                <w:rFonts w:ascii="Arial Narrow" w:hAnsi="Arial Narrow"/>
                <w:sz w:val="18"/>
              </w:rPr>
            </w:pPr>
            <w:r w:rsidRPr="00D17B37">
              <w:rPr>
                <w:rFonts w:ascii="Arial Narrow" w:hAnsi="Arial Narrow"/>
                <w:sz w:val="18"/>
              </w:rPr>
              <w:t xml:space="preserve">2 </w:t>
            </w:r>
          </w:p>
        </w:tc>
        <w:tc>
          <w:tcPr>
            <w:tcW w:w="1038" w:type="dxa"/>
            <w:vMerge/>
            <w:tcBorders>
              <w:left w:val="nil"/>
              <w:bottom w:val="single" w:sz="4" w:space="0" w:color="auto"/>
              <w:right w:val="single" w:sz="6" w:space="0" w:color="auto"/>
            </w:tcBorders>
            <w:shd w:val="pct15" w:color="auto" w:fill="auto"/>
            <w:vAlign w:val="center"/>
          </w:tcPr>
          <w:p w:rsidR="006C604C" w:rsidRPr="00D17B37" w:rsidRDefault="006C604C" w:rsidP="00925A63">
            <w:pPr>
              <w:jc w:val="center"/>
              <w:rPr>
                <w:rFonts w:ascii="Arial Narrow" w:hAnsi="Arial Narrow"/>
                <w:iCs/>
              </w:rPr>
            </w:pPr>
          </w:p>
        </w:tc>
      </w:tr>
      <w:tr w:rsidR="006C604C" w:rsidRPr="00D17B37" w:rsidTr="00611765">
        <w:trPr>
          <w:trHeight w:val="353"/>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6C604C" w:rsidRPr="004C735A" w:rsidRDefault="009013B7" w:rsidP="004C735A">
            <w:pPr>
              <w:spacing w:before="40"/>
              <w:rPr>
                <w:rFonts w:ascii="Arial Narrow" w:hAnsi="Arial Narrow"/>
                <w:sz w:val="18"/>
                <w:highlight w:val="yellow"/>
                <w:lang w:val="fr-CH"/>
              </w:rPr>
            </w:pPr>
            <w:r w:rsidRPr="004C735A">
              <w:rPr>
                <w:rFonts w:ascii="Arial Narrow" w:hAnsi="Arial Narrow"/>
                <w:sz w:val="18"/>
                <w:lang w:val="fr-CH"/>
              </w:rPr>
              <w:t xml:space="preserve">Au cours des 2 dernières semaines, avez-vous pris des médicaments pour </w:t>
            </w:r>
            <w:r w:rsidR="00C74D1B" w:rsidRPr="004C735A">
              <w:rPr>
                <w:rFonts w:ascii="Arial Narrow" w:hAnsi="Arial Narrow"/>
                <w:sz w:val="18"/>
                <w:lang w:val="fr-CH"/>
              </w:rPr>
              <w:t>votre</w:t>
            </w:r>
            <w:r w:rsidRPr="004C735A">
              <w:rPr>
                <w:rFonts w:ascii="Arial Narrow" w:hAnsi="Arial Narrow"/>
                <w:sz w:val="18"/>
                <w:lang w:val="fr-CH"/>
              </w:rPr>
              <w:t xml:space="preserve"> tension artérielle élevée prescrit par </w:t>
            </w:r>
            <w:r w:rsidRPr="004C735A">
              <w:rPr>
                <w:rFonts w:ascii="Arial Narrow" w:hAnsi="Arial Narrow"/>
                <w:sz w:val="18"/>
                <w:szCs w:val="18"/>
                <w:lang w:val="fr-FR"/>
              </w:rPr>
              <w:t xml:space="preserve">un </w:t>
            </w:r>
            <w:r w:rsidR="002F5692">
              <w:rPr>
                <w:rFonts w:ascii="Arial Narrow" w:hAnsi="Arial Narrow"/>
                <w:sz w:val="18"/>
                <w:szCs w:val="18"/>
                <w:lang w:val="fr-FR"/>
              </w:rPr>
              <w:t>médecin</w:t>
            </w:r>
            <w:r w:rsidR="00477553">
              <w:rPr>
                <w:rFonts w:ascii="Arial Narrow" w:hAnsi="Arial Narrow"/>
                <w:sz w:val="18"/>
                <w:szCs w:val="18"/>
                <w:lang w:val="fr-FR"/>
              </w:rPr>
              <w:t xml:space="preserve"> </w:t>
            </w:r>
            <w:r w:rsidRPr="004C735A">
              <w:rPr>
                <w:rFonts w:ascii="Arial Narrow" w:hAnsi="Arial Narrow"/>
                <w:sz w:val="18"/>
                <w:szCs w:val="18"/>
                <w:lang w:val="fr-FR"/>
              </w:rPr>
              <w:t>ou un autre professionnel de santé ?</w:t>
            </w:r>
          </w:p>
        </w:tc>
        <w:tc>
          <w:tcPr>
            <w:tcW w:w="2541"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C604C" w:rsidRPr="00D17B37" w:rsidRDefault="006C604C" w:rsidP="00D357D6">
            <w:pPr>
              <w:spacing w:before="40"/>
              <w:rPr>
                <w:rFonts w:ascii="Arial Narrow" w:hAnsi="Arial Narrow"/>
                <w:sz w:val="18"/>
              </w:rPr>
            </w:pPr>
            <w:r w:rsidRPr="00D17B37">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6C604C" w:rsidRPr="00D17B37" w:rsidRDefault="006C604C" w:rsidP="00D357D6">
            <w:pPr>
              <w:jc w:val="center"/>
              <w:rPr>
                <w:rFonts w:ascii="Arial Narrow" w:hAnsi="Arial Narrow"/>
                <w:bCs/>
                <w:i/>
                <w:sz w:val="18"/>
              </w:rPr>
            </w:pPr>
            <w:r w:rsidRPr="00D17B37">
              <w:rPr>
                <w:rFonts w:ascii="Arial Narrow" w:hAnsi="Arial Narrow"/>
                <w:bCs/>
                <w:sz w:val="22"/>
                <w:szCs w:val="22"/>
              </w:rPr>
              <w:t>H</w:t>
            </w:r>
            <w:r>
              <w:rPr>
                <w:rFonts w:ascii="Arial Narrow" w:hAnsi="Arial Narrow"/>
                <w:bCs/>
                <w:sz w:val="22"/>
                <w:szCs w:val="22"/>
              </w:rPr>
              <w:t>3</w:t>
            </w:r>
          </w:p>
        </w:tc>
      </w:tr>
      <w:tr w:rsidR="006C604C" w:rsidRPr="00D17B37" w:rsidTr="00611765">
        <w:trPr>
          <w:trHeight w:val="353"/>
          <w:jc w:val="center"/>
        </w:trPr>
        <w:tc>
          <w:tcPr>
            <w:tcW w:w="4438" w:type="dxa"/>
            <w:vMerge/>
            <w:tcBorders>
              <w:left w:val="single" w:sz="6" w:space="0" w:color="auto"/>
              <w:bottom w:val="single" w:sz="4" w:space="0" w:color="auto"/>
              <w:right w:val="single" w:sz="4" w:space="0" w:color="auto"/>
            </w:tcBorders>
            <w:shd w:val="clear" w:color="auto" w:fill="auto"/>
            <w:vAlign w:val="center"/>
          </w:tcPr>
          <w:p w:rsidR="006C604C" w:rsidRPr="00D17B37" w:rsidRDefault="006C604C" w:rsidP="00D357D6">
            <w:pPr>
              <w:spacing w:before="40"/>
              <w:rPr>
                <w:rFonts w:ascii="Arial Narrow" w:hAnsi="Arial Narrow"/>
                <w:sz w:val="18"/>
              </w:rPr>
            </w:pPr>
          </w:p>
        </w:tc>
        <w:tc>
          <w:tcPr>
            <w:tcW w:w="2541"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6C604C" w:rsidRPr="00D17B37" w:rsidRDefault="006C604C" w:rsidP="00D357D6">
            <w:pPr>
              <w:spacing w:before="40"/>
              <w:rPr>
                <w:rFonts w:ascii="Arial Narrow" w:hAnsi="Arial Narrow"/>
                <w:sz w:val="18"/>
              </w:rPr>
            </w:pPr>
            <w:r w:rsidRPr="00D17B37">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rsidR="006C604C" w:rsidRPr="00D17B37" w:rsidRDefault="006C604C" w:rsidP="00D357D6">
            <w:pPr>
              <w:jc w:val="center"/>
              <w:rPr>
                <w:rFonts w:ascii="Arial Narrow" w:hAnsi="Arial Narrow"/>
                <w:bCs/>
                <w:i/>
                <w:sz w:val="18"/>
              </w:rPr>
            </w:pPr>
          </w:p>
        </w:tc>
      </w:tr>
      <w:tr w:rsidR="006C604C" w:rsidRPr="00D17B37" w:rsidTr="00611765">
        <w:trPr>
          <w:trHeight w:val="353"/>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6C604C" w:rsidRPr="009013B7" w:rsidRDefault="009013B7" w:rsidP="00C74D1B">
            <w:pPr>
              <w:spacing w:before="40"/>
              <w:rPr>
                <w:rFonts w:ascii="Arial Narrow" w:hAnsi="Arial Narrow"/>
                <w:sz w:val="18"/>
                <w:lang w:val="fr-CH"/>
              </w:rPr>
            </w:pPr>
            <w:r w:rsidRPr="0009657F">
              <w:rPr>
                <w:rFonts w:ascii="Arial Narrow" w:hAnsi="Arial Narrow"/>
                <w:sz w:val="18"/>
                <w:lang w:val="fr-FR"/>
              </w:rPr>
              <w:t>A</w:t>
            </w:r>
            <w:r w:rsidRPr="00461BAF">
              <w:rPr>
                <w:rFonts w:ascii="Arial Narrow" w:hAnsi="Arial Narrow"/>
                <w:sz w:val="18"/>
                <w:lang w:val="fr-FR"/>
              </w:rPr>
              <w:t xml:space="preserve">vez-vous </w:t>
            </w:r>
            <w:r>
              <w:rPr>
                <w:rFonts w:ascii="Arial Narrow" w:hAnsi="Arial Narrow"/>
                <w:sz w:val="18"/>
                <w:lang w:val="fr-FR"/>
              </w:rPr>
              <w:t xml:space="preserve">déjà vu un </w:t>
            </w:r>
            <w:r w:rsidRPr="00461BAF">
              <w:rPr>
                <w:rFonts w:ascii="Arial Narrow" w:hAnsi="Arial Narrow"/>
                <w:sz w:val="18"/>
                <w:lang w:val="fr-FR"/>
              </w:rPr>
              <w:t xml:space="preserve">guérisseur traditionnel pour </w:t>
            </w:r>
            <w:r w:rsidR="00C74D1B">
              <w:rPr>
                <w:rFonts w:ascii="Arial Narrow" w:hAnsi="Arial Narrow"/>
                <w:sz w:val="18"/>
                <w:lang w:val="fr-FR"/>
              </w:rPr>
              <w:t>votre</w:t>
            </w:r>
            <w:r w:rsidRPr="00461BAF">
              <w:rPr>
                <w:rFonts w:ascii="Arial Narrow" w:hAnsi="Arial Narrow"/>
                <w:sz w:val="18"/>
                <w:lang w:val="fr-FR"/>
              </w:rPr>
              <w:t xml:space="preserve"> tension artérielle élevée ou pour de l’hypertension ?</w:t>
            </w:r>
          </w:p>
        </w:tc>
        <w:tc>
          <w:tcPr>
            <w:tcW w:w="2541"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C604C" w:rsidRPr="00D17B37" w:rsidRDefault="006C604C" w:rsidP="001D15CF">
            <w:pPr>
              <w:spacing w:before="40"/>
              <w:rPr>
                <w:rFonts w:ascii="Arial Narrow" w:hAnsi="Arial Narrow"/>
                <w:sz w:val="18"/>
              </w:rPr>
            </w:pPr>
            <w:r w:rsidRPr="00D17B37">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6C604C" w:rsidRPr="00D17B37" w:rsidRDefault="006C604C" w:rsidP="001D15CF">
            <w:pPr>
              <w:jc w:val="center"/>
              <w:rPr>
                <w:rFonts w:ascii="Arial Narrow" w:hAnsi="Arial Narrow"/>
                <w:bCs/>
                <w:i/>
                <w:sz w:val="18"/>
              </w:rPr>
            </w:pPr>
            <w:r w:rsidRPr="00D17B37">
              <w:rPr>
                <w:rFonts w:ascii="Arial Narrow" w:hAnsi="Arial Narrow"/>
                <w:bCs/>
                <w:sz w:val="22"/>
                <w:szCs w:val="22"/>
              </w:rPr>
              <w:t>H4</w:t>
            </w:r>
          </w:p>
        </w:tc>
      </w:tr>
      <w:tr w:rsidR="006C604C" w:rsidRPr="00D17B37" w:rsidTr="00611765">
        <w:trPr>
          <w:trHeight w:val="353"/>
          <w:jc w:val="center"/>
        </w:trPr>
        <w:tc>
          <w:tcPr>
            <w:tcW w:w="4438" w:type="dxa"/>
            <w:vMerge/>
            <w:tcBorders>
              <w:left w:val="single" w:sz="6" w:space="0" w:color="auto"/>
              <w:bottom w:val="single" w:sz="4" w:space="0" w:color="auto"/>
              <w:right w:val="single" w:sz="4" w:space="0" w:color="auto"/>
            </w:tcBorders>
            <w:shd w:val="clear" w:color="auto" w:fill="auto"/>
            <w:vAlign w:val="center"/>
          </w:tcPr>
          <w:p w:rsidR="006C604C" w:rsidRPr="00D17B37" w:rsidRDefault="006C604C" w:rsidP="001D15CF">
            <w:pPr>
              <w:spacing w:before="40"/>
              <w:rPr>
                <w:rFonts w:ascii="Arial Narrow" w:hAnsi="Arial Narrow"/>
                <w:sz w:val="18"/>
              </w:rPr>
            </w:pPr>
          </w:p>
        </w:tc>
        <w:tc>
          <w:tcPr>
            <w:tcW w:w="2541"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6C604C" w:rsidRPr="00D17B37" w:rsidRDefault="006C604C" w:rsidP="001D15CF">
            <w:pPr>
              <w:spacing w:before="40"/>
              <w:rPr>
                <w:rFonts w:ascii="Arial Narrow" w:hAnsi="Arial Narrow"/>
                <w:sz w:val="18"/>
              </w:rPr>
            </w:pPr>
            <w:r w:rsidRPr="00D17B37">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rsidR="006C604C" w:rsidRPr="00D17B37" w:rsidRDefault="006C604C" w:rsidP="001D15CF">
            <w:pPr>
              <w:jc w:val="center"/>
              <w:rPr>
                <w:rFonts w:ascii="Arial Narrow" w:hAnsi="Arial Narrow"/>
                <w:bCs/>
                <w:i/>
                <w:sz w:val="18"/>
              </w:rPr>
            </w:pPr>
          </w:p>
        </w:tc>
      </w:tr>
      <w:tr w:rsidR="006C604C" w:rsidRPr="00D17B37" w:rsidTr="00611765">
        <w:trPr>
          <w:trHeight w:hRule="exact" w:val="38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6C604C" w:rsidRPr="009013B7" w:rsidRDefault="00477553" w:rsidP="001D15CF">
            <w:pPr>
              <w:spacing w:before="40"/>
              <w:rPr>
                <w:rFonts w:ascii="Arial Narrow" w:hAnsi="Arial Narrow"/>
                <w:sz w:val="18"/>
                <w:lang w:val="fr-CH"/>
              </w:rPr>
            </w:pPr>
            <w:r w:rsidRPr="00461BAF">
              <w:rPr>
                <w:rFonts w:ascii="Arial Narrow" w:hAnsi="Arial Narrow"/>
                <w:sz w:val="18"/>
                <w:lang w:val="fr-FR"/>
              </w:rPr>
              <w:t>Prenez-vous</w:t>
            </w:r>
            <w:r w:rsidR="009013B7" w:rsidRPr="00461BAF">
              <w:rPr>
                <w:rFonts w:ascii="Arial Narrow" w:hAnsi="Arial Narrow"/>
                <w:sz w:val="18"/>
                <w:lang w:val="fr-FR"/>
              </w:rPr>
              <w:t xml:space="preserve"> actuellement un remède traditionnel ou à base d’herbes pour votre tension artérielle élevée ?</w:t>
            </w:r>
          </w:p>
        </w:tc>
        <w:tc>
          <w:tcPr>
            <w:tcW w:w="2541"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C604C" w:rsidRPr="00D17B37" w:rsidRDefault="006C604C" w:rsidP="001D15CF">
            <w:pPr>
              <w:spacing w:before="40"/>
              <w:rPr>
                <w:rFonts w:ascii="Arial Narrow" w:hAnsi="Arial Narrow"/>
                <w:sz w:val="18"/>
              </w:rPr>
            </w:pPr>
            <w:r w:rsidRPr="00D17B37">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6C604C" w:rsidRPr="00D17B37" w:rsidRDefault="006C604C" w:rsidP="001D15CF">
            <w:pPr>
              <w:jc w:val="center"/>
              <w:rPr>
                <w:rFonts w:ascii="Arial Narrow" w:hAnsi="Arial Narrow"/>
                <w:bCs/>
                <w:i/>
                <w:sz w:val="18"/>
              </w:rPr>
            </w:pPr>
            <w:r w:rsidRPr="00D17B37">
              <w:rPr>
                <w:rFonts w:ascii="Arial Narrow" w:hAnsi="Arial Narrow"/>
                <w:bCs/>
                <w:sz w:val="22"/>
                <w:szCs w:val="22"/>
              </w:rPr>
              <w:t>H5</w:t>
            </w:r>
          </w:p>
        </w:tc>
      </w:tr>
      <w:tr w:rsidR="006C604C" w:rsidRPr="001B2345" w:rsidTr="00611765">
        <w:trPr>
          <w:trHeight w:hRule="exact" w:val="380"/>
          <w:jc w:val="center"/>
        </w:trPr>
        <w:tc>
          <w:tcPr>
            <w:tcW w:w="4438" w:type="dxa"/>
            <w:vMerge/>
            <w:tcBorders>
              <w:left w:val="single" w:sz="6" w:space="0" w:color="auto"/>
              <w:bottom w:val="single" w:sz="6" w:space="0" w:color="auto"/>
              <w:right w:val="single" w:sz="4" w:space="0" w:color="auto"/>
            </w:tcBorders>
            <w:shd w:val="clear" w:color="auto" w:fill="auto"/>
            <w:vAlign w:val="center"/>
          </w:tcPr>
          <w:p w:rsidR="006C604C" w:rsidRPr="00D17B37" w:rsidRDefault="006C604C" w:rsidP="001D15CF">
            <w:pPr>
              <w:spacing w:before="40"/>
              <w:rPr>
                <w:rFonts w:ascii="Arial Narrow" w:hAnsi="Arial Narrow"/>
                <w:sz w:val="18"/>
              </w:rPr>
            </w:pPr>
          </w:p>
        </w:tc>
        <w:tc>
          <w:tcPr>
            <w:tcW w:w="2541"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6C604C" w:rsidRDefault="006C604C" w:rsidP="001D15CF">
            <w:pPr>
              <w:spacing w:before="40"/>
              <w:rPr>
                <w:rFonts w:ascii="Arial Narrow" w:hAnsi="Arial Narrow"/>
                <w:sz w:val="18"/>
              </w:rPr>
            </w:pPr>
            <w:r w:rsidRPr="00D17B37">
              <w:rPr>
                <w:rFonts w:ascii="Arial Narrow" w:hAnsi="Arial Narrow"/>
                <w:sz w:val="18"/>
              </w:rPr>
              <w:t>2</w:t>
            </w:r>
          </w:p>
        </w:tc>
        <w:tc>
          <w:tcPr>
            <w:tcW w:w="1038" w:type="dxa"/>
            <w:vMerge/>
            <w:tcBorders>
              <w:left w:val="nil"/>
              <w:bottom w:val="single" w:sz="6" w:space="0" w:color="auto"/>
              <w:right w:val="single" w:sz="6" w:space="0" w:color="auto"/>
            </w:tcBorders>
            <w:shd w:val="clear" w:color="auto" w:fill="auto"/>
            <w:vAlign w:val="center"/>
          </w:tcPr>
          <w:p w:rsidR="006C604C" w:rsidRPr="001B2345" w:rsidRDefault="006C604C" w:rsidP="001D15CF">
            <w:pPr>
              <w:jc w:val="center"/>
              <w:rPr>
                <w:rFonts w:ascii="Arial Narrow" w:hAnsi="Arial Narrow"/>
                <w:bCs/>
                <w:sz w:val="22"/>
                <w:szCs w:val="22"/>
              </w:rPr>
            </w:pPr>
          </w:p>
        </w:tc>
      </w:tr>
    </w:tbl>
    <w:p w:rsidR="00A04DD9" w:rsidRDefault="00A04DD9" w:rsidP="004C324A"/>
    <w:tbl>
      <w:tblPr>
        <w:tblW w:w="10558" w:type="dxa"/>
        <w:jc w:val="center"/>
        <w:tblLayout w:type="fixed"/>
        <w:tblLook w:val="0000" w:firstRow="0" w:lastRow="0" w:firstColumn="0" w:lastColumn="0" w:noHBand="0" w:noVBand="0"/>
      </w:tblPr>
      <w:tblGrid>
        <w:gridCol w:w="4438"/>
        <w:gridCol w:w="2541"/>
        <w:gridCol w:w="2541"/>
        <w:gridCol w:w="1038"/>
      </w:tblGrid>
      <w:tr w:rsidR="005E6545" w:rsidRPr="00181ACC" w:rsidTr="00D357D6">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auto"/>
          </w:tcPr>
          <w:p w:rsidR="005E6545" w:rsidRPr="00C54A02" w:rsidRDefault="005E6545" w:rsidP="00D357D6">
            <w:pPr>
              <w:tabs>
                <w:tab w:val="right" w:pos="1450"/>
              </w:tabs>
              <w:spacing w:before="40" w:after="40"/>
              <w:rPr>
                <w:rFonts w:ascii="Arial Narrow" w:hAnsi="Arial Narrow"/>
                <w:b/>
                <w:lang w:val="fr-CH"/>
              </w:rPr>
            </w:pPr>
            <w:r w:rsidRPr="00C54A02">
              <w:rPr>
                <w:lang w:val="fr-CH"/>
              </w:rPr>
              <w:br w:type="page"/>
            </w:r>
            <w:r w:rsidR="00C54A02">
              <w:rPr>
                <w:rFonts w:ascii="Arial Narrow" w:hAnsi="Arial Narrow"/>
                <w:b/>
                <w:lang w:val="fr-FR"/>
              </w:rPr>
              <w:t>MODULE DE BASE</w:t>
            </w:r>
            <w:r w:rsidR="00C54A02" w:rsidRPr="00C61459">
              <w:rPr>
                <w:rFonts w:ascii="Arial Narrow" w:hAnsi="Arial Narrow"/>
                <w:b/>
                <w:lang w:val="fr-FR"/>
              </w:rPr>
              <w:t xml:space="preserve">: </w:t>
            </w:r>
            <w:r w:rsidR="00C54A02" w:rsidRPr="00C61459">
              <w:rPr>
                <w:rFonts w:ascii="Arial Narrow" w:hAnsi="Arial Narrow"/>
                <w:b/>
                <w:bCs/>
                <w:lang w:val="fr-FR"/>
              </w:rPr>
              <w:t xml:space="preserve">Antécédents de </w:t>
            </w:r>
            <w:r w:rsidR="00C54A02">
              <w:rPr>
                <w:rFonts w:ascii="Arial Narrow" w:hAnsi="Arial Narrow"/>
                <w:b/>
                <w:bCs/>
                <w:lang w:val="fr-FR"/>
              </w:rPr>
              <w:t>diabète</w:t>
            </w:r>
          </w:p>
        </w:tc>
      </w:tr>
      <w:tr w:rsidR="006C604C" w:rsidRPr="001B2345" w:rsidTr="00611765">
        <w:trPr>
          <w:trHeight w:hRule="exact" w:val="38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6C604C" w:rsidRPr="005B6829" w:rsidRDefault="005B6829" w:rsidP="00D357D6">
            <w:pPr>
              <w:spacing w:before="40"/>
              <w:rPr>
                <w:rFonts w:ascii="Arial Narrow" w:hAnsi="Arial Narrow"/>
                <w:sz w:val="18"/>
                <w:szCs w:val="18"/>
                <w:lang w:val="fr-CH"/>
              </w:rPr>
            </w:pPr>
            <w:r w:rsidRPr="00C61459">
              <w:rPr>
                <w:rFonts w:ascii="Arial Narrow" w:hAnsi="Arial Narrow"/>
                <w:sz w:val="18"/>
                <w:szCs w:val="18"/>
                <w:lang w:val="fr-FR"/>
              </w:rPr>
              <w:t xml:space="preserve">Est-ce qu'un </w:t>
            </w:r>
            <w:r w:rsidR="002F5692">
              <w:rPr>
                <w:rFonts w:ascii="Arial Narrow" w:hAnsi="Arial Narrow"/>
                <w:sz w:val="18"/>
                <w:szCs w:val="18"/>
                <w:lang w:val="fr-FR"/>
              </w:rPr>
              <w:t>médecin</w:t>
            </w:r>
            <w:r w:rsidR="00477553">
              <w:rPr>
                <w:rFonts w:ascii="Arial Narrow" w:hAnsi="Arial Narrow"/>
                <w:sz w:val="18"/>
                <w:szCs w:val="18"/>
                <w:lang w:val="fr-FR"/>
              </w:rPr>
              <w:t xml:space="preserve"> </w:t>
            </w:r>
            <w:r w:rsidRPr="00C61459">
              <w:rPr>
                <w:rFonts w:ascii="Arial Narrow" w:hAnsi="Arial Narrow"/>
                <w:sz w:val="18"/>
                <w:szCs w:val="18"/>
                <w:lang w:val="fr-FR"/>
              </w:rPr>
              <w:t xml:space="preserve">ou un </w:t>
            </w:r>
            <w:r>
              <w:rPr>
                <w:rFonts w:ascii="Arial Narrow" w:hAnsi="Arial Narrow"/>
                <w:sz w:val="18"/>
                <w:szCs w:val="18"/>
                <w:lang w:val="fr-FR"/>
              </w:rPr>
              <w:t xml:space="preserve">autre </w:t>
            </w:r>
            <w:r w:rsidRPr="00C61459">
              <w:rPr>
                <w:rFonts w:ascii="Arial Narrow" w:hAnsi="Arial Narrow"/>
                <w:sz w:val="18"/>
                <w:szCs w:val="18"/>
                <w:lang w:val="fr-FR"/>
              </w:rPr>
              <w:t>professionnel de santé a</w:t>
            </w:r>
            <w:r>
              <w:rPr>
                <w:rFonts w:ascii="Arial Narrow" w:hAnsi="Arial Narrow"/>
                <w:sz w:val="18"/>
                <w:szCs w:val="18"/>
                <w:lang w:val="fr-FR"/>
              </w:rPr>
              <w:t xml:space="preserve"> déjà </w:t>
            </w:r>
            <w:r>
              <w:rPr>
                <w:rFonts w:ascii="Arial Narrow" w:hAnsi="Arial Narrow"/>
                <w:sz w:val="18"/>
                <w:lang w:val="fr-FR"/>
              </w:rPr>
              <w:t>mesuré votre glycémie</w:t>
            </w:r>
            <w:r w:rsidRPr="00461BAF">
              <w:rPr>
                <w:rFonts w:ascii="Arial Narrow" w:hAnsi="Arial Narrow"/>
                <w:sz w:val="18"/>
                <w:lang w:val="fr-FR"/>
              </w:rPr>
              <w:t> ?</w:t>
            </w:r>
          </w:p>
        </w:tc>
        <w:tc>
          <w:tcPr>
            <w:tcW w:w="2541"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C604C" w:rsidRDefault="006C604C" w:rsidP="00D357D6">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6C604C" w:rsidRPr="00925A63" w:rsidRDefault="006C604C" w:rsidP="00D357D6">
            <w:pPr>
              <w:jc w:val="center"/>
              <w:rPr>
                <w:rFonts w:ascii="Arial Narrow" w:hAnsi="Arial Narrow"/>
                <w:iCs/>
                <w:sz w:val="22"/>
                <w:szCs w:val="22"/>
              </w:rPr>
            </w:pPr>
            <w:r>
              <w:rPr>
                <w:rFonts w:ascii="Arial Narrow" w:hAnsi="Arial Narrow"/>
                <w:iCs/>
                <w:sz w:val="22"/>
                <w:szCs w:val="22"/>
              </w:rPr>
              <w:t>H6</w:t>
            </w:r>
          </w:p>
        </w:tc>
      </w:tr>
      <w:tr w:rsidR="006C604C" w:rsidRPr="00181ACC" w:rsidTr="00611765">
        <w:trPr>
          <w:trHeight w:hRule="exact" w:val="380"/>
          <w:jc w:val="center"/>
        </w:trPr>
        <w:tc>
          <w:tcPr>
            <w:tcW w:w="4438" w:type="dxa"/>
            <w:vMerge/>
            <w:tcBorders>
              <w:left w:val="single" w:sz="6" w:space="0" w:color="auto"/>
              <w:right w:val="single" w:sz="4" w:space="0" w:color="auto"/>
            </w:tcBorders>
            <w:shd w:val="clear" w:color="auto" w:fill="auto"/>
            <w:vAlign w:val="center"/>
          </w:tcPr>
          <w:p w:rsidR="006C604C" w:rsidRDefault="006C604C" w:rsidP="00D357D6">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right w:val="single" w:sz="4" w:space="0" w:color="auto"/>
            </w:tcBorders>
            <w:shd w:val="clear" w:color="auto" w:fill="auto"/>
            <w:vAlign w:val="center"/>
          </w:tcPr>
          <w:p w:rsidR="006C604C" w:rsidRPr="006C604C" w:rsidRDefault="006C604C" w:rsidP="007A089E">
            <w:pPr>
              <w:spacing w:before="40"/>
              <w:rPr>
                <w:rFonts w:ascii="Arial Narrow" w:hAnsi="Arial Narrow"/>
                <w:sz w:val="18"/>
                <w:lang w:val="fr-CH"/>
              </w:rPr>
            </w:pPr>
            <w:r w:rsidRPr="006C604C">
              <w:rPr>
                <w:rFonts w:ascii="Arial Narrow" w:hAnsi="Arial Narrow"/>
                <w:sz w:val="18"/>
                <w:lang w:val="fr-CH"/>
              </w:rPr>
              <w:t>2</w:t>
            </w:r>
            <w:r w:rsidRPr="006C604C">
              <w:rPr>
                <w:rFonts w:ascii="Arial Narrow" w:hAnsi="Arial Narrow"/>
                <w:i/>
                <w:sz w:val="18"/>
                <w:lang w:val="fr-CH"/>
              </w:rPr>
              <w:t xml:space="preserve">       Si Non, aller à H</w:t>
            </w:r>
            <w:r>
              <w:rPr>
                <w:rFonts w:ascii="Arial Narrow" w:hAnsi="Arial Narrow"/>
                <w:i/>
                <w:sz w:val="18"/>
                <w:lang w:val="fr-CH"/>
              </w:rPr>
              <w:t>12</w:t>
            </w:r>
          </w:p>
        </w:tc>
        <w:tc>
          <w:tcPr>
            <w:tcW w:w="1038" w:type="dxa"/>
            <w:vMerge/>
            <w:tcBorders>
              <w:left w:val="nil"/>
              <w:right w:val="single" w:sz="6" w:space="0" w:color="auto"/>
            </w:tcBorders>
            <w:shd w:val="clear" w:color="auto" w:fill="auto"/>
            <w:vAlign w:val="center"/>
          </w:tcPr>
          <w:p w:rsidR="006C604C" w:rsidRPr="006C604C" w:rsidRDefault="006C604C" w:rsidP="00D357D6">
            <w:pPr>
              <w:jc w:val="center"/>
              <w:rPr>
                <w:rFonts w:ascii="Arial Narrow" w:hAnsi="Arial Narrow"/>
                <w:iCs/>
                <w:sz w:val="22"/>
                <w:szCs w:val="22"/>
                <w:lang w:val="fr-CH"/>
              </w:rPr>
            </w:pPr>
          </w:p>
        </w:tc>
      </w:tr>
      <w:tr w:rsidR="005B6829" w:rsidRPr="001B2345" w:rsidTr="00611765">
        <w:trPr>
          <w:trHeight w:hRule="exact" w:val="34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5B6829" w:rsidRPr="00FD7326" w:rsidRDefault="005B6829" w:rsidP="009E0247">
            <w:pPr>
              <w:spacing w:before="40"/>
              <w:rPr>
                <w:rFonts w:ascii="Arial Narrow" w:hAnsi="Arial Narrow"/>
                <w:sz w:val="18"/>
                <w:lang w:val="fr-FR"/>
              </w:rPr>
            </w:pPr>
            <w:r w:rsidRPr="00C61459">
              <w:rPr>
                <w:rFonts w:ascii="Arial Narrow" w:hAnsi="Arial Narrow"/>
                <w:sz w:val="18"/>
                <w:lang w:val="fr-FR"/>
              </w:rPr>
              <w:t>E</w:t>
            </w:r>
            <w:r w:rsidRPr="00461BAF">
              <w:rPr>
                <w:rFonts w:ascii="Arial Narrow" w:hAnsi="Arial Narrow"/>
                <w:sz w:val="18"/>
                <w:lang w:val="fr-FR"/>
              </w:rPr>
              <w:t xml:space="preserve">st-ce qu’un </w:t>
            </w:r>
            <w:r w:rsidR="002F5692">
              <w:rPr>
                <w:rFonts w:ascii="Arial Narrow" w:hAnsi="Arial Narrow"/>
                <w:sz w:val="18"/>
                <w:szCs w:val="18"/>
                <w:lang w:val="fr-FR"/>
              </w:rPr>
              <w:t>médecin</w:t>
            </w:r>
            <w:r w:rsidR="00477553">
              <w:rPr>
                <w:rFonts w:ascii="Arial Narrow" w:hAnsi="Arial Narrow"/>
                <w:sz w:val="18"/>
                <w:szCs w:val="18"/>
                <w:lang w:val="fr-FR"/>
              </w:rPr>
              <w:t xml:space="preserve"> </w:t>
            </w:r>
            <w:r>
              <w:rPr>
                <w:rFonts w:ascii="Arial Narrow" w:hAnsi="Arial Narrow"/>
                <w:sz w:val="18"/>
                <w:lang w:val="fr-FR"/>
              </w:rPr>
              <w:t xml:space="preserve">ou un autre </w:t>
            </w:r>
            <w:r w:rsidRPr="00461BAF">
              <w:rPr>
                <w:rFonts w:ascii="Arial Narrow" w:hAnsi="Arial Narrow"/>
                <w:sz w:val="18"/>
                <w:lang w:val="fr-FR"/>
              </w:rPr>
              <w:t xml:space="preserve">professionnel de santé vous a </w:t>
            </w:r>
            <w:r>
              <w:rPr>
                <w:rFonts w:ascii="Arial Narrow" w:hAnsi="Arial Narrow"/>
                <w:sz w:val="18"/>
                <w:lang w:val="fr-FR"/>
              </w:rPr>
              <w:t>déjà dit que vous aviez du diabète</w:t>
            </w:r>
            <w:r w:rsidRPr="00461BAF">
              <w:rPr>
                <w:rFonts w:ascii="Arial Narrow" w:hAnsi="Arial Narrow"/>
                <w:sz w:val="18"/>
                <w:lang w:val="fr-FR"/>
              </w:rPr>
              <w:t> ?</w:t>
            </w:r>
          </w:p>
        </w:tc>
        <w:tc>
          <w:tcPr>
            <w:tcW w:w="2541" w:type="dxa"/>
            <w:tcBorders>
              <w:top w:val="single" w:sz="6" w:space="0" w:color="auto"/>
              <w:left w:val="nil"/>
            </w:tcBorders>
            <w:shd w:val="clear" w:color="auto" w:fill="auto"/>
            <w:vAlign w:val="center"/>
          </w:tcPr>
          <w:p w:rsidR="005B6829" w:rsidRPr="00D17B37" w:rsidRDefault="005B6829"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5B6829" w:rsidRPr="00642FB6" w:rsidRDefault="005B6829" w:rsidP="00D357D6">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5B6829" w:rsidRPr="00925A63" w:rsidRDefault="005B6829" w:rsidP="00D357D6">
            <w:pPr>
              <w:jc w:val="center"/>
              <w:rPr>
                <w:rFonts w:ascii="Arial Narrow" w:hAnsi="Arial Narrow"/>
                <w:iCs/>
                <w:sz w:val="22"/>
                <w:szCs w:val="22"/>
              </w:rPr>
            </w:pPr>
            <w:r>
              <w:rPr>
                <w:rFonts w:ascii="Arial Narrow" w:hAnsi="Arial Narrow"/>
                <w:iCs/>
                <w:sz w:val="22"/>
                <w:szCs w:val="22"/>
              </w:rPr>
              <w:t>H7a</w:t>
            </w:r>
          </w:p>
        </w:tc>
      </w:tr>
      <w:tr w:rsidR="005B6829" w:rsidRPr="00181ACC" w:rsidTr="00611765">
        <w:trPr>
          <w:trHeight w:hRule="exact" w:val="380"/>
          <w:jc w:val="center"/>
        </w:trPr>
        <w:tc>
          <w:tcPr>
            <w:tcW w:w="4438" w:type="dxa"/>
            <w:vMerge/>
            <w:tcBorders>
              <w:left w:val="single" w:sz="6" w:space="0" w:color="auto"/>
              <w:right w:val="single" w:sz="4" w:space="0" w:color="auto"/>
            </w:tcBorders>
            <w:shd w:val="clear" w:color="auto" w:fill="auto"/>
            <w:vAlign w:val="center"/>
          </w:tcPr>
          <w:p w:rsidR="005B6829" w:rsidRPr="00A22F88" w:rsidRDefault="005B6829" w:rsidP="00D357D6">
            <w:pPr>
              <w:spacing w:before="40"/>
              <w:rPr>
                <w:rFonts w:ascii="Arial Narrow" w:hAnsi="Arial Narrow"/>
                <w:sz w:val="18"/>
              </w:rPr>
            </w:pPr>
          </w:p>
        </w:tc>
        <w:tc>
          <w:tcPr>
            <w:tcW w:w="2541" w:type="dxa"/>
            <w:tcBorders>
              <w:left w:val="nil"/>
            </w:tcBorders>
            <w:shd w:val="clear" w:color="auto" w:fill="auto"/>
            <w:vAlign w:val="center"/>
          </w:tcPr>
          <w:p w:rsidR="005B6829" w:rsidRPr="00D17B37" w:rsidRDefault="005B6829"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right w:val="single" w:sz="4" w:space="0" w:color="auto"/>
            </w:tcBorders>
            <w:shd w:val="clear" w:color="auto" w:fill="auto"/>
            <w:vAlign w:val="center"/>
          </w:tcPr>
          <w:p w:rsidR="005B6829" w:rsidRPr="006C604C" w:rsidRDefault="005B6829" w:rsidP="007A089E">
            <w:pPr>
              <w:spacing w:before="40"/>
              <w:rPr>
                <w:rFonts w:ascii="Arial Narrow" w:hAnsi="Arial Narrow"/>
                <w:sz w:val="18"/>
                <w:lang w:val="fr-CH"/>
              </w:rPr>
            </w:pPr>
            <w:r w:rsidRPr="006C604C">
              <w:rPr>
                <w:rFonts w:ascii="Arial Narrow" w:hAnsi="Arial Narrow"/>
                <w:sz w:val="18"/>
                <w:lang w:val="fr-CH"/>
              </w:rPr>
              <w:t xml:space="preserve">2      </w:t>
            </w:r>
            <w:r w:rsidRPr="006C604C">
              <w:rPr>
                <w:rFonts w:ascii="Arial Narrow" w:hAnsi="Arial Narrow"/>
                <w:i/>
                <w:sz w:val="18"/>
                <w:lang w:val="fr-CH"/>
              </w:rPr>
              <w:t xml:space="preserve"> Si Non, aller à H</w:t>
            </w:r>
            <w:r>
              <w:rPr>
                <w:rFonts w:ascii="Arial Narrow" w:hAnsi="Arial Narrow"/>
                <w:i/>
                <w:sz w:val="18"/>
                <w:lang w:val="fr-CH"/>
              </w:rPr>
              <w:t>12</w:t>
            </w:r>
          </w:p>
        </w:tc>
        <w:tc>
          <w:tcPr>
            <w:tcW w:w="1038" w:type="dxa"/>
            <w:vMerge/>
            <w:tcBorders>
              <w:left w:val="nil"/>
              <w:right w:val="single" w:sz="6" w:space="0" w:color="auto"/>
            </w:tcBorders>
            <w:shd w:val="clear" w:color="auto" w:fill="auto"/>
            <w:vAlign w:val="center"/>
          </w:tcPr>
          <w:p w:rsidR="005B6829" w:rsidRPr="006C604C" w:rsidRDefault="005B6829" w:rsidP="00D357D6">
            <w:pPr>
              <w:jc w:val="center"/>
              <w:rPr>
                <w:rFonts w:ascii="Arial Narrow" w:hAnsi="Arial Narrow"/>
                <w:bCs/>
                <w:sz w:val="22"/>
                <w:szCs w:val="22"/>
                <w:lang w:val="fr-CH"/>
              </w:rPr>
            </w:pPr>
          </w:p>
        </w:tc>
      </w:tr>
      <w:tr w:rsidR="005B6829" w:rsidRPr="001B2345" w:rsidTr="00611765">
        <w:trPr>
          <w:trHeight w:val="36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5B6829" w:rsidRPr="005B6829" w:rsidRDefault="005B6829" w:rsidP="00D357D6">
            <w:pPr>
              <w:spacing w:before="40"/>
              <w:rPr>
                <w:rFonts w:ascii="Arial Narrow" w:hAnsi="Arial Narrow"/>
                <w:sz w:val="18"/>
                <w:lang w:val="fr-CH"/>
              </w:rPr>
            </w:pPr>
            <w:r w:rsidRPr="00C61459">
              <w:rPr>
                <w:rFonts w:ascii="Arial Narrow" w:hAnsi="Arial Narrow"/>
                <w:sz w:val="18"/>
                <w:lang w:val="fr-FR"/>
              </w:rPr>
              <w:t>Est-ce qu'on vous a dit cela ces 12 derniers mois</w:t>
            </w:r>
            <w:r>
              <w:rPr>
                <w:rFonts w:ascii="Arial Narrow" w:hAnsi="Arial Narrow"/>
                <w:sz w:val="18"/>
                <w:lang w:val="fr-FR"/>
              </w:rPr>
              <w:t xml:space="preserve"> ?</w:t>
            </w:r>
          </w:p>
        </w:tc>
        <w:tc>
          <w:tcPr>
            <w:tcW w:w="2541" w:type="dxa"/>
            <w:tcBorders>
              <w:top w:val="single" w:sz="6" w:space="0" w:color="auto"/>
              <w:left w:val="nil"/>
            </w:tcBorders>
            <w:shd w:val="clear" w:color="auto" w:fill="auto"/>
            <w:vAlign w:val="center"/>
          </w:tcPr>
          <w:p w:rsidR="005B6829" w:rsidRPr="00D17B37" w:rsidRDefault="005B6829"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5B6829" w:rsidRPr="00642FB6" w:rsidRDefault="005B6829" w:rsidP="00D357D6">
            <w:pPr>
              <w:spacing w:before="6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5B6829" w:rsidRPr="00925A63" w:rsidRDefault="005B6829" w:rsidP="00D357D6">
            <w:pPr>
              <w:jc w:val="center"/>
              <w:rPr>
                <w:rFonts w:ascii="Arial Narrow" w:hAnsi="Arial Narrow"/>
                <w:iCs/>
                <w:sz w:val="22"/>
                <w:szCs w:val="22"/>
              </w:rPr>
            </w:pPr>
            <w:r>
              <w:rPr>
                <w:rFonts w:ascii="Arial Narrow" w:hAnsi="Arial Narrow"/>
                <w:iCs/>
                <w:sz w:val="22"/>
                <w:szCs w:val="22"/>
              </w:rPr>
              <w:t>H7b</w:t>
            </w:r>
          </w:p>
        </w:tc>
      </w:tr>
      <w:tr w:rsidR="005B6829" w:rsidRPr="001B2345" w:rsidTr="00611765">
        <w:trPr>
          <w:trHeight w:val="360"/>
          <w:jc w:val="center"/>
        </w:trPr>
        <w:tc>
          <w:tcPr>
            <w:tcW w:w="4438" w:type="dxa"/>
            <w:vMerge/>
            <w:tcBorders>
              <w:left w:val="single" w:sz="6" w:space="0" w:color="auto"/>
              <w:bottom w:val="single" w:sz="4" w:space="0" w:color="auto"/>
              <w:right w:val="single" w:sz="4" w:space="0" w:color="auto"/>
            </w:tcBorders>
            <w:shd w:val="pct15" w:color="auto" w:fill="auto"/>
            <w:vAlign w:val="center"/>
          </w:tcPr>
          <w:p w:rsidR="005B6829" w:rsidRPr="00A22F88" w:rsidRDefault="005B6829" w:rsidP="00D357D6">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5B6829" w:rsidRPr="00D17B37" w:rsidRDefault="005B6829"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5B6829" w:rsidRDefault="005B6829" w:rsidP="00D357D6">
            <w:pPr>
              <w:spacing w:before="6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pct15" w:color="auto" w:fill="auto"/>
            <w:vAlign w:val="center"/>
          </w:tcPr>
          <w:p w:rsidR="005B6829" w:rsidRDefault="005B6829" w:rsidP="00D357D6">
            <w:pPr>
              <w:jc w:val="center"/>
              <w:rPr>
                <w:rFonts w:ascii="Arial Narrow" w:hAnsi="Arial Narrow"/>
                <w:iCs/>
              </w:rPr>
            </w:pPr>
          </w:p>
        </w:tc>
      </w:tr>
      <w:tr w:rsidR="005B6829" w:rsidRPr="00D17B37" w:rsidTr="00611765">
        <w:trPr>
          <w:trHeight w:val="353"/>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5B6829" w:rsidRPr="004C735A" w:rsidRDefault="009E0247" w:rsidP="004C735A">
            <w:pPr>
              <w:spacing w:before="40"/>
              <w:rPr>
                <w:rFonts w:ascii="Arial Narrow" w:hAnsi="Arial Narrow"/>
                <w:sz w:val="18"/>
                <w:highlight w:val="yellow"/>
                <w:lang w:val="fr-CH"/>
              </w:rPr>
            </w:pPr>
            <w:r w:rsidRPr="004C735A">
              <w:rPr>
                <w:rFonts w:ascii="Arial Narrow" w:hAnsi="Arial Narrow"/>
                <w:sz w:val="18"/>
                <w:lang w:val="fr-CH"/>
              </w:rPr>
              <w:t xml:space="preserve">Au cours des 2 dernières semaines, avez-vous pris des médicaments pour votre diabète prescrit par </w:t>
            </w:r>
            <w:r w:rsidRPr="004C735A">
              <w:rPr>
                <w:rFonts w:ascii="Arial Narrow" w:hAnsi="Arial Narrow"/>
                <w:sz w:val="18"/>
                <w:szCs w:val="18"/>
                <w:lang w:val="fr-FR"/>
              </w:rPr>
              <w:t xml:space="preserve">un </w:t>
            </w:r>
            <w:r w:rsidR="002F5692">
              <w:rPr>
                <w:rFonts w:ascii="Arial Narrow" w:hAnsi="Arial Narrow"/>
                <w:sz w:val="18"/>
                <w:szCs w:val="18"/>
                <w:lang w:val="fr-FR"/>
              </w:rPr>
              <w:t>médecin</w:t>
            </w:r>
            <w:r w:rsidR="00477553">
              <w:rPr>
                <w:rFonts w:ascii="Arial Narrow" w:hAnsi="Arial Narrow"/>
                <w:sz w:val="18"/>
                <w:szCs w:val="18"/>
                <w:lang w:val="fr-FR"/>
              </w:rPr>
              <w:t xml:space="preserve"> </w:t>
            </w:r>
            <w:r w:rsidRPr="004C735A">
              <w:rPr>
                <w:rFonts w:ascii="Arial Narrow" w:hAnsi="Arial Narrow"/>
                <w:sz w:val="18"/>
                <w:szCs w:val="18"/>
                <w:lang w:val="fr-FR"/>
              </w:rPr>
              <w:t>ou un autre professionnel de santé ?</w:t>
            </w:r>
          </w:p>
        </w:tc>
        <w:tc>
          <w:tcPr>
            <w:tcW w:w="2541" w:type="dxa"/>
            <w:tcBorders>
              <w:top w:val="single" w:sz="6" w:space="0" w:color="auto"/>
              <w:left w:val="nil"/>
            </w:tcBorders>
            <w:shd w:val="clear" w:color="auto" w:fill="auto"/>
            <w:vAlign w:val="center"/>
          </w:tcPr>
          <w:p w:rsidR="005B6829" w:rsidRPr="00D17B37" w:rsidRDefault="005B6829"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5B6829" w:rsidRPr="00D17B37" w:rsidRDefault="005B6829" w:rsidP="00D357D6">
            <w:pPr>
              <w:spacing w:before="40"/>
              <w:rPr>
                <w:rFonts w:ascii="Arial Narrow" w:hAnsi="Arial Narrow"/>
                <w:sz w:val="18"/>
              </w:rPr>
            </w:pPr>
            <w:r w:rsidRPr="00D17B37">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5B6829" w:rsidRPr="00D17B37" w:rsidRDefault="005B6829" w:rsidP="007C3452">
            <w:pPr>
              <w:jc w:val="center"/>
              <w:rPr>
                <w:rFonts w:ascii="Arial Narrow" w:hAnsi="Arial Narrow"/>
                <w:bCs/>
                <w:i/>
                <w:sz w:val="18"/>
              </w:rPr>
            </w:pPr>
            <w:r w:rsidRPr="00D17B37">
              <w:rPr>
                <w:rFonts w:ascii="Arial Narrow" w:hAnsi="Arial Narrow"/>
                <w:bCs/>
                <w:sz w:val="22"/>
                <w:szCs w:val="22"/>
              </w:rPr>
              <w:t>H</w:t>
            </w:r>
            <w:r>
              <w:rPr>
                <w:rFonts w:ascii="Arial Narrow" w:hAnsi="Arial Narrow"/>
                <w:bCs/>
                <w:sz w:val="22"/>
                <w:szCs w:val="22"/>
              </w:rPr>
              <w:t>8</w:t>
            </w:r>
          </w:p>
        </w:tc>
      </w:tr>
      <w:tr w:rsidR="005B6829" w:rsidRPr="00D17B37" w:rsidTr="00611765">
        <w:trPr>
          <w:trHeight w:val="353"/>
          <w:jc w:val="center"/>
        </w:trPr>
        <w:tc>
          <w:tcPr>
            <w:tcW w:w="4438" w:type="dxa"/>
            <w:vMerge/>
            <w:tcBorders>
              <w:left w:val="single" w:sz="6" w:space="0" w:color="auto"/>
              <w:bottom w:val="single" w:sz="4" w:space="0" w:color="auto"/>
              <w:right w:val="single" w:sz="4" w:space="0" w:color="auto"/>
            </w:tcBorders>
            <w:shd w:val="clear" w:color="auto" w:fill="auto"/>
            <w:vAlign w:val="center"/>
          </w:tcPr>
          <w:p w:rsidR="005B6829" w:rsidRPr="00A22F88" w:rsidRDefault="005B6829" w:rsidP="00D357D6">
            <w:pPr>
              <w:spacing w:before="40"/>
              <w:rPr>
                <w:rFonts w:ascii="Arial Narrow" w:hAnsi="Arial Narrow"/>
                <w:sz w:val="18"/>
              </w:rPr>
            </w:pPr>
          </w:p>
        </w:tc>
        <w:tc>
          <w:tcPr>
            <w:tcW w:w="2541" w:type="dxa"/>
            <w:tcBorders>
              <w:left w:val="nil"/>
              <w:bottom w:val="single" w:sz="6" w:space="0" w:color="auto"/>
            </w:tcBorders>
            <w:shd w:val="clear" w:color="auto" w:fill="auto"/>
            <w:vAlign w:val="center"/>
          </w:tcPr>
          <w:p w:rsidR="005B6829" w:rsidRPr="00D17B37" w:rsidRDefault="005B6829"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5B6829" w:rsidRPr="00D17B37" w:rsidRDefault="005B6829" w:rsidP="00D357D6">
            <w:pPr>
              <w:spacing w:before="40"/>
              <w:rPr>
                <w:rFonts w:ascii="Arial Narrow" w:hAnsi="Arial Narrow"/>
                <w:sz w:val="18"/>
              </w:rPr>
            </w:pPr>
            <w:r w:rsidRPr="00D17B37">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rsidR="005B6829" w:rsidRPr="00D17B37" w:rsidRDefault="005B6829" w:rsidP="00D357D6">
            <w:pPr>
              <w:jc w:val="center"/>
              <w:rPr>
                <w:rFonts w:ascii="Arial Narrow" w:hAnsi="Arial Narrow"/>
                <w:bCs/>
                <w:i/>
                <w:sz w:val="18"/>
              </w:rPr>
            </w:pPr>
          </w:p>
        </w:tc>
      </w:tr>
      <w:tr w:rsidR="005B6829" w:rsidRPr="00D17B37" w:rsidTr="00611765">
        <w:trPr>
          <w:trHeight w:val="353"/>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5B6829" w:rsidRPr="004C735A" w:rsidRDefault="00C74D1B" w:rsidP="004C735A">
            <w:pPr>
              <w:spacing w:before="40"/>
              <w:rPr>
                <w:rFonts w:ascii="Arial Narrow" w:hAnsi="Arial Narrow"/>
                <w:sz w:val="18"/>
                <w:highlight w:val="yellow"/>
                <w:lang w:val="fr-CH"/>
              </w:rPr>
            </w:pPr>
            <w:r w:rsidRPr="004C735A">
              <w:rPr>
                <w:rFonts w:ascii="Arial Narrow" w:hAnsi="Arial Narrow"/>
                <w:sz w:val="18"/>
                <w:lang w:val="fr-CH"/>
              </w:rPr>
              <w:t xml:space="preserve">Prenez-vous actuellement de l’insuline pour votre diabète prescrit par </w:t>
            </w:r>
            <w:r w:rsidRPr="004C735A">
              <w:rPr>
                <w:rFonts w:ascii="Arial Narrow" w:hAnsi="Arial Narrow"/>
                <w:sz w:val="18"/>
                <w:szCs w:val="18"/>
                <w:lang w:val="fr-FR"/>
              </w:rPr>
              <w:t xml:space="preserve">un </w:t>
            </w:r>
            <w:r w:rsidR="002F5692">
              <w:rPr>
                <w:rFonts w:ascii="Arial Narrow" w:hAnsi="Arial Narrow"/>
                <w:sz w:val="18"/>
                <w:szCs w:val="18"/>
                <w:lang w:val="fr-FR"/>
              </w:rPr>
              <w:t>médecin</w:t>
            </w:r>
            <w:r w:rsidR="00477553">
              <w:rPr>
                <w:rFonts w:ascii="Arial Narrow" w:hAnsi="Arial Narrow"/>
                <w:sz w:val="18"/>
                <w:szCs w:val="18"/>
                <w:lang w:val="fr-FR"/>
              </w:rPr>
              <w:t xml:space="preserve"> </w:t>
            </w:r>
            <w:r w:rsidRPr="004C735A">
              <w:rPr>
                <w:rFonts w:ascii="Arial Narrow" w:hAnsi="Arial Narrow"/>
                <w:sz w:val="18"/>
                <w:szCs w:val="18"/>
                <w:lang w:val="fr-FR"/>
              </w:rPr>
              <w:t>ou un autre professionnel de santé ?</w:t>
            </w:r>
          </w:p>
        </w:tc>
        <w:tc>
          <w:tcPr>
            <w:tcW w:w="2541" w:type="dxa"/>
            <w:tcBorders>
              <w:top w:val="single" w:sz="6" w:space="0" w:color="auto"/>
              <w:left w:val="nil"/>
            </w:tcBorders>
            <w:shd w:val="clear" w:color="auto" w:fill="auto"/>
            <w:vAlign w:val="center"/>
          </w:tcPr>
          <w:p w:rsidR="005B6829" w:rsidRPr="00D17B37" w:rsidRDefault="005B6829"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5B6829" w:rsidRPr="00D17B37" w:rsidRDefault="005B6829" w:rsidP="00D357D6">
            <w:pPr>
              <w:spacing w:before="40"/>
              <w:rPr>
                <w:rFonts w:ascii="Arial Narrow" w:hAnsi="Arial Narrow"/>
                <w:sz w:val="18"/>
              </w:rPr>
            </w:pPr>
            <w:r w:rsidRPr="00D17B37">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5B6829" w:rsidRPr="00D17B37" w:rsidRDefault="005B6829" w:rsidP="007C3452">
            <w:pPr>
              <w:jc w:val="center"/>
              <w:rPr>
                <w:rFonts w:ascii="Arial Narrow" w:hAnsi="Arial Narrow"/>
                <w:bCs/>
                <w:i/>
                <w:sz w:val="18"/>
              </w:rPr>
            </w:pPr>
            <w:r w:rsidRPr="00D17B37">
              <w:rPr>
                <w:rFonts w:ascii="Arial Narrow" w:hAnsi="Arial Narrow"/>
                <w:bCs/>
                <w:sz w:val="22"/>
                <w:szCs w:val="22"/>
              </w:rPr>
              <w:t>H</w:t>
            </w:r>
            <w:r>
              <w:rPr>
                <w:rFonts w:ascii="Arial Narrow" w:hAnsi="Arial Narrow"/>
                <w:bCs/>
                <w:sz w:val="22"/>
                <w:szCs w:val="22"/>
              </w:rPr>
              <w:t>9</w:t>
            </w:r>
          </w:p>
        </w:tc>
      </w:tr>
      <w:tr w:rsidR="005B6829" w:rsidRPr="00D17B37" w:rsidTr="00611765">
        <w:trPr>
          <w:trHeight w:val="353"/>
          <w:jc w:val="center"/>
        </w:trPr>
        <w:tc>
          <w:tcPr>
            <w:tcW w:w="4438" w:type="dxa"/>
            <w:vMerge/>
            <w:tcBorders>
              <w:left w:val="single" w:sz="6" w:space="0" w:color="auto"/>
              <w:bottom w:val="single" w:sz="4" w:space="0" w:color="auto"/>
              <w:right w:val="single" w:sz="4" w:space="0" w:color="auto"/>
            </w:tcBorders>
            <w:shd w:val="clear" w:color="auto" w:fill="auto"/>
            <w:vAlign w:val="center"/>
          </w:tcPr>
          <w:p w:rsidR="005B6829" w:rsidRPr="00D17B37" w:rsidRDefault="005B6829" w:rsidP="00D357D6">
            <w:pPr>
              <w:spacing w:before="40"/>
              <w:rPr>
                <w:rFonts w:ascii="Arial Narrow" w:hAnsi="Arial Narrow"/>
                <w:sz w:val="18"/>
              </w:rPr>
            </w:pPr>
          </w:p>
        </w:tc>
        <w:tc>
          <w:tcPr>
            <w:tcW w:w="2541" w:type="dxa"/>
            <w:tcBorders>
              <w:left w:val="nil"/>
              <w:bottom w:val="single" w:sz="6" w:space="0" w:color="auto"/>
            </w:tcBorders>
            <w:shd w:val="clear" w:color="auto" w:fill="auto"/>
            <w:vAlign w:val="center"/>
          </w:tcPr>
          <w:p w:rsidR="005B6829" w:rsidRPr="00D17B37" w:rsidRDefault="005B6829"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5B6829" w:rsidRPr="00D17B37" w:rsidRDefault="005B6829" w:rsidP="00D357D6">
            <w:pPr>
              <w:spacing w:before="40"/>
              <w:rPr>
                <w:rFonts w:ascii="Arial Narrow" w:hAnsi="Arial Narrow"/>
                <w:sz w:val="18"/>
              </w:rPr>
            </w:pPr>
            <w:r w:rsidRPr="00D17B37">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rsidR="005B6829" w:rsidRPr="00D17B37" w:rsidRDefault="005B6829" w:rsidP="00D357D6">
            <w:pPr>
              <w:jc w:val="center"/>
              <w:rPr>
                <w:rFonts w:ascii="Arial Narrow" w:hAnsi="Arial Narrow"/>
                <w:bCs/>
                <w:i/>
                <w:sz w:val="18"/>
              </w:rPr>
            </w:pPr>
          </w:p>
        </w:tc>
      </w:tr>
      <w:tr w:rsidR="005B6829" w:rsidRPr="001B2345" w:rsidTr="00611765">
        <w:trPr>
          <w:trHeight w:val="353"/>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5B6829" w:rsidRPr="00C74D1B" w:rsidRDefault="00C74D1B" w:rsidP="00D357D6">
            <w:pPr>
              <w:spacing w:before="40"/>
              <w:rPr>
                <w:rFonts w:ascii="Arial Narrow" w:hAnsi="Arial Narrow"/>
                <w:sz w:val="18"/>
                <w:lang w:val="fr-CH"/>
              </w:rPr>
            </w:pPr>
            <w:r w:rsidRPr="0009657F">
              <w:rPr>
                <w:rFonts w:ascii="Arial Narrow" w:hAnsi="Arial Narrow"/>
                <w:sz w:val="18"/>
                <w:lang w:val="fr-FR"/>
              </w:rPr>
              <w:t>A</w:t>
            </w:r>
            <w:r w:rsidRPr="00461BAF">
              <w:rPr>
                <w:rFonts w:ascii="Arial Narrow" w:hAnsi="Arial Narrow"/>
                <w:sz w:val="18"/>
                <w:lang w:val="fr-FR"/>
              </w:rPr>
              <w:t xml:space="preserve">vez-vous </w:t>
            </w:r>
            <w:r>
              <w:rPr>
                <w:rFonts w:ascii="Arial Narrow" w:hAnsi="Arial Narrow"/>
                <w:sz w:val="18"/>
                <w:lang w:val="fr-FR"/>
              </w:rPr>
              <w:t xml:space="preserve">déjà vu un </w:t>
            </w:r>
            <w:r w:rsidRPr="00461BAF">
              <w:rPr>
                <w:rFonts w:ascii="Arial Narrow" w:hAnsi="Arial Narrow"/>
                <w:sz w:val="18"/>
                <w:lang w:val="fr-FR"/>
              </w:rPr>
              <w:t xml:space="preserve">guérisseur traditionnel pour </w:t>
            </w:r>
            <w:r>
              <w:rPr>
                <w:rFonts w:ascii="Arial Narrow" w:hAnsi="Arial Narrow"/>
                <w:sz w:val="18"/>
                <w:lang w:val="fr-FR"/>
              </w:rPr>
              <w:t>votre diabète</w:t>
            </w:r>
            <w:r w:rsidRPr="00461BAF">
              <w:rPr>
                <w:rFonts w:ascii="Arial Narrow" w:hAnsi="Arial Narrow"/>
                <w:sz w:val="18"/>
                <w:lang w:val="fr-FR"/>
              </w:rPr>
              <w:t> ?</w:t>
            </w:r>
          </w:p>
        </w:tc>
        <w:tc>
          <w:tcPr>
            <w:tcW w:w="2541" w:type="dxa"/>
            <w:tcBorders>
              <w:top w:val="single" w:sz="6" w:space="0" w:color="auto"/>
              <w:left w:val="nil"/>
            </w:tcBorders>
            <w:shd w:val="clear" w:color="auto" w:fill="auto"/>
            <w:vAlign w:val="center"/>
          </w:tcPr>
          <w:p w:rsidR="005B6829" w:rsidRPr="00D17B37" w:rsidRDefault="005B6829"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5B6829" w:rsidRPr="00642FB6" w:rsidRDefault="005B6829" w:rsidP="00D357D6">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5B6829" w:rsidRPr="001B2345" w:rsidRDefault="005B6829" w:rsidP="007C3452">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10</w:t>
            </w:r>
          </w:p>
        </w:tc>
      </w:tr>
      <w:tr w:rsidR="005B6829" w:rsidRPr="001B2345" w:rsidTr="00611765">
        <w:trPr>
          <w:trHeight w:val="353"/>
          <w:jc w:val="center"/>
        </w:trPr>
        <w:tc>
          <w:tcPr>
            <w:tcW w:w="4438" w:type="dxa"/>
            <w:vMerge/>
            <w:tcBorders>
              <w:left w:val="single" w:sz="6" w:space="0" w:color="auto"/>
              <w:bottom w:val="single" w:sz="4" w:space="0" w:color="auto"/>
              <w:right w:val="single" w:sz="4" w:space="0" w:color="auto"/>
            </w:tcBorders>
            <w:shd w:val="clear" w:color="auto" w:fill="auto"/>
            <w:vAlign w:val="center"/>
          </w:tcPr>
          <w:p w:rsidR="005B6829" w:rsidRPr="00642FB6" w:rsidRDefault="005B6829" w:rsidP="00D357D6">
            <w:pPr>
              <w:spacing w:before="40"/>
              <w:rPr>
                <w:rFonts w:ascii="Arial Narrow" w:hAnsi="Arial Narrow"/>
                <w:sz w:val="18"/>
              </w:rPr>
            </w:pPr>
          </w:p>
        </w:tc>
        <w:tc>
          <w:tcPr>
            <w:tcW w:w="2541" w:type="dxa"/>
            <w:tcBorders>
              <w:left w:val="nil"/>
              <w:bottom w:val="single" w:sz="6" w:space="0" w:color="auto"/>
            </w:tcBorders>
            <w:shd w:val="clear" w:color="auto" w:fill="auto"/>
            <w:vAlign w:val="center"/>
          </w:tcPr>
          <w:p w:rsidR="005B6829" w:rsidRPr="00D17B37" w:rsidRDefault="005B6829"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5B6829" w:rsidRPr="00642FB6" w:rsidRDefault="005B6829" w:rsidP="00D357D6">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rsidR="005B6829" w:rsidRPr="001B2345" w:rsidRDefault="005B6829" w:rsidP="00D357D6">
            <w:pPr>
              <w:jc w:val="center"/>
              <w:rPr>
                <w:rFonts w:ascii="Arial Narrow" w:hAnsi="Arial Narrow"/>
                <w:bCs/>
                <w:i/>
                <w:sz w:val="18"/>
              </w:rPr>
            </w:pPr>
          </w:p>
        </w:tc>
      </w:tr>
      <w:tr w:rsidR="005B6829" w:rsidRPr="001B2345" w:rsidTr="00611765">
        <w:trPr>
          <w:trHeight w:val="353"/>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5B6829" w:rsidRPr="00C74D1B" w:rsidRDefault="00C74D1B" w:rsidP="00D357D6">
            <w:pPr>
              <w:spacing w:before="40"/>
              <w:rPr>
                <w:rFonts w:ascii="Arial Narrow" w:hAnsi="Arial Narrow"/>
                <w:sz w:val="18"/>
                <w:lang w:val="fr-CH"/>
              </w:rPr>
            </w:pPr>
            <w:r w:rsidRPr="00461BAF">
              <w:rPr>
                <w:rFonts w:ascii="Arial Narrow" w:hAnsi="Arial Narrow"/>
                <w:sz w:val="18"/>
                <w:lang w:val="fr-FR"/>
              </w:rPr>
              <w:t>Prenez-vous actuellement un remède traditionnel ou à base d’herbes pour votre</w:t>
            </w:r>
            <w:r>
              <w:rPr>
                <w:rFonts w:ascii="Arial Narrow" w:hAnsi="Arial Narrow"/>
                <w:sz w:val="18"/>
                <w:lang w:val="fr-FR"/>
              </w:rPr>
              <w:t xml:space="preserve"> diabète</w:t>
            </w:r>
            <w:r w:rsidRPr="00461BAF">
              <w:rPr>
                <w:rFonts w:ascii="Arial Narrow" w:hAnsi="Arial Narrow"/>
                <w:sz w:val="18"/>
                <w:lang w:val="fr-FR"/>
              </w:rPr>
              <w:t> ?</w:t>
            </w:r>
          </w:p>
        </w:tc>
        <w:tc>
          <w:tcPr>
            <w:tcW w:w="2541" w:type="dxa"/>
            <w:tcBorders>
              <w:top w:val="single" w:sz="6" w:space="0" w:color="auto"/>
              <w:left w:val="nil"/>
            </w:tcBorders>
            <w:shd w:val="clear" w:color="auto" w:fill="auto"/>
            <w:vAlign w:val="center"/>
          </w:tcPr>
          <w:p w:rsidR="005B6829" w:rsidRPr="00D17B37" w:rsidRDefault="005B6829"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5B6829" w:rsidRPr="00642FB6" w:rsidRDefault="005B6829" w:rsidP="00D357D6">
            <w:pPr>
              <w:spacing w:before="40"/>
              <w:rPr>
                <w:rFonts w:ascii="Arial Narrow" w:hAnsi="Arial Narrow"/>
                <w:sz w:val="18"/>
              </w:rPr>
            </w:pPr>
            <w:r>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rsidR="005B6829" w:rsidRPr="001B2345" w:rsidRDefault="005B6829" w:rsidP="007C3452">
            <w:pPr>
              <w:jc w:val="center"/>
              <w:rPr>
                <w:rFonts w:ascii="Arial Narrow" w:hAnsi="Arial Narrow"/>
                <w:bCs/>
                <w:i/>
                <w:sz w:val="18"/>
              </w:rPr>
            </w:pPr>
            <w:r w:rsidRPr="001B2345">
              <w:rPr>
                <w:rFonts w:ascii="Arial Narrow" w:hAnsi="Arial Narrow"/>
                <w:bCs/>
                <w:sz w:val="22"/>
                <w:szCs w:val="22"/>
              </w:rPr>
              <w:t>H</w:t>
            </w:r>
            <w:r>
              <w:rPr>
                <w:rFonts w:ascii="Arial Narrow" w:hAnsi="Arial Narrow"/>
                <w:bCs/>
                <w:sz w:val="22"/>
                <w:szCs w:val="22"/>
              </w:rPr>
              <w:t>11</w:t>
            </w:r>
          </w:p>
        </w:tc>
      </w:tr>
      <w:tr w:rsidR="005B6829" w:rsidRPr="001B2345" w:rsidTr="00611765">
        <w:trPr>
          <w:trHeight w:val="353"/>
          <w:jc w:val="center"/>
        </w:trPr>
        <w:tc>
          <w:tcPr>
            <w:tcW w:w="4438" w:type="dxa"/>
            <w:vMerge/>
            <w:tcBorders>
              <w:left w:val="single" w:sz="6" w:space="0" w:color="auto"/>
              <w:bottom w:val="single" w:sz="4" w:space="0" w:color="auto"/>
              <w:right w:val="single" w:sz="4" w:space="0" w:color="auto"/>
            </w:tcBorders>
            <w:shd w:val="clear" w:color="auto" w:fill="auto"/>
            <w:vAlign w:val="center"/>
          </w:tcPr>
          <w:p w:rsidR="005B6829" w:rsidRPr="00642FB6" w:rsidRDefault="005B6829" w:rsidP="00D357D6">
            <w:pPr>
              <w:spacing w:before="40"/>
              <w:rPr>
                <w:rFonts w:ascii="Arial Narrow" w:hAnsi="Arial Narrow"/>
                <w:sz w:val="18"/>
              </w:rPr>
            </w:pPr>
          </w:p>
        </w:tc>
        <w:tc>
          <w:tcPr>
            <w:tcW w:w="2541" w:type="dxa"/>
            <w:tcBorders>
              <w:left w:val="nil"/>
              <w:bottom w:val="single" w:sz="6" w:space="0" w:color="auto"/>
            </w:tcBorders>
            <w:shd w:val="clear" w:color="auto" w:fill="auto"/>
            <w:vAlign w:val="center"/>
          </w:tcPr>
          <w:p w:rsidR="005B6829" w:rsidRPr="00D17B37" w:rsidRDefault="005B6829"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5B6829" w:rsidRPr="00642FB6" w:rsidRDefault="005B6829" w:rsidP="00D357D6">
            <w:pPr>
              <w:spacing w:before="40"/>
              <w:rPr>
                <w:rFonts w:ascii="Arial Narrow" w:hAnsi="Arial Narrow"/>
                <w:sz w:val="18"/>
              </w:rPr>
            </w:pPr>
            <w:r w:rsidRPr="00642FB6">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rsidR="005B6829" w:rsidRPr="001B2345" w:rsidRDefault="005B6829" w:rsidP="00D357D6">
            <w:pPr>
              <w:rPr>
                <w:rFonts w:ascii="Arial Narrow" w:hAnsi="Arial Narrow"/>
                <w:bCs/>
                <w:i/>
                <w:iCs/>
                <w:sz w:val="18"/>
                <w:lang w:val="en-GB"/>
              </w:rPr>
            </w:pPr>
          </w:p>
        </w:tc>
      </w:tr>
    </w:tbl>
    <w:p w:rsidR="00A04DD9" w:rsidRDefault="00A04DD9" w:rsidP="004C324A"/>
    <w:p w:rsidR="005E6545" w:rsidRPr="00372096" w:rsidRDefault="005E6545">
      <w:pPr>
        <w:rPr>
          <w:sz w:val="2"/>
          <w:szCs w:val="2"/>
        </w:rPr>
      </w:pPr>
      <w:r>
        <w:br w:type="page"/>
      </w:r>
    </w:p>
    <w:tbl>
      <w:tblPr>
        <w:tblW w:w="10554" w:type="dxa"/>
        <w:jc w:val="center"/>
        <w:tblInd w:w="559" w:type="dxa"/>
        <w:tblBorders>
          <w:top w:val="single" w:sz="6" w:space="0" w:color="auto"/>
          <w:bottom w:val="single" w:sz="6" w:space="0" w:color="auto"/>
          <w:insideH w:val="single" w:sz="6" w:space="0" w:color="auto"/>
        </w:tblBorders>
        <w:shd w:val="clear" w:color="auto" w:fill="FFFFFF"/>
        <w:tblLayout w:type="fixed"/>
        <w:tblLook w:val="0000" w:firstRow="0" w:lastRow="0" w:firstColumn="0" w:lastColumn="0" w:noHBand="0" w:noVBand="0"/>
      </w:tblPr>
      <w:tblGrid>
        <w:gridCol w:w="5164"/>
        <w:gridCol w:w="2118"/>
        <w:gridCol w:w="2272"/>
        <w:gridCol w:w="1000"/>
      </w:tblGrid>
      <w:tr w:rsidR="005E6545" w:rsidRPr="00181ACC" w:rsidTr="00504E22">
        <w:trPr>
          <w:cantSplit/>
          <w:trHeight w:val="300"/>
          <w:jc w:val="center"/>
        </w:trPr>
        <w:tc>
          <w:tcPr>
            <w:tcW w:w="10554" w:type="dxa"/>
            <w:gridSpan w:val="4"/>
            <w:tcBorders>
              <w:top w:val="single" w:sz="6" w:space="0" w:color="auto"/>
              <w:left w:val="single" w:sz="6" w:space="0" w:color="auto"/>
              <w:bottom w:val="nil"/>
              <w:right w:val="single" w:sz="6" w:space="0" w:color="auto"/>
            </w:tcBorders>
            <w:shd w:val="pct15" w:color="auto" w:fill="FFFFFF"/>
          </w:tcPr>
          <w:p w:rsidR="005E6545" w:rsidRPr="00C54A02" w:rsidRDefault="00C54A02" w:rsidP="00D357D6">
            <w:pPr>
              <w:spacing w:before="40" w:after="40"/>
              <w:rPr>
                <w:rFonts w:ascii="Arial Narrow" w:hAnsi="Arial Narrow"/>
                <w:i/>
                <w:highlight w:val="lightGray"/>
                <w:lang w:val="fr-CH"/>
              </w:rPr>
            </w:pPr>
            <w:r>
              <w:rPr>
                <w:rFonts w:ascii="Arial Narrow" w:hAnsi="Arial Narrow"/>
                <w:b/>
                <w:lang w:val="fr-FR"/>
              </w:rPr>
              <w:lastRenderedPageBreak/>
              <w:t>MODULE DE BASE</w:t>
            </w:r>
            <w:r w:rsidRPr="00C61459">
              <w:rPr>
                <w:rFonts w:ascii="Arial Narrow" w:hAnsi="Arial Narrow"/>
                <w:b/>
                <w:lang w:val="fr-FR"/>
              </w:rPr>
              <w:t xml:space="preserve">: </w:t>
            </w:r>
            <w:r w:rsidRPr="00C61459">
              <w:rPr>
                <w:rFonts w:ascii="Arial Narrow" w:hAnsi="Arial Narrow"/>
                <w:b/>
                <w:bCs/>
                <w:lang w:val="fr-FR"/>
              </w:rPr>
              <w:t xml:space="preserve">Antécédents de </w:t>
            </w:r>
            <w:r>
              <w:rPr>
                <w:rFonts w:ascii="Arial Narrow" w:hAnsi="Arial Narrow"/>
                <w:b/>
                <w:bCs/>
                <w:lang w:val="fr-FR"/>
              </w:rPr>
              <w:t>cholestérol élevé</w:t>
            </w:r>
          </w:p>
        </w:tc>
      </w:tr>
      <w:tr w:rsidR="005E6545" w:rsidRPr="00D04CD4" w:rsidTr="004C735A">
        <w:trPr>
          <w:cantSplit/>
          <w:trHeight w:val="300"/>
          <w:jc w:val="center"/>
        </w:trPr>
        <w:tc>
          <w:tcPr>
            <w:tcW w:w="5164" w:type="dxa"/>
            <w:tcBorders>
              <w:top w:val="single" w:sz="6" w:space="0" w:color="auto"/>
              <w:left w:val="single" w:sz="6" w:space="0" w:color="auto"/>
              <w:bottom w:val="single" w:sz="6" w:space="0" w:color="auto"/>
              <w:right w:val="single" w:sz="6" w:space="0" w:color="auto"/>
            </w:tcBorders>
            <w:shd w:val="clear" w:color="auto" w:fill="FFFFFF"/>
          </w:tcPr>
          <w:p w:rsidR="005E6545" w:rsidRPr="00D04CD4" w:rsidRDefault="005E6545" w:rsidP="00D357D6">
            <w:pPr>
              <w:spacing w:before="60"/>
              <w:rPr>
                <w:rFonts w:ascii="Arial Narrow" w:hAnsi="Arial Narrow"/>
                <w:sz w:val="18"/>
              </w:rPr>
            </w:pPr>
            <w:r w:rsidRPr="00D04CD4">
              <w:rPr>
                <w:rFonts w:ascii="Arial Narrow" w:hAnsi="Arial Narrow"/>
                <w:b/>
                <w:sz w:val="22"/>
              </w:rPr>
              <w:t>Question</w:t>
            </w:r>
          </w:p>
        </w:tc>
        <w:tc>
          <w:tcPr>
            <w:tcW w:w="4390" w:type="dxa"/>
            <w:gridSpan w:val="2"/>
            <w:tcBorders>
              <w:top w:val="single" w:sz="6" w:space="0" w:color="auto"/>
              <w:left w:val="single" w:sz="6" w:space="0" w:color="auto"/>
              <w:bottom w:val="single" w:sz="6" w:space="0" w:color="auto"/>
              <w:right w:val="single" w:sz="4" w:space="0" w:color="auto"/>
            </w:tcBorders>
            <w:shd w:val="clear" w:color="auto" w:fill="FFFFFF"/>
            <w:vAlign w:val="center"/>
          </w:tcPr>
          <w:p w:rsidR="005E6545" w:rsidRPr="00D04CD4" w:rsidRDefault="006C604C" w:rsidP="00D357D6">
            <w:pPr>
              <w:spacing w:before="60"/>
              <w:jc w:val="center"/>
              <w:rPr>
                <w:rFonts w:ascii="Arial Narrow" w:hAnsi="Arial Narrow"/>
                <w:sz w:val="18"/>
              </w:rPr>
            </w:pPr>
            <w:r>
              <w:rPr>
                <w:rFonts w:ascii="Arial Narrow" w:hAnsi="Arial Narrow"/>
                <w:b/>
                <w:sz w:val="22"/>
              </w:rPr>
              <w:t>Ré</w:t>
            </w:r>
            <w:r w:rsidR="005E6545" w:rsidRPr="00D04CD4">
              <w:rPr>
                <w:rFonts w:ascii="Arial Narrow" w:hAnsi="Arial Narrow"/>
                <w:b/>
                <w:sz w:val="22"/>
              </w:rPr>
              <w:t>ponse</w:t>
            </w:r>
          </w:p>
        </w:tc>
        <w:tc>
          <w:tcPr>
            <w:tcW w:w="1000" w:type="dxa"/>
            <w:tcBorders>
              <w:top w:val="single" w:sz="6" w:space="0" w:color="auto"/>
              <w:left w:val="nil"/>
              <w:bottom w:val="single" w:sz="6" w:space="0" w:color="auto"/>
              <w:right w:val="single" w:sz="6" w:space="0" w:color="auto"/>
            </w:tcBorders>
            <w:shd w:val="clear" w:color="auto" w:fill="FFFFFF"/>
            <w:vAlign w:val="center"/>
          </w:tcPr>
          <w:p w:rsidR="005E6545" w:rsidRPr="00D04CD4" w:rsidRDefault="005E6545" w:rsidP="00D357D6">
            <w:pPr>
              <w:pStyle w:val="Heading9"/>
              <w:tabs>
                <w:tab w:val="clear" w:pos="1450"/>
              </w:tabs>
              <w:spacing w:before="60"/>
              <w:jc w:val="center"/>
              <w:rPr>
                <w:rFonts w:ascii="Arial Narrow" w:hAnsi="Arial Narrow"/>
                <w:b/>
                <w:bCs/>
                <w:i w:val="0"/>
                <w:iCs w:val="0"/>
                <w:sz w:val="22"/>
                <w:szCs w:val="22"/>
                <w:lang w:val="en-US"/>
              </w:rPr>
            </w:pPr>
            <w:r w:rsidRPr="00D04CD4">
              <w:rPr>
                <w:rFonts w:ascii="Arial Narrow" w:hAnsi="Arial Narrow"/>
                <w:b/>
                <w:i w:val="0"/>
                <w:iCs w:val="0"/>
                <w:sz w:val="22"/>
                <w:lang w:val="en-US"/>
              </w:rPr>
              <w:t>Code</w:t>
            </w:r>
          </w:p>
        </w:tc>
      </w:tr>
      <w:tr w:rsidR="006C604C" w:rsidRPr="00D04CD4" w:rsidTr="004C735A">
        <w:trPr>
          <w:cantSplit/>
          <w:trHeight w:hRule="exact" w:val="352"/>
          <w:jc w:val="center"/>
        </w:trPr>
        <w:tc>
          <w:tcPr>
            <w:tcW w:w="5164" w:type="dxa"/>
            <w:vMerge w:val="restart"/>
            <w:tcBorders>
              <w:top w:val="single" w:sz="6" w:space="0" w:color="auto"/>
              <w:left w:val="single" w:sz="6" w:space="0" w:color="auto"/>
              <w:right w:val="single" w:sz="6" w:space="0" w:color="auto"/>
            </w:tcBorders>
            <w:shd w:val="clear" w:color="auto" w:fill="FFFFFF"/>
            <w:vAlign w:val="center"/>
          </w:tcPr>
          <w:p w:rsidR="006C604C" w:rsidRPr="004C735A" w:rsidRDefault="006466D2" w:rsidP="004C735A">
            <w:pPr>
              <w:spacing w:before="40"/>
              <w:rPr>
                <w:rFonts w:ascii="Arial Narrow" w:hAnsi="Arial Narrow"/>
                <w:sz w:val="18"/>
                <w:szCs w:val="18"/>
                <w:highlight w:val="yellow"/>
                <w:lang w:val="fr-CH"/>
              </w:rPr>
            </w:pPr>
            <w:r w:rsidRPr="004C735A">
              <w:rPr>
                <w:rFonts w:ascii="Arial Narrow" w:hAnsi="Arial Narrow"/>
                <w:sz w:val="18"/>
                <w:szCs w:val="18"/>
                <w:lang w:val="fr-FR"/>
              </w:rPr>
              <w:t xml:space="preserve">Est-ce qu'un </w:t>
            </w:r>
            <w:r w:rsidR="002F5692">
              <w:rPr>
                <w:rFonts w:ascii="Arial Narrow" w:hAnsi="Arial Narrow"/>
                <w:sz w:val="18"/>
                <w:szCs w:val="18"/>
                <w:lang w:val="fr-FR"/>
              </w:rPr>
              <w:t>médecin</w:t>
            </w:r>
            <w:r w:rsidR="00477553">
              <w:rPr>
                <w:rFonts w:ascii="Arial Narrow" w:hAnsi="Arial Narrow"/>
                <w:sz w:val="18"/>
                <w:szCs w:val="18"/>
                <w:lang w:val="fr-FR"/>
              </w:rPr>
              <w:t xml:space="preserve"> </w:t>
            </w:r>
            <w:r w:rsidRPr="004C735A">
              <w:rPr>
                <w:rFonts w:ascii="Arial Narrow" w:hAnsi="Arial Narrow"/>
                <w:sz w:val="18"/>
                <w:szCs w:val="18"/>
                <w:lang w:val="fr-FR"/>
              </w:rPr>
              <w:t xml:space="preserve">ou un autre professionnel de santé a déjà </w:t>
            </w:r>
            <w:r w:rsidRPr="004C735A">
              <w:rPr>
                <w:rFonts w:ascii="Arial Narrow" w:hAnsi="Arial Narrow"/>
                <w:sz w:val="18"/>
                <w:lang w:val="fr-FR"/>
              </w:rPr>
              <w:t>mesuré votre cholestérol (niveau de graisse dans votre sang) ?</w:t>
            </w:r>
          </w:p>
        </w:tc>
        <w:tc>
          <w:tcPr>
            <w:tcW w:w="2118" w:type="dxa"/>
            <w:tcBorders>
              <w:top w:val="single" w:sz="6" w:space="0" w:color="auto"/>
              <w:left w:val="single" w:sz="6" w:space="0" w:color="auto"/>
              <w:bottom w:val="nil"/>
              <w:right w:val="nil"/>
            </w:tcBorders>
            <w:shd w:val="clear" w:color="auto" w:fill="FFFFFF"/>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272" w:type="dxa"/>
            <w:tcBorders>
              <w:top w:val="single" w:sz="6" w:space="0" w:color="auto"/>
              <w:left w:val="nil"/>
              <w:bottom w:val="nil"/>
              <w:right w:val="single" w:sz="4" w:space="0" w:color="auto"/>
            </w:tcBorders>
            <w:shd w:val="clear" w:color="auto" w:fill="FFFFFF"/>
            <w:vAlign w:val="center"/>
          </w:tcPr>
          <w:p w:rsidR="006C604C" w:rsidRPr="00D04CD4" w:rsidRDefault="006C604C" w:rsidP="00D357D6">
            <w:pPr>
              <w:spacing w:before="40"/>
              <w:rPr>
                <w:rFonts w:ascii="Arial Narrow" w:hAnsi="Arial Narrow"/>
                <w:sz w:val="18"/>
                <w:szCs w:val="18"/>
              </w:rPr>
            </w:pPr>
            <w:r w:rsidRPr="00D04CD4">
              <w:rPr>
                <w:rFonts w:ascii="Arial Narrow" w:hAnsi="Arial Narrow"/>
                <w:sz w:val="18"/>
                <w:szCs w:val="18"/>
              </w:rPr>
              <w:t>1</w:t>
            </w:r>
          </w:p>
        </w:tc>
        <w:tc>
          <w:tcPr>
            <w:tcW w:w="1000" w:type="dxa"/>
            <w:vMerge w:val="restart"/>
            <w:tcBorders>
              <w:top w:val="single" w:sz="6" w:space="0" w:color="auto"/>
              <w:left w:val="nil"/>
              <w:right w:val="single" w:sz="6" w:space="0" w:color="auto"/>
            </w:tcBorders>
            <w:shd w:val="clear" w:color="auto" w:fill="FFFFFF"/>
            <w:vAlign w:val="center"/>
          </w:tcPr>
          <w:p w:rsidR="006C604C" w:rsidRPr="00D04CD4" w:rsidRDefault="006C604C" w:rsidP="007A089E">
            <w:pPr>
              <w:jc w:val="center"/>
              <w:rPr>
                <w:rFonts w:ascii="Arial Narrow" w:hAnsi="Arial Narrow"/>
                <w:bCs/>
                <w:i/>
                <w:sz w:val="18"/>
              </w:rPr>
            </w:pPr>
            <w:r>
              <w:rPr>
                <w:rFonts w:ascii="Arial Narrow" w:hAnsi="Arial Narrow"/>
                <w:bCs/>
                <w:sz w:val="22"/>
                <w:szCs w:val="22"/>
              </w:rPr>
              <w:t>H12</w:t>
            </w:r>
          </w:p>
        </w:tc>
      </w:tr>
      <w:tr w:rsidR="006C604C" w:rsidRPr="00181ACC" w:rsidTr="004C735A">
        <w:trPr>
          <w:cantSplit/>
          <w:trHeight w:hRule="exact" w:val="391"/>
          <w:jc w:val="center"/>
        </w:trPr>
        <w:tc>
          <w:tcPr>
            <w:tcW w:w="5164" w:type="dxa"/>
            <w:vMerge/>
            <w:tcBorders>
              <w:left w:val="single" w:sz="6" w:space="0" w:color="auto"/>
              <w:right w:val="single" w:sz="6" w:space="0" w:color="auto"/>
            </w:tcBorders>
            <w:shd w:val="clear" w:color="auto" w:fill="FFFFFF"/>
            <w:vAlign w:val="center"/>
          </w:tcPr>
          <w:p w:rsidR="006C604C" w:rsidRPr="00D04CD4" w:rsidRDefault="006C604C" w:rsidP="00D357D6">
            <w:pPr>
              <w:spacing w:before="40"/>
              <w:rPr>
                <w:rFonts w:ascii="Arial Narrow" w:hAnsi="Arial Narrow"/>
                <w:sz w:val="18"/>
              </w:rPr>
            </w:pPr>
          </w:p>
        </w:tc>
        <w:tc>
          <w:tcPr>
            <w:tcW w:w="2118" w:type="dxa"/>
            <w:tcBorders>
              <w:top w:val="nil"/>
              <w:left w:val="single" w:sz="6" w:space="0" w:color="auto"/>
              <w:bottom w:val="single" w:sz="6" w:space="0" w:color="auto"/>
              <w:right w:val="nil"/>
            </w:tcBorders>
            <w:shd w:val="clear" w:color="auto" w:fill="FFFFFF"/>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272" w:type="dxa"/>
            <w:tcBorders>
              <w:top w:val="nil"/>
              <w:left w:val="nil"/>
              <w:bottom w:val="single" w:sz="6" w:space="0" w:color="auto"/>
              <w:right w:val="single" w:sz="4" w:space="0" w:color="auto"/>
            </w:tcBorders>
            <w:shd w:val="clear" w:color="auto" w:fill="FFFFFF"/>
            <w:vAlign w:val="center"/>
          </w:tcPr>
          <w:p w:rsidR="006C604C" w:rsidRPr="006C604C" w:rsidRDefault="006C604C" w:rsidP="00D357D6">
            <w:pPr>
              <w:spacing w:before="40"/>
              <w:rPr>
                <w:rFonts w:ascii="Arial Narrow" w:hAnsi="Arial Narrow"/>
                <w:sz w:val="18"/>
                <w:lang w:val="fr-CH"/>
              </w:rPr>
            </w:pPr>
            <w:r w:rsidRPr="006C604C">
              <w:rPr>
                <w:rFonts w:ascii="Arial Narrow" w:hAnsi="Arial Narrow"/>
                <w:sz w:val="18"/>
                <w:lang w:val="fr-CH"/>
              </w:rPr>
              <w:t xml:space="preserve">2      </w:t>
            </w:r>
            <w:r w:rsidRPr="006C604C">
              <w:rPr>
                <w:rFonts w:ascii="Arial Narrow" w:hAnsi="Arial Narrow"/>
                <w:i/>
                <w:sz w:val="18"/>
                <w:lang w:val="fr-CH"/>
              </w:rPr>
              <w:t>Si Non, aller à H</w:t>
            </w:r>
            <w:r>
              <w:rPr>
                <w:rFonts w:ascii="Arial Narrow" w:hAnsi="Arial Narrow"/>
                <w:i/>
                <w:sz w:val="18"/>
                <w:lang w:val="fr-CH"/>
              </w:rPr>
              <w:t>17</w:t>
            </w:r>
          </w:p>
        </w:tc>
        <w:tc>
          <w:tcPr>
            <w:tcW w:w="1000" w:type="dxa"/>
            <w:vMerge/>
            <w:tcBorders>
              <w:left w:val="nil"/>
              <w:right w:val="single" w:sz="6" w:space="0" w:color="auto"/>
            </w:tcBorders>
            <w:shd w:val="clear" w:color="auto" w:fill="FFFFFF"/>
            <w:vAlign w:val="center"/>
          </w:tcPr>
          <w:p w:rsidR="006C604C" w:rsidRPr="006C604C" w:rsidRDefault="006C604C" w:rsidP="00D357D6">
            <w:pPr>
              <w:jc w:val="center"/>
              <w:rPr>
                <w:rFonts w:ascii="Arial Narrow" w:hAnsi="Arial Narrow"/>
                <w:bCs/>
                <w:sz w:val="22"/>
                <w:szCs w:val="22"/>
                <w:lang w:val="fr-CH"/>
              </w:rPr>
            </w:pPr>
          </w:p>
        </w:tc>
      </w:tr>
      <w:tr w:rsidR="006C604C" w:rsidRPr="00A22F88" w:rsidTr="004C735A">
        <w:trPr>
          <w:cantSplit/>
          <w:trHeight w:hRule="exact" w:val="352"/>
          <w:jc w:val="center"/>
        </w:trPr>
        <w:tc>
          <w:tcPr>
            <w:tcW w:w="5164" w:type="dxa"/>
            <w:vMerge w:val="restart"/>
            <w:tcBorders>
              <w:top w:val="single" w:sz="6" w:space="0" w:color="auto"/>
              <w:left w:val="single" w:sz="6" w:space="0" w:color="auto"/>
              <w:right w:val="single" w:sz="6" w:space="0" w:color="auto"/>
            </w:tcBorders>
            <w:shd w:val="clear" w:color="auto" w:fill="FFFFFF"/>
            <w:vAlign w:val="center"/>
          </w:tcPr>
          <w:p w:rsidR="006C604C" w:rsidRPr="00B01C52" w:rsidRDefault="00B01C52" w:rsidP="00B01C52">
            <w:pPr>
              <w:spacing w:before="40"/>
              <w:rPr>
                <w:rFonts w:ascii="Arial Narrow" w:hAnsi="Arial Narrow"/>
                <w:sz w:val="18"/>
                <w:szCs w:val="18"/>
                <w:lang w:val="fr-CH"/>
              </w:rPr>
            </w:pPr>
            <w:r w:rsidRPr="00C61459">
              <w:rPr>
                <w:rFonts w:ascii="Arial Narrow" w:hAnsi="Arial Narrow"/>
                <w:sz w:val="18"/>
                <w:lang w:val="fr-FR"/>
              </w:rPr>
              <w:t>E</w:t>
            </w:r>
            <w:r w:rsidRPr="00461BAF">
              <w:rPr>
                <w:rFonts w:ascii="Arial Narrow" w:hAnsi="Arial Narrow"/>
                <w:sz w:val="18"/>
                <w:lang w:val="fr-FR"/>
              </w:rPr>
              <w:t xml:space="preserve">st-ce qu’un </w:t>
            </w:r>
            <w:r w:rsidR="002F5692">
              <w:rPr>
                <w:rFonts w:ascii="Arial Narrow" w:hAnsi="Arial Narrow"/>
                <w:sz w:val="18"/>
                <w:szCs w:val="18"/>
                <w:lang w:val="fr-FR"/>
              </w:rPr>
              <w:t>médecin</w:t>
            </w:r>
            <w:r w:rsidR="00477553">
              <w:rPr>
                <w:rFonts w:ascii="Arial Narrow" w:hAnsi="Arial Narrow"/>
                <w:sz w:val="18"/>
                <w:szCs w:val="18"/>
                <w:lang w:val="fr-FR"/>
              </w:rPr>
              <w:t xml:space="preserve"> </w:t>
            </w:r>
            <w:r>
              <w:rPr>
                <w:rFonts w:ascii="Arial Narrow" w:hAnsi="Arial Narrow"/>
                <w:sz w:val="18"/>
                <w:lang w:val="fr-FR"/>
              </w:rPr>
              <w:t xml:space="preserve">ou un autre </w:t>
            </w:r>
            <w:r w:rsidRPr="00461BAF">
              <w:rPr>
                <w:rFonts w:ascii="Arial Narrow" w:hAnsi="Arial Narrow"/>
                <w:sz w:val="18"/>
                <w:lang w:val="fr-FR"/>
              </w:rPr>
              <w:t xml:space="preserve">professionnel de santé vous a </w:t>
            </w:r>
            <w:r>
              <w:rPr>
                <w:rFonts w:ascii="Arial Narrow" w:hAnsi="Arial Narrow"/>
                <w:sz w:val="18"/>
                <w:lang w:val="fr-FR"/>
              </w:rPr>
              <w:t xml:space="preserve">déjà dit que vous aviez un cholestérol élevé </w:t>
            </w:r>
            <w:r w:rsidRPr="00461BAF">
              <w:rPr>
                <w:rFonts w:ascii="Arial Narrow" w:hAnsi="Arial Narrow"/>
                <w:sz w:val="18"/>
                <w:lang w:val="fr-FR"/>
              </w:rPr>
              <w:t>?</w:t>
            </w:r>
          </w:p>
        </w:tc>
        <w:tc>
          <w:tcPr>
            <w:tcW w:w="2118" w:type="dxa"/>
            <w:tcBorders>
              <w:top w:val="single" w:sz="6" w:space="0" w:color="auto"/>
              <w:left w:val="single" w:sz="6" w:space="0" w:color="auto"/>
              <w:bottom w:val="nil"/>
              <w:right w:val="nil"/>
            </w:tcBorders>
            <w:shd w:val="clear" w:color="auto" w:fill="FFFFFF"/>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272" w:type="dxa"/>
            <w:tcBorders>
              <w:top w:val="single" w:sz="6" w:space="0" w:color="auto"/>
              <w:left w:val="nil"/>
              <w:bottom w:val="nil"/>
              <w:right w:val="single" w:sz="4" w:space="0" w:color="auto"/>
            </w:tcBorders>
            <w:shd w:val="clear" w:color="auto" w:fill="FFFFFF"/>
            <w:vAlign w:val="center"/>
          </w:tcPr>
          <w:p w:rsidR="006C604C" w:rsidRPr="00A22F88" w:rsidRDefault="006C604C" w:rsidP="00D357D6">
            <w:pPr>
              <w:spacing w:before="40"/>
              <w:rPr>
                <w:rFonts w:ascii="Arial Narrow" w:hAnsi="Arial Narrow"/>
                <w:sz w:val="18"/>
                <w:szCs w:val="18"/>
              </w:rPr>
            </w:pPr>
            <w:r w:rsidRPr="00A22F88">
              <w:rPr>
                <w:rFonts w:ascii="Arial Narrow" w:hAnsi="Arial Narrow"/>
                <w:sz w:val="18"/>
                <w:szCs w:val="18"/>
              </w:rPr>
              <w:t>1</w:t>
            </w:r>
          </w:p>
        </w:tc>
        <w:tc>
          <w:tcPr>
            <w:tcW w:w="1000" w:type="dxa"/>
            <w:vMerge w:val="restart"/>
            <w:tcBorders>
              <w:top w:val="single" w:sz="6" w:space="0" w:color="auto"/>
              <w:left w:val="nil"/>
              <w:right w:val="single" w:sz="6" w:space="0" w:color="auto"/>
            </w:tcBorders>
            <w:shd w:val="clear" w:color="auto" w:fill="FFFFFF"/>
            <w:vAlign w:val="center"/>
          </w:tcPr>
          <w:p w:rsidR="006C604C" w:rsidRPr="00A22F88" w:rsidRDefault="006C604C" w:rsidP="007A089E">
            <w:pPr>
              <w:jc w:val="center"/>
              <w:rPr>
                <w:rFonts w:ascii="Arial Narrow" w:hAnsi="Arial Narrow"/>
                <w:bCs/>
                <w:iCs/>
                <w:sz w:val="22"/>
              </w:rPr>
            </w:pPr>
            <w:r w:rsidRPr="00A22F88">
              <w:rPr>
                <w:rFonts w:ascii="Arial Narrow" w:hAnsi="Arial Narrow"/>
                <w:bCs/>
                <w:sz w:val="22"/>
                <w:szCs w:val="22"/>
              </w:rPr>
              <w:t>H1</w:t>
            </w:r>
            <w:r>
              <w:rPr>
                <w:rFonts w:ascii="Arial Narrow" w:hAnsi="Arial Narrow"/>
                <w:bCs/>
                <w:sz w:val="22"/>
                <w:szCs w:val="22"/>
              </w:rPr>
              <w:t>3</w:t>
            </w:r>
            <w:r w:rsidRPr="00A22F88">
              <w:rPr>
                <w:rFonts w:ascii="Arial Narrow" w:hAnsi="Arial Narrow"/>
                <w:bCs/>
                <w:sz w:val="22"/>
                <w:szCs w:val="22"/>
              </w:rPr>
              <w:t>a</w:t>
            </w:r>
          </w:p>
        </w:tc>
      </w:tr>
      <w:tr w:rsidR="006C604C" w:rsidRPr="00181ACC" w:rsidTr="004C735A">
        <w:trPr>
          <w:cantSplit/>
          <w:trHeight w:hRule="exact" w:val="340"/>
          <w:jc w:val="center"/>
        </w:trPr>
        <w:tc>
          <w:tcPr>
            <w:tcW w:w="5164" w:type="dxa"/>
            <w:vMerge/>
            <w:tcBorders>
              <w:left w:val="single" w:sz="6" w:space="0" w:color="auto"/>
              <w:right w:val="single" w:sz="6" w:space="0" w:color="auto"/>
            </w:tcBorders>
            <w:shd w:val="clear" w:color="auto" w:fill="FFFFFF"/>
            <w:vAlign w:val="center"/>
          </w:tcPr>
          <w:p w:rsidR="006C604C" w:rsidRPr="00A22F88" w:rsidRDefault="006C604C" w:rsidP="00D357D6">
            <w:pPr>
              <w:spacing w:before="40"/>
              <w:rPr>
                <w:rFonts w:ascii="Arial Narrow" w:hAnsi="Arial Narrow"/>
                <w:sz w:val="18"/>
              </w:rPr>
            </w:pPr>
          </w:p>
        </w:tc>
        <w:tc>
          <w:tcPr>
            <w:tcW w:w="2118" w:type="dxa"/>
            <w:tcBorders>
              <w:top w:val="nil"/>
              <w:left w:val="single" w:sz="6" w:space="0" w:color="auto"/>
              <w:bottom w:val="single" w:sz="4" w:space="0" w:color="auto"/>
              <w:right w:val="nil"/>
            </w:tcBorders>
            <w:shd w:val="clear" w:color="auto" w:fill="FFFFFF"/>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272" w:type="dxa"/>
            <w:tcBorders>
              <w:top w:val="nil"/>
              <w:left w:val="nil"/>
              <w:bottom w:val="single" w:sz="4" w:space="0" w:color="auto"/>
              <w:right w:val="single" w:sz="4" w:space="0" w:color="auto"/>
            </w:tcBorders>
            <w:shd w:val="clear" w:color="auto" w:fill="FFFFFF"/>
            <w:vAlign w:val="center"/>
          </w:tcPr>
          <w:p w:rsidR="006C604C" w:rsidRPr="006C604C" w:rsidRDefault="006C604C" w:rsidP="00D357D6">
            <w:pPr>
              <w:spacing w:before="40"/>
              <w:rPr>
                <w:rFonts w:ascii="Arial Narrow" w:hAnsi="Arial Narrow"/>
                <w:sz w:val="18"/>
                <w:lang w:val="fr-CH"/>
              </w:rPr>
            </w:pPr>
            <w:r w:rsidRPr="006C604C">
              <w:rPr>
                <w:rFonts w:ascii="Arial Narrow" w:hAnsi="Arial Narrow"/>
                <w:sz w:val="18"/>
                <w:lang w:val="fr-CH"/>
              </w:rPr>
              <w:t xml:space="preserve">2        </w:t>
            </w:r>
            <w:r w:rsidRPr="006C604C">
              <w:rPr>
                <w:rFonts w:ascii="Arial Narrow" w:hAnsi="Arial Narrow"/>
                <w:i/>
                <w:sz w:val="18"/>
                <w:lang w:val="fr-CH"/>
              </w:rPr>
              <w:t>Si Non, aller à H</w:t>
            </w:r>
            <w:r>
              <w:rPr>
                <w:rFonts w:ascii="Arial Narrow" w:hAnsi="Arial Narrow"/>
                <w:i/>
                <w:sz w:val="18"/>
                <w:lang w:val="fr-CH"/>
              </w:rPr>
              <w:t>17</w:t>
            </w:r>
          </w:p>
        </w:tc>
        <w:tc>
          <w:tcPr>
            <w:tcW w:w="1000" w:type="dxa"/>
            <w:vMerge/>
            <w:tcBorders>
              <w:left w:val="nil"/>
              <w:right w:val="single" w:sz="6" w:space="0" w:color="auto"/>
            </w:tcBorders>
            <w:shd w:val="clear" w:color="auto" w:fill="FFFFFF"/>
            <w:vAlign w:val="center"/>
          </w:tcPr>
          <w:p w:rsidR="006C604C" w:rsidRPr="006C604C" w:rsidRDefault="006C604C" w:rsidP="00D357D6">
            <w:pPr>
              <w:spacing w:before="40"/>
              <w:jc w:val="center"/>
              <w:rPr>
                <w:rFonts w:ascii="Arial Narrow" w:hAnsi="Arial Narrow"/>
                <w:b/>
                <w:sz w:val="22"/>
                <w:szCs w:val="22"/>
                <w:lang w:val="fr-CH"/>
              </w:rPr>
            </w:pPr>
          </w:p>
        </w:tc>
      </w:tr>
      <w:tr w:rsidR="006C604C" w:rsidRPr="00A22F88" w:rsidTr="004C735A">
        <w:trPr>
          <w:cantSplit/>
          <w:trHeight w:hRule="exact" w:val="352"/>
          <w:jc w:val="center"/>
        </w:trPr>
        <w:tc>
          <w:tcPr>
            <w:tcW w:w="5164" w:type="dxa"/>
            <w:vMerge w:val="restart"/>
            <w:tcBorders>
              <w:left w:val="single" w:sz="6" w:space="0" w:color="auto"/>
              <w:right w:val="single" w:sz="6" w:space="0" w:color="auto"/>
            </w:tcBorders>
            <w:shd w:val="clear" w:color="auto" w:fill="FFFFFF"/>
            <w:vAlign w:val="center"/>
          </w:tcPr>
          <w:p w:rsidR="006C604C" w:rsidRPr="00B01C52" w:rsidRDefault="00B01C52" w:rsidP="007A089E">
            <w:pPr>
              <w:rPr>
                <w:rFonts w:ascii="Arial Narrow" w:hAnsi="Arial Narrow"/>
                <w:sz w:val="18"/>
                <w:lang w:val="fr-CH"/>
              </w:rPr>
            </w:pPr>
            <w:r w:rsidRPr="00C61459">
              <w:rPr>
                <w:rFonts w:ascii="Arial Narrow" w:hAnsi="Arial Narrow"/>
                <w:sz w:val="18"/>
                <w:lang w:val="fr-FR"/>
              </w:rPr>
              <w:t>Est-ce qu'on vous a dit cela ces 12 derniers mois</w:t>
            </w:r>
            <w:r>
              <w:rPr>
                <w:rFonts w:ascii="Arial Narrow" w:hAnsi="Arial Narrow"/>
                <w:sz w:val="18"/>
                <w:lang w:val="fr-FR"/>
              </w:rPr>
              <w:t xml:space="preserve"> ?</w:t>
            </w:r>
          </w:p>
        </w:tc>
        <w:tc>
          <w:tcPr>
            <w:tcW w:w="2118" w:type="dxa"/>
            <w:tcBorders>
              <w:top w:val="single" w:sz="4" w:space="0" w:color="auto"/>
              <w:left w:val="single" w:sz="6" w:space="0" w:color="auto"/>
              <w:bottom w:val="nil"/>
              <w:right w:val="nil"/>
            </w:tcBorders>
            <w:shd w:val="clear" w:color="auto" w:fill="FFFFFF"/>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272" w:type="dxa"/>
            <w:tcBorders>
              <w:top w:val="single" w:sz="4" w:space="0" w:color="auto"/>
              <w:left w:val="nil"/>
              <w:bottom w:val="nil"/>
              <w:right w:val="single" w:sz="4" w:space="0" w:color="auto"/>
            </w:tcBorders>
            <w:shd w:val="clear" w:color="auto" w:fill="FFFFFF"/>
            <w:vAlign w:val="center"/>
          </w:tcPr>
          <w:p w:rsidR="006C604C" w:rsidRPr="00A22F88" w:rsidRDefault="006C604C" w:rsidP="00A709F7">
            <w:pPr>
              <w:spacing w:before="40"/>
              <w:rPr>
                <w:rFonts w:ascii="Arial Narrow" w:hAnsi="Arial Narrow"/>
                <w:sz w:val="18"/>
                <w:szCs w:val="18"/>
              </w:rPr>
            </w:pPr>
            <w:r w:rsidRPr="00A22F88">
              <w:rPr>
                <w:rFonts w:ascii="Arial Narrow" w:hAnsi="Arial Narrow"/>
                <w:sz w:val="18"/>
                <w:szCs w:val="18"/>
              </w:rPr>
              <w:t>1</w:t>
            </w:r>
          </w:p>
        </w:tc>
        <w:tc>
          <w:tcPr>
            <w:tcW w:w="1000" w:type="dxa"/>
            <w:vMerge w:val="restart"/>
            <w:tcBorders>
              <w:left w:val="nil"/>
              <w:right w:val="single" w:sz="6" w:space="0" w:color="auto"/>
            </w:tcBorders>
            <w:shd w:val="clear" w:color="auto" w:fill="FFFFFF"/>
            <w:vAlign w:val="center"/>
          </w:tcPr>
          <w:p w:rsidR="006C604C" w:rsidRPr="00A22F88" w:rsidRDefault="006C604C" w:rsidP="007A089E">
            <w:pPr>
              <w:spacing w:before="40"/>
              <w:jc w:val="center"/>
              <w:rPr>
                <w:rFonts w:ascii="Arial Narrow" w:hAnsi="Arial Narrow"/>
                <w:sz w:val="22"/>
                <w:szCs w:val="22"/>
              </w:rPr>
            </w:pPr>
            <w:r w:rsidRPr="00A22F88">
              <w:rPr>
                <w:rFonts w:ascii="Arial Narrow" w:hAnsi="Arial Narrow"/>
                <w:sz w:val="22"/>
                <w:szCs w:val="22"/>
              </w:rPr>
              <w:t>H1</w:t>
            </w:r>
            <w:r>
              <w:rPr>
                <w:rFonts w:ascii="Arial Narrow" w:hAnsi="Arial Narrow"/>
                <w:sz w:val="22"/>
                <w:szCs w:val="22"/>
              </w:rPr>
              <w:t>3</w:t>
            </w:r>
            <w:r w:rsidRPr="00A22F88">
              <w:rPr>
                <w:rFonts w:ascii="Arial Narrow" w:hAnsi="Arial Narrow"/>
                <w:sz w:val="22"/>
                <w:szCs w:val="22"/>
              </w:rPr>
              <w:t>b</w:t>
            </w:r>
          </w:p>
        </w:tc>
      </w:tr>
      <w:tr w:rsidR="006C604C" w:rsidRPr="00A22F88" w:rsidTr="004C735A">
        <w:trPr>
          <w:cantSplit/>
          <w:trHeight w:hRule="exact" w:val="352"/>
          <w:jc w:val="center"/>
        </w:trPr>
        <w:tc>
          <w:tcPr>
            <w:tcW w:w="5164" w:type="dxa"/>
            <w:vMerge/>
            <w:tcBorders>
              <w:left w:val="single" w:sz="6" w:space="0" w:color="auto"/>
              <w:bottom w:val="single" w:sz="6" w:space="0" w:color="auto"/>
              <w:right w:val="single" w:sz="6" w:space="0" w:color="auto"/>
            </w:tcBorders>
            <w:shd w:val="clear" w:color="auto" w:fill="FFFFFF"/>
          </w:tcPr>
          <w:p w:rsidR="006C604C" w:rsidRPr="00A22F88" w:rsidRDefault="006C604C" w:rsidP="00A709F7">
            <w:pPr>
              <w:rPr>
                <w:rFonts w:ascii="Arial Narrow" w:hAnsi="Arial Narrow"/>
                <w:b/>
                <w:sz w:val="18"/>
                <w:u w:val="single"/>
              </w:rPr>
            </w:pPr>
          </w:p>
        </w:tc>
        <w:tc>
          <w:tcPr>
            <w:tcW w:w="2118" w:type="dxa"/>
            <w:tcBorders>
              <w:top w:val="nil"/>
              <w:left w:val="single" w:sz="6" w:space="0" w:color="auto"/>
              <w:bottom w:val="single" w:sz="6" w:space="0" w:color="auto"/>
              <w:right w:val="nil"/>
            </w:tcBorders>
            <w:shd w:val="clear" w:color="auto" w:fill="FFFFFF"/>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272" w:type="dxa"/>
            <w:tcBorders>
              <w:top w:val="nil"/>
              <w:left w:val="nil"/>
              <w:bottom w:val="single" w:sz="6" w:space="0" w:color="auto"/>
              <w:right w:val="single" w:sz="4" w:space="0" w:color="auto"/>
            </w:tcBorders>
            <w:shd w:val="clear" w:color="auto" w:fill="FFFFFF"/>
            <w:vAlign w:val="center"/>
          </w:tcPr>
          <w:p w:rsidR="006C604C" w:rsidRPr="00A22F88" w:rsidRDefault="006C604C" w:rsidP="00A709F7">
            <w:pPr>
              <w:spacing w:before="40"/>
              <w:rPr>
                <w:rFonts w:ascii="Arial Narrow" w:hAnsi="Arial Narrow"/>
                <w:sz w:val="18"/>
                <w:szCs w:val="18"/>
              </w:rPr>
            </w:pPr>
            <w:r w:rsidRPr="00A22F88">
              <w:rPr>
                <w:rFonts w:ascii="Arial Narrow" w:hAnsi="Arial Narrow"/>
                <w:sz w:val="18"/>
                <w:szCs w:val="18"/>
              </w:rPr>
              <w:t>2</w:t>
            </w:r>
          </w:p>
        </w:tc>
        <w:tc>
          <w:tcPr>
            <w:tcW w:w="1000" w:type="dxa"/>
            <w:vMerge/>
            <w:tcBorders>
              <w:left w:val="nil"/>
              <w:bottom w:val="single" w:sz="6" w:space="0" w:color="auto"/>
              <w:right w:val="single" w:sz="6" w:space="0" w:color="auto"/>
            </w:tcBorders>
            <w:shd w:val="clear" w:color="auto" w:fill="FFFFFF"/>
            <w:vAlign w:val="center"/>
          </w:tcPr>
          <w:p w:rsidR="006C604C" w:rsidRPr="00A22F88" w:rsidRDefault="006C604C" w:rsidP="00A709F7">
            <w:pPr>
              <w:spacing w:before="40"/>
              <w:jc w:val="center"/>
              <w:rPr>
                <w:rFonts w:ascii="Arial Narrow" w:hAnsi="Arial Narrow"/>
                <w:b/>
                <w:sz w:val="22"/>
                <w:szCs w:val="22"/>
              </w:rPr>
            </w:pPr>
          </w:p>
        </w:tc>
      </w:tr>
      <w:tr w:rsidR="006C604C" w:rsidRPr="00A22F88" w:rsidTr="004C735A">
        <w:trPr>
          <w:cantSplit/>
          <w:trHeight w:hRule="exact" w:val="352"/>
          <w:jc w:val="center"/>
        </w:trPr>
        <w:tc>
          <w:tcPr>
            <w:tcW w:w="5164" w:type="dxa"/>
            <w:vMerge w:val="restart"/>
            <w:tcBorders>
              <w:left w:val="single" w:sz="6" w:space="0" w:color="auto"/>
              <w:right w:val="single" w:sz="6" w:space="0" w:color="auto"/>
            </w:tcBorders>
            <w:shd w:val="clear" w:color="auto" w:fill="FFFFFF"/>
            <w:vAlign w:val="center"/>
          </w:tcPr>
          <w:p w:rsidR="006C604C" w:rsidRPr="004C735A" w:rsidRDefault="00B01C52" w:rsidP="004C735A">
            <w:pPr>
              <w:spacing w:before="40"/>
              <w:rPr>
                <w:rFonts w:ascii="Arial Narrow" w:hAnsi="Arial Narrow"/>
                <w:sz w:val="18"/>
                <w:highlight w:val="yellow"/>
                <w:lang w:val="fr-CH"/>
              </w:rPr>
            </w:pPr>
            <w:r w:rsidRPr="004C735A">
              <w:rPr>
                <w:rFonts w:ascii="Arial Narrow" w:hAnsi="Arial Narrow"/>
                <w:sz w:val="18"/>
                <w:lang w:val="fr-CH"/>
              </w:rPr>
              <w:t xml:space="preserve">Au cours des 2 dernières semaines, avez-vous pris des médicaments par voie orale pour votre cholestérol élevé prescrit par </w:t>
            </w:r>
            <w:r w:rsidRPr="004C735A">
              <w:rPr>
                <w:rFonts w:ascii="Arial Narrow" w:hAnsi="Arial Narrow"/>
                <w:sz w:val="18"/>
                <w:szCs w:val="18"/>
                <w:lang w:val="fr-FR"/>
              </w:rPr>
              <w:t xml:space="preserve">un </w:t>
            </w:r>
            <w:r w:rsidR="002F5692">
              <w:rPr>
                <w:rFonts w:ascii="Arial Narrow" w:hAnsi="Arial Narrow"/>
                <w:sz w:val="18"/>
                <w:szCs w:val="18"/>
                <w:lang w:val="fr-FR"/>
              </w:rPr>
              <w:t>médecin</w:t>
            </w:r>
            <w:r w:rsidR="00477553">
              <w:rPr>
                <w:rFonts w:ascii="Arial Narrow" w:hAnsi="Arial Narrow"/>
                <w:sz w:val="18"/>
                <w:szCs w:val="18"/>
                <w:lang w:val="fr-FR"/>
              </w:rPr>
              <w:t xml:space="preserve"> </w:t>
            </w:r>
            <w:r w:rsidRPr="004C735A">
              <w:rPr>
                <w:rFonts w:ascii="Arial Narrow" w:hAnsi="Arial Narrow"/>
                <w:sz w:val="18"/>
                <w:szCs w:val="18"/>
                <w:lang w:val="fr-FR"/>
              </w:rPr>
              <w:t>ou un autre professionnel de santé ?</w:t>
            </w:r>
          </w:p>
        </w:tc>
        <w:tc>
          <w:tcPr>
            <w:tcW w:w="2118" w:type="dxa"/>
            <w:tcBorders>
              <w:top w:val="single" w:sz="6" w:space="0" w:color="auto"/>
              <w:left w:val="single" w:sz="6" w:space="0" w:color="auto"/>
              <w:bottom w:val="nil"/>
              <w:right w:val="nil"/>
            </w:tcBorders>
            <w:shd w:val="clear" w:color="auto" w:fill="FFFFFF"/>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272" w:type="dxa"/>
            <w:tcBorders>
              <w:top w:val="single" w:sz="4" w:space="0" w:color="auto"/>
              <w:left w:val="nil"/>
              <w:bottom w:val="nil"/>
              <w:right w:val="single" w:sz="4" w:space="0" w:color="auto"/>
            </w:tcBorders>
            <w:shd w:val="clear" w:color="auto" w:fill="FFFFFF"/>
            <w:vAlign w:val="center"/>
          </w:tcPr>
          <w:p w:rsidR="006C604C" w:rsidRPr="00A22F88" w:rsidRDefault="006C604C" w:rsidP="00A709F7">
            <w:pPr>
              <w:spacing w:before="40"/>
              <w:rPr>
                <w:rFonts w:ascii="Arial Narrow" w:hAnsi="Arial Narrow"/>
                <w:sz w:val="18"/>
                <w:szCs w:val="18"/>
              </w:rPr>
            </w:pPr>
            <w:r w:rsidRPr="00A22F88">
              <w:rPr>
                <w:rFonts w:ascii="Arial Narrow" w:hAnsi="Arial Narrow"/>
                <w:sz w:val="18"/>
                <w:szCs w:val="18"/>
              </w:rPr>
              <w:t>1</w:t>
            </w:r>
          </w:p>
        </w:tc>
        <w:tc>
          <w:tcPr>
            <w:tcW w:w="1000" w:type="dxa"/>
            <w:vMerge w:val="restart"/>
            <w:tcBorders>
              <w:left w:val="nil"/>
              <w:right w:val="single" w:sz="6" w:space="0" w:color="auto"/>
            </w:tcBorders>
            <w:shd w:val="clear" w:color="auto" w:fill="FFFFFF"/>
            <w:vAlign w:val="center"/>
          </w:tcPr>
          <w:p w:rsidR="006C604C" w:rsidRPr="00A22F88" w:rsidRDefault="006C604C" w:rsidP="007A089E">
            <w:pPr>
              <w:spacing w:before="40"/>
              <w:jc w:val="center"/>
              <w:rPr>
                <w:rFonts w:ascii="Arial Narrow" w:hAnsi="Arial Narrow"/>
                <w:sz w:val="22"/>
                <w:szCs w:val="22"/>
              </w:rPr>
            </w:pPr>
            <w:r w:rsidRPr="00A22F88">
              <w:rPr>
                <w:rFonts w:ascii="Arial Narrow" w:hAnsi="Arial Narrow"/>
                <w:sz w:val="22"/>
                <w:szCs w:val="22"/>
              </w:rPr>
              <w:t>H1</w:t>
            </w:r>
            <w:r>
              <w:rPr>
                <w:rFonts w:ascii="Arial Narrow" w:hAnsi="Arial Narrow"/>
                <w:sz w:val="22"/>
                <w:szCs w:val="22"/>
              </w:rPr>
              <w:t>4</w:t>
            </w:r>
          </w:p>
        </w:tc>
      </w:tr>
      <w:tr w:rsidR="006C604C" w:rsidRPr="00A22F88" w:rsidTr="004C735A">
        <w:trPr>
          <w:cantSplit/>
          <w:trHeight w:hRule="exact" w:val="351"/>
          <w:jc w:val="center"/>
        </w:trPr>
        <w:tc>
          <w:tcPr>
            <w:tcW w:w="5164" w:type="dxa"/>
            <w:vMerge/>
            <w:tcBorders>
              <w:left w:val="single" w:sz="6" w:space="0" w:color="auto"/>
              <w:bottom w:val="single" w:sz="6" w:space="0" w:color="auto"/>
              <w:right w:val="single" w:sz="6" w:space="0" w:color="auto"/>
            </w:tcBorders>
            <w:shd w:val="clear" w:color="auto" w:fill="FFFFFF"/>
          </w:tcPr>
          <w:p w:rsidR="006C604C" w:rsidRPr="00A22F88" w:rsidRDefault="006C604C" w:rsidP="00A709F7">
            <w:pPr>
              <w:rPr>
                <w:rFonts w:ascii="Arial Narrow" w:hAnsi="Arial Narrow"/>
                <w:b/>
                <w:sz w:val="18"/>
                <w:u w:val="single"/>
              </w:rPr>
            </w:pPr>
          </w:p>
        </w:tc>
        <w:tc>
          <w:tcPr>
            <w:tcW w:w="2118" w:type="dxa"/>
            <w:tcBorders>
              <w:top w:val="nil"/>
              <w:left w:val="single" w:sz="6" w:space="0" w:color="auto"/>
              <w:bottom w:val="single" w:sz="6" w:space="0" w:color="auto"/>
              <w:right w:val="nil"/>
            </w:tcBorders>
            <w:shd w:val="clear" w:color="auto" w:fill="FFFFFF"/>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272" w:type="dxa"/>
            <w:tcBorders>
              <w:top w:val="nil"/>
              <w:left w:val="nil"/>
              <w:bottom w:val="single" w:sz="6" w:space="0" w:color="auto"/>
              <w:right w:val="single" w:sz="4" w:space="0" w:color="auto"/>
            </w:tcBorders>
            <w:shd w:val="clear" w:color="auto" w:fill="FFFFFF"/>
            <w:vAlign w:val="center"/>
          </w:tcPr>
          <w:p w:rsidR="006C604C" w:rsidRPr="00A22F88" w:rsidRDefault="006C604C" w:rsidP="00A709F7">
            <w:pPr>
              <w:spacing w:before="40"/>
              <w:rPr>
                <w:rFonts w:ascii="Arial Narrow" w:hAnsi="Arial Narrow"/>
                <w:sz w:val="18"/>
                <w:szCs w:val="18"/>
              </w:rPr>
            </w:pPr>
            <w:r w:rsidRPr="00A22F88">
              <w:rPr>
                <w:rFonts w:ascii="Arial Narrow" w:hAnsi="Arial Narrow"/>
                <w:sz w:val="18"/>
                <w:szCs w:val="18"/>
              </w:rPr>
              <w:t>2</w:t>
            </w:r>
          </w:p>
        </w:tc>
        <w:tc>
          <w:tcPr>
            <w:tcW w:w="1000" w:type="dxa"/>
            <w:vMerge/>
            <w:tcBorders>
              <w:left w:val="nil"/>
              <w:bottom w:val="single" w:sz="6" w:space="0" w:color="auto"/>
              <w:right w:val="single" w:sz="6" w:space="0" w:color="auto"/>
            </w:tcBorders>
            <w:shd w:val="clear" w:color="auto" w:fill="FFFFFF"/>
            <w:vAlign w:val="center"/>
          </w:tcPr>
          <w:p w:rsidR="006C604C" w:rsidRPr="00A22F88" w:rsidRDefault="006C604C" w:rsidP="00A709F7">
            <w:pPr>
              <w:spacing w:before="40"/>
              <w:jc w:val="center"/>
              <w:rPr>
                <w:rFonts w:ascii="Arial Narrow" w:hAnsi="Arial Narrow"/>
                <w:b/>
                <w:sz w:val="22"/>
                <w:szCs w:val="22"/>
              </w:rPr>
            </w:pPr>
          </w:p>
        </w:tc>
      </w:tr>
      <w:tr w:rsidR="006C604C" w:rsidRPr="00A22F88" w:rsidTr="004C735A">
        <w:trPr>
          <w:cantSplit/>
          <w:trHeight w:hRule="exact" w:val="352"/>
          <w:jc w:val="center"/>
        </w:trPr>
        <w:tc>
          <w:tcPr>
            <w:tcW w:w="5164" w:type="dxa"/>
            <w:vMerge w:val="restart"/>
            <w:tcBorders>
              <w:left w:val="single" w:sz="6" w:space="0" w:color="auto"/>
              <w:right w:val="single" w:sz="6" w:space="0" w:color="auto"/>
            </w:tcBorders>
            <w:shd w:val="clear" w:color="auto" w:fill="FFFFFF"/>
            <w:vAlign w:val="center"/>
          </w:tcPr>
          <w:p w:rsidR="006C604C" w:rsidRPr="00953061" w:rsidRDefault="00953061" w:rsidP="00D357D6">
            <w:pPr>
              <w:rPr>
                <w:rFonts w:ascii="Arial Narrow" w:hAnsi="Arial Narrow"/>
                <w:sz w:val="18"/>
                <w:lang w:val="fr-CH"/>
              </w:rPr>
            </w:pPr>
            <w:r w:rsidRPr="0009657F">
              <w:rPr>
                <w:rFonts w:ascii="Arial Narrow" w:hAnsi="Arial Narrow"/>
                <w:sz w:val="18"/>
                <w:lang w:val="fr-FR"/>
              </w:rPr>
              <w:t>A</w:t>
            </w:r>
            <w:r w:rsidRPr="00461BAF">
              <w:rPr>
                <w:rFonts w:ascii="Arial Narrow" w:hAnsi="Arial Narrow"/>
                <w:sz w:val="18"/>
                <w:lang w:val="fr-FR"/>
              </w:rPr>
              <w:t xml:space="preserve">vez-vous </w:t>
            </w:r>
            <w:r>
              <w:rPr>
                <w:rFonts w:ascii="Arial Narrow" w:hAnsi="Arial Narrow"/>
                <w:sz w:val="18"/>
                <w:lang w:val="fr-FR"/>
              </w:rPr>
              <w:t xml:space="preserve">déjà vu un </w:t>
            </w:r>
            <w:r w:rsidRPr="00461BAF">
              <w:rPr>
                <w:rFonts w:ascii="Arial Narrow" w:hAnsi="Arial Narrow"/>
                <w:sz w:val="18"/>
                <w:lang w:val="fr-FR"/>
              </w:rPr>
              <w:t xml:space="preserve">guérisseur traditionnel pour </w:t>
            </w:r>
            <w:r>
              <w:rPr>
                <w:rFonts w:ascii="Arial Narrow" w:hAnsi="Arial Narrow"/>
                <w:sz w:val="18"/>
                <w:lang w:val="fr-FR"/>
              </w:rPr>
              <w:t xml:space="preserve">votre cholestérol élevé </w:t>
            </w:r>
            <w:r w:rsidRPr="00461BAF">
              <w:rPr>
                <w:rFonts w:ascii="Arial Narrow" w:hAnsi="Arial Narrow"/>
                <w:sz w:val="18"/>
                <w:lang w:val="fr-FR"/>
              </w:rPr>
              <w:t>?</w:t>
            </w:r>
          </w:p>
        </w:tc>
        <w:tc>
          <w:tcPr>
            <w:tcW w:w="2118" w:type="dxa"/>
            <w:tcBorders>
              <w:top w:val="single" w:sz="6" w:space="0" w:color="auto"/>
              <w:left w:val="single" w:sz="6" w:space="0" w:color="auto"/>
              <w:bottom w:val="nil"/>
              <w:right w:val="nil"/>
            </w:tcBorders>
            <w:shd w:val="clear" w:color="auto" w:fill="FFFFFF"/>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272" w:type="dxa"/>
            <w:tcBorders>
              <w:top w:val="single" w:sz="4" w:space="0" w:color="auto"/>
              <w:left w:val="nil"/>
              <w:bottom w:val="nil"/>
              <w:right w:val="single" w:sz="4" w:space="0" w:color="auto"/>
            </w:tcBorders>
            <w:shd w:val="clear" w:color="auto" w:fill="FFFFFF"/>
            <w:vAlign w:val="center"/>
          </w:tcPr>
          <w:p w:rsidR="006C604C" w:rsidRPr="00A22F88" w:rsidRDefault="006C604C" w:rsidP="00D357D6">
            <w:pPr>
              <w:spacing w:before="40"/>
              <w:rPr>
                <w:rFonts w:ascii="Arial Narrow" w:hAnsi="Arial Narrow"/>
                <w:sz w:val="18"/>
                <w:szCs w:val="18"/>
              </w:rPr>
            </w:pPr>
            <w:r w:rsidRPr="00A22F88">
              <w:rPr>
                <w:rFonts w:ascii="Arial Narrow" w:hAnsi="Arial Narrow"/>
                <w:sz w:val="18"/>
                <w:szCs w:val="18"/>
              </w:rPr>
              <w:t>1</w:t>
            </w:r>
          </w:p>
        </w:tc>
        <w:tc>
          <w:tcPr>
            <w:tcW w:w="1000" w:type="dxa"/>
            <w:vMerge w:val="restart"/>
            <w:tcBorders>
              <w:left w:val="nil"/>
              <w:right w:val="single" w:sz="6" w:space="0" w:color="auto"/>
            </w:tcBorders>
            <w:shd w:val="clear" w:color="auto" w:fill="FFFFFF"/>
            <w:vAlign w:val="center"/>
          </w:tcPr>
          <w:p w:rsidR="006C604C" w:rsidRPr="00A22F88" w:rsidRDefault="006C604C" w:rsidP="007A089E">
            <w:pPr>
              <w:spacing w:before="40"/>
              <w:jc w:val="center"/>
              <w:rPr>
                <w:rFonts w:ascii="Arial Narrow" w:hAnsi="Arial Narrow"/>
                <w:sz w:val="22"/>
                <w:szCs w:val="22"/>
              </w:rPr>
            </w:pPr>
            <w:r w:rsidRPr="00A22F88">
              <w:rPr>
                <w:rFonts w:ascii="Arial Narrow" w:hAnsi="Arial Narrow"/>
                <w:sz w:val="22"/>
                <w:szCs w:val="22"/>
              </w:rPr>
              <w:t>H1</w:t>
            </w:r>
            <w:r>
              <w:rPr>
                <w:rFonts w:ascii="Arial Narrow" w:hAnsi="Arial Narrow"/>
                <w:sz w:val="22"/>
                <w:szCs w:val="22"/>
              </w:rPr>
              <w:t>5</w:t>
            </w:r>
          </w:p>
        </w:tc>
      </w:tr>
      <w:tr w:rsidR="006C604C" w:rsidRPr="00A22F88" w:rsidTr="004C735A">
        <w:trPr>
          <w:cantSplit/>
          <w:trHeight w:hRule="exact" w:val="352"/>
          <w:jc w:val="center"/>
        </w:trPr>
        <w:tc>
          <w:tcPr>
            <w:tcW w:w="5164" w:type="dxa"/>
            <w:vMerge/>
            <w:tcBorders>
              <w:left w:val="single" w:sz="6" w:space="0" w:color="auto"/>
              <w:bottom w:val="single" w:sz="6" w:space="0" w:color="auto"/>
              <w:right w:val="single" w:sz="6" w:space="0" w:color="auto"/>
            </w:tcBorders>
            <w:shd w:val="clear" w:color="auto" w:fill="FFFFFF"/>
          </w:tcPr>
          <w:p w:rsidR="006C604C" w:rsidRPr="00A22F88" w:rsidRDefault="006C604C" w:rsidP="00D357D6">
            <w:pPr>
              <w:rPr>
                <w:rFonts w:ascii="Arial Narrow" w:hAnsi="Arial Narrow"/>
                <w:b/>
                <w:sz w:val="18"/>
                <w:u w:val="single"/>
              </w:rPr>
            </w:pPr>
          </w:p>
        </w:tc>
        <w:tc>
          <w:tcPr>
            <w:tcW w:w="2118" w:type="dxa"/>
            <w:tcBorders>
              <w:top w:val="nil"/>
              <w:left w:val="single" w:sz="6" w:space="0" w:color="auto"/>
              <w:bottom w:val="single" w:sz="6" w:space="0" w:color="auto"/>
              <w:right w:val="nil"/>
            </w:tcBorders>
            <w:shd w:val="clear" w:color="auto" w:fill="FFFFFF"/>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272" w:type="dxa"/>
            <w:tcBorders>
              <w:top w:val="nil"/>
              <w:left w:val="nil"/>
              <w:bottom w:val="single" w:sz="6" w:space="0" w:color="auto"/>
              <w:right w:val="single" w:sz="4" w:space="0" w:color="auto"/>
            </w:tcBorders>
            <w:shd w:val="clear" w:color="auto" w:fill="FFFFFF"/>
            <w:vAlign w:val="center"/>
          </w:tcPr>
          <w:p w:rsidR="006C604C" w:rsidRPr="00A22F88" w:rsidRDefault="006C604C" w:rsidP="00D357D6">
            <w:pPr>
              <w:spacing w:before="40"/>
              <w:rPr>
                <w:rFonts w:ascii="Arial Narrow" w:hAnsi="Arial Narrow"/>
                <w:sz w:val="18"/>
                <w:szCs w:val="18"/>
              </w:rPr>
            </w:pPr>
            <w:r w:rsidRPr="00A22F88">
              <w:rPr>
                <w:rFonts w:ascii="Arial Narrow" w:hAnsi="Arial Narrow"/>
                <w:sz w:val="18"/>
                <w:szCs w:val="18"/>
              </w:rPr>
              <w:t>2</w:t>
            </w:r>
          </w:p>
        </w:tc>
        <w:tc>
          <w:tcPr>
            <w:tcW w:w="1000" w:type="dxa"/>
            <w:vMerge/>
            <w:tcBorders>
              <w:left w:val="nil"/>
              <w:bottom w:val="single" w:sz="6" w:space="0" w:color="auto"/>
              <w:right w:val="single" w:sz="6" w:space="0" w:color="auto"/>
            </w:tcBorders>
            <w:shd w:val="clear" w:color="auto" w:fill="FFFFFF"/>
            <w:vAlign w:val="center"/>
          </w:tcPr>
          <w:p w:rsidR="006C604C" w:rsidRPr="00A22F88" w:rsidRDefault="006C604C" w:rsidP="00D357D6">
            <w:pPr>
              <w:spacing w:before="40"/>
              <w:jc w:val="center"/>
              <w:rPr>
                <w:rFonts w:ascii="Arial Narrow" w:hAnsi="Arial Narrow"/>
                <w:b/>
                <w:sz w:val="22"/>
                <w:szCs w:val="22"/>
              </w:rPr>
            </w:pPr>
          </w:p>
        </w:tc>
      </w:tr>
      <w:tr w:rsidR="006C604C" w:rsidRPr="00A22F88" w:rsidTr="004C735A">
        <w:trPr>
          <w:cantSplit/>
          <w:trHeight w:hRule="exact" w:val="352"/>
          <w:jc w:val="center"/>
        </w:trPr>
        <w:tc>
          <w:tcPr>
            <w:tcW w:w="5164" w:type="dxa"/>
            <w:vMerge w:val="restart"/>
            <w:tcBorders>
              <w:left w:val="single" w:sz="6" w:space="0" w:color="auto"/>
              <w:right w:val="single" w:sz="6" w:space="0" w:color="auto"/>
            </w:tcBorders>
            <w:shd w:val="clear" w:color="auto" w:fill="FFFFFF"/>
            <w:vAlign w:val="center"/>
          </w:tcPr>
          <w:p w:rsidR="006C604C" w:rsidRPr="00953061" w:rsidRDefault="00953061" w:rsidP="00611765">
            <w:pPr>
              <w:rPr>
                <w:rFonts w:ascii="Arial Narrow" w:hAnsi="Arial Narrow"/>
                <w:sz w:val="18"/>
                <w:lang w:val="fr-CH"/>
              </w:rPr>
            </w:pPr>
            <w:r w:rsidRPr="00461BAF">
              <w:rPr>
                <w:rFonts w:ascii="Arial Narrow" w:hAnsi="Arial Narrow"/>
                <w:sz w:val="18"/>
                <w:lang w:val="fr-FR"/>
              </w:rPr>
              <w:t>Prenez-vous actuellement un remède traditionnel ou à base d’herbes pour votre</w:t>
            </w:r>
            <w:r>
              <w:rPr>
                <w:rFonts w:ascii="Arial Narrow" w:hAnsi="Arial Narrow"/>
                <w:sz w:val="18"/>
                <w:lang w:val="fr-FR"/>
              </w:rPr>
              <w:t xml:space="preserve"> cholestérol élevé </w:t>
            </w:r>
            <w:r w:rsidRPr="00461BAF">
              <w:rPr>
                <w:rFonts w:ascii="Arial Narrow" w:hAnsi="Arial Narrow"/>
                <w:sz w:val="18"/>
                <w:lang w:val="fr-FR"/>
              </w:rPr>
              <w:t>?</w:t>
            </w:r>
          </w:p>
        </w:tc>
        <w:tc>
          <w:tcPr>
            <w:tcW w:w="2118" w:type="dxa"/>
            <w:tcBorders>
              <w:top w:val="single" w:sz="6" w:space="0" w:color="auto"/>
              <w:left w:val="single" w:sz="6" w:space="0" w:color="auto"/>
              <w:bottom w:val="nil"/>
              <w:right w:val="nil"/>
            </w:tcBorders>
            <w:shd w:val="clear" w:color="auto" w:fill="FFFFFF"/>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272" w:type="dxa"/>
            <w:tcBorders>
              <w:top w:val="single" w:sz="4" w:space="0" w:color="auto"/>
              <w:left w:val="nil"/>
              <w:bottom w:val="nil"/>
              <w:right w:val="single" w:sz="4" w:space="0" w:color="auto"/>
            </w:tcBorders>
            <w:shd w:val="clear" w:color="auto" w:fill="FFFFFF"/>
            <w:vAlign w:val="center"/>
          </w:tcPr>
          <w:p w:rsidR="006C604C" w:rsidRPr="00A22F88" w:rsidRDefault="006C604C" w:rsidP="00611765">
            <w:pPr>
              <w:spacing w:before="40"/>
              <w:rPr>
                <w:rFonts w:ascii="Arial Narrow" w:hAnsi="Arial Narrow"/>
                <w:sz w:val="18"/>
                <w:szCs w:val="18"/>
              </w:rPr>
            </w:pPr>
            <w:r w:rsidRPr="00A22F88">
              <w:rPr>
                <w:rFonts w:ascii="Arial Narrow" w:hAnsi="Arial Narrow"/>
                <w:sz w:val="18"/>
                <w:szCs w:val="18"/>
              </w:rPr>
              <w:t>1</w:t>
            </w:r>
          </w:p>
        </w:tc>
        <w:tc>
          <w:tcPr>
            <w:tcW w:w="1000" w:type="dxa"/>
            <w:vMerge w:val="restart"/>
            <w:tcBorders>
              <w:left w:val="nil"/>
              <w:right w:val="single" w:sz="6" w:space="0" w:color="auto"/>
            </w:tcBorders>
            <w:shd w:val="clear" w:color="auto" w:fill="FFFFFF"/>
            <w:vAlign w:val="center"/>
          </w:tcPr>
          <w:p w:rsidR="006C604C" w:rsidRPr="00A22F88" w:rsidRDefault="006C604C" w:rsidP="00611765">
            <w:pPr>
              <w:spacing w:before="40"/>
              <w:jc w:val="center"/>
              <w:rPr>
                <w:rFonts w:ascii="Arial Narrow" w:hAnsi="Arial Narrow"/>
                <w:sz w:val="22"/>
                <w:szCs w:val="22"/>
              </w:rPr>
            </w:pPr>
            <w:r w:rsidRPr="00A22F88">
              <w:rPr>
                <w:rFonts w:ascii="Arial Narrow" w:hAnsi="Arial Narrow"/>
                <w:sz w:val="22"/>
                <w:szCs w:val="22"/>
              </w:rPr>
              <w:t>H1</w:t>
            </w:r>
            <w:r>
              <w:rPr>
                <w:rFonts w:ascii="Arial Narrow" w:hAnsi="Arial Narrow"/>
                <w:sz w:val="22"/>
                <w:szCs w:val="22"/>
              </w:rPr>
              <w:t>6</w:t>
            </w:r>
          </w:p>
        </w:tc>
      </w:tr>
      <w:tr w:rsidR="006C604C" w:rsidRPr="00A22F88" w:rsidTr="004C735A">
        <w:trPr>
          <w:cantSplit/>
          <w:trHeight w:hRule="exact" w:val="352"/>
          <w:jc w:val="center"/>
        </w:trPr>
        <w:tc>
          <w:tcPr>
            <w:tcW w:w="5164" w:type="dxa"/>
            <w:vMerge/>
            <w:tcBorders>
              <w:left w:val="single" w:sz="6" w:space="0" w:color="auto"/>
              <w:bottom w:val="single" w:sz="6" w:space="0" w:color="auto"/>
              <w:right w:val="single" w:sz="6" w:space="0" w:color="auto"/>
            </w:tcBorders>
            <w:shd w:val="clear" w:color="auto" w:fill="FFFFFF"/>
          </w:tcPr>
          <w:p w:rsidR="006C604C" w:rsidRPr="00A22F88" w:rsidRDefault="006C604C" w:rsidP="00611765">
            <w:pPr>
              <w:rPr>
                <w:rFonts w:ascii="Arial Narrow" w:hAnsi="Arial Narrow"/>
                <w:b/>
                <w:sz w:val="18"/>
                <w:u w:val="single"/>
              </w:rPr>
            </w:pPr>
          </w:p>
        </w:tc>
        <w:tc>
          <w:tcPr>
            <w:tcW w:w="2118" w:type="dxa"/>
            <w:tcBorders>
              <w:top w:val="nil"/>
              <w:left w:val="single" w:sz="6" w:space="0" w:color="auto"/>
              <w:bottom w:val="single" w:sz="6" w:space="0" w:color="auto"/>
              <w:right w:val="nil"/>
            </w:tcBorders>
            <w:shd w:val="clear" w:color="auto" w:fill="FFFFFF"/>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272" w:type="dxa"/>
            <w:tcBorders>
              <w:top w:val="nil"/>
              <w:left w:val="nil"/>
              <w:bottom w:val="single" w:sz="6" w:space="0" w:color="auto"/>
              <w:right w:val="single" w:sz="4" w:space="0" w:color="auto"/>
            </w:tcBorders>
            <w:shd w:val="clear" w:color="auto" w:fill="FFFFFF"/>
            <w:vAlign w:val="center"/>
          </w:tcPr>
          <w:p w:rsidR="006C604C" w:rsidRPr="00A22F88" w:rsidRDefault="006C604C" w:rsidP="00611765">
            <w:pPr>
              <w:spacing w:before="40"/>
              <w:rPr>
                <w:rFonts w:ascii="Arial Narrow" w:hAnsi="Arial Narrow"/>
                <w:sz w:val="18"/>
                <w:szCs w:val="18"/>
              </w:rPr>
            </w:pPr>
            <w:r w:rsidRPr="00A22F88">
              <w:rPr>
                <w:rFonts w:ascii="Arial Narrow" w:hAnsi="Arial Narrow"/>
                <w:sz w:val="18"/>
                <w:szCs w:val="18"/>
              </w:rPr>
              <w:t>2</w:t>
            </w:r>
          </w:p>
        </w:tc>
        <w:tc>
          <w:tcPr>
            <w:tcW w:w="1000" w:type="dxa"/>
            <w:vMerge/>
            <w:tcBorders>
              <w:left w:val="nil"/>
              <w:bottom w:val="single" w:sz="6" w:space="0" w:color="auto"/>
              <w:right w:val="single" w:sz="6" w:space="0" w:color="auto"/>
            </w:tcBorders>
            <w:shd w:val="clear" w:color="auto" w:fill="FFFFFF"/>
            <w:vAlign w:val="center"/>
          </w:tcPr>
          <w:p w:rsidR="006C604C" w:rsidRPr="00A22F88" w:rsidRDefault="006C604C" w:rsidP="00611765">
            <w:pPr>
              <w:spacing w:before="40"/>
              <w:jc w:val="center"/>
              <w:rPr>
                <w:rFonts w:ascii="Arial Narrow" w:hAnsi="Arial Narrow"/>
                <w:b/>
                <w:sz w:val="22"/>
                <w:szCs w:val="22"/>
              </w:rPr>
            </w:pPr>
          </w:p>
        </w:tc>
      </w:tr>
    </w:tbl>
    <w:p w:rsidR="008767A1" w:rsidRPr="00A22F88" w:rsidRDefault="008767A1" w:rsidP="004C324A"/>
    <w:tbl>
      <w:tblPr>
        <w:tblW w:w="10558" w:type="dxa"/>
        <w:jc w:val="center"/>
        <w:tblLayout w:type="fixed"/>
        <w:tblLook w:val="0000" w:firstRow="0" w:lastRow="0" w:firstColumn="0" w:lastColumn="0" w:noHBand="0" w:noVBand="0"/>
      </w:tblPr>
      <w:tblGrid>
        <w:gridCol w:w="5025"/>
        <w:gridCol w:w="1954"/>
        <w:gridCol w:w="2541"/>
        <w:gridCol w:w="1038"/>
      </w:tblGrid>
      <w:tr w:rsidR="00582E8B" w:rsidRPr="00181ACC" w:rsidTr="00D357D6">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auto"/>
          </w:tcPr>
          <w:p w:rsidR="00582E8B" w:rsidRPr="004D597F" w:rsidRDefault="00582E8B" w:rsidP="004D597F">
            <w:pPr>
              <w:tabs>
                <w:tab w:val="right" w:pos="1450"/>
              </w:tabs>
              <w:spacing w:before="40" w:after="40"/>
              <w:rPr>
                <w:rFonts w:ascii="Arial Narrow" w:hAnsi="Arial Narrow"/>
                <w:b/>
                <w:lang w:val="fr-CH"/>
              </w:rPr>
            </w:pPr>
            <w:r w:rsidRPr="004D597F">
              <w:rPr>
                <w:lang w:val="fr-CH"/>
              </w:rPr>
              <w:br w:type="page"/>
            </w:r>
            <w:r w:rsidR="004D597F">
              <w:rPr>
                <w:rFonts w:ascii="Arial Narrow" w:hAnsi="Arial Narrow"/>
                <w:b/>
                <w:lang w:val="fr-FR"/>
              </w:rPr>
              <w:t>MODULE DE BASE</w:t>
            </w:r>
            <w:r w:rsidR="004D597F" w:rsidRPr="00C61459">
              <w:rPr>
                <w:rFonts w:ascii="Arial Narrow" w:hAnsi="Arial Narrow"/>
                <w:b/>
                <w:lang w:val="fr-FR"/>
              </w:rPr>
              <w:t xml:space="preserve">: </w:t>
            </w:r>
            <w:r w:rsidR="004D597F">
              <w:rPr>
                <w:rFonts w:ascii="Arial Narrow" w:hAnsi="Arial Narrow"/>
                <w:b/>
                <w:bCs/>
                <w:lang w:val="fr-FR"/>
              </w:rPr>
              <w:t>Antécédents des maladies cardio-vasculaires</w:t>
            </w:r>
          </w:p>
        </w:tc>
      </w:tr>
      <w:tr w:rsidR="006C604C" w:rsidRPr="00A22F88" w:rsidTr="00504E22">
        <w:trPr>
          <w:trHeight w:hRule="exact" w:val="380"/>
          <w:jc w:val="center"/>
        </w:trPr>
        <w:tc>
          <w:tcPr>
            <w:tcW w:w="5025" w:type="dxa"/>
            <w:vMerge w:val="restart"/>
            <w:tcBorders>
              <w:top w:val="single" w:sz="4" w:space="0" w:color="auto"/>
              <w:left w:val="single" w:sz="6" w:space="0" w:color="auto"/>
              <w:right w:val="single" w:sz="4" w:space="0" w:color="auto"/>
            </w:tcBorders>
            <w:shd w:val="clear" w:color="auto" w:fill="auto"/>
            <w:vAlign w:val="center"/>
          </w:tcPr>
          <w:p w:rsidR="006C604C" w:rsidRPr="004C735A" w:rsidRDefault="00EB1334" w:rsidP="004C735A">
            <w:pPr>
              <w:spacing w:before="40"/>
              <w:rPr>
                <w:rFonts w:ascii="Arial Narrow" w:hAnsi="Arial Narrow"/>
                <w:sz w:val="18"/>
                <w:szCs w:val="18"/>
                <w:lang w:val="fr-CH"/>
              </w:rPr>
            </w:pPr>
            <w:r w:rsidRPr="004C735A">
              <w:rPr>
                <w:rFonts w:ascii="Arial Narrow" w:hAnsi="Arial Narrow"/>
                <w:sz w:val="18"/>
                <w:szCs w:val="18"/>
                <w:lang w:val="fr-CH"/>
              </w:rPr>
              <w:t>Avez-vous déjà eu une crise cardiaque ou une douleur à la poitrine due à une maladie cardiaque (angine de poitrine) ou un accident vasculaire cérébral ?</w:t>
            </w:r>
          </w:p>
        </w:tc>
        <w:tc>
          <w:tcPr>
            <w:tcW w:w="1954"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1</w:t>
            </w:r>
          </w:p>
        </w:tc>
        <w:tc>
          <w:tcPr>
            <w:tcW w:w="1038" w:type="dxa"/>
            <w:vMerge w:val="restart"/>
            <w:tcBorders>
              <w:top w:val="single" w:sz="4" w:space="0" w:color="auto"/>
              <w:left w:val="nil"/>
              <w:bottom w:val="single" w:sz="4" w:space="0" w:color="auto"/>
              <w:right w:val="single" w:sz="6" w:space="0" w:color="auto"/>
            </w:tcBorders>
            <w:shd w:val="clear" w:color="auto" w:fill="auto"/>
            <w:vAlign w:val="center"/>
          </w:tcPr>
          <w:p w:rsidR="006C604C" w:rsidRPr="00A22F88" w:rsidRDefault="006C604C" w:rsidP="008B6565">
            <w:pPr>
              <w:jc w:val="center"/>
              <w:rPr>
                <w:rFonts w:ascii="Arial Narrow" w:hAnsi="Arial Narrow"/>
                <w:iCs/>
                <w:sz w:val="22"/>
                <w:szCs w:val="22"/>
              </w:rPr>
            </w:pPr>
            <w:r w:rsidRPr="00A22F88">
              <w:rPr>
                <w:rFonts w:ascii="Arial Narrow" w:hAnsi="Arial Narrow"/>
                <w:iCs/>
                <w:sz w:val="22"/>
                <w:szCs w:val="22"/>
              </w:rPr>
              <w:t>H1</w:t>
            </w:r>
            <w:r>
              <w:rPr>
                <w:rFonts w:ascii="Arial Narrow" w:hAnsi="Arial Narrow"/>
                <w:iCs/>
                <w:sz w:val="22"/>
                <w:szCs w:val="22"/>
              </w:rPr>
              <w:t>7</w:t>
            </w:r>
          </w:p>
        </w:tc>
      </w:tr>
      <w:tr w:rsidR="006C604C" w:rsidRPr="00A22F88" w:rsidTr="004C735A">
        <w:trPr>
          <w:trHeight w:hRule="exact" w:val="385"/>
          <w:jc w:val="center"/>
        </w:trPr>
        <w:tc>
          <w:tcPr>
            <w:tcW w:w="5025" w:type="dxa"/>
            <w:vMerge/>
            <w:tcBorders>
              <w:left w:val="single" w:sz="6" w:space="0" w:color="auto"/>
              <w:bottom w:val="single" w:sz="4" w:space="0" w:color="auto"/>
              <w:right w:val="single" w:sz="4" w:space="0" w:color="auto"/>
            </w:tcBorders>
            <w:shd w:val="clear" w:color="auto" w:fill="auto"/>
            <w:vAlign w:val="center"/>
          </w:tcPr>
          <w:p w:rsidR="006C604C" w:rsidRPr="004C735A" w:rsidRDefault="006C604C" w:rsidP="00D357D6">
            <w:pPr>
              <w:spacing w:before="40"/>
              <w:rPr>
                <w:rFonts w:ascii="Arial Narrow" w:hAnsi="Arial Narrow"/>
                <w:sz w:val="18"/>
                <w:szCs w:val="18"/>
              </w:rPr>
            </w:pPr>
          </w:p>
        </w:tc>
        <w:tc>
          <w:tcPr>
            <w:tcW w:w="1954" w:type="dxa"/>
            <w:tcBorders>
              <w:left w:val="nil"/>
              <w:bottom w:val="single" w:sz="4"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4"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rsidR="006C604C" w:rsidRPr="00A22F88" w:rsidRDefault="006C604C" w:rsidP="00D357D6">
            <w:pPr>
              <w:jc w:val="center"/>
              <w:rPr>
                <w:rFonts w:ascii="Arial Narrow" w:hAnsi="Arial Narrow"/>
                <w:iCs/>
                <w:sz w:val="22"/>
                <w:szCs w:val="22"/>
              </w:rPr>
            </w:pPr>
          </w:p>
        </w:tc>
      </w:tr>
      <w:tr w:rsidR="006C604C" w:rsidRPr="00A22F88" w:rsidTr="00504E22">
        <w:trPr>
          <w:trHeight w:hRule="exact" w:val="380"/>
          <w:jc w:val="center"/>
        </w:trPr>
        <w:tc>
          <w:tcPr>
            <w:tcW w:w="5025" w:type="dxa"/>
            <w:vMerge w:val="restart"/>
            <w:tcBorders>
              <w:top w:val="single" w:sz="4" w:space="0" w:color="auto"/>
              <w:left w:val="single" w:sz="6" w:space="0" w:color="auto"/>
              <w:right w:val="single" w:sz="4" w:space="0" w:color="auto"/>
            </w:tcBorders>
            <w:shd w:val="clear" w:color="auto" w:fill="auto"/>
            <w:vAlign w:val="center"/>
          </w:tcPr>
          <w:p w:rsidR="006C604C" w:rsidRPr="004C735A" w:rsidRDefault="000D566D" w:rsidP="004C735A">
            <w:pPr>
              <w:spacing w:before="40"/>
              <w:rPr>
                <w:rFonts w:ascii="Arial Narrow" w:hAnsi="Arial Narrow"/>
                <w:sz w:val="18"/>
                <w:szCs w:val="18"/>
                <w:lang w:val="fr-CH"/>
              </w:rPr>
            </w:pPr>
            <w:r w:rsidRPr="004C735A">
              <w:rPr>
                <w:rFonts w:ascii="Arial Narrow" w:hAnsi="Arial Narrow"/>
                <w:sz w:val="18"/>
                <w:szCs w:val="18"/>
                <w:lang w:val="fr-CH"/>
              </w:rPr>
              <w:t>Prenez-vous actuellement de l’aspirine régulièrement afin de traiter ou de prévenir une maladie cardiaque ?</w:t>
            </w:r>
          </w:p>
        </w:tc>
        <w:tc>
          <w:tcPr>
            <w:tcW w:w="1954"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1</w:t>
            </w:r>
          </w:p>
        </w:tc>
        <w:tc>
          <w:tcPr>
            <w:tcW w:w="1038" w:type="dxa"/>
            <w:vMerge w:val="restart"/>
            <w:tcBorders>
              <w:top w:val="single" w:sz="4" w:space="0" w:color="auto"/>
              <w:left w:val="nil"/>
              <w:bottom w:val="single" w:sz="4" w:space="0" w:color="auto"/>
              <w:right w:val="single" w:sz="6" w:space="0" w:color="auto"/>
            </w:tcBorders>
            <w:shd w:val="clear" w:color="auto" w:fill="auto"/>
            <w:vAlign w:val="center"/>
          </w:tcPr>
          <w:p w:rsidR="006C604C" w:rsidRPr="00A22F88" w:rsidRDefault="006C604C" w:rsidP="008B6565">
            <w:pPr>
              <w:jc w:val="center"/>
              <w:rPr>
                <w:rFonts w:ascii="Arial Narrow" w:hAnsi="Arial Narrow"/>
                <w:iCs/>
                <w:sz w:val="22"/>
                <w:szCs w:val="22"/>
              </w:rPr>
            </w:pPr>
            <w:r w:rsidRPr="00A22F88">
              <w:rPr>
                <w:rFonts w:ascii="Arial Narrow" w:hAnsi="Arial Narrow"/>
                <w:iCs/>
                <w:sz w:val="22"/>
                <w:szCs w:val="22"/>
              </w:rPr>
              <w:t>H</w:t>
            </w:r>
            <w:r>
              <w:rPr>
                <w:rFonts w:ascii="Arial Narrow" w:hAnsi="Arial Narrow"/>
                <w:iCs/>
                <w:sz w:val="22"/>
                <w:szCs w:val="22"/>
              </w:rPr>
              <w:t>18</w:t>
            </w:r>
          </w:p>
        </w:tc>
      </w:tr>
      <w:tr w:rsidR="006C604C" w:rsidRPr="00A22F88" w:rsidTr="004C735A">
        <w:trPr>
          <w:trHeight w:hRule="exact" w:val="340"/>
          <w:jc w:val="center"/>
        </w:trPr>
        <w:tc>
          <w:tcPr>
            <w:tcW w:w="5025" w:type="dxa"/>
            <w:vMerge/>
            <w:tcBorders>
              <w:left w:val="single" w:sz="6" w:space="0" w:color="auto"/>
              <w:bottom w:val="single" w:sz="4" w:space="0" w:color="auto"/>
              <w:right w:val="single" w:sz="4" w:space="0" w:color="auto"/>
            </w:tcBorders>
            <w:shd w:val="clear" w:color="auto" w:fill="auto"/>
            <w:vAlign w:val="center"/>
          </w:tcPr>
          <w:p w:rsidR="006C604C" w:rsidRPr="004C735A" w:rsidRDefault="006C604C" w:rsidP="00D357D6">
            <w:pPr>
              <w:spacing w:before="40"/>
              <w:rPr>
                <w:rFonts w:ascii="Arial Narrow" w:hAnsi="Arial Narrow"/>
                <w:sz w:val="18"/>
                <w:szCs w:val="18"/>
              </w:rPr>
            </w:pPr>
          </w:p>
        </w:tc>
        <w:tc>
          <w:tcPr>
            <w:tcW w:w="1954" w:type="dxa"/>
            <w:tcBorders>
              <w:left w:val="nil"/>
              <w:bottom w:val="single" w:sz="4"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4"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rsidR="006C604C" w:rsidRPr="00A22F88" w:rsidRDefault="006C604C" w:rsidP="00D357D6">
            <w:pPr>
              <w:jc w:val="center"/>
              <w:rPr>
                <w:rFonts w:ascii="Arial Narrow" w:hAnsi="Arial Narrow"/>
                <w:iCs/>
                <w:sz w:val="22"/>
                <w:szCs w:val="22"/>
              </w:rPr>
            </w:pPr>
          </w:p>
        </w:tc>
      </w:tr>
      <w:tr w:rsidR="006C604C" w:rsidRPr="001B2345" w:rsidTr="00504E22">
        <w:trPr>
          <w:trHeight w:hRule="exact" w:val="380"/>
          <w:jc w:val="center"/>
        </w:trPr>
        <w:tc>
          <w:tcPr>
            <w:tcW w:w="5025" w:type="dxa"/>
            <w:vMerge w:val="restart"/>
            <w:tcBorders>
              <w:top w:val="single" w:sz="4" w:space="0" w:color="auto"/>
              <w:left w:val="single" w:sz="6" w:space="0" w:color="auto"/>
              <w:right w:val="single" w:sz="4" w:space="0" w:color="auto"/>
            </w:tcBorders>
            <w:shd w:val="clear" w:color="auto" w:fill="auto"/>
            <w:vAlign w:val="center"/>
          </w:tcPr>
          <w:p w:rsidR="006C604C" w:rsidRPr="004C735A" w:rsidRDefault="00481CFC" w:rsidP="004C735A">
            <w:pPr>
              <w:spacing w:before="40"/>
              <w:rPr>
                <w:rFonts w:ascii="Arial Narrow" w:hAnsi="Arial Narrow"/>
                <w:sz w:val="18"/>
                <w:szCs w:val="18"/>
                <w:lang w:val="fr-CH"/>
              </w:rPr>
            </w:pPr>
            <w:r w:rsidRPr="004C735A">
              <w:rPr>
                <w:rFonts w:ascii="Arial Narrow" w:hAnsi="Arial Narrow"/>
                <w:sz w:val="18"/>
                <w:szCs w:val="18"/>
                <w:lang w:val="fr-CH"/>
              </w:rPr>
              <w:t>Prenez-vous actuellement de</w:t>
            </w:r>
            <w:r w:rsidR="005B14C3" w:rsidRPr="004C735A">
              <w:rPr>
                <w:rFonts w:ascii="Arial Narrow" w:hAnsi="Arial Narrow"/>
                <w:sz w:val="18"/>
                <w:szCs w:val="18"/>
                <w:lang w:val="fr-CH"/>
              </w:rPr>
              <w:t>s statines (Lovastatine/Simvastatine/Atorvastatine ou d’autres statines)</w:t>
            </w:r>
            <w:r w:rsidRPr="004C735A">
              <w:rPr>
                <w:rFonts w:ascii="Arial Narrow" w:hAnsi="Arial Narrow"/>
                <w:sz w:val="18"/>
                <w:szCs w:val="18"/>
                <w:lang w:val="fr-CH"/>
              </w:rPr>
              <w:t xml:space="preserve"> régulièrement afin de traiter ou de prévenir une maladie cardiaque ?</w:t>
            </w:r>
          </w:p>
        </w:tc>
        <w:tc>
          <w:tcPr>
            <w:tcW w:w="1954"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1</w:t>
            </w:r>
          </w:p>
        </w:tc>
        <w:tc>
          <w:tcPr>
            <w:tcW w:w="1038" w:type="dxa"/>
            <w:vMerge w:val="restart"/>
            <w:tcBorders>
              <w:top w:val="single" w:sz="4" w:space="0" w:color="auto"/>
              <w:left w:val="nil"/>
              <w:bottom w:val="single" w:sz="4" w:space="0" w:color="auto"/>
              <w:right w:val="single" w:sz="6" w:space="0" w:color="auto"/>
            </w:tcBorders>
            <w:shd w:val="clear" w:color="auto" w:fill="auto"/>
            <w:vAlign w:val="center"/>
          </w:tcPr>
          <w:p w:rsidR="006C604C" w:rsidRPr="00925A63" w:rsidRDefault="006C604C" w:rsidP="008B6565">
            <w:pPr>
              <w:jc w:val="center"/>
              <w:rPr>
                <w:rFonts w:ascii="Arial Narrow" w:hAnsi="Arial Narrow"/>
                <w:iCs/>
                <w:sz w:val="22"/>
                <w:szCs w:val="22"/>
              </w:rPr>
            </w:pPr>
            <w:r w:rsidRPr="00A22F88">
              <w:rPr>
                <w:rFonts w:ascii="Arial Narrow" w:hAnsi="Arial Narrow"/>
                <w:iCs/>
                <w:sz w:val="22"/>
                <w:szCs w:val="22"/>
              </w:rPr>
              <w:t>H</w:t>
            </w:r>
            <w:r>
              <w:rPr>
                <w:rFonts w:ascii="Arial Narrow" w:hAnsi="Arial Narrow"/>
                <w:iCs/>
                <w:sz w:val="22"/>
                <w:szCs w:val="22"/>
              </w:rPr>
              <w:t>19</w:t>
            </w:r>
          </w:p>
        </w:tc>
      </w:tr>
      <w:tr w:rsidR="006C604C" w:rsidRPr="001B2345" w:rsidTr="00B3582C">
        <w:trPr>
          <w:trHeight w:hRule="exact" w:val="464"/>
          <w:jc w:val="center"/>
        </w:trPr>
        <w:tc>
          <w:tcPr>
            <w:tcW w:w="5025" w:type="dxa"/>
            <w:vMerge/>
            <w:tcBorders>
              <w:left w:val="single" w:sz="6" w:space="0" w:color="auto"/>
              <w:bottom w:val="single" w:sz="4" w:space="0" w:color="auto"/>
              <w:right w:val="single" w:sz="4" w:space="0" w:color="auto"/>
            </w:tcBorders>
            <w:shd w:val="clear" w:color="auto" w:fill="auto"/>
            <w:vAlign w:val="center"/>
          </w:tcPr>
          <w:p w:rsidR="006C604C" w:rsidRDefault="006C604C" w:rsidP="00D357D6">
            <w:pPr>
              <w:spacing w:before="40"/>
              <w:rPr>
                <w:rFonts w:ascii="Arial Narrow" w:hAnsi="Arial Narrow"/>
                <w:sz w:val="18"/>
                <w:szCs w:val="18"/>
              </w:rPr>
            </w:pPr>
          </w:p>
        </w:tc>
        <w:tc>
          <w:tcPr>
            <w:tcW w:w="1954" w:type="dxa"/>
            <w:tcBorders>
              <w:left w:val="nil"/>
              <w:bottom w:val="single" w:sz="4"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541" w:type="dxa"/>
            <w:tcBorders>
              <w:bottom w:val="single" w:sz="4" w:space="0" w:color="auto"/>
              <w:right w:val="single" w:sz="4" w:space="0" w:color="auto"/>
            </w:tcBorders>
            <w:shd w:val="clear" w:color="auto" w:fill="auto"/>
            <w:vAlign w:val="center"/>
          </w:tcPr>
          <w:p w:rsidR="006C604C" w:rsidRDefault="006C604C" w:rsidP="00D357D6">
            <w:pPr>
              <w:spacing w:before="40"/>
              <w:rPr>
                <w:rFonts w:ascii="Arial Narrow" w:hAnsi="Arial Narrow"/>
                <w:sz w:val="18"/>
              </w:rPr>
            </w:pPr>
            <w:r>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rsidR="006C604C" w:rsidRPr="00925A63" w:rsidRDefault="006C604C" w:rsidP="00D357D6">
            <w:pPr>
              <w:jc w:val="center"/>
              <w:rPr>
                <w:rFonts w:ascii="Arial Narrow" w:hAnsi="Arial Narrow"/>
                <w:iCs/>
                <w:sz w:val="22"/>
                <w:szCs w:val="22"/>
              </w:rPr>
            </w:pPr>
          </w:p>
        </w:tc>
      </w:tr>
    </w:tbl>
    <w:p w:rsidR="00582E8B" w:rsidRDefault="00582E8B"/>
    <w:tbl>
      <w:tblPr>
        <w:tblW w:w="10640" w:type="dxa"/>
        <w:jc w:val="center"/>
        <w:tblInd w:w="-459" w:type="dxa"/>
        <w:tblLayout w:type="fixed"/>
        <w:tblLook w:val="0000" w:firstRow="0" w:lastRow="0" w:firstColumn="0" w:lastColumn="0" w:noHBand="0" w:noVBand="0"/>
      </w:tblPr>
      <w:tblGrid>
        <w:gridCol w:w="87"/>
        <w:gridCol w:w="4875"/>
        <w:gridCol w:w="87"/>
        <w:gridCol w:w="2063"/>
        <w:gridCol w:w="241"/>
        <w:gridCol w:w="85"/>
        <w:gridCol w:w="2060"/>
        <w:gridCol w:w="104"/>
        <w:gridCol w:w="925"/>
        <w:gridCol w:w="113"/>
      </w:tblGrid>
      <w:tr w:rsidR="006F7127" w:rsidRPr="00181ACC" w:rsidTr="006F7127">
        <w:trPr>
          <w:gridBefore w:val="1"/>
          <w:wBefore w:w="87" w:type="dxa"/>
          <w:jc w:val="center"/>
        </w:trPr>
        <w:tc>
          <w:tcPr>
            <w:tcW w:w="10553" w:type="dxa"/>
            <w:gridSpan w:val="9"/>
            <w:tcBorders>
              <w:top w:val="single" w:sz="6" w:space="0" w:color="auto"/>
              <w:left w:val="single" w:sz="6" w:space="0" w:color="auto"/>
              <w:bottom w:val="single" w:sz="4" w:space="0" w:color="auto"/>
              <w:right w:val="single" w:sz="6" w:space="0" w:color="auto"/>
            </w:tcBorders>
            <w:shd w:val="pct15" w:color="auto" w:fill="auto"/>
          </w:tcPr>
          <w:p w:rsidR="006F7127" w:rsidRPr="004D597F" w:rsidRDefault="006F7127" w:rsidP="00120F5B">
            <w:pPr>
              <w:tabs>
                <w:tab w:val="right" w:pos="1450"/>
              </w:tabs>
              <w:spacing w:before="40" w:after="40"/>
              <w:rPr>
                <w:rFonts w:ascii="Arial Narrow" w:hAnsi="Arial Narrow"/>
                <w:b/>
                <w:lang w:val="fr-CH"/>
              </w:rPr>
            </w:pPr>
            <w:r w:rsidRPr="004D597F">
              <w:rPr>
                <w:lang w:val="fr-CH"/>
              </w:rPr>
              <w:br w:type="page"/>
            </w:r>
            <w:r w:rsidR="00120F5B">
              <w:rPr>
                <w:rFonts w:ascii="Arial Narrow" w:hAnsi="Arial Narrow"/>
                <w:b/>
                <w:lang w:val="fr-FR"/>
              </w:rPr>
              <w:t>MODULE OPTIONNEL</w:t>
            </w:r>
            <w:r w:rsidRPr="00C61459">
              <w:rPr>
                <w:rFonts w:ascii="Arial Narrow" w:hAnsi="Arial Narrow"/>
                <w:b/>
                <w:lang w:val="fr-FR"/>
              </w:rPr>
              <w:t xml:space="preserve">: </w:t>
            </w:r>
            <w:r>
              <w:rPr>
                <w:rFonts w:ascii="Arial Narrow" w:hAnsi="Arial Narrow"/>
                <w:b/>
                <w:bCs/>
                <w:lang w:val="fr-FR"/>
              </w:rPr>
              <w:t>Antécédents du cancer</w:t>
            </w:r>
          </w:p>
        </w:tc>
      </w:tr>
      <w:tr w:rsidR="006F7127" w:rsidRPr="00181ACC" w:rsidTr="006F7127">
        <w:trPr>
          <w:gridBefore w:val="1"/>
          <w:wBefore w:w="87" w:type="dxa"/>
          <w:trHeight w:hRule="exact" w:val="380"/>
          <w:jc w:val="center"/>
        </w:trPr>
        <w:tc>
          <w:tcPr>
            <w:tcW w:w="10553" w:type="dxa"/>
            <w:gridSpan w:val="9"/>
            <w:tcBorders>
              <w:top w:val="single" w:sz="4" w:space="0" w:color="auto"/>
              <w:left w:val="single" w:sz="6" w:space="0" w:color="auto"/>
              <w:right w:val="single" w:sz="6" w:space="0" w:color="auto"/>
            </w:tcBorders>
            <w:shd w:val="clear" w:color="auto" w:fill="auto"/>
            <w:vAlign w:val="center"/>
          </w:tcPr>
          <w:p w:rsidR="006F7127" w:rsidRPr="000D053A" w:rsidRDefault="006F7127" w:rsidP="006F7127">
            <w:pPr>
              <w:rPr>
                <w:rFonts w:ascii="Arial Narrow" w:hAnsi="Arial Narrow"/>
                <w:iCs/>
                <w:sz w:val="18"/>
                <w:szCs w:val="18"/>
                <w:lang w:val="fr-FR"/>
              </w:rPr>
            </w:pPr>
            <w:r w:rsidRPr="000D053A">
              <w:rPr>
                <w:rFonts w:ascii="Arial Narrow" w:hAnsi="Arial Narrow"/>
                <w:iCs/>
                <w:sz w:val="18"/>
                <w:szCs w:val="18"/>
                <w:lang w:val="fr-FR"/>
              </w:rPr>
              <w:t>Je voudrais maintenant savoir s’il y a eu notion de cancer concernant vous ou votre famille.</w:t>
            </w:r>
          </w:p>
        </w:tc>
      </w:tr>
      <w:tr w:rsidR="006F7127" w:rsidRPr="00A22F88" w:rsidTr="006F7127">
        <w:trPr>
          <w:gridBefore w:val="1"/>
          <w:wBefore w:w="87" w:type="dxa"/>
          <w:trHeight w:hRule="exact" w:val="380"/>
          <w:jc w:val="center"/>
        </w:trPr>
        <w:tc>
          <w:tcPr>
            <w:tcW w:w="4962" w:type="dxa"/>
            <w:gridSpan w:val="2"/>
            <w:vMerge w:val="restart"/>
            <w:tcBorders>
              <w:top w:val="single" w:sz="4" w:space="0" w:color="auto"/>
              <w:left w:val="single" w:sz="6" w:space="0" w:color="auto"/>
              <w:right w:val="single" w:sz="4" w:space="0" w:color="auto"/>
            </w:tcBorders>
            <w:shd w:val="clear" w:color="auto" w:fill="auto"/>
            <w:vAlign w:val="center"/>
          </w:tcPr>
          <w:p w:rsidR="006F7127" w:rsidRPr="004C735A" w:rsidRDefault="006F7127" w:rsidP="00E0304D">
            <w:pPr>
              <w:spacing w:before="40"/>
              <w:rPr>
                <w:rFonts w:ascii="Arial Narrow" w:hAnsi="Arial Narrow"/>
                <w:sz w:val="18"/>
                <w:szCs w:val="18"/>
                <w:lang w:val="fr-CH"/>
              </w:rPr>
            </w:pPr>
            <w:r>
              <w:rPr>
                <w:rFonts w:ascii="Arial Narrow" w:hAnsi="Arial Narrow"/>
                <w:sz w:val="18"/>
                <w:szCs w:val="18"/>
                <w:lang w:val="fr-CH"/>
              </w:rPr>
              <w:t>Est-ce que vous avez eu vous-même un cancer ?</w:t>
            </w:r>
          </w:p>
        </w:tc>
        <w:tc>
          <w:tcPr>
            <w:tcW w:w="2389" w:type="dxa"/>
            <w:gridSpan w:val="3"/>
            <w:tcBorders>
              <w:top w:val="single" w:sz="6" w:space="0" w:color="auto"/>
              <w:left w:val="nil"/>
            </w:tcBorders>
            <w:shd w:val="clear" w:color="auto" w:fill="auto"/>
            <w:vAlign w:val="center"/>
          </w:tcPr>
          <w:p w:rsidR="006F7127" w:rsidRPr="00D17B37" w:rsidRDefault="006F7127" w:rsidP="00E0304D">
            <w:pPr>
              <w:spacing w:before="40"/>
              <w:jc w:val="right"/>
              <w:rPr>
                <w:rFonts w:ascii="Arial Narrow" w:hAnsi="Arial Narrow"/>
                <w:sz w:val="18"/>
              </w:rPr>
            </w:pPr>
            <w:r>
              <w:rPr>
                <w:rFonts w:ascii="Arial Narrow" w:hAnsi="Arial Narrow"/>
                <w:sz w:val="18"/>
              </w:rPr>
              <w:t>Oui</w:t>
            </w:r>
          </w:p>
        </w:tc>
        <w:tc>
          <w:tcPr>
            <w:tcW w:w="2164" w:type="dxa"/>
            <w:gridSpan w:val="2"/>
            <w:tcBorders>
              <w:top w:val="single" w:sz="6" w:space="0" w:color="auto"/>
              <w:right w:val="single" w:sz="4" w:space="0" w:color="auto"/>
            </w:tcBorders>
            <w:shd w:val="clear" w:color="auto" w:fill="auto"/>
            <w:vAlign w:val="center"/>
          </w:tcPr>
          <w:p w:rsidR="006F7127" w:rsidRPr="00A22F88" w:rsidRDefault="006F7127" w:rsidP="00E0304D">
            <w:pPr>
              <w:spacing w:before="40"/>
              <w:rPr>
                <w:rFonts w:ascii="Arial Narrow" w:hAnsi="Arial Narrow"/>
                <w:sz w:val="18"/>
              </w:rPr>
            </w:pPr>
            <w:r w:rsidRPr="00A22F88">
              <w:rPr>
                <w:rFonts w:ascii="Arial Narrow" w:hAnsi="Arial Narrow"/>
                <w:sz w:val="18"/>
              </w:rPr>
              <w:t>1</w:t>
            </w:r>
          </w:p>
        </w:tc>
        <w:tc>
          <w:tcPr>
            <w:tcW w:w="1038" w:type="dxa"/>
            <w:gridSpan w:val="2"/>
            <w:vMerge w:val="restart"/>
            <w:tcBorders>
              <w:top w:val="single" w:sz="4" w:space="0" w:color="auto"/>
              <w:left w:val="nil"/>
              <w:bottom w:val="single" w:sz="4" w:space="0" w:color="auto"/>
              <w:right w:val="single" w:sz="6" w:space="0" w:color="auto"/>
            </w:tcBorders>
            <w:shd w:val="clear" w:color="auto" w:fill="auto"/>
            <w:vAlign w:val="center"/>
          </w:tcPr>
          <w:p w:rsidR="006F7127" w:rsidRPr="00A22F88" w:rsidRDefault="006F7127" w:rsidP="00E0304D">
            <w:pPr>
              <w:jc w:val="center"/>
              <w:rPr>
                <w:rFonts w:ascii="Arial Narrow" w:hAnsi="Arial Narrow"/>
                <w:iCs/>
                <w:sz w:val="22"/>
                <w:szCs w:val="22"/>
              </w:rPr>
            </w:pPr>
            <w:r>
              <w:rPr>
                <w:rFonts w:ascii="Arial Narrow" w:hAnsi="Arial Narrow"/>
                <w:iCs/>
                <w:sz w:val="22"/>
                <w:szCs w:val="22"/>
              </w:rPr>
              <w:t>X7</w:t>
            </w:r>
          </w:p>
        </w:tc>
      </w:tr>
      <w:tr w:rsidR="006F7127" w:rsidRPr="00181ACC" w:rsidTr="006F7127">
        <w:trPr>
          <w:gridBefore w:val="1"/>
          <w:wBefore w:w="87" w:type="dxa"/>
          <w:trHeight w:hRule="exact" w:val="385"/>
          <w:jc w:val="center"/>
        </w:trPr>
        <w:tc>
          <w:tcPr>
            <w:tcW w:w="4962" w:type="dxa"/>
            <w:gridSpan w:val="2"/>
            <w:vMerge/>
            <w:tcBorders>
              <w:left w:val="single" w:sz="6" w:space="0" w:color="auto"/>
              <w:bottom w:val="single" w:sz="4" w:space="0" w:color="auto"/>
              <w:right w:val="single" w:sz="4" w:space="0" w:color="auto"/>
            </w:tcBorders>
            <w:shd w:val="clear" w:color="auto" w:fill="auto"/>
            <w:vAlign w:val="center"/>
          </w:tcPr>
          <w:p w:rsidR="006F7127" w:rsidRPr="004C735A" w:rsidRDefault="006F7127" w:rsidP="00E0304D">
            <w:pPr>
              <w:spacing w:before="40"/>
              <w:rPr>
                <w:rFonts w:ascii="Arial Narrow" w:hAnsi="Arial Narrow"/>
                <w:sz w:val="18"/>
                <w:szCs w:val="18"/>
              </w:rPr>
            </w:pPr>
          </w:p>
        </w:tc>
        <w:tc>
          <w:tcPr>
            <w:tcW w:w="2389" w:type="dxa"/>
            <w:gridSpan w:val="3"/>
            <w:tcBorders>
              <w:left w:val="nil"/>
              <w:bottom w:val="single" w:sz="4" w:space="0" w:color="auto"/>
            </w:tcBorders>
            <w:shd w:val="clear" w:color="auto" w:fill="auto"/>
            <w:vAlign w:val="center"/>
          </w:tcPr>
          <w:p w:rsidR="006F7127" w:rsidRPr="00D17B37" w:rsidRDefault="006F7127" w:rsidP="00E0304D">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164" w:type="dxa"/>
            <w:gridSpan w:val="2"/>
            <w:tcBorders>
              <w:bottom w:val="single" w:sz="4" w:space="0" w:color="auto"/>
              <w:right w:val="single" w:sz="4" w:space="0" w:color="auto"/>
            </w:tcBorders>
            <w:shd w:val="clear" w:color="auto" w:fill="auto"/>
            <w:vAlign w:val="center"/>
          </w:tcPr>
          <w:p w:rsidR="006F7127" w:rsidRPr="00F43F87" w:rsidRDefault="006F7127" w:rsidP="00E0304D">
            <w:pPr>
              <w:spacing w:before="40"/>
              <w:rPr>
                <w:rFonts w:ascii="Arial Narrow" w:hAnsi="Arial Narrow"/>
                <w:sz w:val="18"/>
                <w:highlight w:val="cyan"/>
                <w:lang w:val="fr-FR"/>
              </w:rPr>
            </w:pPr>
            <w:r w:rsidRPr="00F43F87">
              <w:rPr>
                <w:rFonts w:ascii="Arial Narrow" w:hAnsi="Arial Narrow"/>
                <w:sz w:val="18"/>
                <w:highlight w:val="cyan"/>
                <w:lang w:val="fr-FR"/>
              </w:rPr>
              <w:t xml:space="preserve">2    </w:t>
            </w:r>
            <w:r w:rsidRPr="00F43F87">
              <w:rPr>
                <w:rFonts w:ascii="Arial Narrow" w:hAnsi="Arial Narrow"/>
                <w:i/>
                <w:color w:val="000000"/>
                <w:sz w:val="18"/>
                <w:szCs w:val="18"/>
                <w:highlight w:val="cyan"/>
                <w:lang w:val="fr-FR"/>
              </w:rPr>
              <w:t xml:space="preserve">Si Non, aller à </w:t>
            </w:r>
            <w:r w:rsidR="0098746F" w:rsidRPr="00F43F87">
              <w:rPr>
                <w:rFonts w:ascii="Arial Narrow" w:hAnsi="Arial Narrow"/>
                <w:i/>
                <w:color w:val="000000"/>
                <w:sz w:val="18"/>
                <w:szCs w:val="18"/>
                <w:highlight w:val="cyan"/>
                <w:lang w:val="fr-FR"/>
              </w:rPr>
              <w:t>X1</w:t>
            </w:r>
            <w:r w:rsidR="005F4870" w:rsidRPr="00F43F87">
              <w:rPr>
                <w:rFonts w:ascii="Arial Narrow" w:hAnsi="Arial Narrow"/>
                <w:i/>
                <w:color w:val="000000"/>
                <w:sz w:val="18"/>
                <w:szCs w:val="18"/>
                <w:highlight w:val="cyan"/>
                <w:lang w:val="fr-FR"/>
              </w:rPr>
              <w:t>0</w:t>
            </w:r>
          </w:p>
        </w:tc>
        <w:tc>
          <w:tcPr>
            <w:tcW w:w="1038" w:type="dxa"/>
            <w:gridSpan w:val="2"/>
            <w:vMerge/>
            <w:tcBorders>
              <w:left w:val="nil"/>
              <w:bottom w:val="single" w:sz="4" w:space="0" w:color="auto"/>
              <w:right w:val="single" w:sz="6" w:space="0" w:color="auto"/>
            </w:tcBorders>
            <w:shd w:val="clear" w:color="auto" w:fill="auto"/>
            <w:vAlign w:val="center"/>
          </w:tcPr>
          <w:p w:rsidR="006F7127" w:rsidRPr="000D053A" w:rsidRDefault="006F7127" w:rsidP="00E0304D">
            <w:pPr>
              <w:jc w:val="center"/>
              <w:rPr>
                <w:rFonts w:ascii="Arial Narrow" w:hAnsi="Arial Narrow"/>
                <w:iCs/>
                <w:sz w:val="22"/>
                <w:szCs w:val="22"/>
                <w:lang w:val="fr-FR"/>
              </w:rPr>
            </w:pPr>
          </w:p>
        </w:tc>
      </w:tr>
      <w:tr w:rsidR="000D053A" w:rsidRPr="00BC0921" w:rsidTr="006F7127">
        <w:trPr>
          <w:gridBefore w:val="1"/>
          <w:wBefore w:w="87" w:type="dxa"/>
          <w:trHeight w:hRule="exact" w:val="340"/>
          <w:jc w:val="center"/>
        </w:trPr>
        <w:tc>
          <w:tcPr>
            <w:tcW w:w="4962" w:type="dxa"/>
            <w:gridSpan w:val="2"/>
            <w:vMerge w:val="restart"/>
            <w:tcBorders>
              <w:top w:val="single" w:sz="4" w:space="0" w:color="auto"/>
              <w:left w:val="single" w:sz="6" w:space="0" w:color="auto"/>
              <w:right w:val="single" w:sz="4" w:space="0" w:color="auto"/>
            </w:tcBorders>
            <w:vAlign w:val="center"/>
          </w:tcPr>
          <w:p w:rsidR="000D053A" w:rsidRPr="006F7127" w:rsidRDefault="000D053A" w:rsidP="006F7127">
            <w:pPr>
              <w:spacing w:before="60"/>
              <w:rPr>
                <w:rFonts w:ascii="Arial Narrow" w:hAnsi="Arial Narrow"/>
                <w:sz w:val="18"/>
                <w:lang w:val="fr-CH"/>
              </w:rPr>
            </w:pPr>
            <w:r>
              <w:rPr>
                <w:rFonts w:ascii="Arial Narrow" w:hAnsi="Arial Narrow"/>
                <w:sz w:val="18"/>
                <w:lang w:val="fr-FR"/>
              </w:rPr>
              <w:t>Où était la localisation primitive du cancer ?</w:t>
            </w:r>
          </w:p>
        </w:tc>
        <w:tc>
          <w:tcPr>
            <w:tcW w:w="2304" w:type="dxa"/>
            <w:gridSpan w:val="2"/>
            <w:tcBorders>
              <w:top w:val="single" w:sz="6" w:space="0" w:color="auto"/>
              <w:left w:val="nil"/>
            </w:tcBorders>
            <w:vAlign w:val="center"/>
          </w:tcPr>
          <w:p w:rsidR="000D053A" w:rsidRPr="006F7127" w:rsidRDefault="000D053A" w:rsidP="00E0304D">
            <w:pPr>
              <w:spacing w:before="60"/>
              <w:jc w:val="right"/>
              <w:rPr>
                <w:rFonts w:ascii="Arial Narrow" w:hAnsi="Arial Narrow"/>
                <w:sz w:val="18"/>
                <w:szCs w:val="18"/>
                <w:highlight w:val="cyan"/>
              </w:rPr>
            </w:pPr>
            <w:r>
              <w:rPr>
                <w:rFonts w:ascii="Arial Narrow" w:hAnsi="Arial Narrow"/>
                <w:sz w:val="18"/>
                <w:szCs w:val="18"/>
                <w:highlight w:val="cyan"/>
              </w:rPr>
              <w:t>Poumon</w:t>
            </w:r>
          </w:p>
        </w:tc>
        <w:tc>
          <w:tcPr>
            <w:tcW w:w="2249" w:type="dxa"/>
            <w:gridSpan w:val="3"/>
            <w:tcBorders>
              <w:top w:val="single" w:sz="6" w:space="0" w:color="auto"/>
              <w:right w:val="single" w:sz="4" w:space="0" w:color="auto"/>
            </w:tcBorders>
            <w:shd w:val="clear" w:color="auto" w:fill="auto"/>
            <w:vAlign w:val="center"/>
          </w:tcPr>
          <w:p w:rsidR="000D053A" w:rsidRPr="00BC0921" w:rsidRDefault="000D053A" w:rsidP="00E0304D">
            <w:pPr>
              <w:tabs>
                <w:tab w:val="right" w:pos="317"/>
              </w:tabs>
              <w:spacing w:before="60"/>
              <w:rPr>
                <w:rFonts w:ascii="Arial Narrow" w:hAnsi="Arial Narrow"/>
                <w:sz w:val="18"/>
                <w:szCs w:val="18"/>
              </w:rPr>
            </w:pPr>
            <w:r w:rsidRPr="00BC0921">
              <w:rPr>
                <w:rFonts w:ascii="Arial Narrow" w:hAnsi="Arial Narrow"/>
                <w:sz w:val="18"/>
                <w:szCs w:val="18"/>
              </w:rPr>
              <w:t>1</w:t>
            </w:r>
          </w:p>
        </w:tc>
        <w:tc>
          <w:tcPr>
            <w:tcW w:w="1038" w:type="dxa"/>
            <w:gridSpan w:val="2"/>
            <w:vMerge w:val="restart"/>
            <w:tcBorders>
              <w:top w:val="single" w:sz="4" w:space="0" w:color="auto"/>
              <w:left w:val="nil"/>
              <w:right w:val="single" w:sz="6" w:space="0" w:color="auto"/>
            </w:tcBorders>
            <w:shd w:val="clear" w:color="auto" w:fill="auto"/>
            <w:vAlign w:val="center"/>
          </w:tcPr>
          <w:p w:rsidR="000D053A" w:rsidRPr="00BC0921" w:rsidRDefault="000D053A" w:rsidP="00E0304D">
            <w:pPr>
              <w:jc w:val="center"/>
              <w:rPr>
                <w:rFonts w:ascii="Arial Narrow" w:hAnsi="Arial Narrow"/>
                <w:bCs/>
                <w:sz w:val="22"/>
                <w:szCs w:val="22"/>
              </w:rPr>
            </w:pPr>
            <w:r>
              <w:rPr>
                <w:rFonts w:ascii="Arial Narrow" w:hAnsi="Arial Narrow"/>
                <w:bCs/>
                <w:sz w:val="22"/>
                <w:szCs w:val="22"/>
              </w:rPr>
              <w:t>X8</w:t>
            </w:r>
          </w:p>
        </w:tc>
      </w:tr>
      <w:tr w:rsidR="000D053A" w:rsidRPr="00BC0921" w:rsidTr="006F7127">
        <w:trPr>
          <w:gridBefore w:val="1"/>
          <w:wBefore w:w="87" w:type="dxa"/>
          <w:trHeight w:hRule="exact" w:val="340"/>
          <w:jc w:val="center"/>
        </w:trPr>
        <w:tc>
          <w:tcPr>
            <w:tcW w:w="4962" w:type="dxa"/>
            <w:gridSpan w:val="2"/>
            <w:vMerge/>
            <w:tcBorders>
              <w:left w:val="single" w:sz="6" w:space="0" w:color="auto"/>
              <w:right w:val="single" w:sz="4" w:space="0" w:color="auto"/>
            </w:tcBorders>
            <w:vAlign w:val="center"/>
          </w:tcPr>
          <w:p w:rsidR="000D053A" w:rsidRPr="00BC0921" w:rsidRDefault="000D053A" w:rsidP="00E0304D">
            <w:pPr>
              <w:spacing w:before="60"/>
              <w:rPr>
                <w:rFonts w:ascii="Arial Narrow" w:hAnsi="Arial Narrow"/>
                <w:sz w:val="18"/>
              </w:rPr>
            </w:pPr>
          </w:p>
        </w:tc>
        <w:tc>
          <w:tcPr>
            <w:tcW w:w="2304" w:type="dxa"/>
            <w:gridSpan w:val="2"/>
            <w:tcBorders>
              <w:left w:val="nil"/>
            </w:tcBorders>
            <w:vAlign w:val="center"/>
          </w:tcPr>
          <w:p w:rsidR="000D053A" w:rsidRPr="006F7127" w:rsidRDefault="000D053A" w:rsidP="00E0304D">
            <w:pPr>
              <w:spacing w:before="60"/>
              <w:jc w:val="right"/>
              <w:rPr>
                <w:rFonts w:ascii="Arial Narrow" w:hAnsi="Arial Narrow"/>
                <w:sz w:val="18"/>
                <w:szCs w:val="18"/>
                <w:highlight w:val="cyan"/>
              </w:rPr>
            </w:pPr>
            <w:r>
              <w:rPr>
                <w:rFonts w:ascii="Arial Narrow" w:hAnsi="Arial Narrow"/>
                <w:sz w:val="18"/>
                <w:szCs w:val="18"/>
                <w:highlight w:val="cyan"/>
              </w:rPr>
              <w:t>sein</w:t>
            </w:r>
          </w:p>
        </w:tc>
        <w:tc>
          <w:tcPr>
            <w:tcW w:w="2249" w:type="dxa"/>
            <w:gridSpan w:val="3"/>
            <w:tcBorders>
              <w:right w:val="single" w:sz="4" w:space="0" w:color="auto"/>
            </w:tcBorders>
            <w:shd w:val="clear" w:color="auto" w:fill="auto"/>
            <w:vAlign w:val="center"/>
          </w:tcPr>
          <w:p w:rsidR="000D053A" w:rsidRPr="00BC0921" w:rsidRDefault="000D053A" w:rsidP="00E0304D">
            <w:pPr>
              <w:tabs>
                <w:tab w:val="right" w:pos="317"/>
              </w:tabs>
              <w:spacing w:before="60"/>
              <w:rPr>
                <w:rFonts w:ascii="Arial Narrow" w:hAnsi="Arial Narrow"/>
                <w:sz w:val="18"/>
                <w:szCs w:val="18"/>
              </w:rPr>
            </w:pPr>
            <w:r w:rsidRPr="00BC0921">
              <w:rPr>
                <w:rFonts w:ascii="Arial Narrow" w:hAnsi="Arial Narrow"/>
                <w:sz w:val="18"/>
                <w:szCs w:val="18"/>
              </w:rPr>
              <w:t>2</w:t>
            </w:r>
          </w:p>
        </w:tc>
        <w:tc>
          <w:tcPr>
            <w:tcW w:w="1038" w:type="dxa"/>
            <w:gridSpan w:val="2"/>
            <w:vMerge/>
            <w:tcBorders>
              <w:left w:val="nil"/>
              <w:right w:val="single" w:sz="6" w:space="0" w:color="auto"/>
            </w:tcBorders>
            <w:shd w:val="clear" w:color="auto" w:fill="auto"/>
            <w:vAlign w:val="center"/>
          </w:tcPr>
          <w:p w:rsidR="000D053A" w:rsidRPr="00BC0921" w:rsidRDefault="000D053A" w:rsidP="00E0304D">
            <w:pPr>
              <w:jc w:val="center"/>
              <w:rPr>
                <w:rFonts w:ascii="Arial Narrow" w:hAnsi="Arial Narrow"/>
                <w:bCs/>
                <w:sz w:val="22"/>
                <w:szCs w:val="22"/>
              </w:rPr>
            </w:pPr>
          </w:p>
        </w:tc>
      </w:tr>
      <w:tr w:rsidR="000D053A" w:rsidRPr="00BC0921" w:rsidTr="006F7127">
        <w:trPr>
          <w:gridBefore w:val="1"/>
          <w:wBefore w:w="87" w:type="dxa"/>
          <w:trHeight w:hRule="exact" w:val="340"/>
          <w:jc w:val="center"/>
        </w:trPr>
        <w:tc>
          <w:tcPr>
            <w:tcW w:w="4962" w:type="dxa"/>
            <w:gridSpan w:val="2"/>
            <w:vMerge/>
            <w:tcBorders>
              <w:left w:val="single" w:sz="6" w:space="0" w:color="auto"/>
              <w:right w:val="single" w:sz="4" w:space="0" w:color="auto"/>
            </w:tcBorders>
            <w:vAlign w:val="center"/>
          </w:tcPr>
          <w:p w:rsidR="000D053A" w:rsidRPr="00BC0921" w:rsidRDefault="000D053A" w:rsidP="00E0304D">
            <w:pPr>
              <w:spacing w:before="60"/>
              <w:rPr>
                <w:rFonts w:ascii="Arial Narrow" w:hAnsi="Arial Narrow"/>
                <w:sz w:val="18"/>
              </w:rPr>
            </w:pPr>
          </w:p>
        </w:tc>
        <w:tc>
          <w:tcPr>
            <w:tcW w:w="2304" w:type="dxa"/>
            <w:gridSpan w:val="2"/>
            <w:tcBorders>
              <w:left w:val="nil"/>
            </w:tcBorders>
            <w:vAlign w:val="center"/>
          </w:tcPr>
          <w:p w:rsidR="000D053A" w:rsidRPr="006F7127" w:rsidRDefault="000D053A" w:rsidP="000D053A">
            <w:pPr>
              <w:spacing w:before="60"/>
              <w:jc w:val="right"/>
              <w:rPr>
                <w:rFonts w:ascii="Arial Narrow" w:hAnsi="Arial Narrow"/>
                <w:sz w:val="18"/>
                <w:szCs w:val="18"/>
                <w:highlight w:val="cyan"/>
              </w:rPr>
            </w:pPr>
            <w:r>
              <w:rPr>
                <w:rFonts w:ascii="Arial Narrow" w:hAnsi="Arial Narrow"/>
                <w:sz w:val="18"/>
                <w:szCs w:val="18"/>
                <w:highlight w:val="cyan"/>
              </w:rPr>
              <w:t>colon-rectum</w:t>
            </w:r>
          </w:p>
        </w:tc>
        <w:tc>
          <w:tcPr>
            <w:tcW w:w="2249" w:type="dxa"/>
            <w:gridSpan w:val="3"/>
            <w:tcBorders>
              <w:right w:val="single" w:sz="4" w:space="0" w:color="auto"/>
            </w:tcBorders>
            <w:shd w:val="clear" w:color="auto" w:fill="auto"/>
            <w:vAlign w:val="center"/>
          </w:tcPr>
          <w:p w:rsidR="000D053A" w:rsidRPr="00BC0921" w:rsidRDefault="000D053A" w:rsidP="00E0304D">
            <w:pPr>
              <w:tabs>
                <w:tab w:val="right" w:pos="317"/>
              </w:tabs>
              <w:spacing w:before="60"/>
              <w:rPr>
                <w:rFonts w:ascii="Arial Narrow" w:hAnsi="Arial Narrow"/>
                <w:sz w:val="18"/>
                <w:szCs w:val="18"/>
              </w:rPr>
            </w:pPr>
            <w:r w:rsidRPr="00BC0921">
              <w:rPr>
                <w:rFonts w:ascii="Arial Narrow" w:hAnsi="Arial Narrow"/>
                <w:sz w:val="18"/>
                <w:szCs w:val="18"/>
              </w:rPr>
              <w:t>3</w:t>
            </w:r>
          </w:p>
        </w:tc>
        <w:tc>
          <w:tcPr>
            <w:tcW w:w="1038" w:type="dxa"/>
            <w:gridSpan w:val="2"/>
            <w:vMerge/>
            <w:tcBorders>
              <w:left w:val="nil"/>
              <w:right w:val="single" w:sz="6" w:space="0" w:color="auto"/>
            </w:tcBorders>
            <w:shd w:val="clear" w:color="auto" w:fill="auto"/>
            <w:vAlign w:val="center"/>
          </w:tcPr>
          <w:p w:rsidR="000D053A" w:rsidRPr="00BC0921" w:rsidRDefault="000D053A" w:rsidP="00E0304D">
            <w:pPr>
              <w:jc w:val="center"/>
              <w:rPr>
                <w:rFonts w:ascii="Arial Narrow" w:hAnsi="Arial Narrow"/>
                <w:bCs/>
                <w:sz w:val="22"/>
                <w:szCs w:val="22"/>
              </w:rPr>
            </w:pPr>
          </w:p>
        </w:tc>
      </w:tr>
      <w:tr w:rsidR="000D053A" w:rsidRPr="00BC0921" w:rsidTr="006F7127">
        <w:trPr>
          <w:gridBefore w:val="1"/>
          <w:wBefore w:w="87" w:type="dxa"/>
          <w:trHeight w:hRule="exact" w:val="340"/>
          <w:jc w:val="center"/>
        </w:trPr>
        <w:tc>
          <w:tcPr>
            <w:tcW w:w="4962" w:type="dxa"/>
            <w:gridSpan w:val="2"/>
            <w:vMerge/>
            <w:tcBorders>
              <w:left w:val="single" w:sz="6" w:space="0" w:color="auto"/>
              <w:right w:val="single" w:sz="4" w:space="0" w:color="auto"/>
            </w:tcBorders>
            <w:vAlign w:val="center"/>
          </w:tcPr>
          <w:p w:rsidR="000D053A" w:rsidRPr="00BC0921" w:rsidRDefault="000D053A" w:rsidP="00E0304D">
            <w:pPr>
              <w:spacing w:before="60"/>
              <w:rPr>
                <w:rFonts w:ascii="Arial Narrow" w:hAnsi="Arial Narrow"/>
                <w:sz w:val="18"/>
              </w:rPr>
            </w:pPr>
          </w:p>
        </w:tc>
        <w:tc>
          <w:tcPr>
            <w:tcW w:w="2304" w:type="dxa"/>
            <w:gridSpan w:val="2"/>
            <w:tcBorders>
              <w:left w:val="nil"/>
            </w:tcBorders>
            <w:vAlign w:val="center"/>
          </w:tcPr>
          <w:p w:rsidR="000D053A" w:rsidRPr="006F7127" w:rsidRDefault="000D053A" w:rsidP="000D053A">
            <w:pPr>
              <w:spacing w:before="60"/>
              <w:jc w:val="right"/>
              <w:rPr>
                <w:rFonts w:ascii="Arial Narrow" w:hAnsi="Arial Narrow"/>
                <w:sz w:val="18"/>
                <w:szCs w:val="18"/>
                <w:highlight w:val="cyan"/>
              </w:rPr>
            </w:pPr>
            <w:r>
              <w:rPr>
                <w:rFonts w:ascii="Arial Narrow" w:hAnsi="Arial Narrow"/>
                <w:sz w:val="18"/>
                <w:highlight w:val="cyan"/>
              </w:rPr>
              <w:t>col -uterus</w:t>
            </w:r>
          </w:p>
        </w:tc>
        <w:tc>
          <w:tcPr>
            <w:tcW w:w="2249" w:type="dxa"/>
            <w:gridSpan w:val="3"/>
            <w:tcBorders>
              <w:right w:val="single" w:sz="4" w:space="0" w:color="auto"/>
            </w:tcBorders>
            <w:shd w:val="clear" w:color="auto" w:fill="auto"/>
            <w:vAlign w:val="center"/>
          </w:tcPr>
          <w:p w:rsidR="000D053A" w:rsidRPr="00BC0921" w:rsidRDefault="000D053A" w:rsidP="00E0304D">
            <w:pPr>
              <w:tabs>
                <w:tab w:val="right" w:pos="317"/>
              </w:tabs>
              <w:spacing w:before="60"/>
              <w:rPr>
                <w:rFonts w:ascii="Arial Narrow" w:hAnsi="Arial Narrow"/>
                <w:sz w:val="18"/>
                <w:szCs w:val="18"/>
              </w:rPr>
            </w:pPr>
            <w:r w:rsidRPr="00BC0921">
              <w:rPr>
                <w:rFonts w:ascii="Arial Narrow" w:hAnsi="Arial Narrow"/>
                <w:sz w:val="18"/>
                <w:szCs w:val="18"/>
              </w:rPr>
              <w:t>4</w:t>
            </w:r>
          </w:p>
        </w:tc>
        <w:tc>
          <w:tcPr>
            <w:tcW w:w="1038" w:type="dxa"/>
            <w:gridSpan w:val="2"/>
            <w:vMerge/>
            <w:tcBorders>
              <w:left w:val="nil"/>
              <w:right w:val="single" w:sz="6" w:space="0" w:color="auto"/>
            </w:tcBorders>
            <w:shd w:val="clear" w:color="auto" w:fill="auto"/>
            <w:vAlign w:val="center"/>
          </w:tcPr>
          <w:p w:rsidR="000D053A" w:rsidRPr="00BC0921" w:rsidRDefault="000D053A" w:rsidP="00E0304D">
            <w:pPr>
              <w:jc w:val="center"/>
              <w:rPr>
                <w:rFonts w:ascii="Arial Narrow" w:hAnsi="Arial Narrow"/>
                <w:bCs/>
                <w:sz w:val="22"/>
                <w:szCs w:val="22"/>
              </w:rPr>
            </w:pPr>
          </w:p>
        </w:tc>
      </w:tr>
      <w:tr w:rsidR="000D053A" w:rsidRPr="00BC0921" w:rsidTr="006F7127">
        <w:trPr>
          <w:gridBefore w:val="1"/>
          <w:wBefore w:w="87" w:type="dxa"/>
          <w:trHeight w:hRule="exact" w:val="340"/>
          <w:jc w:val="center"/>
        </w:trPr>
        <w:tc>
          <w:tcPr>
            <w:tcW w:w="4962" w:type="dxa"/>
            <w:gridSpan w:val="2"/>
            <w:vMerge/>
            <w:tcBorders>
              <w:left w:val="single" w:sz="6" w:space="0" w:color="auto"/>
              <w:right w:val="single" w:sz="4" w:space="0" w:color="auto"/>
            </w:tcBorders>
            <w:vAlign w:val="center"/>
          </w:tcPr>
          <w:p w:rsidR="000D053A" w:rsidRPr="00BC0921" w:rsidRDefault="000D053A" w:rsidP="00E0304D">
            <w:pPr>
              <w:spacing w:before="60"/>
              <w:rPr>
                <w:rFonts w:ascii="Arial Narrow" w:hAnsi="Arial Narrow"/>
                <w:sz w:val="18"/>
              </w:rPr>
            </w:pPr>
          </w:p>
        </w:tc>
        <w:tc>
          <w:tcPr>
            <w:tcW w:w="2304" w:type="dxa"/>
            <w:gridSpan w:val="2"/>
            <w:tcBorders>
              <w:left w:val="nil"/>
            </w:tcBorders>
            <w:vAlign w:val="center"/>
          </w:tcPr>
          <w:p w:rsidR="000D053A" w:rsidRPr="006F7127" w:rsidRDefault="000D053A" w:rsidP="00E0304D">
            <w:pPr>
              <w:spacing w:before="60"/>
              <w:jc w:val="right"/>
              <w:rPr>
                <w:rFonts w:ascii="Arial Narrow" w:hAnsi="Arial Narrow"/>
                <w:sz w:val="18"/>
                <w:szCs w:val="18"/>
                <w:highlight w:val="cyan"/>
              </w:rPr>
            </w:pPr>
            <w:r>
              <w:rPr>
                <w:rFonts w:ascii="Arial Narrow" w:hAnsi="Arial Narrow"/>
                <w:sz w:val="18"/>
                <w:szCs w:val="18"/>
                <w:highlight w:val="cyan"/>
              </w:rPr>
              <w:t>thyroide</w:t>
            </w:r>
          </w:p>
        </w:tc>
        <w:tc>
          <w:tcPr>
            <w:tcW w:w="2249" w:type="dxa"/>
            <w:gridSpan w:val="3"/>
            <w:tcBorders>
              <w:right w:val="single" w:sz="4" w:space="0" w:color="auto"/>
            </w:tcBorders>
            <w:shd w:val="clear" w:color="auto" w:fill="auto"/>
            <w:vAlign w:val="center"/>
          </w:tcPr>
          <w:p w:rsidR="000D053A" w:rsidRPr="00BC0921" w:rsidRDefault="000D053A" w:rsidP="00E0304D">
            <w:pPr>
              <w:tabs>
                <w:tab w:val="right" w:pos="317"/>
              </w:tabs>
              <w:spacing w:before="60"/>
              <w:rPr>
                <w:rFonts w:ascii="Arial Narrow" w:hAnsi="Arial Narrow"/>
                <w:sz w:val="18"/>
                <w:szCs w:val="18"/>
              </w:rPr>
            </w:pPr>
            <w:r w:rsidRPr="00BC0921">
              <w:rPr>
                <w:rFonts w:ascii="Arial Narrow" w:hAnsi="Arial Narrow"/>
                <w:sz w:val="18"/>
                <w:szCs w:val="18"/>
              </w:rPr>
              <w:t>5</w:t>
            </w:r>
          </w:p>
        </w:tc>
        <w:tc>
          <w:tcPr>
            <w:tcW w:w="1038" w:type="dxa"/>
            <w:gridSpan w:val="2"/>
            <w:vMerge/>
            <w:tcBorders>
              <w:left w:val="nil"/>
              <w:right w:val="single" w:sz="6" w:space="0" w:color="auto"/>
            </w:tcBorders>
            <w:shd w:val="clear" w:color="auto" w:fill="auto"/>
            <w:vAlign w:val="center"/>
          </w:tcPr>
          <w:p w:rsidR="000D053A" w:rsidRPr="00BC0921" w:rsidRDefault="000D053A" w:rsidP="00E0304D">
            <w:pPr>
              <w:jc w:val="center"/>
              <w:rPr>
                <w:rFonts w:ascii="Arial Narrow" w:hAnsi="Arial Narrow"/>
                <w:bCs/>
                <w:sz w:val="22"/>
                <w:szCs w:val="22"/>
              </w:rPr>
            </w:pPr>
          </w:p>
        </w:tc>
      </w:tr>
      <w:tr w:rsidR="000D053A" w:rsidRPr="00BC0921" w:rsidTr="006F7127">
        <w:trPr>
          <w:gridBefore w:val="1"/>
          <w:wBefore w:w="87" w:type="dxa"/>
          <w:trHeight w:hRule="exact" w:val="340"/>
          <w:jc w:val="center"/>
        </w:trPr>
        <w:tc>
          <w:tcPr>
            <w:tcW w:w="4962" w:type="dxa"/>
            <w:gridSpan w:val="2"/>
            <w:vMerge/>
            <w:tcBorders>
              <w:left w:val="single" w:sz="6" w:space="0" w:color="auto"/>
              <w:right w:val="single" w:sz="4" w:space="0" w:color="auto"/>
            </w:tcBorders>
            <w:vAlign w:val="center"/>
          </w:tcPr>
          <w:p w:rsidR="000D053A" w:rsidRPr="00BC0921" w:rsidRDefault="000D053A" w:rsidP="00E0304D">
            <w:pPr>
              <w:spacing w:before="60"/>
              <w:rPr>
                <w:rFonts w:ascii="Arial Narrow" w:hAnsi="Arial Narrow"/>
                <w:sz w:val="18"/>
              </w:rPr>
            </w:pPr>
          </w:p>
        </w:tc>
        <w:tc>
          <w:tcPr>
            <w:tcW w:w="2304" w:type="dxa"/>
            <w:gridSpan w:val="2"/>
            <w:tcBorders>
              <w:left w:val="nil"/>
            </w:tcBorders>
            <w:vAlign w:val="center"/>
          </w:tcPr>
          <w:p w:rsidR="000D053A" w:rsidRPr="00D60006" w:rsidRDefault="000D053A" w:rsidP="00E0304D">
            <w:pPr>
              <w:spacing w:before="60"/>
              <w:jc w:val="right"/>
              <w:rPr>
                <w:rFonts w:ascii="Arial Narrow" w:hAnsi="Arial Narrow"/>
                <w:sz w:val="18"/>
                <w:szCs w:val="18"/>
                <w:lang w:val="fr-CH"/>
              </w:rPr>
            </w:pPr>
            <w:r>
              <w:rPr>
                <w:rFonts w:ascii="Arial Narrow" w:hAnsi="Arial Narrow"/>
                <w:sz w:val="18"/>
                <w:lang w:val="fr-FR"/>
              </w:rPr>
              <w:t>Autre</w:t>
            </w:r>
          </w:p>
        </w:tc>
        <w:tc>
          <w:tcPr>
            <w:tcW w:w="2249" w:type="dxa"/>
            <w:gridSpan w:val="3"/>
            <w:tcBorders>
              <w:right w:val="single" w:sz="4" w:space="0" w:color="auto"/>
            </w:tcBorders>
            <w:shd w:val="clear" w:color="auto" w:fill="auto"/>
            <w:vAlign w:val="center"/>
          </w:tcPr>
          <w:p w:rsidR="000D053A" w:rsidRPr="00BC0921" w:rsidRDefault="000D053A" w:rsidP="00E0304D">
            <w:pPr>
              <w:tabs>
                <w:tab w:val="right" w:pos="317"/>
              </w:tabs>
              <w:spacing w:before="60"/>
              <w:rPr>
                <w:rFonts w:ascii="Arial Narrow" w:hAnsi="Arial Narrow"/>
                <w:sz w:val="18"/>
                <w:szCs w:val="18"/>
              </w:rPr>
            </w:pPr>
            <w:r w:rsidRPr="00BC0921">
              <w:rPr>
                <w:rFonts w:ascii="Arial Narrow" w:hAnsi="Arial Narrow"/>
                <w:sz w:val="18"/>
                <w:szCs w:val="18"/>
              </w:rPr>
              <w:t>6</w:t>
            </w:r>
          </w:p>
        </w:tc>
        <w:tc>
          <w:tcPr>
            <w:tcW w:w="1038" w:type="dxa"/>
            <w:gridSpan w:val="2"/>
            <w:vMerge/>
            <w:tcBorders>
              <w:left w:val="nil"/>
              <w:right w:val="single" w:sz="6" w:space="0" w:color="auto"/>
            </w:tcBorders>
            <w:shd w:val="clear" w:color="auto" w:fill="auto"/>
            <w:vAlign w:val="center"/>
          </w:tcPr>
          <w:p w:rsidR="000D053A" w:rsidRPr="00BC0921" w:rsidRDefault="000D053A" w:rsidP="00E0304D">
            <w:pPr>
              <w:jc w:val="center"/>
              <w:rPr>
                <w:rFonts w:ascii="Arial Narrow" w:hAnsi="Arial Narrow"/>
                <w:bCs/>
                <w:sz w:val="22"/>
                <w:szCs w:val="22"/>
              </w:rPr>
            </w:pPr>
          </w:p>
        </w:tc>
      </w:tr>
      <w:tr w:rsidR="000D053A" w:rsidRPr="00BC0921" w:rsidTr="006F7127">
        <w:trPr>
          <w:gridBefore w:val="1"/>
          <w:wBefore w:w="87" w:type="dxa"/>
          <w:trHeight w:hRule="exact" w:val="340"/>
          <w:jc w:val="center"/>
        </w:trPr>
        <w:tc>
          <w:tcPr>
            <w:tcW w:w="4962" w:type="dxa"/>
            <w:gridSpan w:val="2"/>
            <w:vMerge/>
            <w:tcBorders>
              <w:left w:val="single" w:sz="6" w:space="0" w:color="auto"/>
              <w:right w:val="single" w:sz="4" w:space="0" w:color="auto"/>
            </w:tcBorders>
            <w:vAlign w:val="center"/>
          </w:tcPr>
          <w:p w:rsidR="000D053A" w:rsidRPr="00BC0921" w:rsidRDefault="000D053A" w:rsidP="00E0304D">
            <w:pPr>
              <w:spacing w:before="60"/>
              <w:rPr>
                <w:rFonts w:ascii="Arial Narrow" w:hAnsi="Arial Narrow"/>
                <w:sz w:val="18"/>
              </w:rPr>
            </w:pPr>
          </w:p>
        </w:tc>
        <w:tc>
          <w:tcPr>
            <w:tcW w:w="2304" w:type="dxa"/>
            <w:gridSpan w:val="2"/>
            <w:tcBorders>
              <w:left w:val="nil"/>
            </w:tcBorders>
            <w:vAlign w:val="center"/>
          </w:tcPr>
          <w:p w:rsidR="000D053A" w:rsidRDefault="000D053A" w:rsidP="00E0304D">
            <w:pPr>
              <w:spacing w:before="60"/>
              <w:jc w:val="right"/>
              <w:rPr>
                <w:rFonts w:ascii="Arial Narrow" w:hAnsi="Arial Narrow"/>
                <w:sz w:val="18"/>
                <w:lang w:val="fr-FR"/>
              </w:rPr>
            </w:pPr>
            <w:r>
              <w:rPr>
                <w:rFonts w:ascii="Arial Narrow" w:hAnsi="Arial Narrow"/>
                <w:sz w:val="18"/>
                <w:lang w:val="fr-FR"/>
              </w:rPr>
              <w:t xml:space="preserve">précisez </w:t>
            </w:r>
          </w:p>
        </w:tc>
        <w:tc>
          <w:tcPr>
            <w:tcW w:w="2249" w:type="dxa"/>
            <w:gridSpan w:val="3"/>
            <w:tcBorders>
              <w:right w:val="single" w:sz="4" w:space="0" w:color="auto"/>
            </w:tcBorders>
            <w:shd w:val="clear" w:color="auto" w:fill="auto"/>
            <w:vAlign w:val="center"/>
          </w:tcPr>
          <w:p w:rsidR="000D053A" w:rsidRPr="00BC0921" w:rsidRDefault="000D053A" w:rsidP="00E0304D">
            <w:pPr>
              <w:tabs>
                <w:tab w:val="right" w:pos="317"/>
              </w:tabs>
              <w:spacing w:before="60"/>
              <w:rPr>
                <w:rFonts w:ascii="Arial Narrow" w:hAnsi="Arial Narrow"/>
                <w:sz w:val="18"/>
                <w:szCs w:val="18"/>
              </w:rPr>
            </w:pPr>
            <w:r>
              <w:rPr>
                <w:rFonts w:ascii="Arial Narrow" w:hAnsi="Arial Narrow"/>
                <w:sz w:val="18"/>
                <w:szCs w:val="18"/>
              </w:rPr>
              <w:t>………………………</w:t>
            </w:r>
          </w:p>
        </w:tc>
        <w:tc>
          <w:tcPr>
            <w:tcW w:w="1038" w:type="dxa"/>
            <w:gridSpan w:val="2"/>
            <w:tcBorders>
              <w:left w:val="nil"/>
              <w:right w:val="single" w:sz="6" w:space="0" w:color="auto"/>
            </w:tcBorders>
            <w:shd w:val="clear" w:color="auto" w:fill="auto"/>
            <w:vAlign w:val="center"/>
          </w:tcPr>
          <w:p w:rsidR="000D053A" w:rsidRPr="00BC0921" w:rsidRDefault="000D053A" w:rsidP="00E0304D">
            <w:pPr>
              <w:jc w:val="center"/>
              <w:rPr>
                <w:rFonts w:ascii="Arial Narrow" w:hAnsi="Arial Narrow"/>
                <w:bCs/>
                <w:sz w:val="22"/>
                <w:szCs w:val="22"/>
              </w:rPr>
            </w:pPr>
            <w:r>
              <w:rPr>
                <w:rFonts w:ascii="Arial Narrow" w:hAnsi="Arial Narrow"/>
                <w:bCs/>
                <w:sz w:val="22"/>
                <w:szCs w:val="22"/>
              </w:rPr>
              <w:t>X8</w:t>
            </w:r>
            <w:r w:rsidR="00A06178">
              <w:rPr>
                <w:rFonts w:ascii="Arial Narrow" w:hAnsi="Arial Narrow"/>
                <w:bCs/>
                <w:sz w:val="22"/>
                <w:szCs w:val="22"/>
              </w:rPr>
              <w:t>other</w:t>
            </w:r>
            <w:bookmarkStart w:id="7" w:name="_GoBack"/>
            <w:bookmarkEnd w:id="7"/>
          </w:p>
        </w:tc>
      </w:tr>
      <w:tr w:rsidR="0098746F" w:rsidRPr="005253FD" w:rsidTr="003F51D2">
        <w:tblPrEx>
          <w:jc w:val="left"/>
        </w:tblPrEx>
        <w:trPr>
          <w:gridAfter w:val="1"/>
          <w:wAfter w:w="113" w:type="dxa"/>
          <w:cantSplit/>
          <w:trHeight w:val="398"/>
        </w:trPr>
        <w:tc>
          <w:tcPr>
            <w:tcW w:w="4962" w:type="dxa"/>
            <w:gridSpan w:val="2"/>
            <w:vMerge w:val="restart"/>
            <w:tcBorders>
              <w:top w:val="single" w:sz="4" w:space="0" w:color="auto"/>
              <w:left w:val="single" w:sz="4" w:space="0" w:color="auto"/>
              <w:right w:val="single" w:sz="4" w:space="0" w:color="auto"/>
            </w:tcBorders>
            <w:shd w:val="clear" w:color="auto" w:fill="auto"/>
            <w:vAlign w:val="center"/>
          </w:tcPr>
          <w:p w:rsidR="0098746F" w:rsidRDefault="0098746F" w:rsidP="0098746F">
            <w:pPr>
              <w:spacing w:before="60"/>
              <w:rPr>
                <w:rFonts w:ascii="Arial Narrow" w:hAnsi="Arial Narrow"/>
                <w:color w:val="000000"/>
                <w:sz w:val="18"/>
                <w:szCs w:val="18"/>
                <w:lang w:val="fr-FR"/>
              </w:rPr>
            </w:pPr>
            <w:r w:rsidRPr="0098746F">
              <w:rPr>
                <w:rFonts w:ascii="Arial Narrow" w:hAnsi="Arial Narrow"/>
                <w:sz w:val="18"/>
                <w:highlight w:val="cyan"/>
                <w:lang w:val="fr-FR"/>
              </w:rPr>
              <w:t>Quel âge aviez-vous à la date de diagnostic?</w:t>
            </w:r>
          </w:p>
        </w:tc>
        <w:tc>
          <w:tcPr>
            <w:tcW w:w="2150" w:type="dxa"/>
            <w:gridSpan w:val="2"/>
            <w:tcBorders>
              <w:top w:val="single" w:sz="4" w:space="0" w:color="auto"/>
              <w:left w:val="nil"/>
            </w:tcBorders>
            <w:shd w:val="clear" w:color="auto" w:fill="auto"/>
            <w:vAlign w:val="center"/>
          </w:tcPr>
          <w:p w:rsidR="0098746F" w:rsidRPr="00866E38" w:rsidRDefault="0098746F" w:rsidP="001B21B3">
            <w:pPr>
              <w:spacing w:before="60"/>
              <w:jc w:val="right"/>
              <w:rPr>
                <w:rFonts w:ascii="Arial Narrow" w:hAnsi="Arial Narrow"/>
                <w:sz w:val="18"/>
              </w:rPr>
            </w:pPr>
            <w:r>
              <w:rPr>
                <w:rFonts w:ascii="Arial Narrow" w:hAnsi="Arial Narrow"/>
                <w:sz w:val="18"/>
              </w:rPr>
              <w:t>Âge (en années)</w:t>
            </w:r>
          </w:p>
        </w:tc>
        <w:tc>
          <w:tcPr>
            <w:tcW w:w="2386" w:type="dxa"/>
            <w:gridSpan w:val="3"/>
            <w:vMerge w:val="restart"/>
            <w:tcBorders>
              <w:top w:val="single" w:sz="4" w:space="0" w:color="auto"/>
              <w:right w:val="single" w:sz="4" w:space="0" w:color="auto"/>
            </w:tcBorders>
            <w:shd w:val="clear" w:color="auto" w:fill="auto"/>
            <w:vAlign w:val="center"/>
          </w:tcPr>
          <w:p w:rsidR="0098746F" w:rsidRPr="005253FD" w:rsidRDefault="0098746F" w:rsidP="00E0304D">
            <w:pPr>
              <w:rPr>
                <w:rFonts w:ascii="Arial Narrow" w:hAnsi="Arial Narrow"/>
                <w:color w:val="000000"/>
                <w:sz w:val="18"/>
                <w:lang w:val="fr-FR"/>
              </w:rPr>
            </w:pPr>
            <w:r w:rsidRPr="00BD118C">
              <w:rPr>
                <w:rFonts w:ascii="Arial Narrow" w:hAnsi="Arial Narrow"/>
                <w:b/>
                <w:bCs/>
                <w:sz w:val="20"/>
                <w:szCs w:val="20"/>
                <w:lang w:val="fr-CH"/>
              </w:rPr>
              <w:t>└─┴─┘</w:t>
            </w:r>
          </w:p>
        </w:tc>
        <w:tc>
          <w:tcPr>
            <w:tcW w:w="1029" w:type="dxa"/>
            <w:gridSpan w:val="2"/>
            <w:vMerge w:val="restart"/>
            <w:tcBorders>
              <w:top w:val="single" w:sz="4" w:space="0" w:color="auto"/>
              <w:left w:val="nil"/>
              <w:right w:val="single" w:sz="4" w:space="0" w:color="auto"/>
            </w:tcBorders>
            <w:shd w:val="clear" w:color="auto" w:fill="auto"/>
            <w:vAlign w:val="center"/>
          </w:tcPr>
          <w:p w:rsidR="0098746F" w:rsidRPr="006F7127" w:rsidRDefault="0098746F" w:rsidP="00E0304D">
            <w:pPr>
              <w:jc w:val="center"/>
              <w:rPr>
                <w:rFonts w:ascii="Arial Narrow" w:hAnsi="Arial Narrow"/>
                <w:bCs/>
                <w:color w:val="000000"/>
                <w:sz w:val="22"/>
                <w:szCs w:val="22"/>
                <w:lang w:val="fr-FR"/>
              </w:rPr>
            </w:pPr>
            <w:r>
              <w:rPr>
                <w:rFonts w:ascii="Arial Narrow" w:hAnsi="Arial Narrow"/>
                <w:bCs/>
                <w:color w:val="000000"/>
                <w:sz w:val="22"/>
                <w:szCs w:val="22"/>
                <w:lang w:val="fr-FR"/>
              </w:rPr>
              <w:t>X9</w:t>
            </w:r>
          </w:p>
        </w:tc>
      </w:tr>
      <w:tr w:rsidR="0098746F" w:rsidRPr="005253FD" w:rsidTr="0098746F">
        <w:tblPrEx>
          <w:jc w:val="left"/>
        </w:tblPrEx>
        <w:trPr>
          <w:gridAfter w:val="1"/>
          <w:wAfter w:w="113" w:type="dxa"/>
          <w:cantSplit/>
          <w:trHeight w:hRule="exact" w:val="397"/>
        </w:trPr>
        <w:tc>
          <w:tcPr>
            <w:tcW w:w="4962" w:type="dxa"/>
            <w:gridSpan w:val="2"/>
            <w:vMerge/>
            <w:tcBorders>
              <w:left w:val="single" w:sz="4" w:space="0" w:color="auto"/>
              <w:bottom w:val="single" w:sz="4" w:space="0" w:color="auto"/>
              <w:right w:val="single" w:sz="4" w:space="0" w:color="auto"/>
            </w:tcBorders>
            <w:shd w:val="clear" w:color="auto" w:fill="auto"/>
            <w:vAlign w:val="center"/>
          </w:tcPr>
          <w:p w:rsidR="0098746F" w:rsidRPr="0098746F" w:rsidRDefault="0098746F" w:rsidP="0098746F">
            <w:pPr>
              <w:spacing w:before="60"/>
              <w:rPr>
                <w:rFonts w:ascii="Arial Narrow" w:hAnsi="Arial Narrow"/>
                <w:sz w:val="18"/>
                <w:highlight w:val="cyan"/>
                <w:lang w:val="fr-FR"/>
              </w:rPr>
            </w:pPr>
          </w:p>
        </w:tc>
        <w:tc>
          <w:tcPr>
            <w:tcW w:w="2150" w:type="dxa"/>
            <w:gridSpan w:val="2"/>
            <w:tcBorders>
              <w:left w:val="nil"/>
            </w:tcBorders>
            <w:shd w:val="clear" w:color="auto" w:fill="auto"/>
            <w:vAlign w:val="center"/>
          </w:tcPr>
          <w:p w:rsidR="0098746F" w:rsidRDefault="0098746F" w:rsidP="001B21B3">
            <w:pPr>
              <w:spacing w:before="60"/>
              <w:jc w:val="right"/>
              <w:rPr>
                <w:rFonts w:ascii="Arial Narrow" w:hAnsi="Arial Narrow"/>
                <w:sz w:val="18"/>
              </w:rPr>
            </w:pPr>
            <w:r>
              <w:rPr>
                <w:rFonts w:ascii="Arial Narrow" w:hAnsi="Arial Narrow"/>
                <w:sz w:val="18"/>
              </w:rPr>
              <w:t>Ne sait pas 77</w:t>
            </w:r>
          </w:p>
        </w:tc>
        <w:tc>
          <w:tcPr>
            <w:tcW w:w="2386" w:type="dxa"/>
            <w:gridSpan w:val="3"/>
            <w:vMerge/>
            <w:tcBorders>
              <w:right w:val="single" w:sz="4" w:space="0" w:color="auto"/>
            </w:tcBorders>
            <w:shd w:val="clear" w:color="auto" w:fill="auto"/>
            <w:vAlign w:val="center"/>
          </w:tcPr>
          <w:p w:rsidR="0098746F" w:rsidRPr="005253FD" w:rsidRDefault="0098746F" w:rsidP="00E0304D">
            <w:pPr>
              <w:rPr>
                <w:rFonts w:ascii="Arial Narrow" w:hAnsi="Arial Narrow"/>
                <w:color w:val="000000"/>
                <w:sz w:val="18"/>
                <w:lang w:val="fr-FR"/>
              </w:rPr>
            </w:pPr>
          </w:p>
        </w:tc>
        <w:tc>
          <w:tcPr>
            <w:tcW w:w="1029" w:type="dxa"/>
            <w:gridSpan w:val="2"/>
            <w:vMerge/>
            <w:tcBorders>
              <w:left w:val="nil"/>
              <w:bottom w:val="single" w:sz="4" w:space="0" w:color="auto"/>
              <w:right w:val="single" w:sz="4" w:space="0" w:color="auto"/>
            </w:tcBorders>
            <w:shd w:val="clear" w:color="auto" w:fill="auto"/>
            <w:vAlign w:val="center"/>
          </w:tcPr>
          <w:p w:rsidR="0098746F" w:rsidRPr="006F7127" w:rsidRDefault="0098746F" w:rsidP="00E0304D">
            <w:pPr>
              <w:jc w:val="center"/>
              <w:rPr>
                <w:rFonts w:ascii="Arial Narrow" w:hAnsi="Arial Narrow"/>
                <w:bCs/>
                <w:color w:val="000000"/>
                <w:sz w:val="22"/>
                <w:szCs w:val="22"/>
                <w:lang w:val="fr-FR"/>
              </w:rPr>
            </w:pPr>
          </w:p>
        </w:tc>
      </w:tr>
      <w:tr w:rsidR="0098746F" w:rsidRPr="005253FD" w:rsidTr="0098746F">
        <w:tblPrEx>
          <w:jc w:val="left"/>
        </w:tblPrEx>
        <w:trPr>
          <w:gridAfter w:val="1"/>
          <w:wAfter w:w="113" w:type="dxa"/>
          <w:cantSplit/>
          <w:trHeight w:hRule="exact" w:val="284"/>
        </w:trPr>
        <w:tc>
          <w:tcPr>
            <w:tcW w:w="496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98746F" w:rsidRPr="005253FD" w:rsidRDefault="0098746F" w:rsidP="00E0304D">
            <w:pPr>
              <w:spacing w:before="60"/>
              <w:rPr>
                <w:rFonts w:ascii="Arial Narrow" w:hAnsi="Arial Narrow"/>
                <w:i/>
                <w:color w:val="000000"/>
                <w:sz w:val="18"/>
                <w:szCs w:val="18"/>
                <w:lang w:val="fr-FR"/>
              </w:rPr>
            </w:pPr>
            <w:r>
              <w:rPr>
                <w:rFonts w:ascii="Arial Narrow" w:hAnsi="Arial Narrow"/>
                <w:color w:val="000000"/>
                <w:sz w:val="18"/>
                <w:szCs w:val="18"/>
                <w:lang w:val="fr-FR"/>
              </w:rPr>
              <w:t>Est-ce que un membre de votre famille (</w:t>
            </w:r>
            <w:r w:rsidRPr="006F7127">
              <w:rPr>
                <w:rFonts w:ascii="Arial Narrow" w:hAnsi="Arial Narrow"/>
                <w:color w:val="000000"/>
                <w:sz w:val="18"/>
                <w:szCs w:val="18"/>
                <w:highlight w:val="cyan"/>
                <w:lang w:val="fr-FR"/>
              </w:rPr>
              <w:t>mère, père, frère ou sœur</w:t>
            </w:r>
            <w:r>
              <w:rPr>
                <w:rFonts w:ascii="Arial Narrow" w:hAnsi="Arial Narrow"/>
                <w:color w:val="000000"/>
                <w:sz w:val="18"/>
                <w:szCs w:val="18"/>
                <w:lang w:val="fr-FR"/>
              </w:rPr>
              <w:t xml:space="preserve">) </w:t>
            </w:r>
            <w:r w:rsidRPr="005253FD">
              <w:rPr>
                <w:rFonts w:ascii="Arial Narrow" w:hAnsi="Arial Narrow"/>
                <w:color w:val="000000"/>
                <w:sz w:val="18"/>
                <w:szCs w:val="18"/>
                <w:lang w:val="fr-FR"/>
              </w:rPr>
              <w:t> </w:t>
            </w:r>
            <w:r>
              <w:rPr>
                <w:rFonts w:ascii="Arial Narrow" w:hAnsi="Arial Narrow"/>
                <w:color w:val="000000"/>
                <w:sz w:val="18"/>
                <w:szCs w:val="18"/>
                <w:lang w:val="fr-FR"/>
              </w:rPr>
              <w:t>a déjà eu un cancer</w:t>
            </w:r>
            <w:r w:rsidRPr="005253FD">
              <w:rPr>
                <w:rFonts w:ascii="Arial Narrow" w:hAnsi="Arial Narrow"/>
                <w:color w:val="000000"/>
                <w:sz w:val="18"/>
                <w:szCs w:val="18"/>
                <w:lang w:val="fr-FR"/>
              </w:rPr>
              <w:t xml:space="preserve">? </w:t>
            </w:r>
          </w:p>
        </w:tc>
        <w:tc>
          <w:tcPr>
            <w:tcW w:w="2150" w:type="dxa"/>
            <w:gridSpan w:val="2"/>
            <w:tcBorders>
              <w:top w:val="single" w:sz="4" w:space="0" w:color="auto"/>
              <w:left w:val="nil"/>
            </w:tcBorders>
            <w:shd w:val="clear" w:color="auto" w:fill="auto"/>
            <w:vAlign w:val="center"/>
          </w:tcPr>
          <w:p w:rsidR="0098746F" w:rsidRPr="00866E38" w:rsidRDefault="0098746F" w:rsidP="001B21B3">
            <w:pPr>
              <w:spacing w:before="60"/>
              <w:jc w:val="right"/>
              <w:rPr>
                <w:rFonts w:ascii="Arial Narrow" w:hAnsi="Arial Narrow"/>
                <w:sz w:val="18"/>
              </w:rPr>
            </w:pPr>
            <w:r>
              <w:rPr>
                <w:rFonts w:ascii="Arial Narrow" w:hAnsi="Arial Narrow"/>
                <w:sz w:val="18"/>
              </w:rPr>
              <w:t>Oui</w:t>
            </w:r>
          </w:p>
        </w:tc>
        <w:tc>
          <w:tcPr>
            <w:tcW w:w="2386" w:type="dxa"/>
            <w:gridSpan w:val="3"/>
            <w:tcBorders>
              <w:top w:val="single" w:sz="4" w:space="0" w:color="auto"/>
              <w:right w:val="single" w:sz="4" w:space="0" w:color="auto"/>
            </w:tcBorders>
            <w:shd w:val="clear" w:color="auto" w:fill="auto"/>
            <w:vAlign w:val="center"/>
          </w:tcPr>
          <w:p w:rsidR="0098746F" w:rsidRPr="005253FD" w:rsidRDefault="0098746F" w:rsidP="00E0304D">
            <w:pPr>
              <w:rPr>
                <w:rFonts w:ascii="Arial Narrow" w:hAnsi="Arial Narrow"/>
                <w:color w:val="000000"/>
                <w:sz w:val="18"/>
                <w:lang w:val="fr-FR"/>
              </w:rPr>
            </w:pPr>
            <w:r w:rsidRPr="005253FD">
              <w:rPr>
                <w:rFonts w:ascii="Arial Narrow" w:hAnsi="Arial Narrow"/>
                <w:color w:val="000000"/>
                <w:sz w:val="18"/>
                <w:lang w:val="fr-FR"/>
              </w:rPr>
              <w:t>1</w:t>
            </w:r>
          </w:p>
        </w:tc>
        <w:tc>
          <w:tcPr>
            <w:tcW w:w="1029" w:type="dxa"/>
            <w:gridSpan w:val="2"/>
            <w:vMerge w:val="restart"/>
            <w:tcBorders>
              <w:top w:val="single" w:sz="4" w:space="0" w:color="auto"/>
              <w:left w:val="nil"/>
              <w:bottom w:val="single" w:sz="4" w:space="0" w:color="auto"/>
              <w:right w:val="single" w:sz="4" w:space="0" w:color="auto"/>
            </w:tcBorders>
            <w:shd w:val="clear" w:color="auto" w:fill="auto"/>
            <w:vAlign w:val="center"/>
          </w:tcPr>
          <w:p w:rsidR="0098746F" w:rsidRPr="001D71F9" w:rsidRDefault="0098746F" w:rsidP="00E0304D">
            <w:pPr>
              <w:jc w:val="center"/>
              <w:rPr>
                <w:rFonts w:ascii="Arial Narrow" w:hAnsi="Arial Narrow"/>
                <w:bCs/>
                <w:color w:val="000000"/>
                <w:sz w:val="20"/>
                <w:szCs w:val="20"/>
                <w:highlight w:val="yellow"/>
                <w:lang w:val="fr-FR"/>
              </w:rPr>
            </w:pPr>
            <w:r w:rsidRPr="006F7127">
              <w:rPr>
                <w:rFonts w:ascii="Arial Narrow" w:hAnsi="Arial Narrow"/>
                <w:bCs/>
                <w:color w:val="000000"/>
                <w:sz w:val="22"/>
                <w:szCs w:val="22"/>
                <w:lang w:val="fr-FR"/>
              </w:rPr>
              <w:t>X</w:t>
            </w:r>
            <w:r>
              <w:rPr>
                <w:rFonts w:ascii="Arial Narrow" w:hAnsi="Arial Narrow"/>
                <w:bCs/>
                <w:color w:val="000000"/>
                <w:sz w:val="22"/>
                <w:szCs w:val="22"/>
                <w:lang w:val="fr-FR"/>
              </w:rPr>
              <w:t>10</w:t>
            </w:r>
          </w:p>
        </w:tc>
      </w:tr>
      <w:tr w:rsidR="0098746F" w:rsidRPr="00181ACC" w:rsidTr="0098746F">
        <w:tblPrEx>
          <w:jc w:val="left"/>
        </w:tblPrEx>
        <w:trPr>
          <w:gridAfter w:val="1"/>
          <w:wAfter w:w="113" w:type="dxa"/>
          <w:cantSplit/>
          <w:trHeight w:hRule="exact" w:val="284"/>
        </w:trPr>
        <w:tc>
          <w:tcPr>
            <w:tcW w:w="4962" w:type="dxa"/>
            <w:gridSpan w:val="2"/>
            <w:vMerge/>
            <w:tcBorders>
              <w:top w:val="single" w:sz="4" w:space="0" w:color="auto"/>
              <w:left w:val="single" w:sz="4" w:space="0" w:color="auto"/>
              <w:bottom w:val="single" w:sz="4" w:space="0" w:color="auto"/>
              <w:right w:val="single" w:sz="4" w:space="0" w:color="auto"/>
            </w:tcBorders>
            <w:shd w:val="clear" w:color="auto" w:fill="auto"/>
          </w:tcPr>
          <w:p w:rsidR="0098746F" w:rsidRPr="005253FD" w:rsidRDefault="0098746F" w:rsidP="00E0304D">
            <w:pPr>
              <w:rPr>
                <w:rFonts w:ascii="Arial Narrow" w:hAnsi="Arial Narrow"/>
                <w:color w:val="000000"/>
                <w:sz w:val="18"/>
                <w:lang w:val="fr-FR"/>
              </w:rPr>
            </w:pPr>
          </w:p>
        </w:tc>
        <w:tc>
          <w:tcPr>
            <w:tcW w:w="2150" w:type="dxa"/>
            <w:gridSpan w:val="2"/>
            <w:tcBorders>
              <w:left w:val="nil"/>
            </w:tcBorders>
            <w:shd w:val="clear" w:color="auto" w:fill="auto"/>
            <w:vAlign w:val="center"/>
          </w:tcPr>
          <w:p w:rsidR="0098746F" w:rsidRPr="005253FD" w:rsidRDefault="0098746F" w:rsidP="00E0304D">
            <w:pPr>
              <w:jc w:val="right"/>
              <w:rPr>
                <w:rFonts w:ascii="Arial Narrow" w:hAnsi="Arial Narrow"/>
                <w:color w:val="000000"/>
                <w:sz w:val="18"/>
                <w:lang w:val="fr-FR"/>
              </w:rPr>
            </w:pPr>
            <w:r w:rsidRPr="005253FD">
              <w:rPr>
                <w:rFonts w:ascii="Arial Narrow" w:hAnsi="Arial Narrow"/>
                <w:color w:val="000000"/>
                <w:sz w:val="18"/>
                <w:lang w:val="fr-FR"/>
              </w:rPr>
              <w:t>Non</w:t>
            </w:r>
          </w:p>
        </w:tc>
        <w:tc>
          <w:tcPr>
            <w:tcW w:w="2386" w:type="dxa"/>
            <w:gridSpan w:val="3"/>
            <w:tcBorders>
              <w:right w:val="single" w:sz="4" w:space="0" w:color="auto"/>
            </w:tcBorders>
            <w:shd w:val="clear" w:color="auto" w:fill="auto"/>
            <w:vAlign w:val="center"/>
          </w:tcPr>
          <w:p w:rsidR="0098746F" w:rsidRPr="005253FD" w:rsidRDefault="0098746F" w:rsidP="00E0304D">
            <w:pPr>
              <w:rPr>
                <w:rFonts w:ascii="Arial Narrow" w:hAnsi="Arial Narrow"/>
                <w:color w:val="000000"/>
                <w:sz w:val="18"/>
                <w:lang w:val="fr-FR"/>
              </w:rPr>
            </w:pPr>
            <w:r w:rsidRPr="005253FD">
              <w:rPr>
                <w:rFonts w:ascii="Arial Narrow" w:hAnsi="Arial Narrow"/>
                <w:color w:val="000000"/>
                <w:sz w:val="18"/>
                <w:lang w:val="fr-FR"/>
              </w:rPr>
              <w:t>2</w:t>
            </w:r>
            <w:r>
              <w:rPr>
                <w:rFonts w:ascii="Arial Narrow" w:hAnsi="Arial Narrow"/>
                <w:color w:val="000000"/>
                <w:sz w:val="18"/>
                <w:lang w:val="fr-FR"/>
              </w:rPr>
              <w:t xml:space="preserve">         </w:t>
            </w:r>
            <w:r w:rsidRPr="006F7127">
              <w:rPr>
                <w:rFonts w:ascii="Arial Narrow" w:hAnsi="Arial Narrow"/>
                <w:i/>
                <w:color w:val="000000"/>
                <w:sz w:val="18"/>
                <w:szCs w:val="18"/>
                <w:highlight w:val="cyan"/>
                <w:lang w:val="fr-FR"/>
              </w:rPr>
              <w:t xml:space="preserve">Si Non, aller </w:t>
            </w:r>
            <w:r w:rsidRPr="0098746F">
              <w:rPr>
                <w:rFonts w:ascii="Arial Narrow" w:hAnsi="Arial Narrow"/>
                <w:i/>
                <w:color w:val="000000"/>
                <w:sz w:val="18"/>
                <w:szCs w:val="18"/>
                <w:highlight w:val="cyan"/>
                <w:lang w:val="fr-FR"/>
              </w:rPr>
              <w:t>à X12</w:t>
            </w:r>
          </w:p>
        </w:tc>
        <w:tc>
          <w:tcPr>
            <w:tcW w:w="1029" w:type="dxa"/>
            <w:gridSpan w:val="2"/>
            <w:vMerge/>
            <w:tcBorders>
              <w:top w:val="single" w:sz="4" w:space="0" w:color="auto"/>
              <w:left w:val="nil"/>
              <w:bottom w:val="single" w:sz="4" w:space="0" w:color="auto"/>
              <w:right w:val="single" w:sz="4" w:space="0" w:color="auto"/>
            </w:tcBorders>
            <w:shd w:val="clear" w:color="auto" w:fill="auto"/>
            <w:vAlign w:val="center"/>
          </w:tcPr>
          <w:p w:rsidR="0098746F" w:rsidRPr="001D71F9" w:rsidRDefault="0098746F" w:rsidP="00E0304D">
            <w:pPr>
              <w:jc w:val="right"/>
              <w:rPr>
                <w:rFonts w:ascii="Arial Narrow" w:hAnsi="Arial Narrow"/>
                <w:color w:val="000000"/>
                <w:sz w:val="18"/>
                <w:highlight w:val="yellow"/>
                <w:lang w:val="fr-FR"/>
              </w:rPr>
            </w:pPr>
          </w:p>
        </w:tc>
      </w:tr>
      <w:tr w:rsidR="0098746F" w:rsidRPr="005253FD" w:rsidTr="0098746F">
        <w:tblPrEx>
          <w:jc w:val="left"/>
        </w:tblPrEx>
        <w:trPr>
          <w:gridAfter w:val="1"/>
          <w:wAfter w:w="113" w:type="dxa"/>
          <w:cantSplit/>
          <w:trHeight w:hRule="exact" w:val="284"/>
        </w:trPr>
        <w:tc>
          <w:tcPr>
            <w:tcW w:w="4962" w:type="dxa"/>
            <w:gridSpan w:val="2"/>
            <w:vMerge/>
            <w:tcBorders>
              <w:top w:val="single" w:sz="4" w:space="0" w:color="auto"/>
              <w:left w:val="single" w:sz="4" w:space="0" w:color="auto"/>
              <w:bottom w:val="single" w:sz="4" w:space="0" w:color="auto"/>
              <w:right w:val="single" w:sz="4" w:space="0" w:color="auto"/>
            </w:tcBorders>
            <w:shd w:val="clear" w:color="auto" w:fill="auto"/>
          </w:tcPr>
          <w:p w:rsidR="0098746F" w:rsidRPr="005253FD" w:rsidRDefault="0098746F" w:rsidP="00E0304D">
            <w:pPr>
              <w:rPr>
                <w:rFonts w:ascii="Arial Narrow" w:hAnsi="Arial Narrow"/>
                <w:color w:val="000000"/>
                <w:sz w:val="18"/>
                <w:lang w:val="fr-FR"/>
              </w:rPr>
            </w:pPr>
          </w:p>
        </w:tc>
        <w:tc>
          <w:tcPr>
            <w:tcW w:w="2150" w:type="dxa"/>
            <w:gridSpan w:val="2"/>
            <w:tcBorders>
              <w:left w:val="nil"/>
              <w:bottom w:val="single" w:sz="4" w:space="0" w:color="auto"/>
            </w:tcBorders>
            <w:shd w:val="clear" w:color="auto" w:fill="auto"/>
            <w:vAlign w:val="center"/>
          </w:tcPr>
          <w:p w:rsidR="0098746F" w:rsidRPr="005253FD" w:rsidRDefault="0098746F" w:rsidP="00E0304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386" w:type="dxa"/>
            <w:gridSpan w:val="3"/>
            <w:tcBorders>
              <w:bottom w:val="single" w:sz="4" w:space="0" w:color="auto"/>
              <w:right w:val="single" w:sz="4" w:space="0" w:color="auto"/>
            </w:tcBorders>
            <w:shd w:val="clear" w:color="auto" w:fill="auto"/>
            <w:vAlign w:val="center"/>
          </w:tcPr>
          <w:p w:rsidR="0098746F" w:rsidRPr="005253FD" w:rsidRDefault="0098746F" w:rsidP="00E0304D">
            <w:pPr>
              <w:rPr>
                <w:rFonts w:ascii="Arial Narrow" w:hAnsi="Arial Narrow"/>
                <w:color w:val="000000"/>
                <w:sz w:val="18"/>
                <w:lang w:val="fr-FR"/>
              </w:rPr>
            </w:pPr>
            <w:r w:rsidRPr="005253FD">
              <w:rPr>
                <w:rFonts w:ascii="Arial Narrow" w:hAnsi="Arial Narrow"/>
                <w:color w:val="000000"/>
                <w:sz w:val="18"/>
                <w:lang w:val="fr-FR"/>
              </w:rPr>
              <w:t>77</w:t>
            </w:r>
          </w:p>
        </w:tc>
        <w:tc>
          <w:tcPr>
            <w:tcW w:w="1029" w:type="dxa"/>
            <w:gridSpan w:val="2"/>
            <w:vMerge/>
            <w:tcBorders>
              <w:top w:val="single" w:sz="4" w:space="0" w:color="auto"/>
              <w:left w:val="nil"/>
              <w:bottom w:val="single" w:sz="4" w:space="0" w:color="auto"/>
              <w:right w:val="single" w:sz="4" w:space="0" w:color="auto"/>
            </w:tcBorders>
            <w:shd w:val="clear" w:color="auto" w:fill="auto"/>
            <w:vAlign w:val="center"/>
          </w:tcPr>
          <w:p w:rsidR="0098746F" w:rsidRPr="001D71F9" w:rsidRDefault="0098746F" w:rsidP="00E0304D">
            <w:pPr>
              <w:jc w:val="right"/>
              <w:rPr>
                <w:rFonts w:ascii="Arial Narrow" w:hAnsi="Arial Narrow"/>
                <w:color w:val="000000"/>
                <w:sz w:val="18"/>
                <w:highlight w:val="yellow"/>
                <w:lang w:val="fr-FR"/>
              </w:rPr>
            </w:pPr>
          </w:p>
        </w:tc>
      </w:tr>
      <w:tr w:rsidR="0098746F" w:rsidRPr="005253FD" w:rsidTr="0098746F">
        <w:tblPrEx>
          <w:jc w:val="left"/>
        </w:tblPrEx>
        <w:trPr>
          <w:gridAfter w:val="1"/>
          <w:wAfter w:w="113" w:type="dxa"/>
          <w:cantSplit/>
          <w:trHeight w:hRule="exact" w:val="284"/>
        </w:trPr>
        <w:tc>
          <w:tcPr>
            <w:tcW w:w="4962" w:type="dxa"/>
            <w:gridSpan w:val="2"/>
            <w:vMerge w:val="restart"/>
            <w:tcBorders>
              <w:top w:val="single" w:sz="4" w:space="0" w:color="auto"/>
              <w:left w:val="single" w:sz="4" w:space="0" w:color="auto"/>
              <w:right w:val="single" w:sz="4" w:space="0" w:color="auto"/>
            </w:tcBorders>
            <w:shd w:val="clear" w:color="auto" w:fill="auto"/>
          </w:tcPr>
          <w:p w:rsidR="0098746F" w:rsidRDefault="0098746F" w:rsidP="00E0304D">
            <w:pPr>
              <w:rPr>
                <w:rFonts w:ascii="Arial Narrow" w:hAnsi="Arial Narrow"/>
                <w:color w:val="000000"/>
                <w:sz w:val="18"/>
                <w:lang w:val="fr-FR"/>
              </w:rPr>
            </w:pPr>
          </w:p>
          <w:p w:rsidR="0098746F" w:rsidRPr="005253FD" w:rsidRDefault="0098746F" w:rsidP="00E0304D">
            <w:pPr>
              <w:rPr>
                <w:rFonts w:ascii="Arial Narrow" w:hAnsi="Arial Narrow"/>
                <w:color w:val="000000"/>
                <w:sz w:val="18"/>
                <w:lang w:val="fr-FR"/>
              </w:rPr>
            </w:pPr>
            <w:r>
              <w:rPr>
                <w:rFonts w:ascii="Arial Narrow" w:hAnsi="Arial Narrow"/>
                <w:color w:val="000000"/>
                <w:sz w:val="18"/>
                <w:lang w:val="fr-FR"/>
              </w:rPr>
              <w:t xml:space="preserve">Est-il </w:t>
            </w:r>
            <w:r w:rsidR="006C76D3">
              <w:rPr>
                <w:rFonts w:ascii="Arial Narrow" w:hAnsi="Arial Narrow"/>
                <w:color w:val="000000"/>
                <w:sz w:val="18"/>
                <w:lang w:val="fr-FR"/>
              </w:rPr>
              <w:t>toujours</w:t>
            </w:r>
            <w:r>
              <w:rPr>
                <w:rFonts w:ascii="Arial Narrow" w:hAnsi="Arial Narrow"/>
                <w:color w:val="000000"/>
                <w:sz w:val="18"/>
                <w:lang w:val="fr-FR"/>
              </w:rPr>
              <w:t xml:space="preserve"> en vie ?</w:t>
            </w:r>
          </w:p>
        </w:tc>
        <w:tc>
          <w:tcPr>
            <w:tcW w:w="2150" w:type="dxa"/>
            <w:gridSpan w:val="2"/>
            <w:tcBorders>
              <w:top w:val="single" w:sz="4" w:space="0" w:color="auto"/>
              <w:left w:val="nil"/>
            </w:tcBorders>
            <w:shd w:val="clear" w:color="auto" w:fill="auto"/>
            <w:vAlign w:val="center"/>
          </w:tcPr>
          <w:p w:rsidR="0098746F" w:rsidRPr="00866E38" w:rsidRDefault="0098746F" w:rsidP="001B21B3">
            <w:pPr>
              <w:spacing w:before="60"/>
              <w:jc w:val="right"/>
              <w:rPr>
                <w:rFonts w:ascii="Arial Narrow" w:hAnsi="Arial Narrow"/>
                <w:sz w:val="18"/>
              </w:rPr>
            </w:pPr>
            <w:r>
              <w:rPr>
                <w:rFonts w:ascii="Arial Narrow" w:hAnsi="Arial Narrow"/>
                <w:sz w:val="18"/>
              </w:rPr>
              <w:t>Oui</w:t>
            </w:r>
          </w:p>
        </w:tc>
        <w:tc>
          <w:tcPr>
            <w:tcW w:w="2386" w:type="dxa"/>
            <w:gridSpan w:val="3"/>
            <w:tcBorders>
              <w:top w:val="single" w:sz="4" w:space="0" w:color="auto"/>
              <w:right w:val="single" w:sz="4" w:space="0" w:color="auto"/>
            </w:tcBorders>
            <w:shd w:val="clear" w:color="auto" w:fill="auto"/>
            <w:vAlign w:val="center"/>
          </w:tcPr>
          <w:p w:rsidR="0098746F" w:rsidRPr="005253FD" w:rsidRDefault="0098746F" w:rsidP="001B21B3">
            <w:pPr>
              <w:rPr>
                <w:rFonts w:ascii="Arial Narrow" w:hAnsi="Arial Narrow"/>
                <w:color w:val="000000"/>
                <w:sz w:val="18"/>
                <w:lang w:val="fr-FR"/>
              </w:rPr>
            </w:pPr>
            <w:r w:rsidRPr="005253FD">
              <w:rPr>
                <w:rFonts w:ascii="Arial Narrow" w:hAnsi="Arial Narrow"/>
                <w:color w:val="000000"/>
                <w:sz w:val="18"/>
                <w:lang w:val="fr-FR"/>
              </w:rPr>
              <w:t>1</w:t>
            </w:r>
          </w:p>
        </w:tc>
        <w:tc>
          <w:tcPr>
            <w:tcW w:w="1029" w:type="dxa"/>
            <w:gridSpan w:val="2"/>
            <w:tcBorders>
              <w:top w:val="single" w:sz="4" w:space="0" w:color="auto"/>
              <w:left w:val="nil"/>
              <w:right w:val="single" w:sz="4" w:space="0" w:color="auto"/>
            </w:tcBorders>
            <w:shd w:val="clear" w:color="auto" w:fill="auto"/>
            <w:vAlign w:val="center"/>
          </w:tcPr>
          <w:p w:rsidR="0098746F" w:rsidRPr="001D71F9" w:rsidRDefault="0098746F" w:rsidP="00E0304D">
            <w:pPr>
              <w:jc w:val="right"/>
              <w:rPr>
                <w:rFonts w:ascii="Arial Narrow" w:hAnsi="Arial Narrow"/>
                <w:color w:val="000000"/>
                <w:sz w:val="18"/>
                <w:highlight w:val="yellow"/>
                <w:lang w:val="fr-FR"/>
              </w:rPr>
            </w:pPr>
          </w:p>
        </w:tc>
      </w:tr>
      <w:tr w:rsidR="0098746F" w:rsidRPr="005253FD" w:rsidTr="006F7127">
        <w:tblPrEx>
          <w:jc w:val="left"/>
        </w:tblPrEx>
        <w:trPr>
          <w:gridAfter w:val="1"/>
          <w:wAfter w:w="113" w:type="dxa"/>
          <w:cantSplit/>
          <w:trHeight w:hRule="exact" w:val="284"/>
        </w:trPr>
        <w:tc>
          <w:tcPr>
            <w:tcW w:w="4962" w:type="dxa"/>
            <w:gridSpan w:val="2"/>
            <w:vMerge/>
            <w:tcBorders>
              <w:left w:val="single" w:sz="4" w:space="0" w:color="auto"/>
              <w:right w:val="single" w:sz="4" w:space="0" w:color="auto"/>
            </w:tcBorders>
            <w:shd w:val="clear" w:color="auto" w:fill="auto"/>
          </w:tcPr>
          <w:p w:rsidR="0098746F" w:rsidRPr="005253FD" w:rsidRDefault="0098746F" w:rsidP="00E0304D">
            <w:pPr>
              <w:rPr>
                <w:rFonts w:ascii="Arial Narrow" w:hAnsi="Arial Narrow"/>
                <w:color w:val="000000"/>
                <w:sz w:val="18"/>
                <w:lang w:val="fr-FR"/>
              </w:rPr>
            </w:pPr>
          </w:p>
        </w:tc>
        <w:tc>
          <w:tcPr>
            <w:tcW w:w="2150" w:type="dxa"/>
            <w:gridSpan w:val="2"/>
            <w:tcBorders>
              <w:left w:val="nil"/>
            </w:tcBorders>
            <w:shd w:val="clear" w:color="auto" w:fill="auto"/>
            <w:vAlign w:val="center"/>
          </w:tcPr>
          <w:p w:rsidR="0098746F" w:rsidRPr="005253FD" w:rsidRDefault="0098746F" w:rsidP="001B21B3">
            <w:pPr>
              <w:jc w:val="right"/>
              <w:rPr>
                <w:rFonts w:ascii="Arial Narrow" w:hAnsi="Arial Narrow"/>
                <w:color w:val="000000"/>
                <w:sz w:val="18"/>
                <w:lang w:val="fr-FR"/>
              </w:rPr>
            </w:pPr>
            <w:r w:rsidRPr="005253FD">
              <w:rPr>
                <w:rFonts w:ascii="Arial Narrow" w:hAnsi="Arial Narrow"/>
                <w:color w:val="000000"/>
                <w:sz w:val="18"/>
                <w:lang w:val="fr-FR"/>
              </w:rPr>
              <w:t>Non</w:t>
            </w:r>
          </w:p>
        </w:tc>
        <w:tc>
          <w:tcPr>
            <w:tcW w:w="2386" w:type="dxa"/>
            <w:gridSpan w:val="3"/>
            <w:tcBorders>
              <w:right w:val="single" w:sz="4" w:space="0" w:color="auto"/>
            </w:tcBorders>
            <w:shd w:val="clear" w:color="auto" w:fill="auto"/>
            <w:vAlign w:val="center"/>
          </w:tcPr>
          <w:p w:rsidR="0098746F" w:rsidRPr="005253FD" w:rsidRDefault="0098746F" w:rsidP="0098746F">
            <w:pPr>
              <w:rPr>
                <w:rFonts w:ascii="Arial Narrow" w:hAnsi="Arial Narrow"/>
                <w:color w:val="000000"/>
                <w:sz w:val="18"/>
                <w:lang w:val="fr-FR"/>
              </w:rPr>
            </w:pPr>
            <w:r w:rsidRPr="005253FD">
              <w:rPr>
                <w:rFonts w:ascii="Arial Narrow" w:hAnsi="Arial Narrow"/>
                <w:color w:val="000000"/>
                <w:sz w:val="18"/>
                <w:lang w:val="fr-FR"/>
              </w:rPr>
              <w:t>2</w:t>
            </w:r>
            <w:r>
              <w:rPr>
                <w:rFonts w:ascii="Arial Narrow" w:hAnsi="Arial Narrow"/>
                <w:color w:val="000000"/>
                <w:sz w:val="18"/>
                <w:lang w:val="fr-FR"/>
              </w:rPr>
              <w:t xml:space="preserve">         </w:t>
            </w:r>
          </w:p>
        </w:tc>
        <w:tc>
          <w:tcPr>
            <w:tcW w:w="1029" w:type="dxa"/>
            <w:gridSpan w:val="2"/>
            <w:tcBorders>
              <w:left w:val="nil"/>
              <w:right w:val="single" w:sz="4" w:space="0" w:color="auto"/>
            </w:tcBorders>
            <w:shd w:val="clear" w:color="auto" w:fill="auto"/>
            <w:vAlign w:val="center"/>
          </w:tcPr>
          <w:p w:rsidR="0098746F" w:rsidRPr="0098746F" w:rsidRDefault="0098746F" w:rsidP="0098746F">
            <w:pPr>
              <w:jc w:val="center"/>
              <w:rPr>
                <w:rFonts w:ascii="Arial Narrow" w:hAnsi="Arial Narrow"/>
                <w:color w:val="000000"/>
                <w:sz w:val="22"/>
                <w:szCs w:val="22"/>
                <w:highlight w:val="yellow"/>
                <w:lang w:val="fr-FR"/>
              </w:rPr>
            </w:pPr>
            <w:r w:rsidRPr="0098746F">
              <w:rPr>
                <w:rFonts w:ascii="Arial Narrow" w:hAnsi="Arial Narrow"/>
                <w:color w:val="000000"/>
                <w:sz w:val="22"/>
                <w:szCs w:val="22"/>
                <w:lang w:val="fr-FR"/>
              </w:rPr>
              <w:t>X11</w:t>
            </w:r>
          </w:p>
        </w:tc>
      </w:tr>
      <w:tr w:rsidR="0098746F" w:rsidRPr="005253FD" w:rsidTr="0098746F">
        <w:tblPrEx>
          <w:jc w:val="left"/>
        </w:tblPrEx>
        <w:trPr>
          <w:gridAfter w:val="1"/>
          <w:wAfter w:w="113" w:type="dxa"/>
          <w:cantSplit/>
          <w:trHeight w:hRule="exact" w:val="284"/>
        </w:trPr>
        <w:tc>
          <w:tcPr>
            <w:tcW w:w="4962" w:type="dxa"/>
            <w:gridSpan w:val="2"/>
            <w:vMerge/>
            <w:tcBorders>
              <w:left w:val="single" w:sz="4" w:space="0" w:color="auto"/>
              <w:bottom w:val="single" w:sz="6" w:space="0" w:color="auto"/>
              <w:right w:val="single" w:sz="4" w:space="0" w:color="auto"/>
            </w:tcBorders>
            <w:shd w:val="clear" w:color="auto" w:fill="auto"/>
          </w:tcPr>
          <w:p w:rsidR="0098746F" w:rsidRPr="005253FD" w:rsidRDefault="0098746F" w:rsidP="00E0304D">
            <w:pPr>
              <w:rPr>
                <w:rFonts w:ascii="Arial Narrow" w:hAnsi="Arial Narrow"/>
                <w:color w:val="000000"/>
                <w:sz w:val="18"/>
                <w:lang w:val="fr-FR"/>
              </w:rPr>
            </w:pPr>
          </w:p>
        </w:tc>
        <w:tc>
          <w:tcPr>
            <w:tcW w:w="2150" w:type="dxa"/>
            <w:gridSpan w:val="2"/>
            <w:tcBorders>
              <w:left w:val="nil"/>
              <w:bottom w:val="single" w:sz="6" w:space="0" w:color="auto"/>
            </w:tcBorders>
            <w:shd w:val="clear" w:color="auto" w:fill="auto"/>
            <w:vAlign w:val="center"/>
          </w:tcPr>
          <w:p w:rsidR="0098746F" w:rsidRPr="005253FD" w:rsidRDefault="0098746F" w:rsidP="001B21B3">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386" w:type="dxa"/>
            <w:gridSpan w:val="3"/>
            <w:tcBorders>
              <w:bottom w:val="single" w:sz="6" w:space="0" w:color="auto"/>
              <w:right w:val="single" w:sz="4" w:space="0" w:color="auto"/>
            </w:tcBorders>
            <w:shd w:val="clear" w:color="auto" w:fill="auto"/>
            <w:vAlign w:val="center"/>
          </w:tcPr>
          <w:p w:rsidR="0098746F" w:rsidRPr="005253FD" w:rsidRDefault="0098746F" w:rsidP="001B21B3">
            <w:pPr>
              <w:rPr>
                <w:rFonts w:ascii="Arial Narrow" w:hAnsi="Arial Narrow"/>
                <w:color w:val="000000"/>
                <w:sz w:val="18"/>
                <w:lang w:val="fr-FR"/>
              </w:rPr>
            </w:pPr>
            <w:r w:rsidRPr="005253FD">
              <w:rPr>
                <w:rFonts w:ascii="Arial Narrow" w:hAnsi="Arial Narrow"/>
                <w:color w:val="000000"/>
                <w:sz w:val="18"/>
                <w:lang w:val="fr-FR"/>
              </w:rPr>
              <w:t>77</w:t>
            </w:r>
          </w:p>
        </w:tc>
        <w:tc>
          <w:tcPr>
            <w:tcW w:w="1029" w:type="dxa"/>
            <w:gridSpan w:val="2"/>
            <w:tcBorders>
              <w:left w:val="nil"/>
              <w:bottom w:val="single" w:sz="6" w:space="0" w:color="auto"/>
              <w:right w:val="single" w:sz="4" w:space="0" w:color="auto"/>
            </w:tcBorders>
            <w:shd w:val="clear" w:color="auto" w:fill="auto"/>
            <w:vAlign w:val="center"/>
          </w:tcPr>
          <w:p w:rsidR="0098746F" w:rsidRPr="001D71F9" w:rsidRDefault="0098746F" w:rsidP="00E0304D">
            <w:pPr>
              <w:jc w:val="right"/>
              <w:rPr>
                <w:rFonts w:ascii="Arial Narrow" w:hAnsi="Arial Narrow"/>
                <w:color w:val="000000"/>
                <w:sz w:val="18"/>
                <w:highlight w:val="yellow"/>
                <w:lang w:val="fr-FR"/>
              </w:rPr>
            </w:pPr>
          </w:p>
        </w:tc>
      </w:tr>
    </w:tbl>
    <w:p w:rsidR="006F7127" w:rsidRDefault="006F7127"/>
    <w:p w:rsidR="006F7127" w:rsidRDefault="006F7127"/>
    <w:p w:rsidR="0098746F" w:rsidRDefault="0098746F"/>
    <w:p w:rsidR="0098746F" w:rsidRDefault="0098746F"/>
    <w:tbl>
      <w:tblPr>
        <w:tblW w:w="10640" w:type="dxa"/>
        <w:jc w:val="center"/>
        <w:tblInd w:w="-459" w:type="dxa"/>
        <w:tblLayout w:type="fixed"/>
        <w:tblLook w:val="0000" w:firstRow="0" w:lastRow="0" w:firstColumn="0" w:lastColumn="0" w:noHBand="0" w:noVBand="0"/>
      </w:tblPr>
      <w:tblGrid>
        <w:gridCol w:w="87"/>
        <w:gridCol w:w="4875"/>
        <w:gridCol w:w="87"/>
        <w:gridCol w:w="2063"/>
        <w:gridCol w:w="241"/>
        <w:gridCol w:w="85"/>
        <w:gridCol w:w="2060"/>
        <w:gridCol w:w="104"/>
        <w:gridCol w:w="925"/>
        <w:gridCol w:w="113"/>
      </w:tblGrid>
      <w:tr w:rsidR="00120F5B" w:rsidRPr="00181ACC" w:rsidTr="001B21B3">
        <w:trPr>
          <w:gridBefore w:val="1"/>
          <w:wBefore w:w="87" w:type="dxa"/>
          <w:jc w:val="center"/>
        </w:trPr>
        <w:tc>
          <w:tcPr>
            <w:tcW w:w="10553" w:type="dxa"/>
            <w:gridSpan w:val="9"/>
            <w:tcBorders>
              <w:top w:val="single" w:sz="6" w:space="0" w:color="auto"/>
              <w:left w:val="single" w:sz="6" w:space="0" w:color="auto"/>
              <w:bottom w:val="single" w:sz="4" w:space="0" w:color="auto"/>
              <w:right w:val="single" w:sz="6" w:space="0" w:color="auto"/>
            </w:tcBorders>
            <w:shd w:val="pct15" w:color="auto" w:fill="auto"/>
          </w:tcPr>
          <w:p w:rsidR="00120F5B" w:rsidRPr="004D597F" w:rsidRDefault="00120F5B" w:rsidP="00120F5B">
            <w:pPr>
              <w:tabs>
                <w:tab w:val="right" w:pos="1450"/>
              </w:tabs>
              <w:spacing w:before="40" w:after="40"/>
              <w:rPr>
                <w:rFonts w:ascii="Arial Narrow" w:hAnsi="Arial Narrow"/>
                <w:b/>
                <w:lang w:val="fr-CH"/>
              </w:rPr>
            </w:pPr>
            <w:r w:rsidRPr="004D597F">
              <w:rPr>
                <w:lang w:val="fr-CH"/>
              </w:rPr>
              <w:br w:type="page"/>
            </w:r>
            <w:r>
              <w:rPr>
                <w:rFonts w:ascii="Arial Narrow" w:hAnsi="Arial Narrow"/>
                <w:b/>
                <w:lang w:val="fr-FR"/>
              </w:rPr>
              <w:t>MODULE OPTIONNEL</w:t>
            </w:r>
            <w:r w:rsidRPr="00C61459">
              <w:rPr>
                <w:rFonts w:ascii="Arial Narrow" w:hAnsi="Arial Narrow"/>
                <w:b/>
                <w:lang w:val="fr-FR"/>
              </w:rPr>
              <w:t xml:space="preserve">: </w:t>
            </w:r>
            <w:r>
              <w:rPr>
                <w:rFonts w:ascii="Arial Narrow" w:hAnsi="Arial Narrow"/>
                <w:b/>
                <w:bCs/>
                <w:lang w:val="fr-FR"/>
              </w:rPr>
              <w:t>Antécédents des maladies respiratoires chroniques</w:t>
            </w:r>
          </w:p>
        </w:tc>
      </w:tr>
      <w:tr w:rsidR="00120F5B" w:rsidRPr="00181ACC" w:rsidTr="001B21B3">
        <w:trPr>
          <w:gridBefore w:val="1"/>
          <w:wBefore w:w="87" w:type="dxa"/>
          <w:trHeight w:hRule="exact" w:val="380"/>
          <w:jc w:val="center"/>
        </w:trPr>
        <w:tc>
          <w:tcPr>
            <w:tcW w:w="10553" w:type="dxa"/>
            <w:gridSpan w:val="9"/>
            <w:tcBorders>
              <w:top w:val="single" w:sz="4" w:space="0" w:color="auto"/>
              <w:left w:val="single" w:sz="6" w:space="0" w:color="auto"/>
              <w:right w:val="single" w:sz="6" w:space="0" w:color="auto"/>
            </w:tcBorders>
            <w:shd w:val="clear" w:color="auto" w:fill="auto"/>
            <w:vAlign w:val="center"/>
          </w:tcPr>
          <w:p w:rsidR="00120F5B" w:rsidRPr="000D053A" w:rsidRDefault="00120F5B" w:rsidP="00120F5B">
            <w:pPr>
              <w:rPr>
                <w:rFonts w:ascii="Arial Narrow" w:hAnsi="Arial Narrow"/>
                <w:iCs/>
                <w:sz w:val="18"/>
                <w:szCs w:val="18"/>
                <w:lang w:val="fr-FR"/>
              </w:rPr>
            </w:pPr>
            <w:r w:rsidRPr="000D053A">
              <w:rPr>
                <w:rFonts w:ascii="Arial Narrow" w:hAnsi="Arial Narrow"/>
                <w:iCs/>
                <w:sz w:val="18"/>
                <w:szCs w:val="18"/>
                <w:lang w:val="fr-FR"/>
              </w:rPr>
              <w:t>Je voudrais maintenant savoir s’il y a eu notion d’affections respiratoires chroniques</w:t>
            </w:r>
          </w:p>
        </w:tc>
      </w:tr>
      <w:tr w:rsidR="00120F5B" w:rsidRPr="00120F5B" w:rsidTr="001B21B3">
        <w:trPr>
          <w:gridBefore w:val="1"/>
          <w:wBefore w:w="87" w:type="dxa"/>
          <w:trHeight w:hRule="exact" w:val="380"/>
          <w:jc w:val="center"/>
        </w:trPr>
        <w:tc>
          <w:tcPr>
            <w:tcW w:w="4962" w:type="dxa"/>
            <w:gridSpan w:val="2"/>
            <w:tcBorders>
              <w:top w:val="single" w:sz="4" w:space="0" w:color="auto"/>
              <w:left w:val="single" w:sz="6" w:space="0" w:color="auto"/>
              <w:right w:val="single" w:sz="4" w:space="0" w:color="auto"/>
            </w:tcBorders>
            <w:shd w:val="clear" w:color="auto" w:fill="auto"/>
            <w:vAlign w:val="center"/>
          </w:tcPr>
          <w:p w:rsidR="00120F5B" w:rsidRPr="00120F5B" w:rsidRDefault="00120F5B" w:rsidP="001B21B3">
            <w:pPr>
              <w:spacing w:before="40"/>
              <w:rPr>
                <w:rFonts w:ascii="Arial Narrow" w:hAnsi="Arial Narrow"/>
                <w:b/>
                <w:bCs/>
                <w:lang w:val="fr-CH"/>
              </w:rPr>
            </w:pPr>
            <w:r w:rsidRPr="00120F5B">
              <w:rPr>
                <w:rFonts w:ascii="Arial Narrow" w:hAnsi="Arial Narrow"/>
                <w:b/>
                <w:bCs/>
                <w:lang w:val="fr-CH"/>
              </w:rPr>
              <w:t>Question</w:t>
            </w:r>
          </w:p>
        </w:tc>
        <w:tc>
          <w:tcPr>
            <w:tcW w:w="2389" w:type="dxa"/>
            <w:gridSpan w:val="3"/>
            <w:tcBorders>
              <w:top w:val="single" w:sz="6" w:space="0" w:color="auto"/>
              <w:left w:val="nil"/>
            </w:tcBorders>
            <w:shd w:val="clear" w:color="auto" w:fill="auto"/>
            <w:vAlign w:val="center"/>
          </w:tcPr>
          <w:p w:rsidR="00120F5B" w:rsidRPr="00120F5B" w:rsidRDefault="00120F5B" w:rsidP="001B21B3">
            <w:pPr>
              <w:spacing w:before="40"/>
              <w:jc w:val="right"/>
              <w:rPr>
                <w:rFonts w:ascii="Arial Narrow" w:hAnsi="Arial Narrow"/>
                <w:b/>
                <w:bCs/>
              </w:rPr>
            </w:pPr>
            <w:r w:rsidRPr="00120F5B">
              <w:rPr>
                <w:rFonts w:ascii="Arial Narrow" w:hAnsi="Arial Narrow"/>
                <w:b/>
                <w:bCs/>
              </w:rPr>
              <w:t>Réponse</w:t>
            </w:r>
          </w:p>
        </w:tc>
        <w:tc>
          <w:tcPr>
            <w:tcW w:w="2164" w:type="dxa"/>
            <w:gridSpan w:val="2"/>
            <w:tcBorders>
              <w:top w:val="single" w:sz="6" w:space="0" w:color="auto"/>
              <w:right w:val="single" w:sz="4" w:space="0" w:color="auto"/>
            </w:tcBorders>
            <w:shd w:val="clear" w:color="auto" w:fill="auto"/>
            <w:vAlign w:val="center"/>
          </w:tcPr>
          <w:p w:rsidR="00120F5B" w:rsidRPr="00120F5B" w:rsidRDefault="00120F5B" w:rsidP="001B21B3">
            <w:pPr>
              <w:spacing w:before="40"/>
              <w:rPr>
                <w:rFonts w:ascii="Arial Narrow" w:hAnsi="Arial Narrow"/>
                <w:b/>
                <w:bCs/>
              </w:rPr>
            </w:pPr>
          </w:p>
        </w:tc>
        <w:tc>
          <w:tcPr>
            <w:tcW w:w="1038" w:type="dxa"/>
            <w:gridSpan w:val="2"/>
            <w:tcBorders>
              <w:top w:val="single" w:sz="4" w:space="0" w:color="auto"/>
              <w:left w:val="nil"/>
              <w:bottom w:val="single" w:sz="4" w:space="0" w:color="auto"/>
              <w:right w:val="single" w:sz="6" w:space="0" w:color="auto"/>
            </w:tcBorders>
            <w:shd w:val="clear" w:color="auto" w:fill="auto"/>
            <w:vAlign w:val="center"/>
          </w:tcPr>
          <w:p w:rsidR="00120F5B" w:rsidRPr="00120F5B" w:rsidRDefault="00120F5B" w:rsidP="001B21B3">
            <w:pPr>
              <w:jc w:val="center"/>
              <w:rPr>
                <w:rFonts w:ascii="Arial Narrow" w:hAnsi="Arial Narrow"/>
                <w:b/>
                <w:bCs/>
                <w:iCs/>
              </w:rPr>
            </w:pPr>
            <w:r w:rsidRPr="00120F5B">
              <w:rPr>
                <w:rFonts w:ascii="Arial Narrow" w:hAnsi="Arial Narrow"/>
                <w:b/>
                <w:bCs/>
                <w:iCs/>
              </w:rPr>
              <w:t>Code</w:t>
            </w:r>
          </w:p>
        </w:tc>
      </w:tr>
      <w:tr w:rsidR="00120F5B" w:rsidRPr="00A22F88" w:rsidTr="001B21B3">
        <w:trPr>
          <w:gridBefore w:val="1"/>
          <w:wBefore w:w="87" w:type="dxa"/>
          <w:trHeight w:hRule="exact" w:val="380"/>
          <w:jc w:val="center"/>
        </w:trPr>
        <w:tc>
          <w:tcPr>
            <w:tcW w:w="4962" w:type="dxa"/>
            <w:gridSpan w:val="2"/>
            <w:vMerge w:val="restart"/>
            <w:tcBorders>
              <w:top w:val="single" w:sz="4" w:space="0" w:color="auto"/>
              <w:left w:val="single" w:sz="6" w:space="0" w:color="auto"/>
              <w:right w:val="single" w:sz="4" w:space="0" w:color="auto"/>
            </w:tcBorders>
            <w:shd w:val="clear" w:color="auto" w:fill="auto"/>
            <w:vAlign w:val="center"/>
          </w:tcPr>
          <w:p w:rsidR="00120F5B" w:rsidRPr="004C735A" w:rsidRDefault="00120F5B" w:rsidP="00120F5B">
            <w:pPr>
              <w:spacing w:before="40"/>
              <w:rPr>
                <w:rFonts w:ascii="Arial Narrow" w:hAnsi="Arial Narrow"/>
                <w:sz w:val="18"/>
                <w:szCs w:val="18"/>
                <w:lang w:val="fr-CH"/>
              </w:rPr>
            </w:pPr>
            <w:r>
              <w:rPr>
                <w:rFonts w:ascii="Arial Narrow" w:hAnsi="Arial Narrow"/>
                <w:sz w:val="18"/>
                <w:szCs w:val="18"/>
                <w:lang w:val="fr-CH"/>
              </w:rPr>
              <w:t>Est-ce que vous souffrez d’une affection respiratoire chronique ?</w:t>
            </w:r>
          </w:p>
        </w:tc>
        <w:tc>
          <w:tcPr>
            <w:tcW w:w="2389" w:type="dxa"/>
            <w:gridSpan w:val="3"/>
            <w:tcBorders>
              <w:top w:val="single" w:sz="6" w:space="0" w:color="auto"/>
              <w:left w:val="nil"/>
            </w:tcBorders>
            <w:shd w:val="clear" w:color="auto" w:fill="auto"/>
            <w:vAlign w:val="center"/>
          </w:tcPr>
          <w:p w:rsidR="00120F5B" w:rsidRPr="00D17B37" w:rsidRDefault="00120F5B" w:rsidP="001B21B3">
            <w:pPr>
              <w:spacing w:before="40"/>
              <w:jc w:val="right"/>
              <w:rPr>
                <w:rFonts w:ascii="Arial Narrow" w:hAnsi="Arial Narrow"/>
                <w:sz w:val="18"/>
              </w:rPr>
            </w:pPr>
            <w:r>
              <w:rPr>
                <w:rFonts w:ascii="Arial Narrow" w:hAnsi="Arial Narrow"/>
                <w:sz w:val="18"/>
              </w:rPr>
              <w:t>Oui</w:t>
            </w:r>
          </w:p>
        </w:tc>
        <w:tc>
          <w:tcPr>
            <w:tcW w:w="2164" w:type="dxa"/>
            <w:gridSpan w:val="2"/>
            <w:tcBorders>
              <w:top w:val="single" w:sz="6" w:space="0" w:color="auto"/>
              <w:right w:val="single" w:sz="4" w:space="0" w:color="auto"/>
            </w:tcBorders>
            <w:shd w:val="clear" w:color="auto" w:fill="auto"/>
            <w:vAlign w:val="center"/>
          </w:tcPr>
          <w:p w:rsidR="00120F5B" w:rsidRPr="00A22F88" w:rsidRDefault="00120F5B" w:rsidP="001B21B3">
            <w:pPr>
              <w:spacing w:before="40"/>
              <w:rPr>
                <w:rFonts w:ascii="Arial Narrow" w:hAnsi="Arial Narrow"/>
                <w:sz w:val="18"/>
              </w:rPr>
            </w:pPr>
            <w:r w:rsidRPr="00A22F88">
              <w:rPr>
                <w:rFonts w:ascii="Arial Narrow" w:hAnsi="Arial Narrow"/>
                <w:sz w:val="18"/>
              </w:rPr>
              <w:t>1</w:t>
            </w:r>
          </w:p>
        </w:tc>
        <w:tc>
          <w:tcPr>
            <w:tcW w:w="1038" w:type="dxa"/>
            <w:gridSpan w:val="2"/>
            <w:vMerge w:val="restart"/>
            <w:tcBorders>
              <w:top w:val="single" w:sz="4" w:space="0" w:color="auto"/>
              <w:left w:val="nil"/>
              <w:bottom w:val="single" w:sz="4" w:space="0" w:color="auto"/>
              <w:right w:val="single" w:sz="6" w:space="0" w:color="auto"/>
            </w:tcBorders>
            <w:shd w:val="clear" w:color="auto" w:fill="auto"/>
            <w:vAlign w:val="center"/>
          </w:tcPr>
          <w:p w:rsidR="00120F5B" w:rsidRPr="00A22F88" w:rsidRDefault="00120F5B" w:rsidP="001B21B3">
            <w:pPr>
              <w:jc w:val="center"/>
              <w:rPr>
                <w:rFonts w:ascii="Arial Narrow" w:hAnsi="Arial Narrow"/>
                <w:iCs/>
                <w:sz w:val="22"/>
                <w:szCs w:val="22"/>
              </w:rPr>
            </w:pPr>
            <w:r>
              <w:rPr>
                <w:rFonts w:ascii="Arial Narrow" w:hAnsi="Arial Narrow"/>
                <w:iCs/>
                <w:sz w:val="22"/>
                <w:szCs w:val="22"/>
              </w:rPr>
              <w:t>X12</w:t>
            </w:r>
          </w:p>
        </w:tc>
      </w:tr>
      <w:tr w:rsidR="00120F5B" w:rsidRPr="00181ACC" w:rsidTr="001B21B3">
        <w:trPr>
          <w:gridBefore w:val="1"/>
          <w:wBefore w:w="87" w:type="dxa"/>
          <w:trHeight w:hRule="exact" w:val="385"/>
          <w:jc w:val="center"/>
        </w:trPr>
        <w:tc>
          <w:tcPr>
            <w:tcW w:w="4962" w:type="dxa"/>
            <w:gridSpan w:val="2"/>
            <w:vMerge/>
            <w:tcBorders>
              <w:left w:val="single" w:sz="6" w:space="0" w:color="auto"/>
              <w:bottom w:val="single" w:sz="4" w:space="0" w:color="auto"/>
              <w:right w:val="single" w:sz="4" w:space="0" w:color="auto"/>
            </w:tcBorders>
            <w:shd w:val="clear" w:color="auto" w:fill="auto"/>
            <w:vAlign w:val="center"/>
          </w:tcPr>
          <w:p w:rsidR="00120F5B" w:rsidRPr="004C735A" w:rsidRDefault="00120F5B" w:rsidP="001B21B3">
            <w:pPr>
              <w:spacing w:before="40"/>
              <w:rPr>
                <w:rFonts w:ascii="Arial Narrow" w:hAnsi="Arial Narrow"/>
                <w:sz w:val="18"/>
                <w:szCs w:val="18"/>
              </w:rPr>
            </w:pPr>
          </w:p>
        </w:tc>
        <w:tc>
          <w:tcPr>
            <w:tcW w:w="2389" w:type="dxa"/>
            <w:gridSpan w:val="3"/>
            <w:tcBorders>
              <w:left w:val="nil"/>
              <w:bottom w:val="single" w:sz="4" w:space="0" w:color="auto"/>
            </w:tcBorders>
            <w:shd w:val="clear" w:color="auto" w:fill="auto"/>
            <w:vAlign w:val="center"/>
          </w:tcPr>
          <w:p w:rsidR="00120F5B" w:rsidRPr="00D17B37" w:rsidRDefault="00120F5B" w:rsidP="001B21B3">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164" w:type="dxa"/>
            <w:gridSpan w:val="2"/>
            <w:tcBorders>
              <w:bottom w:val="single" w:sz="4" w:space="0" w:color="auto"/>
              <w:right w:val="single" w:sz="4" w:space="0" w:color="auto"/>
            </w:tcBorders>
            <w:shd w:val="clear" w:color="auto" w:fill="auto"/>
            <w:vAlign w:val="center"/>
          </w:tcPr>
          <w:p w:rsidR="00120F5B" w:rsidRPr="000D053A" w:rsidRDefault="00120F5B" w:rsidP="001B21B3">
            <w:pPr>
              <w:spacing w:before="40"/>
              <w:rPr>
                <w:rFonts w:ascii="Arial Narrow" w:hAnsi="Arial Narrow"/>
                <w:sz w:val="18"/>
                <w:lang w:val="fr-FR"/>
              </w:rPr>
            </w:pPr>
            <w:r w:rsidRPr="000D053A">
              <w:rPr>
                <w:rFonts w:ascii="Arial Narrow" w:hAnsi="Arial Narrow"/>
                <w:sz w:val="18"/>
                <w:lang w:val="fr-FR"/>
              </w:rPr>
              <w:t xml:space="preserve">2    </w:t>
            </w:r>
            <w:r w:rsidRPr="006F7127">
              <w:rPr>
                <w:rFonts w:ascii="Arial Narrow" w:hAnsi="Arial Narrow"/>
                <w:i/>
                <w:color w:val="000000"/>
                <w:sz w:val="18"/>
                <w:szCs w:val="18"/>
                <w:highlight w:val="cyan"/>
                <w:lang w:val="fr-FR"/>
              </w:rPr>
              <w:t xml:space="preserve">Si Non, aller </w:t>
            </w:r>
            <w:r w:rsidRPr="0098746F">
              <w:rPr>
                <w:rFonts w:ascii="Arial Narrow" w:hAnsi="Arial Narrow"/>
                <w:i/>
                <w:color w:val="000000"/>
                <w:sz w:val="18"/>
                <w:szCs w:val="18"/>
                <w:highlight w:val="cyan"/>
                <w:lang w:val="fr-FR"/>
              </w:rPr>
              <w:t xml:space="preserve">à </w:t>
            </w:r>
            <w:r w:rsidR="00A47D68" w:rsidRPr="00A47D68">
              <w:rPr>
                <w:rFonts w:ascii="Arial Narrow" w:hAnsi="Arial Narrow"/>
                <w:i/>
                <w:color w:val="000000"/>
                <w:sz w:val="18"/>
                <w:szCs w:val="18"/>
                <w:highlight w:val="cyan"/>
                <w:lang w:val="fr-FR"/>
              </w:rPr>
              <w:t>H20a</w:t>
            </w:r>
          </w:p>
        </w:tc>
        <w:tc>
          <w:tcPr>
            <w:tcW w:w="1038" w:type="dxa"/>
            <w:gridSpan w:val="2"/>
            <w:vMerge/>
            <w:tcBorders>
              <w:left w:val="nil"/>
              <w:bottom w:val="single" w:sz="4" w:space="0" w:color="auto"/>
              <w:right w:val="single" w:sz="6" w:space="0" w:color="auto"/>
            </w:tcBorders>
            <w:shd w:val="clear" w:color="auto" w:fill="auto"/>
            <w:vAlign w:val="center"/>
          </w:tcPr>
          <w:p w:rsidR="00120F5B" w:rsidRPr="000D053A" w:rsidRDefault="00120F5B" w:rsidP="001B21B3">
            <w:pPr>
              <w:jc w:val="center"/>
              <w:rPr>
                <w:rFonts w:ascii="Arial Narrow" w:hAnsi="Arial Narrow"/>
                <w:iCs/>
                <w:sz w:val="22"/>
                <w:szCs w:val="22"/>
                <w:lang w:val="fr-FR"/>
              </w:rPr>
            </w:pPr>
          </w:p>
        </w:tc>
      </w:tr>
      <w:tr w:rsidR="00120F5B" w:rsidRPr="00BC0921" w:rsidTr="001B21B3">
        <w:trPr>
          <w:gridBefore w:val="1"/>
          <w:wBefore w:w="87" w:type="dxa"/>
          <w:trHeight w:hRule="exact" w:val="340"/>
          <w:jc w:val="center"/>
        </w:trPr>
        <w:tc>
          <w:tcPr>
            <w:tcW w:w="4962" w:type="dxa"/>
            <w:gridSpan w:val="2"/>
            <w:vMerge w:val="restart"/>
            <w:tcBorders>
              <w:top w:val="single" w:sz="4" w:space="0" w:color="auto"/>
              <w:left w:val="single" w:sz="6" w:space="0" w:color="auto"/>
              <w:right w:val="single" w:sz="4" w:space="0" w:color="auto"/>
            </w:tcBorders>
            <w:vAlign w:val="center"/>
          </w:tcPr>
          <w:p w:rsidR="00120F5B" w:rsidRPr="006F7127" w:rsidRDefault="00A47D68" w:rsidP="001B21B3">
            <w:pPr>
              <w:spacing w:before="60"/>
              <w:rPr>
                <w:rFonts w:ascii="Arial Narrow" w:hAnsi="Arial Narrow"/>
                <w:sz w:val="18"/>
                <w:lang w:val="fr-CH"/>
              </w:rPr>
            </w:pPr>
            <w:r>
              <w:rPr>
                <w:rFonts w:ascii="Arial Narrow" w:hAnsi="Arial Narrow"/>
                <w:sz w:val="18"/>
                <w:lang w:val="fr-FR"/>
              </w:rPr>
              <w:t>Quel est le type d’affection</w:t>
            </w:r>
            <w:r w:rsidR="00120F5B">
              <w:rPr>
                <w:rFonts w:ascii="Arial Narrow" w:hAnsi="Arial Narrow"/>
                <w:sz w:val="18"/>
                <w:lang w:val="fr-FR"/>
              </w:rPr>
              <w:t> ?</w:t>
            </w:r>
          </w:p>
        </w:tc>
        <w:tc>
          <w:tcPr>
            <w:tcW w:w="2304" w:type="dxa"/>
            <w:gridSpan w:val="2"/>
            <w:tcBorders>
              <w:top w:val="single" w:sz="6" w:space="0" w:color="auto"/>
              <w:left w:val="nil"/>
            </w:tcBorders>
            <w:vAlign w:val="center"/>
          </w:tcPr>
          <w:p w:rsidR="00120F5B" w:rsidRPr="006F7127" w:rsidRDefault="006C76D3" w:rsidP="001B21B3">
            <w:pPr>
              <w:spacing w:before="60"/>
              <w:jc w:val="right"/>
              <w:rPr>
                <w:rFonts w:ascii="Arial Narrow" w:hAnsi="Arial Narrow"/>
                <w:sz w:val="18"/>
                <w:szCs w:val="18"/>
                <w:highlight w:val="cyan"/>
              </w:rPr>
            </w:pPr>
            <w:r>
              <w:rPr>
                <w:rFonts w:ascii="Arial Narrow" w:hAnsi="Arial Narrow"/>
                <w:sz w:val="18"/>
                <w:highlight w:val="cyan"/>
              </w:rPr>
              <w:t>Asthme</w:t>
            </w:r>
          </w:p>
        </w:tc>
        <w:tc>
          <w:tcPr>
            <w:tcW w:w="2249" w:type="dxa"/>
            <w:gridSpan w:val="3"/>
            <w:tcBorders>
              <w:top w:val="single" w:sz="6" w:space="0" w:color="auto"/>
              <w:right w:val="single" w:sz="4" w:space="0" w:color="auto"/>
            </w:tcBorders>
            <w:shd w:val="clear" w:color="auto" w:fill="auto"/>
            <w:vAlign w:val="center"/>
          </w:tcPr>
          <w:p w:rsidR="00120F5B" w:rsidRPr="00BC0921" w:rsidRDefault="00120F5B" w:rsidP="001B21B3">
            <w:pPr>
              <w:tabs>
                <w:tab w:val="right" w:pos="317"/>
              </w:tabs>
              <w:spacing w:before="60"/>
              <w:rPr>
                <w:rFonts w:ascii="Arial Narrow" w:hAnsi="Arial Narrow"/>
                <w:sz w:val="18"/>
                <w:szCs w:val="18"/>
              </w:rPr>
            </w:pPr>
            <w:r w:rsidRPr="00BC0921">
              <w:rPr>
                <w:rFonts w:ascii="Arial Narrow" w:hAnsi="Arial Narrow"/>
                <w:sz w:val="18"/>
                <w:szCs w:val="18"/>
              </w:rPr>
              <w:t>1</w:t>
            </w:r>
          </w:p>
        </w:tc>
        <w:tc>
          <w:tcPr>
            <w:tcW w:w="1038" w:type="dxa"/>
            <w:gridSpan w:val="2"/>
            <w:vMerge w:val="restart"/>
            <w:tcBorders>
              <w:top w:val="single" w:sz="4" w:space="0" w:color="auto"/>
              <w:left w:val="nil"/>
              <w:right w:val="single" w:sz="6" w:space="0" w:color="auto"/>
            </w:tcBorders>
            <w:shd w:val="clear" w:color="auto" w:fill="auto"/>
            <w:vAlign w:val="center"/>
          </w:tcPr>
          <w:p w:rsidR="00120F5B" w:rsidRPr="00BC0921" w:rsidRDefault="00120F5B" w:rsidP="001B21B3">
            <w:pPr>
              <w:jc w:val="center"/>
              <w:rPr>
                <w:rFonts w:ascii="Arial Narrow" w:hAnsi="Arial Narrow"/>
                <w:bCs/>
                <w:sz w:val="22"/>
                <w:szCs w:val="22"/>
              </w:rPr>
            </w:pPr>
            <w:r>
              <w:rPr>
                <w:rFonts w:ascii="Arial Narrow" w:hAnsi="Arial Narrow"/>
                <w:bCs/>
                <w:sz w:val="22"/>
                <w:szCs w:val="22"/>
              </w:rPr>
              <w:t>X</w:t>
            </w:r>
            <w:r w:rsidR="00A47D68">
              <w:rPr>
                <w:rFonts w:ascii="Arial Narrow" w:hAnsi="Arial Narrow"/>
                <w:bCs/>
                <w:sz w:val="22"/>
                <w:szCs w:val="22"/>
              </w:rPr>
              <w:t>13</w:t>
            </w:r>
          </w:p>
        </w:tc>
      </w:tr>
      <w:tr w:rsidR="00120F5B" w:rsidRPr="00BC0921" w:rsidTr="00D403BD">
        <w:trPr>
          <w:gridBefore w:val="1"/>
          <w:wBefore w:w="87" w:type="dxa"/>
          <w:trHeight w:hRule="exact" w:val="458"/>
          <w:jc w:val="center"/>
        </w:trPr>
        <w:tc>
          <w:tcPr>
            <w:tcW w:w="4962" w:type="dxa"/>
            <w:gridSpan w:val="2"/>
            <w:vMerge/>
            <w:tcBorders>
              <w:left w:val="single" w:sz="6" w:space="0" w:color="auto"/>
              <w:right w:val="single" w:sz="4" w:space="0" w:color="auto"/>
            </w:tcBorders>
            <w:vAlign w:val="center"/>
          </w:tcPr>
          <w:p w:rsidR="00120F5B" w:rsidRPr="00BC0921" w:rsidRDefault="00120F5B" w:rsidP="001B21B3">
            <w:pPr>
              <w:spacing w:before="60"/>
              <w:rPr>
                <w:rFonts w:ascii="Arial Narrow" w:hAnsi="Arial Narrow"/>
                <w:sz w:val="18"/>
              </w:rPr>
            </w:pPr>
          </w:p>
        </w:tc>
        <w:tc>
          <w:tcPr>
            <w:tcW w:w="2304" w:type="dxa"/>
            <w:gridSpan w:val="2"/>
            <w:tcBorders>
              <w:left w:val="nil"/>
            </w:tcBorders>
            <w:vAlign w:val="center"/>
          </w:tcPr>
          <w:p w:rsidR="00120F5B" w:rsidRPr="006F7127" w:rsidRDefault="006C76D3" w:rsidP="001B21B3">
            <w:pPr>
              <w:spacing w:before="60"/>
              <w:jc w:val="right"/>
              <w:rPr>
                <w:rFonts w:ascii="Arial Narrow" w:hAnsi="Arial Narrow"/>
                <w:sz w:val="18"/>
                <w:szCs w:val="18"/>
                <w:highlight w:val="cyan"/>
              </w:rPr>
            </w:pPr>
            <w:r>
              <w:rPr>
                <w:rFonts w:ascii="Arial Narrow" w:hAnsi="Arial Narrow"/>
                <w:sz w:val="18"/>
                <w:highlight w:val="cyan"/>
              </w:rPr>
              <w:t>BPCO</w:t>
            </w:r>
            <w:r w:rsidR="00D403BD">
              <w:rPr>
                <w:rFonts w:ascii="Arial Narrow" w:hAnsi="Arial Narrow"/>
                <w:sz w:val="18"/>
                <w:highlight w:val="cyan"/>
              </w:rPr>
              <w:t xml:space="preserve"> (Broncho-pneumathie chronique obstructive)</w:t>
            </w:r>
          </w:p>
        </w:tc>
        <w:tc>
          <w:tcPr>
            <w:tcW w:w="2249" w:type="dxa"/>
            <w:gridSpan w:val="3"/>
            <w:tcBorders>
              <w:right w:val="single" w:sz="4" w:space="0" w:color="auto"/>
            </w:tcBorders>
            <w:shd w:val="clear" w:color="auto" w:fill="auto"/>
            <w:vAlign w:val="center"/>
          </w:tcPr>
          <w:p w:rsidR="00120F5B" w:rsidRPr="00BC0921" w:rsidRDefault="00120F5B" w:rsidP="001B21B3">
            <w:pPr>
              <w:tabs>
                <w:tab w:val="right" w:pos="317"/>
              </w:tabs>
              <w:spacing w:before="60"/>
              <w:rPr>
                <w:rFonts w:ascii="Arial Narrow" w:hAnsi="Arial Narrow"/>
                <w:sz w:val="18"/>
                <w:szCs w:val="18"/>
              </w:rPr>
            </w:pPr>
            <w:r w:rsidRPr="00BC0921">
              <w:rPr>
                <w:rFonts w:ascii="Arial Narrow" w:hAnsi="Arial Narrow"/>
                <w:sz w:val="18"/>
                <w:szCs w:val="18"/>
              </w:rPr>
              <w:t>2</w:t>
            </w:r>
          </w:p>
        </w:tc>
        <w:tc>
          <w:tcPr>
            <w:tcW w:w="1038" w:type="dxa"/>
            <w:gridSpan w:val="2"/>
            <w:vMerge/>
            <w:tcBorders>
              <w:left w:val="nil"/>
              <w:right w:val="single" w:sz="6" w:space="0" w:color="auto"/>
            </w:tcBorders>
            <w:shd w:val="clear" w:color="auto" w:fill="auto"/>
            <w:vAlign w:val="center"/>
          </w:tcPr>
          <w:p w:rsidR="00120F5B" w:rsidRPr="00BC0921" w:rsidRDefault="00120F5B" w:rsidP="001B21B3">
            <w:pPr>
              <w:jc w:val="center"/>
              <w:rPr>
                <w:rFonts w:ascii="Arial Narrow" w:hAnsi="Arial Narrow"/>
                <w:bCs/>
                <w:sz w:val="22"/>
                <w:szCs w:val="22"/>
              </w:rPr>
            </w:pPr>
          </w:p>
        </w:tc>
      </w:tr>
      <w:tr w:rsidR="00120F5B" w:rsidRPr="00BC0921" w:rsidTr="001B21B3">
        <w:trPr>
          <w:gridBefore w:val="1"/>
          <w:wBefore w:w="87" w:type="dxa"/>
          <w:trHeight w:hRule="exact" w:val="340"/>
          <w:jc w:val="center"/>
        </w:trPr>
        <w:tc>
          <w:tcPr>
            <w:tcW w:w="4962" w:type="dxa"/>
            <w:gridSpan w:val="2"/>
            <w:vMerge/>
            <w:tcBorders>
              <w:left w:val="single" w:sz="6" w:space="0" w:color="auto"/>
              <w:right w:val="single" w:sz="4" w:space="0" w:color="auto"/>
            </w:tcBorders>
            <w:vAlign w:val="center"/>
          </w:tcPr>
          <w:p w:rsidR="00120F5B" w:rsidRPr="00BC0921" w:rsidRDefault="00120F5B" w:rsidP="001B21B3">
            <w:pPr>
              <w:spacing w:before="60"/>
              <w:rPr>
                <w:rFonts w:ascii="Arial Narrow" w:hAnsi="Arial Narrow"/>
                <w:sz w:val="18"/>
              </w:rPr>
            </w:pPr>
          </w:p>
        </w:tc>
        <w:tc>
          <w:tcPr>
            <w:tcW w:w="2304" w:type="dxa"/>
            <w:gridSpan w:val="2"/>
            <w:tcBorders>
              <w:left w:val="nil"/>
            </w:tcBorders>
            <w:vAlign w:val="center"/>
          </w:tcPr>
          <w:p w:rsidR="00120F5B" w:rsidRPr="00D60006" w:rsidRDefault="00120F5B" w:rsidP="001B21B3">
            <w:pPr>
              <w:spacing w:before="60"/>
              <w:jc w:val="right"/>
              <w:rPr>
                <w:rFonts w:ascii="Arial Narrow" w:hAnsi="Arial Narrow"/>
                <w:sz w:val="18"/>
                <w:szCs w:val="18"/>
                <w:lang w:val="fr-CH"/>
              </w:rPr>
            </w:pPr>
            <w:r w:rsidRPr="006C76D3">
              <w:rPr>
                <w:rFonts w:ascii="Arial Narrow" w:hAnsi="Arial Narrow"/>
                <w:sz w:val="18"/>
                <w:highlight w:val="cyan"/>
                <w:lang w:val="fr-FR"/>
              </w:rPr>
              <w:t>Autre</w:t>
            </w:r>
          </w:p>
        </w:tc>
        <w:tc>
          <w:tcPr>
            <w:tcW w:w="2249" w:type="dxa"/>
            <w:gridSpan w:val="3"/>
            <w:tcBorders>
              <w:right w:val="single" w:sz="4" w:space="0" w:color="auto"/>
            </w:tcBorders>
            <w:shd w:val="clear" w:color="auto" w:fill="auto"/>
            <w:vAlign w:val="center"/>
          </w:tcPr>
          <w:p w:rsidR="00120F5B" w:rsidRPr="00BC0921" w:rsidRDefault="00120F5B" w:rsidP="001B21B3">
            <w:pPr>
              <w:tabs>
                <w:tab w:val="right" w:pos="317"/>
              </w:tabs>
              <w:spacing w:before="60"/>
              <w:rPr>
                <w:rFonts w:ascii="Arial Narrow" w:hAnsi="Arial Narrow"/>
                <w:sz w:val="18"/>
                <w:szCs w:val="18"/>
              </w:rPr>
            </w:pPr>
            <w:r w:rsidRPr="00BC0921">
              <w:rPr>
                <w:rFonts w:ascii="Arial Narrow" w:hAnsi="Arial Narrow"/>
                <w:sz w:val="18"/>
                <w:szCs w:val="18"/>
              </w:rPr>
              <w:t>6</w:t>
            </w:r>
          </w:p>
        </w:tc>
        <w:tc>
          <w:tcPr>
            <w:tcW w:w="1038" w:type="dxa"/>
            <w:gridSpan w:val="2"/>
            <w:vMerge/>
            <w:tcBorders>
              <w:left w:val="nil"/>
              <w:right w:val="single" w:sz="6" w:space="0" w:color="auto"/>
            </w:tcBorders>
            <w:shd w:val="clear" w:color="auto" w:fill="auto"/>
            <w:vAlign w:val="center"/>
          </w:tcPr>
          <w:p w:rsidR="00120F5B" w:rsidRPr="00BC0921" w:rsidRDefault="00120F5B" w:rsidP="001B21B3">
            <w:pPr>
              <w:jc w:val="center"/>
              <w:rPr>
                <w:rFonts w:ascii="Arial Narrow" w:hAnsi="Arial Narrow"/>
                <w:bCs/>
                <w:sz w:val="22"/>
                <w:szCs w:val="22"/>
              </w:rPr>
            </w:pPr>
          </w:p>
        </w:tc>
      </w:tr>
      <w:tr w:rsidR="00120F5B" w:rsidRPr="005253FD" w:rsidTr="001B21B3">
        <w:tblPrEx>
          <w:jc w:val="left"/>
        </w:tblPrEx>
        <w:trPr>
          <w:gridAfter w:val="1"/>
          <w:wAfter w:w="113" w:type="dxa"/>
          <w:cantSplit/>
          <w:trHeight w:val="398"/>
        </w:trPr>
        <w:tc>
          <w:tcPr>
            <w:tcW w:w="4962" w:type="dxa"/>
            <w:gridSpan w:val="2"/>
            <w:vMerge w:val="restart"/>
            <w:tcBorders>
              <w:top w:val="single" w:sz="4" w:space="0" w:color="auto"/>
              <w:left w:val="single" w:sz="4" w:space="0" w:color="auto"/>
              <w:right w:val="single" w:sz="4" w:space="0" w:color="auto"/>
            </w:tcBorders>
            <w:shd w:val="clear" w:color="auto" w:fill="auto"/>
            <w:vAlign w:val="center"/>
          </w:tcPr>
          <w:p w:rsidR="00120F5B" w:rsidRDefault="00120F5B" w:rsidP="001B21B3">
            <w:pPr>
              <w:spacing w:before="60"/>
              <w:rPr>
                <w:rFonts w:ascii="Arial Narrow" w:hAnsi="Arial Narrow"/>
                <w:color w:val="000000"/>
                <w:sz w:val="18"/>
                <w:szCs w:val="18"/>
                <w:lang w:val="fr-FR"/>
              </w:rPr>
            </w:pPr>
            <w:r w:rsidRPr="0098746F">
              <w:rPr>
                <w:rFonts w:ascii="Arial Narrow" w:hAnsi="Arial Narrow"/>
                <w:sz w:val="18"/>
                <w:highlight w:val="cyan"/>
                <w:lang w:val="fr-FR"/>
              </w:rPr>
              <w:t>Quel âge aviez-vous à la date de diagnostic?</w:t>
            </w:r>
          </w:p>
        </w:tc>
        <w:tc>
          <w:tcPr>
            <w:tcW w:w="2150" w:type="dxa"/>
            <w:gridSpan w:val="2"/>
            <w:tcBorders>
              <w:top w:val="single" w:sz="4" w:space="0" w:color="auto"/>
              <w:left w:val="nil"/>
            </w:tcBorders>
            <w:shd w:val="clear" w:color="auto" w:fill="auto"/>
            <w:vAlign w:val="center"/>
          </w:tcPr>
          <w:p w:rsidR="00120F5B" w:rsidRPr="00866E38" w:rsidRDefault="00120F5B" w:rsidP="001B21B3">
            <w:pPr>
              <w:spacing w:before="60"/>
              <w:jc w:val="right"/>
              <w:rPr>
                <w:rFonts w:ascii="Arial Narrow" w:hAnsi="Arial Narrow"/>
                <w:sz w:val="18"/>
              </w:rPr>
            </w:pPr>
            <w:r>
              <w:rPr>
                <w:rFonts w:ascii="Arial Narrow" w:hAnsi="Arial Narrow"/>
                <w:sz w:val="18"/>
              </w:rPr>
              <w:t>Âge (en années)</w:t>
            </w:r>
          </w:p>
        </w:tc>
        <w:tc>
          <w:tcPr>
            <w:tcW w:w="2386" w:type="dxa"/>
            <w:gridSpan w:val="3"/>
            <w:vMerge w:val="restart"/>
            <w:tcBorders>
              <w:top w:val="single" w:sz="4" w:space="0" w:color="auto"/>
              <w:right w:val="single" w:sz="4" w:space="0" w:color="auto"/>
            </w:tcBorders>
            <w:shd w:val="clear" w:color="auto" w:fill="auto"/>
            <w:vAlign w:val="center"/>
          </w:tcPr>
          <w:p w:rsidR="00120F5B" w:rsidRPr="005253FD" w:rsidRDefault="00120F5B" w:rsidP="001B21B3">
            <w:pPr>
              <w:rPr>
                <w:rFonts w:ascii="Arial Narrow" w:hAnsi="Arial Narrow"/>
                <w:color w:val="000000"/>
                <w:sz w:val="18"/>
                <w:lang w:val="fr-FR"/>
              </w:rPr>
            </w:pPr>
            <w:r w:rsidRPr="00BD118C">
              <w:rPr>
                <w:rFonts w:ascii="Arial Narrow" w:hAnsi="Arial Narrow"/>
                <w:b/>
                <w:bCs/>
                <w:sz w:val="20"/>
                <w:szCs w:val="20"/>
                <w:lang w:val="fr-CH"/>
              </w:rPr>
              <w:t>└─┴─┘</w:t>
            </w:r>
          </w:p>
        </w:tc>
        <w:tc>
          <w:tcPr>
            <w:tcW w:w="1029" w:type="dxa"/>
            <w:gridSpan w:val="2"/>
            <w:vMerge w:val="restart"/>
            <w:tcBorders>
              <w:top w:val="single" w:sz="4" w:space="0" w:color="auto"/>
              <w:left w:val="nil"/>
              <w:right w:val="single" w:sz="4" w:space="0" w:color="auto"/>
            </w:tcBorders>
            <w:shd w:val="clear" w:color="auto" w:fill="auto"/>
            <w:vAlign w:val="center"/>
          </w:tcPr>
          <w:p w:rsidR="00120F5B" w:rsidRPr="006F7127" w:rsidRDefault="00120F5B" w:rsidP="001B21B3">
            <w:pPr>
              <w:jc w:val="center"/>
              <w:rPr>
                <w:rFonts w:ascii="Arial Narrow" w:hAnsi="Arial Narrow"/>
                <w:bCs/>
                <w:color w:val="000000"/>
                <w:sz w:val="22"/>
                <w:szCs w:val="22"/>
                <w:lang w:val="fr-FR"/>
              </w:rPr>
            </w:pPr>
            <w:r>
              <w:rPr>
                <w:rFonts w:ascii="Arial Narrow" w:hAnsi="Arial Narrow"/>
                <w:bCs/>
                <w:color w:val="000000"/>
                <w:sz w:val="22"/>
                <w:szCs w:val="22"/>
                <w:lang w:val="fr-FR"/>
              </w:rPr>
              <w:t>X</w:t>
            </w:r>
            <w:r w:rsidR="00A47D68">
              <w:rPr>
                <w:rFonts w:ascii="Arial Narrow" w:hAnsi="Arial Narrow"/>
                <w:bCs/>
                <w:color w:val="000000"/>
                <w:sz w:val="22"/>
                <w:szCs w:val="22"/>
                <w:lang w:val="fr-FR"/>
              </w:rPr>
              <w:t>14</w:t>
            </w:r>
          </w:p>
        </w:tc>
      </w:tr>
      <w:tr w:rsidR="00120F5B" w:rsidRPr="005253FD" w:rsidTr="00A47D68">
        <w:tblPrEx>
          <w:jc w:val="left"/>
        </w:tblPrEx>
        <w:trPr>
          <w:gridAfter w:val="1"/>
          <w:wAfter w:w="113" w:type="dxa"/>
          <w:cantSplit/>
          <w:trHeight w:hRule="exact" w:val="397"/>
        </w:trPr>
        <w:tc>
          <w:tcPr>
            <w:tcW w:w="4962" w:type="dxa"/>
            <w:gridSpan w:val="2"/>
            <w:vMerge/>
            <w:tcBorders>
              <w:left w:val="single" w:sz="4" w:space="0" w:color="auto"/>
              <w:bottom w:val="single" w:sz="4" w:space="0" w:color="auto"/>
              <w:right w:val="single" w:sz="4" w:space="0" w:color="auto"/>
            </w:tcBorders>
            <w:shd w:val="clear" w:color="auto" w:fill="auto"/>
            <w:vAlign w:val="center"/>
          </w:tcPr>
          <w:p w:rsidR="00120F5B" w:rsidRPr="0098746F" w:rsidRDefault="00120F5B" w:rsidP="001B21B3">
            <w:pPr>
              <w:spacing w:before="60"/>
              <w:rPr>
                <w:rFonts w:ascii="Arial Narrow" w:hAnsi="Arial Narrow"/>
                <w:sz w:val="18"/>
                <w:highlight w:val="cyan"/>
                <w:lang w:val="fr-FR"/>
              </w:rPr>
            </w:pPr>
          </w:p>
        </w:tc>
        <w:tc>
          <w:tcPr>
            <w:tcW w:w="2150" w:type="dxa"/>
            <w:gridSpan w:val="2"/>
            <w:tcBorders>
              <w:left w:val="nil"/>
              <w:bottom w:val="single" w:sz="4" w:space="0" w:color="auto"/>
            </w:tcBorders>
            <w:shd w:val="clear" w:color="auto" w:fill="auto"/>
            <w:vAlign w:val="center"/>
          </w:tcPr>
          <w:p w:rsidR="00120F5B" w:rsidRDefault="00120F5B" w:rsidP="001B21B3">
            <w:pPr>
              <w:spacing w:before="60"/>
              <w:jc w:val="right"/>
              <w:rPr>
                <w:rFonts w:ascii="Arial Narrow" w:hAnsi="Arial Narrow"/>
                <w:sz w:val="18"/>
              </w:rPr>
            </w:pPr>
            <w:r>
              <w:rPr>
                <w:rFonts w:ascii="Arial Narrow" w:hAnsi="Arial Narrow"/>
                <w:sz w:val="18"/>
              </w:rPr>
              <w:t>Ne sait pas 77</w:t>
            </w:r>
          </w:p>
        </w:tc>
        <w:tc>
          <w:tcPr>
            <w:tcW w:w="2386" w:type="dxa"/>
            <w:gridSpan w:val="3"/>
            <w:vMerge/>
            <w:tcBorders>
              <w:bottom w:val="single" w:sz="4" w:space="0" w:color="auto"/>
              <w:right w:val="single" w:sz="4" w:space="0" w:color="auto"/>
            </w:tcBorders>
            <w:shd w:val="clear" w:color="auto" w:fill="auto"/>
            <w:vAlign w:val="center"/>
          </w:tcPr>
          <w:p w:rsidR="00120F5B" w:rsidRPr="005253FD" w:rsidRDefault="00120F5B" w:rsidP="001B21B3">
            <w:pPr>
              <w:rPr>
                <w:rFonts w:ascii="Arial Narrow" w:hAnsi="Arial Narrow"/>
                <w:color w:val="000000"/>
                <w:sz w:val="18"/>
                <w:lang w:val="fr-FR"/>
              </w:rPr>
            </w:pPr>
          </w:p>
        </w:tc>
        <w:tc>
          <w:tcPr>
            <w:tcW w:w="1029" w:type="dxa"/>
            <w:gridSpan w:val="2"/>
            <w:vMerge/>
            <w:tcBorders>
              <w:left w:val="nil"/>
              <w:bottom w:val="single" w:sz="4" w:space="0" w:color="auto"/>
              <w:right w:val="single" w:sz="4" w:space="0" w:color="auto"/>
            </w:tcBorders>
            <w:shd w:val="clear" w:color="auto" w:fill="auto"/>
            <w:vAlign w:val="center"/>
          </w:tcPr>
          <w:p w:rsidR="00120F5B" w:rsidRPr="006F7127" w:rsidRDefault="00120F5B" w:rsidP="001B21B3">
            <w:pPr>
              <w:jc w:val="center"/>
              <w:rPr>
                <w:rFonts w:ascii="Arial Narrow" w:hAnsi="Arial Narrow"/>
                <w:bCs/>
                <w:color w:val="000000"/>
                <w:sz w:val="22"/>
                <w:szCs w:val="22"/>
                <w:lang w:val="fr-FR"/>
              </w:rPr>
            </w:pPr>
          </w:p>
        </w:tc>
      </w:tr>
    </w:tbl>
    <w:p w:rsidR="006F7127" w:rsidRDefault="006F7127"/>
    <w:tbl>
      <w:tblPr>
        <w:tblW w:w="10489" w:type="dxa"/>
        <w:jc w:val="center"/>
        <w:tblInd w:w="-405" w:type="dxa"/>
        <w:tblBorders>
          <w:top w:val="single" w:sz="6" w:space="0" w:color="auto"/>
          <w:bottom w:val="single" w:sz="6" w:space="0" w:color="auto"/>
          <w:insideH w:val="single" w:sz="6" w:space="0" w:color="auto"/>
        </w:tblBorders>
        <w:shd w:val="clear" w:color="auto" w:fill="FFFFFF"/>
        <w:tblLayout w:type="fixed"/>
        <w:tblLook w:val="0000" w:firstRow="0" w:lastRow="0" w:firstColumn="0" w:lastColumn="0" w:noHBand="0" w:noVBand="0"/>
      </w:tblPr>
      <w:tblGrid>
        <w:gridCol w:w="4990"/>
        <w:gridCol w:w="1860"/>
        <w:gridCol w:w="2676"/>
        <w:gridCol w:w="963"/>
      </w:tblGrid>
      <w:tr w:rsidR="00280A95" w:rsidRPr="00181ACC" w:rsidTr="00504E22">
        <w:trPr>
          <w:cantSplit/>
          <w:trHeight w:val="300"/>
          <w:jc w:val="center"/>
        </w:trPr>
        <w:tc>
          <w:tcPr>
            <w:tcW w:w="10489" w:type="dxa"/>
            <w:gridSpan w:val="4"/>
            <w:tcBorders>
              <w:top w:val="single" w:sz="6" w:space="0" w:color="auto"/>
              <w:left w:val="single" w:sz="6" w:space="0" w:color="auto"/>
              <w:bottom w:val="nil"/>
              <w:right w:val="single" w:sz="6" w:space="0" w:color="auto"/>
            </w:tcBorders>
            <w:shd w:val="pct15" w:color="auto" w:fill="FFFFFF"/>
          </w:tcPr>
          <w:p w:rsidR="00280A95" w:rsidRPr="003E49E1" w:rsidRDefault="003E49E1" w:rsidP="003E49E1">
            <w:pPr>
              <w:spacing w:before="40" w:after="40"/>
              <w:rPr>
                <w:rFonts w:ascii="Arial Narrow" w:hAnsi="Arial Narrow"/>
                <w:i/>
                <w:highlight w:val="lightGray"/>
                <w:lang w:val="fr-CH"/>
              </w:rPr>
            </w:pPr>
            <w:r>
              <w:rPr>
                <w:rFonts w:ascii="Arial Narrow" w:hAnsi="Arial Narrow"/>
                <w:b/>
                <w:lang w:val="fr-FR"/>
              </w:rPr>
              <w:t>MODULE DE BASE</w:t>
            </w:r>
            <w:r w:rsidR="00687C6C" w:rsidRPr="00C61459">
              <w:rPr>
                <w:rFonts w:ascii="Arial Narrow" w:hAnsi="Arial Narrow"/>
                <w:b/>
                <w:lang w:val="fr-FR"/>
              </w:rPr>
              <w:t>:</w:t>
            </w:r>
            <w:r w:rsidR="00687C6C" w:rsidRPr="003E49E1">
              <w:rPr>
                <w:rFonts w:ascii="Arial Narrow" w:hAnsi="Arial Narrow"/>
                <w:b/>
                <w:bCs/>
                <w:iCs/>
                <w:lang w:val="fr-CH"/>
              </w:rPr>
              <w:t xml:space="preserve"> Conseils</w:t>
            </w:r>
            <w:r w:rsidR="00E80CDA">
              <w:rPr>
                <w:rFonts w:ascii="Arial Narrow" w:hAnsi="Arial Narrow"/>
                <w:b/>
                <w:bCs/>
                <w:iCs/>
                <w:lang w:val="fr-CH"/>
              </w:rPr>
              <w:t xml:space="preserve"> </w:t>
            </w:r>
            <w:r>
              <w:rPr>
                <w:rFonts w:ascii="Arial Narrow" w:hAnsi="Arial Narrow"/>
                <w:b/>
                <w:bCs/>
                <w:lang w:val="fr-CH"/>
              </w:rPr>
              <w:t>pour le</w:t>
            </w:r>
            <w:r w:rsidRPr="003E49E1">
              <w:rPr>
                <w:rFonts w:ascii="Arial Narrow" w:hAnsi="Arial Narrow"/>
                <w:b/>
                <w:bCs/>
                <w:lang w:val="fr-CH"/>
              </w:rPr>
              <w:t xml:space="preserve"> mode de vie</w:t>
            </w:r>
          </w:p>
        </w:tc>
      </w:tr>
      <w:tr w:rsidR="00667F9C" w:rsidRPr="00D17B37" w:rsidTr="00504E22">
        <w:tblPrEx>
          <w:tblBorders>
            <w:top w:val="none" w:sz="0" w:space="0" w:color="auto"/>
            <w:bottom w:val="none" w:sz="0" w:space="0" w:color="auto"/>
            <w:insideH w:val="none" w:sz="0" w:space="0" w:color="auto"/>
          </w:tblBorders>
          <w:shd w:val="clear" w:color="auto" w:fill="auto"/>
        </w:tblPrEx>
        <w:trPr>
          <w:trHeight w:val="246"/>
          <w:jc w:val="center"/>
        </w:trPr>
        <w:tc>
          <w:tcPr>
            <w:tcW w:w="10489" w:type="dxa"/>
            <w:gridSpan w:val="4"/>
            <w:tcBorders>
              <w:top w:val="single" w:sz="6" w:space="0" w:color="auto"/>
              <w:left w:val="single" w:sz="4" w:space="0" w:color="auto"/>
              <w:bottom w:val="single" w:sz="6" w:space="0" w:color="auto"/>
              <w:right w:val="single" w:sz="6" w:space="0" w:color="auto"/>
            </w:tcBorders>
            <w:shd w:val="clear" w:color="auto" w:fill="auto"/>
            <w:vAlign w:val="center"/>
          </w:tcPr>
          <w:p w:rsidR="00157865" w:rsidRPr="00B3582C" w:rsidRDefault="00157865" w:rsidP="00157865">
            <w:pPr>
              <w:pStyle w:val="Heading9"/>
              <w:tabs>
                <w:tab w:val="clear" w:pos="1450"/>
              </w:tabs>
              <w:spacing w:before="60"/>
              <w:rPr>
                <w:rFonts w:ascii="Arial Narrow" w:hAnsi="Arial Narrow"/>
                <w:i w:val="0"/>
                <w:iCs w:val="0"/>
                <w:sz w:val="18"/>
                <w:szCs w:val="18"/>
                <w:lang w:val="fr-FR"/>
              </w:rPr>
            </w:pPr>
            <w:r w:rsidRPr="00B3582C">
              <w:rPr>
                <w:rFonts w:ascii="Arial Narrow" w:hAnsi="Arial Narrow"/>
                <w:i w:val="0"/>
                <w:iCs w:val="0"/>
                <w:sz w:val="18"/>
                <w:lang w:val="fr-CH"/>
              </w:rPr>
              <w:t xml:space="preserve">Au cours des 3 dernières années, </w:t>
            </w:r>
            <w:r w:rsidRPr="00B3582C">
              <w:rPr>
                <w:rFonts w:ascii="Arial Narrow" w:hAnsi="Arial Narrow"/>
                <w:i w:val="0"/>
                <w:iCs w:val="0"/>
                <w:sz w:val="18"/>
                <w:szCs w:val="18"/>
                <w:lang w:val="fr-FR"/>
              </w:rPr>
              <w:t xml:space="preserve">est-ce qu'un </w:t>
            </w:r>
            <w:r w:rsidR="002F5692" w:rsidRPr="002F5692">
              <w:rPr>
                <w:rFonts w:ascii="Arial Narrow" w:hAnsi="Arial Narrow"/>
                <w:i w:val="0"/>
                <w:iCs w:val="0"/>
                <w:sz w:val="18"/>
                <w:szCs w:val="18"/>
                <w:lang w:val="fr-FR"/>
              </w:rPr>
              <w:t>médecin</w:t>
            </w:r>
            <w:r w:rsidR="00E80CDA">
              <w:rPr>
                <w:rFonts w:ascii="Arial Narrow" w:hAnsi="Arial Narrow"/>
                <w:i w:val="0"/>
                <w:iCs w:val="0"/>
                <w:sz w:val="18"/>
                <w:szCs w:val="18"/>
                <w:lang w:val="fr-FR"/>
              </w:rPr>
              <w:t xml:space="preserve"> </w:t>
            </w:r>
            <w:r w:rsidRPr="00B3582C">
              <w:rPr>
                <w:rFonts w:ascii="Arial Narrow" w:hAnsi="Arial Narrow"/>
                <w:i w:val="0"/>
                <w:iCs w:val="0"/>
                <w:sz w:val="18"/>
                <w:szCs w:val="18"/>
                <w:lang w:val="fr-FR"/>
              </w:rPr>
              <w:t>ou un autre professionnel de santé vous a</w:t>
            </w:r>
            <w:r w:rsidR="00E80CDA">
              <w:rPr>
                <w:rFonts w:ascii="Arial Narrow" w:hAnsi="Arial Narrow"/>
                <w:i w:val="0"/>
                <w:iCs w:val="0"/>
                <w:sz w:val="18"/>
                <w:szCs w:val="18"/>
                <w:lang w:val="fr-FR"/>
              </w:rPr>
              <w:t xml:space="preserve"> </w:t>
            </w:r>
            <w:r w:rsidRPr="00B3582C">
              <w:rPr>
                <w:rFonts w:ascii="Arial Narrow" w:hAnsi="Arial Narrow"/>
                <w:i w:val="0"/>
                <w:iCs w:val="0"/>
                <w:sz w:val="18"/>
                <w:szCs w:val="18"/>
                <w:lang w:val="fr-FR"/>
              </w:rPr>
              <w:t>conseillé de faire une des choses suivantes ?</w:t>
            </w:r>
          </w:p>
          <w:p w:rsidR="00667F9C" w:rsidRPr="00B3582C" w:rsidRDefault="00157865" w:rsidP="00B3582C">
            <w:pPr>
              <w:rPr>
                <w:highlight w:val="yellow"/>
              </w:rPr>
            </w:pPr>
            <w:r w:rsidRPr="00B3582C">
              <w:rPr>
                <w:rFonts w:ascii="Arial Narrow" w:hAnsi="Arial Narrow"/>
                <w:i/>
                <w:sz w:val="18"/>
                <w:szCs w:val="18"/>
              </w:rPr>
              <w:t>(INSCRIRE POUR CHAQUE REPONSE)</w:t>
            </w: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hRule="exact" w:val="340"/>
          <w:jc w:val="center"/>
        </w:trPr>
        <w:tc>
          <w:tcPr>
            <w:tcW w:w="4990" w:type="dxa"/>
            <w:vMerge w:val="restart"/>
            <w:tcBorders>
              <w:top w:val="single" w:sz="6" w:space="0" w:color="auto"/>
              <w:left w:val="single" w:sz="4" w:space="0" w:color="auto"/>
              <w:right w:val="single" w:sz="4" w:space="0" w:color="auto"/>
            </w:tcBorders>
            <w:shd w:val="clear" w:color="auto" w:fill="auto"/>
            <w:vAlign w:val="center"/>
          </w:tcPr>
          <w:p w:rsidR="006C604C" w:rsidRPr="00B3582C" w:rsidRDefault="0058723A" w:rsidP="00B3582C">
            <w:pPr>
              <w:spacing w:before="40"/>
              <w:rPr>
                <w:rFonts w:ascii="Arial Narrow" w:hAnsi="Arial Narrow"/>
                <w:sz w:val="18"/>
                <w:lang w:val="fr-CH"/>
              </w:rPr>
            </w:pPr>
            <w:r w:rsidRPr="00B3582C">
              <w:rPr>
                <w:rFonts w:ascii="Arial Narrow" w:hAnsi="Arial Narrow"/>
                <w:sz w:val="18"/>
                <w:lang w:val="fr-CH"/>
              </w:rPr>
              <w:t>Arrêter</w:t>
            </w:r>
            <w:r w:rsidR="00706E41" w:rsidRPr="00B3582C">
              <w:rPr>
                <w:rFonts w:ascii="Arial Narrow" w:hAnsi="Arial Narrow"/>
                <w:sz w:val="18"/>
                <w:lang w:val="fr-CH"/>
              </w:rPr>
              <w:t xml:space="preserve"> de</w:t>
            </w:r>
            <w:r w:rsidRPr="00B3582C">
              <w:rPr>
                <w:rFonts w:ascii="Arial Narrow" w:hAnsi="Arial Narrow"/>
                <w:sz w:val="18"/>
                <w:lang w:val="fr-CH"/>
              </w:rPr>
              <w:t xml:space="preserve"> ou </w:t>
            </w:r>
            <w:r w:rsidR="00656A18" w:rsidRPr="00B3582C">
              <w:rPr>
                <w:rFonts w:ascii="Arial Narrow" w:hAnsi="Arial Narrow"/>
                <w:sz w:val="18"/>
                <w:lang w:val="fr-CH"/>
              </w:rPr>
              <w:t xml:space="preserve">ne </w:t>
            </w:r>
            <w:r w:rsidRPr="00B3582C">
              <w:rPr>
                <w:rFonts w:ascii="Arial Narrow" w:hAnsi="Arial Narrow"/>
                <w:sz w:val="18"/>
                <w:lang w:val="fr-CH"/>
              </w:rPr>
              <w:t>pas commencer à consommer du tabac</w:t>
            </w:r>
          </w:p>
        </w:tc>
        <w:tc>
          <w:tcPr>
            <w:tcW w:w="1860"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676" w:type="dxa"/>
            <w:tcBorders>
              <w:top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1</w:t>
            </w:r>
          </w:p>
        </w:tc>
        <w:tc>
          <w:tcPr>
            <w:tcW w:w="963" w:type="dxa"/>
            <w:vMerge w:val="restart"/>
            <w:tcBorders>
              <w:top w:val="single" w:sz="4" w:space="0" w:color="auto"/>
              <w:left w:val="nil"/>
              <w:right w:val="single" w:sz="6" w:space="0" w:color="auto"/>
            </w:tcBorders>
            <w:shd w:val="clear" w:color="auto" w:fill="auto"/>
            <w:vAlign w:val="center"/>
          </w:tcPr>
          <w:p w:rsidR="006C604C" w:rsidRPr="00A22F88" w:rsidRDefault="006C604C" w:rsidP="00610153">
            <w:pPr>
              <w:jc w:val="center"/>
              <w:rPr>
                <w:rFonts w:ascii="Arial Narrow" w:hAnsi="Arial Narrow"/>
                <w:bCs/>
                <w:sz w:val="22"/>
                <w:szCs w:val="22"/>
              </w:rPr>
            </w:pPr>
            <w:r w:rsidRPr="00A22F88">
              <w:rPr>
                <w:rFonts w:ascii="Arial Narrow" w:hAnsi="Arial Narrow"/>
                <w:bCs/>
                <w:sz w:val="22"/>
                <w:szCs w:val="22"/>
              </w:rPr>
              <w:t>H2</w:t>
            </w:r>
            <w:r>
              <w:rPr>
                <w:rFonts w:ascii="Arial Narrow" w:hAnsi="Arial Narrow"/>
                <w:bCs/>
                <w:sz w:val="22"/>
                <w:szCs w:val="22"/>
              </w:rPr>
              <w:t>0</w:t>
            </w:r>
            <w:r w:rsidRPr="00A22F88">
              <w:rPr>
                <w:rFonts w:ascii="Arial Narrow" w:hAnsi="Arial Narrow"/>
                <w:bCs/>
                <w:sz w:val="22"/>
                <w:szCs w:val="22"/>
              </w:rPr>
              <w:t>a</w:t>
            </w: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hRule="exact" w:val="340"/>
          <w:jc w:val="center"/>
        </w:trPr>
        <w:tc>
          <w:tcPr>
            <w:tcW w:w="4990" w:type="dxa"/>
            <w:vMerge/>
            <w:tcBorders>
              <w:left w:val="single" w:sz="4" w:space="0" w:color="auto"/>
              <w:right w:val="single" w:sz="4" w:space="0" w:color="auto"/>
            </w:tcBorders>
            <w:shd w:val="clear" w:color="auto" w:fill="auto"/>
            <w:vAlign w:val="center"/>
          </w:tcPr>
          <w:p w:rsidR="006C604C" w:rsidRPr="00B3582C" w:rsidRDefault="006C604C" w:rsidP="00D357D6">
            <w:pPr>
              <w:spacing w:before="40"/>
              <w:rPr>
                <w:rFonts w:ascii="Arial Narrow" w:hAnsi="Arial Narrow"/>
                <w:sz w:val="18"/>
              </w:rPr>
            </w:pPr>
          </w:p>
        </w:tc>
        <w:tc>
          <w:tcPr>
            <w:tcW w:w="1860"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676" w:type="dxa"/>
            <w:tcBorders>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2</w:t>
            </w:r>
          </w:p>
        </w:tc>
        <w:tc>
          <w:tcPr>
            <w:tcW w:w="963" w:type="dxa"/>
            <w:vMerge/>
            <w:tcBorders>
              <w:left w:val="nil"/>
              <w:right w:val="single" w:sz="6" w:space="0" w:color="auto"/>
            </w:tcBorders>
            <w:shd w:val="clear" w:color="auto" w:fill="auto"/>
            <w:vAlign w:val="center"/>
          </w:tcPr>
          <w:p w:rsidR="006C604C" w:rsidRPr="00A22F88" w:rsidRDefault="006C604C" w:rsidP="00D357D6">
            <w:pPr>
              <w:jc w:val="center"/>
              <w:rPr>
                <w:rFonts w:ascii="Arial Narrow" w:hAnsi="Arial Narrow"/>
                <w:bCs/>
                <w:sz w:val="22"/>
                <w:szCs w:val="22"/>
              </w:rPr>
            </w:pP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val="340"/>
          <w:jc w:val="center"/>
        </w:trPr>
        <w:tc>
          <w:tcPr>
            <w:tcW w:w="4990" w:type="dxa"/>
            <w:vMerge w:val="restart"/>
            <w:tcBorders>
              <w:top w:val="single" w:sz="6" w:space="0" w:color="auto"/>
              <w:left w:val="single" w:sz="4" w:space="0" w:color="auto"/>
              <w:right w:val="single" w:sz="4" w:space="0" w:color="auto"/>
            </w:tcBorders>
            <w:shd w:val="clear" w:color="auto" w:fill="auto"/>
            <w:vAlign w:val="center"/>
          </w:tcPr>
          <w:p w:rsidR="006C604C" w:rsidRPr="00B3582C" w:rsidRDefault="0058723A" w:rsidP="00B3582C">
            <w:pPr>
              <w:spacing w:before="40"/>
              <w:rPr>
                <w:rFonts w:ascii="Arial Narrow" w:hAnsi="Arial Narrow"/>
                <w:sz w:val="18"/>
                <w:lang w:val="fr-CH"/>
              </w:rPr>
            </w:pPr>
            <w:r w:rsidRPr="00B3582C">
              <w:rPr>
                <w:rFonts w:ascii="Arial Narrow" w:hAnsi="Arial Narrow"/>
                <w:sz w:val="18"/>
                <w:lang w:val="fr-CH"/>
              </w:rPr>
              <w:t>Réduire votre consommation de sel</w:t>
            </w:r>
          </w:p>
        </w:tc>
        <w:tc>
          <w:tcPr>
            <w:tcW w:w="1860"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676" w:type="dxa"/>
            <w:tcBorders>
              <w:top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1</w:t>
            </w:r>
          </w:p>
        </w:tc>
        <w:tc>
          <w:tcPr>
            <w:tcW w:w="963" w:type="dxa"/>
            <w:vMerge w:val="restart"/>
            <w:tcBorders>
              <w:top w:val="single" w:sz="4" w:space="0" w:color="auto"/>
              <w:left w:val="nil"/>
              <w:right w:val="single" w:sz="6" w:space="0" w:color="auto"/>
            </w:tcBorders>
            <w:shd w:val="clear" w:color="auto" w:fill="auto"/>
            <w:vAlign w:val="center"/>
          </w:tcPr>
          <w:p w:rsidR="006C604C" w:rsidRPr="00A22F88" w:rsidRDefault="006C604C" w:rsidP="00610153">
            <w:pPr>
              <w:jc w:val="center"/>
              <w:rPr>
                <w:rFonts w:ascii="Arial Narrow" w:hAnsi="Arial Narrow"/>
                <w:bCs/>
                <w:sz w:val="22"/>
                <w:szCs w:val="22"/>
              </w:rPr>
            </w:pPr>
            <w:r w:rsidRPr="00A22F88">
              <w:rPr>
                <w:rFonts w:ascii="Arial Narrow" w:hAnsi="Arial Narrow"/>
                <w:bCs/>
                <w:sz w:val="22"/>
                <w:szCs w:val="22"/>
              </w:rPr>
              <w:t>H2</w:t>
            </w:r>
            <w:r>
              <w:rPr>
                <w:rFonts w:ascii="Arial Narrow" w:hAnsi="Arial Narrow"/>
                <w:bCs/>
                <w:sz w:val="22"/>
                <w:szCs w:val="22"/>
              </w:rPr>
              <w:t>0</w:t>
            </w:r>
            <w:r w:rsidRPr="00A22F88">
              <w:rPr>
                <w:rFonts w:ascii="Arial Narrow" w:hAnsi="Arial Narrow"/>
                <w:bCs/>
                <w:sz w:val="22"/>
                <w:szCs w:val="22"/>
              </w:rPr>
              <w:t>b</w:t>
            </w: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val="340"/>
          <w:jc w:val="center"/>
        </w:trPr>
        <w:tc>
          <w:tcPr>
            <w:tcW w:w="4990" w:type="dxa"/>
            <w:vMerge/>
            <w:tcBorders>
              <w:left w:val="single" w:sz="4" w:space="0" w:color="auto"/>
              <w:right w:val="single" w:sz="4" w:space="0" w:color="auto"/>
            </w:tcBorders>
            <w:shd w:val="clear" w:color="auto" w:fill="auto"/>
            <w:vAlign w:val="center"/>
          </w:tcPr>
          <w:p w:rsidR="006C604C" w:rsidRPr="00B3582C" w:rsidRDefault="006C604C" w:rsidP="00D357D6">
            <w:pPr>
              <w:spacing w:before="40"/>
              <w:rPr>
                <w:rFonts w:ascii="Arial Narrow" w:hAnsi="Arial Narrow"/>
                <w:sz w:val="18"/>
              </w:rPr>
            </w:pPr>
          </w:p>
        </w:tc>
        <w:tc>
          <w:tcPr>
            <w:tcW w:w="1860"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676" w:type="dxa"/>
            <w:tcBorders>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2</w:t>
            </w:r>
          </w:p>
        </w:tc>
        <w:tc>
          <w:tcPr>
            <w:tcW w:w="963" w:type="dxa"/>
            <w:vMerge/>
            <w:tcBorders>
              <w:left w:val="nil"/>
              <w:right w:val="single" w:sz="6" w:space="0" w:color="auto"/>
            </w:tcBorders>
            <w:shd w:val="clear" w:color="auto" w:fill="auto"/>
            <w:vAlign w:val="center"/>
          </w:tcPr>
          <w:p w:rsidR="006C604C" w:rsidRPr="00A22F88" w:rsidRDefault="006C604C" w:rsidP="00D357D6">
            <w:pPr>
              <w:jc w:val="center"/>
              <w:rPr>
                <w:rFonts w:ascii="Arial Narrow" w:hAnsi="Arial Narrow"/>
                <w:bCs/>
                <w:sz w:val="22"/>
                <w:szCs w:val="22"/>
              </w:rPr>
            </w:pP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val="360"/>
          <w:jc w:val="center"/>
        </w:trPr>
        <w:tc>
          <w:tcPr>
            <w:tcW w:w="4990" w:type="dxa"/>
            <w:vMerge w:val="restart"/>
            <w:tcBorders>
              <w:top w:val="single" w:sz="6" w:space="0" w:color="auto"/>
              <w:left w:val="single" w:sz="4" w:space="0" w:color="auto"/>
              <w:right w:val="single" w:sz="4" w:space="0" w:color="auto"/>
            </w:tcBorders>
            <w:shd w:val="clear" w:color="auto" w:fill="auto"/>
            <w:vAlign w:val="center"/>
          </w:tcPr>
          <w:p w:rsidR="006C604C" w:rsidRPr="00B3582C" w:rsidRDefault="0058723A" w:rsidP="00B3582C">
            <w:pPr>
              <w:spacing w:before="40"/>
              <w:rPr>
                <w:rFonts w:ascii="Arial Narrow" w:hAnsi="Arial Narrow"/>
                <w:sz w:val="18"/>
                <w:lang w:val="fr-CH"/>
              </w:rPr>
            </w:pPr>
            <w:r w:rsidRPr="00B3582C">
              <w:rPr>
                <w:rFonts w:ascii="Arial Narrow" w:hAnsi="Arial Narrow"/>
                <w:sz w:val="18"/>
                <w:lang w:val="fr-CH"/>
              </w:rPr>
              <w:t>Manger au moins 5 portions de fruits et/ ou légumes par jour</w:t>
            </w:r>
          </w:p>
        </w:tc>
        <w:tc>
          <w:tcPr>
            <w:tcW w:w="1860"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676" w:type="dxa"/>
            <w:tcBorders>
              <w:top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1</w:t>
            </w:r>
          </w:p>
        </w:tc>
        <w:tc>
          <w:tcPr>
            <w:tcW w:w="963" w:type="dxa"/>
            <w:vMerge w:val="restart"/>
            <w:tcBorders>
              <w:top w:val="single" w:sz="4" w:space="0" w:color="auto"/>
              <w:left w:val="nil"/>
              <w:right w:val="single" w:sz="6" w:space="0" w:color="auto"/>
            </w:tcBorders>
            <w:shd w:val="clear" w:color="auto" w:fill="auto"/>
            <w:vAlign w:val="center"/>
          </w:tcPr>
          <w:p w:rsidR="006C604C" w:rsidRPr="00A22F88" w:rsidRDefault="006C604C" w:rsidP="00610153">
            <w:pPr>
              <w:jc w:val="center"/>
              <w:rPr>
                <w:rFonts w:ascii="Arial Narrow" w:hAnsi="Arial Narrow"/>
                <w:bCs/>
                <w:i/>
                <w:sz w:val="18"/>
              </w:rPr>
            </w:pPr>
            <w:r w:rsidRPr="00A22F88">
              <w:rPr>
                <w:rFonts w:ascii="Arial Narrow" w:hAnsi="Arial Narrow"/>
                <w:bCs/>
                <w:sz w:val="22"/>
                <w:szCs w:val="22"/>
              </w:rPr>
              <w:t>H2</w:t>
            </w:r>
            <w:r>
              <w:rPr>
                <w:rFonts w:ascii="Arial Narrow" w:hAnsi="Arial Narrow"/>
                <w:bCs/>
                <w:sz w:val="22"/>
                <w:szCs w:val="22"/>
              </w:rPr>
              <w:t>0</w:t>
            </w:r>
            <w:r w:rsidRPr="00A22F88">
              <w:rPr>
                <w:rFonts w:ascii="Arial Narrow" w:hAnsi="Arial Narrow"/>
                <w:bCs/>
                <w:sz w:val="22"/>
                <w:szCs w:val="22"/>
              </w:rPr>
              <w:t>c</w:t>
            </w: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val="360"/>
          <w:jc w:val="center"/>
        </w:trPr>
        <w:tc>
          <w:tcPr>
            <w:tcW w:w="4990" w:type="dxa"/>
            <w:vMerge/>
            <w:tcBorders>
              <w:left w:val="single" w:sz="4" w:space="0" w:color="auto"/>
              <w:bottom w:val="single" w:sz="6" w:space="0" w:color="auto"/>
              <w:right w:val="single" w:sz="4" w:space="0" w:color="auto"/>
            </w:tcBorders>
            <w:shd w:val="clear" w:color="auto" w:fill="auto"/>
            <w:vAlign w:val="center"/>
          </w:tcPr>
          <w:p w:rsidR="006C604C" w:rsidRPr="00B3582C" w:rsidRDefault="006C604C" w:rsidP="00D357D6">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1860"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676" w:type="dxa"/>
            <w:tcBorders>
              <w:bottom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2</w:t>
            </w:r>
          </w:p>
        </w:tc>
        <w:tc>
          <w:tcPr>
            <w:tcW w:w="963" w:type="dxa"/>
            <w:vMerge/>
            <w:tcBorders>
              <w:left w:val="nil"/>
              <w:bottom w:val="single" w:sz="4" w:space="0" w:color="auto"/>
              <w:right w:val="single" w:sz="6" w:space="0" w:color="auto"/>
            </w:tcBorders>
            <w:shd w:val="clear" w:color="auto" w:fill="auto"/>
            <w:vAlign w:val="center"/>
          </w:tcPr>
          <w:p w:rsidR="006C604C" w:rsidRPr="00A22F88" w:rsidRDefault="006C604C" w:rsidP="00D357D6">
            <w:pPr>
              <w:rPr>
                <w:rFonts w:ascii="Arial Narrow" w:hAnsi="Arial Narrow"/>
                <w:bCs/>
                <w:i/>
                <w:iCs/>
                <w:sz w:val="18"/>
                <w:lang w:val="en-GB"/>
              </w:rPr>
            </w:pP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val="360"/>
          <w:jc w:val="center"/>
        </w:trPr>
        <w:tc>
          <w:tcPr>
            <w:tcW w:w="4990" w:type="dxa"/>
            <w:vMerge w:val="restart"/>
            <w:tcBorders>
              <w:top w:val="single" w:sz="6" w:space="0" w:color="auto"/>
              <w:left w:val="single" w:sz="4" w:space="0" w:color="auto"/>
              <w:right w:val="single" w:sz="4" w:space="0" w:color="auto"/>
            </w:tcBorders>
            <w:shd w:val="clear" w:color="auto" w:fill="auto"/>
            <w:vAlign w:val="center"/>
          </w:tcPr>
          <w:p w:rsidR="006C604C" w:rsidRPr="00B3582C" w:rsidRDefault="0058723A" w:rsidP="00B3582C">
            <w:pPr>
              <w:spacing w:before="40"/>
              <w:rPr>
                <w:rFonts w:ascii="Arial Narrow" w:hAnsi="Arial Narrow"/>
                <w:sz w:val="18"/>
                <w:lang w:val="fr-CH"/>
              </w:rPr>
            </w:pPr>
            <w:r w:rsidRPr="00B3582C">
              <w:rPr>
                <w:rFonts w:ascii="Arial Narrow" w:hAnsi="Arial Narrow"/>
                <w:sz w:val="18"/>
                <w:lang w:val="fr-CH"/>
              </w:rPr>
              <w:t xml:space="preserve">Réduire votre </w:t>
            </w:r>
            <w:r w:rsidR="00706E41" w:rsidRPr="00B3582C">
              <w:rPr>
                <w:rFonts w:ascii="Arial Narrow" w:hAnsi="Arial Narrow"/>
                <w:sz w:val="18"/>
                <w:lang w:val="fr-CH"/>
              </w:rPr>
              <w:t>consommation</w:t>
            </w:r>
            <w:r w:rsidRPr="00B3582C">
              <w:rPr>
                <w:rFonts w:ascii="Arial Narrow" w:hAnsi="Arial Narrow"/>
                <w:sz w:val="18"/>
                <w:lang w:val="fr-CH"/>
              </w:rPr>
              <w:t xml:space="preserve"> de graisse</w:t>
            </w:r>
          </w:p>
        </w:tc>
        <w:tc>
          <w:tcPr>
            <w:tcW w:w="1860"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676" w:type="dxa"/>
            <w:tcBorders>
              <w:top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1</w:t>
            </w:r>
          </w:p>
        </w:tc>
        <w:tc>
          <w:tcPr>
            <w:tcW w:w="963" w:type="dxa"/>
            <w:vMerge w:val="restart"/>
            <w:tcBorders>
              <w:top w:val="single" w:sz="4" w:space="0" w:color="auto"/>
              <w:left w:val="nil"/>
              <w:right w:val="single" w:sz="6" w:space="0" w:color="auto"/>
            </w:tcBorders>
            <w:shd w:val="clear" w:color="auto" w:fill="auto"/>
            <w:vAlign w:val="center"/>
          </w:tcPr>
          <w:p w:rsidR="006C604C" w:rsidRPr="00A22F88" w:rsidRDefault="006C604C" w:rsidP="00610153">
            <w:pPr>
              <w:jc w:val="center"/>
              <w:rPr>
                <w:rFonts w:ascii="Arial Narrow" w:hAnsi="Arial Narrow"/>
                <w:bCs/>
                <w:i/>
                <w:sz w:val="18"/>
              </w:rPr>
            </w:pPr>
            <w:r w:rsidRPr="00A22F88">
              <w:rPr>
                <w:rFonts w:ascii="Arial Narrow" w:hAnsi="Arial Narrow"/>
                <w:bCs/>
                <w:sz w:val="22"/>
                <w:szCs w:val="22"/>
              </w:rPr>
              <w:t>H2</w:t>
            </w:r>
            <w:r>
              <w:rPr>
                <w:rFonts w:ascii="Arial Narrow" w:hAnsi="Arial Narrow"/>
                <w:bCs/>
                <w:sz w:val="22"/>
                <w:szCs w:val="22"/>
              </w:rPr>
              <w:t>0</w:t>
            </w:r>
            <w:r w:rsidRPr="00A22F88">
              <w:rPr>
                <w:rFonts w:ascii="Arial Narrow" w:hAnsi="Arial Narrow"/>
                <w:bCs/>
                <w:sz w:val="22"/>
                <w:szCs w:val="22"/>
              </w:rPr>
              <w:t>d</w:t>
            </w: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val="360"/>
          <w:jc w:val="center"/>
        </w:trPr>
        <w:tc>
          <w:tcPr>
            <w:tcW w:w="4990" w:type="dxa"/>
            <w:vMerge/>
            <w:tcBorders>
              <w:left w:val="single" w:sz="4" w:space="0" w:color="auto"/>
              <w:bottom w:val="single" w:sz="6" w:space="0" w:color="auto"/>
              <w:right w:val="single" w:sz="4" w:space="0" w:color="auto"/>
            </w:tcBorders>
            <w:shd w:val="clear" w:color="auto" w:fill="auto"/>
            <w:vAlign w:val="center"/>
          </w:tcPr>
          <w:p w:rsidR="006C604C" w:rsidRPr="00B3582C" w:rsidRDefault="006C604C" w:rsidP="00D357D6">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1860"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676" w:type="dxa"/>
            <w:tcBorders>
              <w:bottom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2</w:t>
            </w:r>
          </w:p>
        </w:tc>
        <w:tc>
          <w:tcPr>
            <w:tcW w:w="963" w:type="dxa"/>
            <w:vMerge/>
            <w:tcBorders>
              <w:left w:val="nil"/>
              <w:bottom w:val="single" w:sz="4" w:space="0" w:color="auto"/>
              <w:right w:val="single" w:sz="6" w:space="0" w:color="auto"/>
            </w:tcBorders>
            <w:shd w:val="clear" w:color="auto" w:fill="auto"/>
            <w:vAlign w:val="center"/>
          </w:tcPr>
          <w:p w:rsidR="006C604C" w:rsidRPr="00A22F88" w:rsidRDefault="006C604C" w:rsidP="00D357D6">
            <w:pPr>
              <w:rPr>
                <w:rFonts w:ascii="Arial Narrow" w:hAnsi="Arial Narrow"/>
                <w:bCs/>
                <w:i/>
                <w:iCs/>
                <w:sz w:val="18"/>
                <w:lang w:val="en-GB"/>
              </w:rPr>
            </w:pP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val="360"/>
          <w:jc w:val="center"/>
        </w:trPr>
        <w:tc>
          <w:tcPr>
            <w:tcW w:w="4990" w:type="dxa"/>
            <w:vMerge w:val="restart"/>
            <w:tcBorders>
              <w:top w:val="single" w:sz="6" w:space="0" w:color="auto"/>
              <w:left w:val="single" w:sz="4" w:space="0" w:color="auto"/>
              <w:right w:val="single" w:sz="4" w:space="0" w:color="auto"/>
            </w:tcBorders>
            <w:shd w:val="clear" w:color="auto" w:fill="auto"/>
            <w:vAlign w:val="center"/>
          </w:tcPr>
          <w:p w:rsidR="006C604C" w:rsidRPr="00B3582C" w:rsidRDefault="00706E41" w:rsidP="00B3582C">
            <w:pPr>
              <w:spacing w:before="40"/>
              <w:rPr>
                <w:rFonts w:ascii="Arial Narrow" w:hAnsi="Arial Narrow"/>
                <w:sz w:val="18"/>
                <w:lang w:val="fr-CH"/>
              </w:rPr>
            </w:pPr>
            <w:r w:rsidRPr="00B3582C">
              <w:rPr>
                <w:rFonts w:ascii="Arial Narrow" w:hAnsi="Arial Narrow"/>
                <w:sz w:val="18"/>
                <w:lang w:val="fr-CH"/>
              </w:rPr>
              <w:t>Commencer ou faire plus d’activité physique</w:t>
            </w:r>
          </w:p>
        </w:tc>
        <w:tc>
          <w:tcPr>
            <w:tcW w:w="1860"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676" w:type="dxa"/>
            <w:tcBorders>
              <w:top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1</w:t>
            </w:r>
          </w:p>
        </w:tc>
        <w:tc>
          <w:tcPr>
            <w:tcW w:w="963" w:type="dxa"/>
            <w:vMerge w:val="restart"/>
            <w:tcBorders>
              <w:top w:val="single" w:sz="4" w:space="0" w:color="auto"/>
              <w:left w:val="nil"/>
              <w:right w:val="single" w:sz="6" w:space="0" w:color="auto"/>
            </w:tcBorders>
            <w:shd w:val="clear" w:color="auto" w:fill="auto"/>
            <w:vAlign w:val="center"/>
          </w:tcPr>
          <w:p w:rsidR="006C604C" w:rsidRPr="00A22F88" w:rsidRDefault="006C604C" w:rsidP="00610153">
            <w:pPr>
              <w:jc w:val="center"/>
              <w:rPr>
                <w:rFonts w:ascii="Arial Narrow" w:hAnsi="Arial Narrow"/>
                <w:bCs/>
                <w:i/>
                <w:sz w:val="18"/>
              </w:rPr>
            </w:pPr>
            <w:r w:rsidRPr="00A22F88">
              <w:rPr>
                <w:rFonts w:ascii="Arial Narrow" w:hAnsi="Arial Narrow"/>
                <w:bCs/>
                <w:sz w:val="22"/>
                <w:szCs w:val="22"/>
              </w:rPr>
              <w:t>H2</w:t>
            </w:r>
            <w:r>
              <w:rPr>
                <w:rFonts w:ascii="Arial Narrow" w:hAnsi="Arial Narrow"/>
                <w:bCs/>
                <w:sz w:val="22"/>
                <w:szCs w:val="22"/>
              </w:rPr>
              <w:t>0</w:t>
            </w:r>
            <w:r w:rsidRPr="00A22F88">
              <w:rPr>
                <w:rFonts w:ascii="Arial Narrow" w:hAnsi="Arial Narrow"/>
                <w:bCs/>
                <w:sz w:val="22"/>
                <w:szCs w:val="22"/>
              </w:rPr>
              <w:t>e</w:t>
            </w: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val="360"/>
          <w:jc w:val="center"/>
        </w:trPr>
        <w:tc>
          <w:tcPr>
            <w:tcW w:w="4990" w:type="dxa"/>
            <w:vMerge/>
            <w:tcBorders>
              <w:left w:val="single" w:sz="4" w:space="0" w:color="auto"/>
              <w:bottom w:val="single" w:sz="6" w:space="0" w:color="auto"/>
              <w:right w:val="single" w:sz="4" w:space="0" w:color="auto"/>
            </w:tcBorders>
            <w:shd w:val="clear" w:color="auto" w:fill="auto"/>
            <w:vAlign w:val="center"/>
          </w:tcPr>
          <w:p w:rsidR="006C604C" w:rsidRPr="00B3582C" w:rsidRDefault="006C604C" w:rsidP="00D357D6">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1860"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676" w:type="dxa"/>
            <w:tcBorders>
              <w:bottom w:val="single" w:sz="6" w:space="0" w:color="auto"/>
              <w:right w:val="single" w:sz="4" w:space="0" w:color="auto"/>
            </w:tcBorders>
            <w:shd w:val="clear" w:color="auto" w:fill="auto"/>
            <w:vAlign w:val="center"/>
          </w:tcPr>
          <w:p w:rsidR="006C604C" w:rsidRPr="00A22F88" w:rsidRDefault="006C604C" w:rsidP="00D357D6">
            <w:pPr>
              <w:spacing w:before="40"/>
              <w:rPr>
                <w:rFonts w:ascii="Arial Narrow" w:hAnsi="Arial Narrow"/>
                <w:sz w:val="18"/>
              </w:rPr>
            </w:pPr>
            <w:r w:rsidRPr="00A22F88">
              <w:rPr>
                <w:rFonts w:ascii="Arial Narrow" w:hAnsi="Arial Narrow"/>
                <w:sz w:val="18"/>
              </w:rPr>
              <w:t>2</w:t>
            </w:r>
          </w:p>
        </w:tc>
        <w:tc>
          <w:tcPr>
            <w:tcW w:w="963" w:type="dxa"/>
            <w:vMerge/>
            <w:tcBorders>
              <w:left w:val="nil"/>
              <w:bottom w:val="single" w:sz="4" w:space="0" w:color="auto"/>
              <w:right w:val="single" w:sz="6" w:space="0" w:color="auto"/>
            </w:tcBorders>
            <w:shd w:val="clear" w:color="auto" w:fill="auto"/>
            <w:vAlign w:val="center"/>
          </w:tcPr>
          <w:p w:rsidR="006C604C" w:rsidRPr="00A22F88" w:rsidRDefault="006C604C" w:rsidP="00D357D6">
            <w:pPr>
              <w:rPr>
                <w:rFonts w:ascii="Arial Narrow" w:hAnsi="Arial Narrow"/>
                <w:bCs/>
                <w:i/>
                <w:iCs/>
                <w:sz w:val="18"/>
                <w:lang w:val="en-GB"/>
              </w:rPr>
            </w:pPr>
          </w:p>
        </w:tc>
      </w:tr>
      <w:tr w:rsidR="006C604C" w:rsidRPr="00D17B37" w:rsidTr="00B1396B">
        <w:tblPrEx>
          <w:tblBorders>
            <w:top w:val="none" w:sz="0" w:space="0" w:color="auto"/>
            <w:bottom w:val="none" w:sz="0" w:space="0" w:color="auto"/>
            <w:insideH w:val="none" w:sz="0" w:space="0" w:color="auto"/>
          </w:tblBorders>
          <w:shd w:val="clear" w:color="auto" w:fill="auto"/>
        </w:tblPrEx>
        <w:trPr>
          <w:trHeight w:val="360"/>
          <w:jc w:val="center"/>
        </w:trPr>
        <w:tc>
          <w:tcPr>
            <w:tcW w:w="4990" w:type="dxa"/>
            <w:vMerge w:val="restart"/>
            <w:tcBorders>
              <w:top w:val="single" w:sz="6" w:space="0" w:color="auto"/>
              <w:left w:val="single" w:sz="4" w:space="0" w:color="auto"/>
              <w:right w:val="single" w:sz="4" w:space="0" w:color="auto"/>
            </w:tcBorders>
            <w:shd w:val="clear" w:color="auto" w:fill="auto"/>
            <w:vAlign w:val="center"/>
          </w:tcPr>
          <w:p w:rsidR="006C604C" w:rsidRPr="00B3582C" w:rsidRDefault="005F5298" w:rsidP="00B3582C">
            <w:pPr>
              <w:spacing w:before="40"/>
              <w:rPr>
                <w:rFonts w:ascii="Arial Narrow" w:hAnsi="Arial Narrow"/>
                <w:sz w:val="18"/>
                <w:lang w:val="fr-CH"/>
              </w:rPr>
            </w:pPr>
            <w:r w:rsidRPr="00B3582C">
              <w:rPr>
                <w:rFonts w:ascii="Arial Narrow" w:hAnsi="Arial Narrow"/>
                <w:sz w:val="18"/>
                <w:lang w:val="fr-CH"/>
              </w:rPr>
              <w:t>Maintenir un poids sain ou perdre du poids</w:t>
            </w:r>
          </w:p>
        </w:tc>
        <w:tc>
          <w:tcPr>
            <w:tcW w:w="1860" w:type="dxa"/>
            <w:tcBorders>
              <w:top w:val="single" w:sz="6" w:space="0" w:color="auto"/>
              <w:left w:val="nil"/>
            </w:tcBorders>
            <w:shd w:val="clear" w:color="auto" w:fill="auto"/>
            <w:vAlign w:val="center"/>
          </w:tcPr>
          <w:p w:rsidR="006C604C" w:rsidRPr="00D17B37" w:rsidRDefault="006C604C" w:rsidP="009E0247">
            <w:pPr>
              <w:spacing w:before="40"/>
              <w:jc w:val="right"/>
              <w:rPr>
                <w:rFonts w:ascii="Arial Narrow" w:hAnsi="Arial Narrow"/>
                <w:sz w:val="18"/>
              </w:rPr>
            </w:pPr>
            <w:r>
              <w:rPr>
                <w:rFonts w:ascii="Arial Narrow" w:hAnsi="Arial Narrow"/>
                <w:sz w:val="18"/>
              </w:rPr>
              <w:t>Oui</w:t>
            </w:r>
          </w:p>
        </w:tc>
        <w:tc>
          <w:tcPr>
            <w:tcW w:w="2676" w:type="dxa"/>
            <w:tcBorders>
              <w:top w:val="single" w:sz="6" w:space="0" w:color="auto"/>
              <w:left w:val="nil"/>
              <w:right w:val="single" w:sz="4" w:space="0" w:color="auto"/>
            </w:tcBorders>
            <w:shd w:val="clear" w:color="auto" w:fill="auto"/>
            <w:vAlign w:val="center"/>
          </w:tcPr>
          <w:p w:rsidR="006C604C" w:rsidRPr="00734968" w:rsidRDefault="006C604C" w:rsidP="00687C6C">
            <w:pPr>
              <w:spacing w:before="40"/>
              <w:rPr>
                <w:rFonts w:ascii="Arial Narrow" w:hAnsi="Arial Narrow"/>
                <w:sz w:val="18"/>
                <w:highlight w:val="yellow"/>
                <w:lang w:val="fr-CH"/>
              </w:rPr>
            </w:pPr>
            <w:r w:rsidRPr="00734968">
              <w:rPr>
                <w:rFonts w:ascii="Arial Narrow" w:hAnsi="Arial Narrow"/>
                <w:sz w:val="18"/>
                <w:highlight w:val="yellow"/>
                <w:lang w:val="fr-CH"/>
              </w:rPr>
              <w:t xml:space="preserve">1     </w:t>
            </w:r>
            <w:r w:rsidR="00734968" w:rsidRPr="00734968">
              <w:rPr>
                <w:rFonts w:ascii="Arial Narrow" w:hAnsi="Arial Narrow"/>
                <w:i/>
                <w:sz w:val="18"/>
                <w:highlight w:val="yellow"/>
                <w:lang w:val="fr-CH"/>
              </w:rPr>
              <w:t>Si C1=1 aller à V1</w:t>
            </w:r>
          </w:p>
        </w:tc>
        <w:tc>
          <w:tcPr>
            <w:tcW w:w="963" w:type="dxa"/>
            <w:vMerge w:val="restart"/>
            <w:tcBorders>
              <w:top w:val="single" w:sz="4" w:space="0" w:color="auto"/>
              <w:left w:val="nil"/>
              <w:right w:val="single" w:sz="6" w:space="0" w:color="auto"/>
            </w:tcBorders>
            <w:shd w:val="clear" w:color="auto" w:fill="auto"/>
            <w:vAlign w:val="center"/>
          </w:tcPr>
          <w:p w:rsidR="006C604C" w:rsidRPr="00A22F88" w:rsidRDefault="006C604C" w:rsidP="00610153">
            <w:pPr>
              <w:jc w:val="center"/>
              <w:rPr>
                <w:rFonts w:ascii="Arial Narrow" w:hAnsi="Arial Narrow"/>
                <w:bCs/>
                <w:i/>
                <w:sz w:val="18"/>
              </w:rPr>
            </w:pPr>
            <w:r w:rsidRPr="00A22F88">
              <w:rPr>
                <w:rFonts w:ascii="Arial Narrow" w:hAnsi="Arial Narrow"/>
                <w:bCs/>
                <w:sz w:val="22"/>
                <w:szCs w:val="22"/>
              </w:rPr>
              <w:t>H2</w:t>
            </w:r>
            <w:r>
              <w:rPr>
                <w:rFonts w:ascii="Arial Narrow" w:hAnsi="Arial Narrow"/>
                <w:bCs/>
                <w:sz w:val="22"/>
                <w:szCs w:val="22"/>
              </w:rPr>
              <w:t>0</w:t>
            </w:r>
            <w:r w:rsidRPr="00A22F88">
              <w:rPr>
                <w:rFonts w:ascii="Arial Narrow" w:hAnsi="Arial Narrow"/>
                <w:bCs/>
                <w:sz w:val="22"/>
                <w:szCs w:val="22"/>
              </w:rPr>
              <w:t>f</w:t>
            </w:r>
          </w:p>
        </w:tc>
      </w:tr>
      <w:tr w:rsidR="006C604C" w:rsidRPr="00181ACC" w:rsidTr="00B1396B">
        <w:tblPrEx>
          <w:tblBorders>
            <w:top w:val="none" w:sz="0" w:space="0" w:color="auto"/>
            <w:bottom w:val="none" w:sz="0" w:space="0" w:color="auto"/>
            <w:insideH w:val="none" w:sz="0" w:space="0" w:color="auto"/>
          </w:tblBorders>
          <w:shd w:val="clear" w:color="auto" w:fill="auto"/>
        </w:tblPrEx>
        <w:trPr>
          <w:trHeight w:val="360"/>
          <w:jc w:val="center"/>
        </w:trPr>
        <w:tc>
          <w:tcPr>
            <w:tcW w:w="4990" w:type="dxa"/>
            <w:vMerge/>
            <w:tcBorders>
              <w:left w:val="single" w:sz="4" w:space="0" w:color="auto"/>
              <w:bottom w:val="single" w:sz="6" w:space="0" w:color="auto"/>
              <w:right w:val="single" w:sz="4" w:space="0" w:color="auto"/>
            </w:tcBorders>
            <w:shd w:val="clear" w:color="auto" w:fill="auto"/>
            <w:vAlign w:val="center"/>
          </w:tcPr>
          <w:p w:rsidR="006C604C" w:rsidRPr="00D17B37" w:rsidRDefault="006C604C" w:rsidP="00D357D6">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1860" w:type="dxa"/>
            <w:tcBorders>
              <w:left w:val="nil"/>
              <w:bottom w:val="single" w:sz="6" w:space="0" w:color="auto"/>
            </w:tcBorders>
            <w:shd w:val="clear" w:color="auto" w:fill="auto"/>
            <w:vAlign w:val="center"/>
          </w:tcPr>
          <w:p w:rsidR="006C604C" w:rsidRPr="00D17B37" w:rsidRDefault="006C604C" w:rsidP="009E0247">
            <w:pPr>
              <w:spacing w:before="40"/>
              <w:jc w:val="right"/>
              <w:rPr>
                <w:rFonts w:ascii="Arial Narrow" w:hAnsi="Arial Narrow"/>
                <w:sz w:val="18"/>
              </w:rPr>
            </w:pPr>
            <w:r w:rsidRPr="00D17B37">
              <w:rPr>
                <w:rFonts w:ascii="Arial Narrow" w:hAnsi="Arial Narrow"/>
                <w:sz w:val="18"/>
              </w:rPr>
              <w:t>No</w:t>
            </w:r>
            <w:r>
              <w:rPr>
                <w:rFonts w:ascii="Arial Narrow" w:hAnsi="Arial Narrow"/>
                <w:sz w:val="18"/>
              </w:rPr>
              <w:t>n</w:t>
            </w:r>
          </w:p>
        </w:tc>
        <w:tc>
          <w:tcPr>
            <w:tcW w:w="2676" w:type="dxa"/>
            <w:tcBorders>
              <w:bottom w:val="single" w:sz="6" w:space="0" w:color="auto"/>
              <w:right w:val="single" w:sz="4" w:space="0" w:color="auto"/>
            </w:tcBorders>
            <w:shd w:val="clear" w:color="auto" w:fill="auto"/>
            <w:vAlign w:val="center"/>
          </w:tcPr>
          <w:p w:rsidR="006C604C" w:rsidRPr="00734968" w:rsidRDefault="00687C6C" w:rsidP="00D357D6">
            <w:pPr>
              <w:spacing w:before="40"/>
              <w:rPr>
                <w:rFonts w:ascii="Arial Narrow" w:hAnsi="Arial Narrow"/>
                <w:sz w:val="18"/>
                <w:highlight w:val="yellow"/>
                <w:lang w:val="fr-CH"/>
              </w:rPr>
            </w:pPr>
            <w:r w:rsidRPr="00734968">
              <w:rPr>
                <w:rFonts w:ascii="Arial Narrow" w:hAnsi="Arial Narrow"/>
                <w:sz w:val="18"/>
                <w:highlight w:val="yellow"/>
                <w:lang w:val="fr-CH"/>
              </w:rPr>
              <w:t>2</w:t>
            </w:r>
            <w:r w:rsidR="00734968" w:rsidRPr="00734968">
              <w:rPr>
                <w:rFonts w:ascii="Arial Narrow" w:hAnsi="Arial Narrow"/>
                <w:i/>
                <w:sz w:val="18"/>
                <w:highlight w:val="yellow"/>
                <w:lang w:val="fr-CH"/>
              </w:rPr>
              <w:t xml:space="preserve"> Si C1=1 aller à V1</w:t>
            </w:r>
          </w:p>
        </w:tc>
        <w:tc>
          <w:tcPr>
            <w:tcW w:w="963" w:type="dxa"/>
            <w:vMerge/>
            <w:tcBorders>
              <w:left w:val="nil"/>
              <w:bottom w:val="single" w:sz="4" w:space="0" w:color="auto"/>
              <w:right w:val="single" w:sz="6" w:space="0" w:color="auto"/>
            </w:tcBorders>
            <w:shd w:val="clear" w:color="auto" w:fill="auto"/>
            <w:vAlign w:val="center"/>
          </w:tcPr>
          <w:p w:rsidR="006C604C" w:rsidRPr="006C604C" w:rsidRDefault="006C604C" w:rsidP="00D357D6">
            <w:pPr>
              <w:rPr>
                <w:rFonts w:ascii="Arial Narrow" w:hAnsi="Arial Narrow"/>
                <w:bCs/>
                <w:i/>
                <w:iCs/>
                <w:sz w:val="18"/>
                <w:lang w:val="fr-CH"/>
              </w:rPr>
            </w:pPr>
          </w:p>
        </w:tc>
      </w:tr>
    </w:tbl>
    <w:p w:rsidR="00A04DD9" w:rsidRDefault="00A04DD9" w:rsidP="004C324A">
      <w:pPr>
        <w:rPr>
          <w:lang w:val="fr-CH"/>
        </w:rPr>
      </w:pPr>
    </w:p>
    <w:p w:rsidR="00B3582C" w:rsidRDefault="00B3582C" w:rsidP="004C324A">
      <w:pPr>
        <w:rPr>
          <w:lang w:val="fr-CH"/>
        </w:rPr>
      </w:pPr>
    </w:p>
    <w:p w:rsidR="00B3582C" w:rsidRDefault="00B3582C" w:rsidP="004C324A">
      <w:pPr>
        <w:rPr>
          <w:lang w:val="fr-CH"/>
        </w:rPr>
      </w:pPr>
    </w:p>
    <w:p w:rsidR="00B3582C" w:rsidRDefault="00B3582C" w:rsidP="004C324A">
      <w:pPr>
        <w:rPr>
          <w:lang w:val="fr-CH"/>
        </w:rPr>
      </w:pPr>
    </w:p>
    <w:p w:rsidR="00B3582C" w:rsidRDefault="00B3582C" w:rsidP="004C324A">
      <w:pPr>
        <w:rPr>
          <w:lang w:val="fr-CH"/>
        </w:rPr>
      </w:pPr>
    </w:p>
    <w:p w:rsidR="00B3582C" w:rsidRPr="006C604C" w:rsidRDefault="00B3582C" w:rsidP="004C324A">
      <w:pPr>
        <w:rPr>
          <w:lang w:val="fr-CH"/>
        </w:rPr>
      </w:pPr>
    </w:p>
    <w:p w:rsidR="0098746F" w:rsidRPr="000D053A" w:rsidRDefault="0098746F">
      <w:pPr>
        <w:rPr>
          <w:lang w:val="fr-FR"/>
        </w:rPr>
      </w:pPr>
      <w:r w:rsidRPr="000D053A">
        <w:rPr>
          <w:lang w:val="fr-FR"/>
        </w:rPr>
        <w:br w:type="page"/>
      </w:r>
    </w:p>
    <w:tbl>
      <w:tblPr>
        <w:tblW w:w="10558" w:type="dxa"/>
        <w:jc w:val="center"/>
        <w:tblLayout w:type="fixed"/>
        <w:tblLook w:val="0000" w:firstRow="0" w:lastRow="0" w:firstColumn="0" w:lastColumn="0" w:noHBand="0" w:noVBand="0"/>
      </w:tblPr>
      <w:tblGrid>
        <w:gridCol w:w="4438"/>
        <w:gridCol w:w="2541"/>
        <w:gridCol w:w="2541"/>
        <w:gridCol w:w="1038"/>
      </w:tblGrid>
      <w:tr w:rsidR="00751A31" w:rsidRPr="00181ACC" w:rsidTr="00751A31">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auto"/>
          </w:tcPr>
          <w:p w:rsidR="00751A31" w:rsidRPr="00C37976" w:rsidRDefault="00751A31" w:rsidP="00481EBF">
            <w:pPr>
              <w:tabs>
                <w:tab w:val="right" w:pos="1450"/>
              </w:tabs>
              <w:spacing w:before="40" w:after="40"/>
              <w:rPr>
                <w:rFonts w:ascii="Arial Narrow" w:hAnsi="Arial Narrow"/>
                <w:b/>
                <w:lang w:val="fr-CH"/>
              </w:rPr>
            </w:pPr>
            <w:r w:rsidRPr="006C604C">
              <w:rPr>
                <w:lang w:val="fr-CH"/>
              </w:rPr>
              <w:lastRenderedPageBreak/>
              <w:br w:type="page"/>
            </w:r>
            <w:r w:rsidR="00C37976">
              <w:rPr>
                <w:rFonts w:ascii="Arial Narrow" w:hAnsi="Arial Narrow"/>
                <w:b/>
                <w:lang w:val="fr-FR"/>
              </w:rPr>
              <w:t>MODULE DE BASE</w:t>
            </w:r>
            <w:r w:rsidRPr="00C37976">
              <w:rPr>
                <w:rFonts w:ascii="Arial Narrow" w:hAnsi="Arial Narrow"/>
                <w:b/>
                <w:lang w:val="fr-CH"/>
              </w:rPr>
              <w:t>(</w:t>
            </w:r>
            <w:r w:rsidR="00C37976" w:rsidRPr="00C37976">
              <w:rPr>
                <w:rFonts w:ascii="Arial Narrow" w:hAnsi="Arial Narrow"/>
                <w:b/>
                <w:lang w:val="fr-CH"/>
              </w:rPr>
              <w:t xml:space="preserve">pour les femmes </w:t>
            </w:r>
            <w:r w:rsidR="005C501A" w:rsidRPr="00C37976">
              <w:rPr>
                <w:rFonts w:ascii="Arial Narrow" w:hAnsi="Arial Narrow"/>
                <w:b/>
                <w:lang w:val="fr-CH"/>
              </w:rPr>
              <w:t>seulement</w:t>
            </w:r>
            <w:r w:rsidRPr="00C37976">
              <w:rPr>
                <w:rFonts w:ascii="Arial Narrow" w:hAnsi="Arial Narrow"/>
                <w:b/>
                <w:lang w:val="fr-CH"/>
              </w:rPr>
              <w:t xml:space="preserve">): </w:t>
            </w:r>
            <w:r w:rsidR="00C37976">
              <w:rPr>
                <w:rFonts w:ascii="Arial Narrow" w:hAnsi="Arial Narrow"/>
                <w:b/>
                <w:lang w:val="fr-CH"/>
              </w:rPr>
              <w:t xml:space="preserve">Dépistage </w:t>
            </w:r>
            <w:r w:rsidR="00C37976">
              <w:rPr>
                <w:rFonts w:ascii="Arial Narrow" w:hAnsi="Arial Narrow"/>
                <w:b/>
                <w:bCs/>
                <w:lang w:val="fr-CH"/>
              </w:rPr>
              <w:t>du c</w:t>
            </w:r>
            <w:r w:rsidR="008762AC" w:rsidRPr="00C37976">
              <w:rPr>
                <w:rFonts w:ascii="Arial Narrow" w:hAnsi="Arial Narrow"/>
                <w:b/>
                <w:bCs/>
                <w:lang w:val="fr-CH"/>
              </w:rPr>
              <w:t>ancer</w:t>
            </w:r>
            <w:r w:rsidR="00C37976">
              <w:rPr>
                <w:rFonts w:ascii="Arial Narrow" w:hAnsi="Arial Narrow"/>
                <w:b/>
                <w:bCs/>
                <w:lang w:val="fr-CH"/>
              </w:rPr>
              <w:t xml:space="preserve"> du colutér</w:t>
            </w:r>
            <w:r w:rsidR="00481EBF">
              <w:rPr>
                <w:rFonts w:ascii="Arial Narrow" w:hAnsi="Arial Narrow"/>
                <w:b/>
                <w:bCs/>
                <w:lang w:val="fr-CH"/>
              </w:rPr>
              <w:t>in</w:t>
            </w:r>
          </w:p>
        </w:tc>
      </w:tr>
      <w:tr w:rsidR="007476C3" w:rsidRPr="00181ACC" w:rsidTr="007D2DE5">
        <w:trPr>
          <w:trHeight w:val="302"/>
          <w:jc w:val="center"/>
        </w:trPr>
        <w:tc>
          <w:tcPr>
            <w:tcW w:w="10558" w:type="dxa"/>
            <w:gridSpan w:val="4"/>
            <w:tcBorders>
              <w:top w:val="single" w:sz="4" w:space="0" w:color="auto"/>
              <w:left w:val="single" w:sz="6" w:space="0" w:color="auto"/>
              <w:bottom w:val="single" w:sz="4" w:space="0" w:color="auto"/>
              <w:right w:val="single" w:sz="6" w:space="0" w:color="auto"/>
            </w:tcBorders>
            <w:shd w:val="clear" w:color="auto" w:fill="auto"/>
            <w:vAlign w:val="center"/>
          </w:tcPr>
          <w:p w:rsidR="007476C3" w:rsidRPr="00B3582C" w:rsidRDefault="006E1AD9" w:rsidP="00981240">
            <w:pPr>
              <w:spacing w:before="40" w:after="40"/>
              <w:rPr>
                <w:rFonts w:ascii="Arial Narrow" w:hAnsi="Arial Narrow"/>
                <w:bCs/>
                <w:sz w:val="20"/>
                <w:szCs w:val="20"/>
                <w:highlight w:val="yellow"/>
                <w:lang w:val="fr-CH"/>
              </w:rPr>
            </w:pPr>
            <w:r w:rsidRPr="00B3582C">
              <w:rPr>
                <w:rFonts w:ascii="Arial Narrow" w:hAnsi="Arial Narrow"/>
                <w:bCs/>
                <w:sz w:val="20"/>
                <w:szCs w:val="20"/>
                <w:lang w:val="fr-CH"/>
              </w:rPr>
              <w:t xml:space="preserve">La question suivante concerne la prévention du cancer du col utérin. Il y a des examens différents pour le dépistage du cancer du col utérin, comme l’inspection visuelle à l’acide acétique (IVA), le frottis et le test du virus du papillome humain (VPH). L’IVA est une inspection de la surface du col utérin après l’avoir badigeonné d’acide acétique dilué (vinaigre). Pour le frottis et le test VPH, un </w:t>
            </w:r>
            <w:r>
              <w:rPr>
                <w:rFonts w:ascii="Arial Narrow" w:hAnsi="Arial Narrow"/>
                <w:bCs/>
                <w:sz w:val="20"/>
                <w:szCs w:val="20"/>
                <w:lang w:val="fr-CH"/>
              </w:rPr>
              <w:t>médecin</w:t>
            </w:r>
            <w:r w:rsidRPr="00B3582C">
              <w:rPr>
                <w:rFonts w:ascii="Arial Narrow" w:hAnsi="Arial Narrow"/>
                <w:bCs/>
                <w:sz w:val="20"/>
                <w:szCs w:val="20"/>
                <w:lang w:val="fr-CH"/>
              </w:rPr>
              <w:t xml:space="preserve"> ou un infirmier/ une infirmière prélève un échantillon de cellules dans le vagin à l’aide d’une spatule en bois ou d’une brosse, et l’envoie au laboratoire d’analyses. Il est même possible qu’on vous a donné la spatule ou la brosse afin de faire le prélèvement vous-même. Le laboratoire détermine si les cellules sont normales si un frottis est fait, et il recherche la présence de VPH si un test VPH est fait.</w:t>
            </w:r>
          </w:p>
        </w:tc>
      </w:tr>
      <w:tr w:rsidR="00751A31" w:rsidRPr="00642FB6" w:rsidTr="00751A31">
        <w:trPr>
          <w:trHeight w:val="302"/>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rsidR="00751A31" w:rsidRPr="00642FB6" w:rsidRDefault="00751A31" w:rsidP="00751A31">
            <w:pPr>
              <w:spacing w:before="40" w:after="40"/>
              <w:rPr>
                <w:rFonts w:ascii="Arial Narrow" w:hAnsi="Arial Narrow"/>
                <w:sz w:val="18"/>
              </w:rPr>
            </w:pPr>
            <w:r w:rsidRPr="00CC6C6C">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shd w:val="clear" w:color="auto" w:fill="auto"/>
            <w:vAlign w:val="center"/>
          </w:tcPr>
          <w:p w:rsidR="00751A31" w:rsidRPr="00642FB6" w:rsidRDefault="006C604C" w:rsidP="00751A31">
            <w:pPr>
              <w:spacing w:before="40" w:after="40"/>
              <w:jc w:val="center"/>
              <w:rPr>
                <w:rFonts w:ascii="Arial Narrow" w:hAnsi="Arial Narrow"/>
                <w:sz w:val="22"/>
              </w:rPr>
            </w:pPr>
            <w:r>
              <w:rPr>
                <w:rFonts w:ascii="Arial Narrow" w:hAnsi="Arial Narrow"/>
                <w:b/>
                <w:sz w:val="22"/>
              </w:rPr>
              <w:t>Ré</w:t>
            </w:r>
            <w:r w:rsidR="00751A31" w:rsidRPr="00642FB6">
              <w:rPr>
                <w:rFonts w:ascii="Arial Narrow" w:hAnsi="Arial Narrow"/>
                <w:b/>
                <w:sz w:val="22"/>
              </w:rPr>
              <w:t>ponse</w:t>
            </w:r>
          </w:p>
        </w:tc>
        <w:tc>
          <w:tcPr>
            <w:tcW w:w="1038" w:type="dxa"/>
            <w:tcBorders>
              <w:top w:val="single" w:sz="6" w:space="0" w:color="auto"/>
              <w:left w:val="single" w:sz="6" w:space="0" w:color="auto"/>
              <w:bottom w:val="single" w:sz="4" w:space="0" w:color="auto"/>
              <w:right w:val="single" w:sz="6" w:space="0" w:color="auto"/>
            </w:tcBorders>
            <w:shd w:val="clear" w:color="auto" w:fill="auto"/>
            <w:vAlign w:val="center"/>
          </w:tcPr>
          <w:p w:rsidR="00751A31" w:rsidRPr="00E74849" w:rsidRDefault="00751A31" w:rsidP="00751A31">
            <w:pPr>
              <w:spacing w:before="40" w:after="40"/>
              <w:jc w:val="center"/>
              <w:rPr>
                <w:rFonts w:ascii="Arial Narrow" w:hAnsi="Arial Narrow"/>
                <w:b/>
                <w:sz w:val="22"/>
              </w:rPr>
            </w:pPr>
            <w:r w:rsidRPr="008F1B82">
              <w:rPr>
                <w:rFonts w:ascii="Arial Narrow" w:hAnsi="Arial Narrow"/>
                <w:b/>
                <w:sz w:val="22"/>
              </w:rPr>
              <w:t>Code</w:t>
            </w:r>
          </w:p>
        </w:tc>
      </w:tr>
      <w:tr w:rsidR="006C604C" w:rsidRPr="005C501A" w:rsidTr="00611765">
        <w:trPr>
          <w:trHeight w:hRule="exact" w:val="38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6C604C" w:rsidRPr="00B3582C" w:rsidRDefault="005C501A" w:rsidP="00F52EC4">
            <w:pPr>
              <w:spacing w:before="40"/>
              <w:rPr>
                <w:rFonts w:ascii="Arial Narrow" w:hAnsi="Arial Narrow"/>
                <w:sz w:val="18"/>
                <w:szCs w:val="18"/>
                <w:highlight w:val="yellow"/>
                <w:lang w:val="fr-CH"/>
              </w:rPr>
            </w:pPr>
            <w:r w:rsidRPr="00B3582C">
              <w:rPr>
                <w:rFonts w:ascii="Arial Narrow" w:hAnsi="Arial Narrow"/>
                <w:sz w:val="18"/>
                <w:szCs w:val="18"/>
                <w:lang w:val="fr-CH"/>
              </w:rPr>
              <w:t>Est-ce que vous avez déjà eu un examen pour le dépistage du cancer du col utérin en utilisant</w:t>
            </w:r>
            <w:r w:rsidR="00F52EC4">
              <w:rPr>
                <w:rFonts w:ascii="Arial Narrow" w:hAnsi="Arial Narrow"/>
                <w:sz w:val="18"/>
                <w:szCs w:val="18"/>
                <w:lang w:val="fr-CH"/>
              </w:rPr>
              <w:t xml:space="preserve"> </w:t>
            </w:r>
            <w:r w:rsidRPr="00B3582C">
              <w:rPr>
                <w:rFonts w:ascii="Arial Narrow" w:hAnsi="Arial Narrow"/>
                <w:sz w:val="18"/>
                <w:szCs w:val="18"/>
                <w:lang w:val="fr-CH"/>
              </w:rPr>
              <w:t xml:space="preserve"> une des méthode expliqué</w:t>
            </w:r>
            <w:r w:rsidR="00F52EC4">
              <w:rPr>
                <w:rFonts w:ascii="Arial Narrow" w:hAnsi="Arial Narrow"/>
                <w:sz w:val="18"/>
                <w:szCs w:val="18"/>
                <w:lang w:val="fr-CH"/>
              </w:rPr>
              <w:t>e</w:t>
            </w:r>
            <w:r w:rsidR="003C2105">
              <w:rPr>
                <w:rFonts w:ascii="Arial Narrow" w:hAnsi="Arial Narrow"/>
                <w:sz w:val="18"/>
                <w:szCs w:val="18"/>
                <w:lang w:val="fr-CH"/>
              </w:rPr>
              <w:t>s</w:t>
            </w:r>
            <w:r w:rsidRPr="00B3582C">
              <w:rPr>
                <w:rFonts w:ascii="Arial Narrow" w:hAnsi="Arial Narrow"/>
                <w:sz w:val="18"/>
                <w:szCs w:val="18"/>
                <w:lang w:val="fr-CH"/>
              </w:rPr>
              <w:t xml:space="preserve"> ci-dessus ? </w:t>
            </w:r>
          </w:p>
        </w:tc>
        <w:tc>
          <w:tcPr>
            <w:tcW w:w="2541" w:type="dxa"/>
            <w:tcBorders>
              <w:top w:val="single" w:sz="6" w:space="0" w:color="auto"/>
              <w:left w:val="nil"/>
            </w:tcBorders>
            <w:shd w:val="clear" w:color="auto" w:fill="auto"/>
            <w:vAlign w:val="center"/>
          </w:tcPr>
          <w:p w:rsidR="006C604C" w:rsidRPr="005C501A" w:rsidRDefault="006C604C" w:rsidP="009E0247">
            <w:pPr>
              <w:spacing w:before="40"/>
              <w:jc w:val="right"/>
              <w:rPr>
                <w:rFonts w:ascii="Arial Narrow" w:hAnsi="Arial Narrow"/>
                <w:sz w:val="18"/>
                <w:lang w:val="fr-CH"/>
              </w:rPr>
            </w:pPr>
            <w:r w:rsidRPr="005C501A">
              <w:rPr>
                <w:rFonts w:ascii="Arial Narrow" w:hAnsi="Arial Narrow"/>
                <w:sz w:val="18"/>
                <w:lang w:val="fr-CH"/>
              </w:rPr>
              <w:t>Oui</w:t>
            </w:r>
          </w:p>
        </w:tc>
        <w:tc>
          <w:tcPr>
            <w:tcW w:w="2541" w:type="dxa"/>
            <w:tcBorders>
              <w:top w:val="single" w:sz="6" w:space="0" w:color="auto"/>
              <w:right w:val="single" w:sz="4" w:space="0" w:color="auto"/>
            </w:tcBorders>
            <w:shd w:val="clear" w:color="auto" w:fill="auto"/>
            <w:vAlign w:val="center"/>
          </w:tcPr>
          <w:p w:rsidR="006C604C" w:rsidRPr="005C501A" w:rsidRDefault="006C604C" w:rsidP="00751A31">
            <w:pPr>
              <w:spacing w:before="40"/>
              <w:rPr>
                <w:rFonts w:ascii="Arial Narrow" w:hAnsi="Arial Narrow"/>
                <w:sz w:val="18"/>
                <w:lang w:val="fr-CH"/>
              </w:rPr>
            </w:pPr>
            <w:r w:rsidRPr="005C501A">
              <w:rPr>
                <w:rFonts w:ascii="Arial Narrow" w:hAnsi="Arial Narrow"/>
                <w:sz w:val="18"/>
                <w:lang w:val="fr-CH"/>
              </w:rPr>
              <w:t>1</w:t>
            </w:r>
          </w:p>
        </w:tc>
        <w:tc>
          <w:tcPr>
            <w:tcW w:w="1038" w:type="dxa"/>
            <w:vMerge w:val="restart"/>
            <w:tcBorders>
              <w:top w:val="single" w:sz="4" w:space="0" w:color="auto"/>
              <w:left w:val="nil"/>
              <w:right w:val="single" w:sz="6" w:space="0" w:color="auto"/>
            </w:tcBorders>
            <w:shd w:val="clear" w:color="auto" w:fill="auto"/>
            <w:vAlign w:val="center"/>
          </w:tcPr>
          <w:p w:rsidR="006C604C" w:rsidRPr="005C501A" w:rsidRDefault="006C604C" w:rsidP="00751A31">
            <w:pPr>
              <w:jc w:val="center"/>
              <w:rPr>
                <w:rFonts w:ascii="Arial Narrow" w:hAnsi="Arial Narrow"/>
                <w:iCs/>
                <w:sz w:val="22"/>
                <w:szCs w:val="22"/>
                <w:lang w:val="fr-CH"/>
              </w:rPr>
            </w:pPr>
            <w:r w:rsidRPr="005C501A">
              <w:rPr>
                <w:rFonts w:ascii="Arial Narrow" w:hAnsi="Arial Narrow"/>
                <w:iCs/>
                <w:sz w:val="22"/>
                <w:szCs w:val="22"/>
                <w:lang w:val="fr-CH"/>
              </w:rPr>
              <w:t>CX1</w:t>
            </w:r>
          </w:p>
        </w:tc>
      </w:tr>
      <w:tr w:rsidR="006C604C" w:rsidRPr="005C501A" w:rsidTr="00611765">
        <w:trPr>
          <w:trHeight w:hRule="exact" w:val="380"/>
          <w:jc w:val="center"/>
        </w:trPr>
        <w:tc>
          <w:tcPr>
            <w:tcW w:w="4438" w:type="dxa"/>
            <w:vMerge/>
            <w:tcBorders>
              <w:left w:val="single" w:sz="6" w:space="0" w:color="auto"/>
              <w:right w:val="single" w:sz="4" w:space="0" w:color="auto"/>
            </w:tcBorders>
            <w:shd w:val="clear" w:color="auto" w:fill="auto"/>
            <w:vAlign w:val="center"/>
          </w:tcPr>
          <w:p w:rsidR="006C604C" w:rsidRPr="005C501A" w:rsidRDefault="006C604C" w:rsidP="00751A31">
            <w:pPr>
              <w:spacing w:before="40"/>
              <w:rPr>
                <w:rFonts w:ascii="Arial Narrow" w:hAnsi="Arial Narrow"/>
                <w:sz w:val="18"/>
                <w:szCs w:val="18"/>
                <w:lang w:val="fr-CH"/>
              </w:rPr>
            </w:pPr>
          </w:p>
        </w:tc>
        <w:tc>
          <w:tcPr>
            <w:tcW w:w="2541" w:type="dxa"/>
            <w:tcBorders>
              <w:left w:val="nil"/>
            </w:tcBorders>
            <w:shd w:val="clear" w:color="auto" w:fill="auto"/>
            <w:vAlign w:val="center"/>
          </w:tcPr>
          <w:p w:rsidR="006C604C" w:rsidRPr="005C501A" w:rsidRDefault="006C604C" w:rsidP="009E0247">
            <w:pPr>
              <w:spacing w:before="40"/>
              <w:jc w:val="right"/>
              <w:rPr>
                <w:rFonts w:ascii="Arial Narrow" w:hAnsi="Arial Narrow"/>
                <w:sz w:val="18"/>
                <w:lang w:val="fr-CH"/>
              </w:rPr>
            </w:pPr>
            <w:r w:rsidRPr="005C501A">
              <w:rPr>
                <w:rFonts w:ascii="Arial Narrow" w:hAnsi="Arial Narrow"/>
                <w:sz w:val="18"/>
                <w:lang w:val="fr-CH"/>
              </w:rPr>
              <w:t>Non</w:t>
            </w:r>
          </w:p>
        </w:tc>
        <w:tc>
          <w:tcPr>
            <w:tcW w:w="2541" w:type="dxa"/>
            <w:tcBorders>
              <w:right w:val="single" w:sz="4" w:space="0" w:color="auto"/>
            </w:tcBorders>
            <w:shd w:val="clear" w:color="auto" w:fill="auto"/>
            <w:vAlign w:val="center"/>
          </w:tcPr>
          <w:p w:rsidR="006C604C" w:rsidRPr="005C501A" w:rsidRDefault="006C604C" w:rsidP="00751A31">
            <w:pPr>
              <w:spacing w:before="40"/>
              <w:rPr>
                <w:rFonts w:ascii="Arial Narrow" w:hAnsi="Arial Narrow"/>
                <w:sz w:val="18"/>
                <w:lang w:val="fr-CH"/>
              </w:rPr>
            </w:pPr>
            <w:r w:rsidRPr="005C501A">
              <w:rPr>
                <w:rFonts w:ascii="Arial Narrow" w:hAnsi="Arial Narrow"/>
                <w:sz w:val="18"/>
                <w:lang w:val="fr-CH"/>
              </w:rPr>
              <w:t>2</w:t>
            </w:r>
          </w:p>
        </w:tc>
        <w:tc>
          <w:tcPr>
            <w:tcW w:w="1038" w:type="dxa"/>
            <w:vMerge/>
            <w:tcBorders>
              <w:left w:val="nil"/>
              <w:right w:val="single" w:sz="6" w:space="0" w:color="auto"/>
            </w:tcBorders>
            <w:shd w:val="clear" w:color="auto" w:fill="auto"/>
            <w:vAlign w:val="center"/>
          </w:tcPr>
          <w:p w:rsidR="006C604C" w:rsidRPr="005C501A" w:rsidRDefault="006C604C" w:rsidP="00751A31">
            <w:pPr>
              <w:jc w:val="center"/>
              <w:rPr>
                <w:rFonts w:ascii="Arial Narrow" w:hAnsi="Arial Narrow"/>
                <w:iCs/>
                <w:sz w:val="22"/>
                <w:szCs w:val="22"/>
                <w:lang w:val="fr-CH"/>
              </w:rPr>
            </w:pPr>
          </w:p>
        </w:tc>
      </w:tr>
      <w:tr w:rsidR="002D0D84" w:rsidRPr="005C501A" w:rsidTr="00611765">
        <w:trPr>
          <w:trHeight w:hRule="exact" w:val="366"/>
          <w:jc w:val="center"/>
        </w:trPr>
        <w:tc>
          <w:tcPr>
            <w:tcW w:w="4438" w:type="dxa"/>
            <w:vMerge/>
            <w:tcBorders>
              <w:left w:val="single" w:sz="6" w:space="0" w:color="auto"/>
              <w:bottom w:val="single" w:sz="4" w:space="0" w:color="auto"/>
              <w:right w:val="single" w:sz="4" w:space="0" w:color="auto"/>
            </w:tcBorders>
            <w:shd w:val="clear" w:color="auto" w:fill="auto"/>
            <w:vAlign w:val="center"/>
          </w:tcPr>
          <w:p w:rsidR="002D0D84" w:rsidRPr="005C501A" w:rsidRDefault="002D0D84" w:rsidP="00751A31">
            <w:pPr>
              <w:spacing w:before="40"/>
              <w:rPr>
                <w:rFonts w:ascii="Arial Narrow" w:hAnsi="Arial Narrow"/>
                <w:sz w:val="18"/>
                <w:szCs w:val="18"/>
                <w:lang w:val="fr-CH"/>
              </w:rPr>
            </w:pPr>
          </w:p>
        </w:tc>
        <w:tc>
          <w:tcPr>
            <w:tcW w:w="2541" w:type="dxa"/>
            <w:tcBorders>
              <w:left w:val="nil"/>
              <w:bottom w:val="single" w:sz="4" w:space="0" w:color="auto"/>
            </w:tcBorders>
            <w:shd w:val="clear" w:color="auto" w:fill="auto"/>
            <w:vAlign w:val="center"/>
          </w:tcPr>
          <w:p w:rsidR="002D0D84" w:rsidRPr="005C501A" w:rsidRDefault="006C604C" w:rsidP="003A2AB0">
            <w:pPr>
              <w:spacing w:before="40"/>
              <w:jc w:val="right"/>
              <w:rPr>
                <w:rFonts w:ascii="Arial Narrow" w:hAnsi="Arial Narrow"/>
                <w:sz w:val="18"/>
                <w:lang w:val="fr-CH"/>
              </w:rPr>
            </w:pPr>
            <w:r w:rsidRPr="005C501A">
              <w:rPr>
                <w:rFonts w:ascii="Arial Narrow" w:hAnsi="Arial Narrow"/>
                <w:sz w:val="18"/>
                <w:lang w:val="fr-CH"/>
              </w:rPr>
              <w:t>Ne sait pas</w:t>
            </w:r>
          </w:p>
        </w:tc>
        <w:tc>
          <w:tcPr>
            <w:tcW w:w="2541" w:type="dxa"/>
            <w:tcBorders>
              <w:bottom w:val="single" w:sz="4" w:space="0" w:color="auto"/>
              <w:right w:val="single" w:sz="4" w:space="0" w:color="auto"/>
            </w:tcBorders>
            <w:shd w:val="clear" w:color="auto" w:fill="auto"/>
            <w:vAlign w:val="center"/>
          </w:tcPr>
          <w:p w:rsidR="002D0D84" w:rsidRPr="005C501A" w:rsidRDefault="002D0D84" w:rsidP="00751A31">
            <w:pPr>
              <w:spacing w:before="40"/>
              <w:rPr>
                <w:rFonts w:ascii="Arial Narrow" w:hAnsi="Arial Narrow"/>
                <w:sz w:val="18"/>
                <w:lang w:val="fr-CH"/>
              </w:rPr>
            </w:pPr>
            <w:r w:rsidRPr="005C501A">
              <w:rPr>
                <w:rFonts w:ascii="Arial Narrow" w:hAnsi="Arial Narrow"/>
                <w:sz w:val="18"/>
                <w:lang w:val="fr-CH"/>
              </w:rPr>
              <w:t>77</w:t>
            </w:r>
          </w:p>
        </w:tc>
        <w:tc>
          <w:tcPr>
            <w:tcW w:w="1038" w:type="dxa"/>
            <w:vMerge/>
            <w:tcBorders>
              <w:left w:val="nil"/>
              <w:bottom w:val="single" w:sz="4" w:space="0" w:color="auto"/>
              <w:right w:val="single" w:sz="6" w:space="0" w:color="auto"/>
            </w:tcBorders>
            <w:shd w:val="clear" w:color="auto" w:fill="auto"/>
            <w:vAlign w:val="center"/>
          </w:tcPr>
          <w:p w:rsidR="002D0D84" w:rsidRPr="005C501A" w:rsidRDefault="002D0D84" w:rsidP="00751A31">
            <w:pPr>
              <w:jc w:val="center"/>
              <w:rPr>
                <w:rFonts w:ascii="Arial Narrow" w:hAnsi="Arial Narrow"/>
                <w:iCs/>
                <w:sz w:val="22"/>
                <w:szCs w:val="22"/>
                <w:lang w:val="fr-CH"/>
              </w:rPr>
            </w:pPr>
          </w:p>
        </w:tc>
      </w:tr>
    </w:tbl>
    <w:p w:rsidR="00751A31" w:rsidRPr="005C501A" w:rsidRDefault="00751A31" w:rsidP="004C324A">
      <w:pPr>
        <w:rPr>
          <w:lang w:val="fr-CH"/>
        </w:rPr>
      </w:pPr>
    </w:p>
    <w:tbl>
      <w:tblPr>
        <w:tblW w:w="10560" w:type="dxa"/>
        <w:tblInd w:w="-492" w:type="dxa"/>
        <w:tblLayout w:type="fixed"/>
        <w:tblLook w:val="0000" w:firstRow="0" w:lastRow="0" w:firstColumn="0" w:lastColumn="0" w:noHBand="0" w:noVBand="0"/>
      </w:tblPr>
      <w:tblGrid>
        <w:gridCol w:w="4407"/>
        <w:gridCol w:w="2738"/>
        <w:gridCol w:w="2377"/>
        <w:gridCol w:w="1038"/>
      </w:tblGrid>
      <w:tr w:rsidR="005253FD" w:rsidRPr="005253FD" w:rsidTr="005253FD">
        <w:trPr>
          <w:trHeight w:hRule="exact" w:val="320"/>
        </w:trPr>
        <w:tc>
          <w:tcPr>
            <w:tcW w:w="10560"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5253FD" w:rsidRPr="005253FD" w:rsidRDefault="005253FD" w:rsidP="005253FD">
            <w:pPr>
              <w:outlineLvl w:val="0"/>
              <w:rPr>
                <w:rFonts w:ascii="Arial Narrow" w:hAnsi="Arial Narrow"/>
                <w:b/>
                <w:bCs/>
                <w:color w:val="000000"/>
                <w:lang w:val="fr-FR"/>
              </w:rPr>
            </w:pPr>
            <w:r w:rsidRPr="001D71F9">
              <w:rPr>
                <w:rFonts w:ascii="Arial Narrow" w:hAnsi="Arial Narrow"/>
                <w:b/>
                <w:bCs/>
                <w:color w:val="000000"/>
                <w:highlight w:val="yellow"/>
                <w:lang w:val="fr-FR"/>
              </w:rPr>
              <w:t>MODULE DE BASE : Traumatismes</w:t>
            </w:r>
          </w:p>
        </w:tc>
      </w:tr>
      <w:tr w:rsidR="005253FD" w:rsidRPr="00181ACC" w:rsidTr="005253FD">
        <w:trPr>
          <w:trHeight w:hRule="exact" w:val="571"/>
        </w:trPr>
        <w:tc>
          <w:tcPr>
            <w:tcW w:w="1056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5253FD" w:rsidRPr="005253FD" w:rsidRDefault="005253FD" w:rsidP="005253FD">
            <w:pPr>
              <w:outlineLvl w:val="0"/>
              <w:rPr>
                <w:rFonts w:ascii="Arial Narrow" w:hAnsi="Arial Narrow"/>
                <w:color w:val="000000"/>
                <w:sz w:val="20"/>
                <w:szCs w:val="20"/>
                <w:lang w:val="fr-FR"/>
              </w:rPr>
            </w:pPr>
            <w:r w:rsidRPr="005253FD">
              <w:rPr>
                <w:rFonts w:ascii="Arial Narrow" w:hAnsi="Arial Narrow"/>
                <w:color w:val="000000"/>
                <w:sz w:val="20"/>
                <w:szCs w:val="20"/>
                <w:lang w:val="fr-FR"/>
              </w:rPr>
              <w:t>Les questions ci-dessous portent sur les différentes expériences et comportements relatifs aux traumatismes dus aux accidents de la circulation.</w:t>
            </w:r>
          </w:p>
        </w:tc>
      </w:tr>
      <w:tr w:rsidR="005253FD" w:rsidRPr="005253FD" w:rsidTr="005253FD">
        <w:tc>
          <w:tcPr>
            <w:tcW w:w="4407" w:type="dxa"/>
            <w:tcBorders>
              <w:top w:val="single" w:sz="6" w:space="0" w:color="auto"/>
              <w:left w:val="single" w:sz="6" w:space="0" w:color="auto"/>
              <w:bottom w:val="single" w:sz="4" w:space="0" w:color="auto"/>
              <w:right w:val="single" w:sz="4" w:space="0" w:color="auto"/>
            </w:tcBorders>
            <w:shd w:val="clear" w:color="auto" w:fill="auto"/>
          </w:tcPr>
          <w:p w:rsidR="005253FD" w:rsidRPr="005253FD" w:rsidRDefault="005253FD" w:rsidP="005253FD">
            <w:pPr>
              <w:spacing w:before="40" w:after="40"/>
              <w:rPr>
                <w:rFonts w:ascii="Arial Narrow" w:hAnsi="Arial Narrow"/>
                <w:b/>
                <w:color w:val="000000"/>
                <w:sz w:val="22"/>
                <w:szCs w:val="22"/>
                <w:lang w:val="fr-FR"/>
              </w:rPr>
            </w:pPr>
            <w:r w:rsidRPr="005253FD">
              <w:rPr>
                <w:rFonts w:ascii="Arial Narrow" w:hAnsi="Arial Narrow"/>
                <w:b/>
                <w:color w:val="000000"/>
                <w:sz w:val="22"/>
                <w:szCs w:val="22"/>
                <w:lang w:val="fr-FR"/>
              </w:rPr>
              <w:t>Question</w:t>
            </w:r>
          </w:p>
        </w:tc>
        <w:tc>
          <w:tcPr>
            <w:tcW w:w="5115" w:type="dxa"/>
            <w:gridSpan w:val="2"/>
            <w:tcBorders>
              <w:top w:val="single" w:sz="6" w:space="0" w:color="auto"/>
              <w:left w:val="single" w:sz="4" w:space="0" w:color="auto"/>
              <w:bottom w:val="single" w:sz="4" w:space="0" w:color="auto"/>
              <w:right w:val="single" w:sz="6" w:space="0" w:color="auto"/>
            </w:tcBorders>
            <w:shd w:val="clear" w:color="auto" w:fill="auto"/>
          </w:tcPr>
          <w:p w:rsidR="005253FD" w:rsidRPr="005253FD" w:rsidRDefault="005253FD" w:rsidP="005253FD">
            <w:pPr>
              <w:spacing w:before="40" w:after="40"/>
              <w:jc w:val="center"/>
              <w:rPr>
                <w:rFonts w:ascii="Arial Narrow" w:hAnsi="Arial Narrow"/>
                <w:b/>
                <w:color w:val="000000"/>
                <w:sz w:val="22"/>
                <w:szCs w:val="22"/>
                <w:lang w:val="fr-FR"/>
              </w:rPr>
            </w:pPr>
            <w:r w:rsidRPr="005253FD">
              <w:rPr>
                <w:rFonts w:ascii="Arial Narrow" w:hAnsi="Arial Narrow"/>
                <w:b/>
                <w:color w:val="000000"/>
                <w:sz w:val="22"/>
                <w:szCs w:val="22"/>
                <w:lang w:val="fr-FR"/>
              </w:rPr>
              <w:t>Réponse</w:t>
            </w:r>
          </w:p>
        </w:tc>
        <w:tc>
          <w:tcPr>
            <w:tcW w:w="1038" w:type="dxa"/>
            <w:tcBorders>
              <w:top w:val="single" w:sz="6" w:space="0" w:color="auto"/>
              <w:left w:val="single" w:sz="6" w:space="0" w:color="auto"/>
              <w:bottom w:val="single" w:sz="6" w:space="0" w:color="auto"/>
              <w:right w:val="single" w:sz="6" w:space="0" w:color="auto"/>
            </w:tcBorders>
            <w:shd w:val="clear" w:color="auto" w:fill="auto"/>
          </w:tcPr>
          <w:p w:rsidR="005253FD" w:rsidRPr="005253FD" w:rsidRDefault="005253FD" w:rsidP="005253FD">
            <w:pPr>
              <w:tabs>
                <w:tab w:val="right" w:pos="1450"/>
              </w:tabs>
              <w:spacing w:before="40" w:after="40"/>
              <w:jc w:val="center"/>
              <w:rPr>
                <w:rFonts w:ascii="Arial Narrow" w:hAnsi="Arial Narrow"/>
                <w:b/>
                <w:color w:val="000000"/>
                <w:sz w:val="22"/>
                <w:szCs w:val="22"/>
                <w:lang w:val="fr-FR"/>
              </w:rPr>
            </w:pPr>
            <w:r w:rsidRPr="005253FD">
              <w:rPr>
                <w:rFonts w:ascii="Arial Narrow" w:hAnsi="Arial Narrow"/>
                <w:b/>
                <w:color w:val="000000"/>
                <w:sz w:val="22"/>
                <w:lang w:val="fr-FR"/>
              </w:rPr>
              <w:t>Code</w:t>
            </w:r>
          </w:p>
        </w:tc>
      </w:tr>
      <w:tr w:rsidR="005253FD" w:rsidRPr="005253FD" w:rsidTr="005253FD">
        <w:trPr>
          <w:trHeight w:val="123"/>
        </w:trPr>
        <w:tc>
          <w:tcPr>
            <w:tcW w:w="4407" w:type="dxa"/>
            <w:vMerge w:val="restart"/>
            <w:tcBorders>
              <w:top w:val="single" w:sz="4" w:space="0" w:color="auto"/>
              <w:left w:val="single" w:sz="6"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r w:rsidRPr="005253FD">
              <w:rPr>
                <w:rFonts w:ascii="Arial Narrow" w:hAnsi="Arial Narrow"/>
                <w:color w:val="000000"/>
                <w:sz w:val="18"/>
                <w:szCs w:val="18"/>
                <w:lang w:val="fr-FR"/>
              </w:rPr>
              <w:t xml:space="preserve">Au cours des 30 derniers jours, attachez-vous souvent la ceinture de sécurité dans un véhicule à moteur en étant conducteur ou passager ? </w:t>
            </w:r>
          </w:p>
          <w:p w:rsidR="005253FD" w:rsidRPr="005253FD" w:rsidRDefault="005253FD" w:rsidP="005253FD">
            <w:pPr>
              <w:rPr>
                <w:rFonts w:ascii="Arial Narrow" w:hAnsi="Arial Narrow"/>
                <w:color w:val="000000"/>
                <w:sz w:val="18"/>
                <w:szCs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Toujours</w:t>
            </w:r>
          </w:p>
        </w:tc>
        <w:tc>
          <w:tcPr>
            <w:tcW w:w="2377" w:type="dxa"/>
            <w:tcBorders>
              <w:left w:val="nil"/>
              <w:right w:val="single" w:sz="6" w:space="0" w:color="auto"/>
            </w:tcBorders>
            <w:shd w:val="clear" w:color="auto" w:fill="auto"/>
            <w:vAlign w:val="center"/>
          </w:tcPr>
          <w:p w:rsidR="005253FD" w:rsidRPr="005253FD" w:rsidRDefault="005253FD" w:rsidP="005253FD">
            <w:pPr>
              <w:tabs>
                <w:tab w:val="right" w:pos="402"/>
              </w:tabs>
              <w:spacing w:before="40"/>
              <w:rPr>
                <w:rFonts w:ascii="Arial Narrow" w:hAnsi="Arial Narrow"/>
                <w:color w:val="000000"/>
                <w:sz w:val="18"/>
                <w:szCs w:val="18"/>
                <w:lang w:val="fr-FR"/>
              </w:rPr>
            </w:pPr>
            <w:r w:rsidRPr="005253FD">
              <w:rPr>
                <w:rFonts w:ascii="Arial Narrow" w:hAnsi="Arial Narrow"/>
                <w:color w:val="000000"/>
                <w:sz w:val="18"/>
                <w:szCs w:val="18"/>
                <w:lang w:val="fr-FR"/>
              </w:rPr>
              <w:t>1</w:t>
            </w:r>
          </w:p>
        </w:tc>
        <w:tc>
          <w:tcPr>
            <w:tcW w:w="1038" w:type="dxa"/>
            <w:vMerge w:val="restart"/>
            <w:tcBorders>
              <w:left w:val="single" w:sz="6" w:space="0" w:color="auto"/>
              <w:right w:val="single" w:sz="6" w:space="0" w:color="auto"/>
            </w:tcBorders>
            <w:shd w:val="clear" w:color="auto" w:fill="auto"/>
            <w:vAlign w:val="center"/>
          </w:tcPr>
          <w:p w:rsidR="005253FD" w:rsidRPr="001D71F9" w:rsidRDefault="005253FD" w:rsidP="005253FD">
            <w:pPr>
              <w:jc w:val="center"/>
              <w:rPr>
                <w:bCs/>
                <w:color w:val="000000"/>
                <w:highlight w:val="yellow"/>
                <w:lang w:val="fr-FR"/>
              </w:rPr>
            </w:pPr>
            <w:r w:rsidRPr="001D71F9">
              <w:rPr>
                <w:rFonts w:ascii="Arial Narrow" w:hAnsi="Arial Narrow"/>
                <w:bCs/>
                <w:color w:val="000000"/>
                <w:sz w:val="22"/>
                <w:szCs w:val="22"/>
                <w:highlight w:val="yellow"/>
                <w:lang w:val="fr-FR"/>
              </w:rPr>
              <w:t>V1</w:t>
            </w:r>
          </w:p>
        </w:tc>
      </w:tr>
      <w:tr w:rsidR="005253FD" w:rsidRPr="005253FD" w:rsidTr="005253FD">
        <w:trPr>
          <w:trHeight w:val="117"/>
        </w:trPr>
        <w:tc>
          <w:tcPr>
            <w:tcW w:w="4407" w:type="dxa"/>
            <w:vMerge/>
            <w:tcBorders>
              <w:left w:val="single" w:sz="6"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Parfois</w:t>
            </w:r>
          </w:p>
        </w:tc>
        <w:tc>
          <w:tcPr>
            <w:tcW w:w="2377" w:type="dxa"/>
            <w:tcBorders>
              <w:left w:val="nil"/>
              <w:right w:val="single" w:sz="6" w:space="0" w:color="auto"/>
            </w:tcBorders>
            <w:shd w:val="clear" w:color="auto" w:fill="auto"/>
            <w:vAlign w:val="center"/>
          </w:tcPr>
          <w:p w:rsidR="005253FD" w:rsidRPr="005253FD" w:rsidRDefault="005253FD" w:rsidP="005253FD">
            <w:pPr>
              <w:tabs>
                <w:tab w:val="right" w:pos="402"/>
              </w:tabs>
              <w:spacing w:before="40"/>
              <w:rPr>
                <w:rFonts w:ascii="Arial Narrow" w:hAnsi="Arial Narrow"/>
                <w:color w:val="000000"/>
                <w:sz w:val="18"/>
                <w:lang w:val="fr-FR"/>
              </w:rPr>
            </w:pPr>
            <w:r w:rsidRPr="005253FD">
              <w:rPr>
                <w:rFonts w:ascii="Arial Narrow" w:hAnsi="Arial Narrow"/>
                <w:color w:val="000000"/>
                <w:sz w:val="18"/>
                <w:lang w:val="fr-FR"/>
              </w:rPr>
              <w:t>2</w:t>
            </w:r>
          </w:p>
        </w:tc>
        <w:tc>
          <w:tcPr>
            <w:tcW w:w="1038"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color w:val="000000"/>
                <w:sz w:val="22"/>
                <w:szCs w:val="22"/>
                <w:highlight w:val="yellow"/>
                <w:lang w:val="fr-FR"/>
              </w:rPr>
            </w:pPr>
          </w:p>
        </w:tc>
      </w:tr>
      <w:tr w:rsidR="005253FD" w:rsidRPr="005253FD" w:rsidTr="005253FD">
        <w:trPr>
          <w:trHeight w:val="117"/>
        </w:trPr>
        <w:tc>
          <w:tcPr>
            <w:tcW w:w="4407" w:type="dxa"/>
            <w:vMerge/>
            <w:tcBorders>
              <w:left w:val="single" w:sz="6"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Jamais</w:t>
            </w:r>
          </w:p>
        </w:tc>
        <w:tc>
          <w:tcPr>
            <w:tcW w:w="2377" w:type="dxa"/>
            <w:tcBorders>
              <w:left w:val="nil"/>
              <w:right w:val="single" w:sz="6" w:space="0" w:color="auto"/>
            </w:tcBorders>
            <w:shd w:val="clear" w:color="auto" w:fill="auto"/>
            <w:vAlign w:val="center"/>
          </w:tcPr>
          <w:p w:rsidR="005253FD" w:rsidRPr="005253FD" w:rsidRDefault="005253FD" w:rsidP="005253FD">
            <w:pPr>
              <w:tabs>
                <w:tab w:val="right" w:pos="402"/>
              </w:tabs>
              <w:spacing w:before="40"/>
              <w:rPr>
                <w:rFonts w:ascii="Arial Narrow" w:hAnsi="Arial Narrow"/>
                <w:color w:val="000000"/>
                <w:sz w:val="18"/>
                <w:lang w:val="fr-FR"/>
              </w:rPr>
            </w:pPr>
            <w:r w:rsidRPr="005253FD">
              <w:rPr>
                <w:rFonts w:ascii="Arial Narrow" w:hAnsi="Arial Narrow"/>
                <w:color w:val="000000"/>
                <w:sz w:val="18"/>
                <w:lang w:val="fr-FR"/>
              </w:rPr>
              <w:t>3</w:t>
            </w:r>
          </w:p>
        </w:tc>
        <w:tc>
          <w:tcPr>
            <w:tcW w:w="1038"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color w:val="000000"/>
                <w:sz w:val="22"/>
                <w:szCs w:val="22"/>
                <w:highlight w:val="yellow"/>
                <w:lang w:val="fr-FR"/>
              </w:rPr>
            </w:pPr>
          </w:p>
        </w:tc>
      </w:tr>
      <w:tr w:rsidR="005253FD" w:rsidRPr="005253FD" w:rsidTr="005253FD">
        <w:trPr>
          <w:trHeight w:val="117"/>
        </w:trPr>
        <w:tc>
          <w:tcPr>
            <w:tcW w:w="4407" w:type="dxa"/>
            <w:vMerge/>
            <w:tcBorders>
              <w:left w:val="single" w:sz="6"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N’a pas circulé en voiture au cours des 30 derniers jours</w:t>
            </w:r>
          </w:p>
        </w:tc>
        <w:tc>
          <w:tcPr>
            <w:tcW w:w="2377" w:type="dxa"/>
            <w:tcBorders>
              <w:left w:val="nil"/>
              <w:right w:val="single" w:sz="6" w:space="0" w:color="auto"/>
            </w:tcBorders>
            <w:shd w:val="clear" w:color="auto" w:fill="auto"/>
            <w:vAlign w:val="center"/>
          </w:tcPr>
          <w:p w:rsidR="005253FD" w:rsidRPr="005253FD" w:rsidRDefault="005253FD" w:rsidP="005253FD">
            <w:pPr>
              <w:tabs>
                <w:tab w:val="right" w:pos="402"/>
              </w:tabs>
              <w:spacing w:before="40"/>
              <w:rPr>
                <w:rFonts w:ascii="Arial Narrow" w:hAnsi="Arial Narrow"/>
                <w:color w:val="000000"/>
                <w:sz w:val="18"/>
                <w:lang w:val="fr-FR"/>
              </w:rPr>
            </w:pPr>
            <w:r w:rsidRPr="005253FD">
              <w:rPr>
                <w:rFonts w:ascii="Arial Narrow" w:hAnsi="Arial Narrow"/>
                <w:color w:val="000000"/>
                <w:sz w:val="18"/>
                <w:lang w:val="fr-FR"/>
              </w:rPr>
              <w:t>4</w:t>
            </w:r>
          </w:p>
        </w:tc>
        <w:tc>
          <w:tcPr>
            <w:tcW w:w="1038"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color w:val="000000"/>
                <w:sz w:val="22"/>
                <w:szCs w:val="22"/>
                <w:highlight w:val="yellow"/>
                <w:lang w:val="fr-FR"/>
              </w:rPr>
            </w:pPr>
          </w:p>
        </w:tc>
      </w:tr>
      <w:tr w:rsidR="005253FD" w:rsidRPr="005253FD" w:rsidTr="005253FD">
        <w:trPr>
          <w:trHeight w:val="117"/>
        </w:trPr>
        <w:tc>
          <w:tcPr>
            <w:tcW w:w="4407" w:type="dxa"/>
            <w:vMerge/>
            <w:tcBorders>
              <w:left w:val="single" w:sz="6"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Pas de ceinture de sécurité dans le véhicule utilisé habituellement</w:t>
            </w:r>
          </w:p>
        </w:tc>
        <w:tc>
          <w:tcPr>
            <w:tcW w:w="2377" w:type="dxa"/>
            <w:tcBorders>
              <w:left w:val="nil"/>
              <w:right w:val="single" w:sz="6" w:space="0" w:color="auto"/>
            </w:tcBorders>
            <w:shd w:val="clear" w:color="auto" w:fill="auto"/>
            <w:vAlign w:val="center"/>
          </w:tcPr>
          <w:p w:rsidR="005253FD" w:rsidRPr="005253FD" w:rsidRDefault="005253FD" w:rsidP="005253FD">
            <w:pPr>
              <w:tabs>
                <w:tab w:val="right" w:pos="402"/>
              </w:tabs>
              <w:spacing w:before="40"/>
              <w:rPr>
                <w:rFonts w:ascii="Arial Narrow" w:hAnsi="Arial Narrow"/>
                <w:color w:val="000000"/>
                <w:sz w:val="18"/>
                <w:lang w:val="fr-FR"/>
              </w:rPr>
            </w:pPr>
            <w:r w:rsidRPr="005253FD">
              <w:rPr>
                <w:rFonts w:ascii="Arial Narrow" w:hAnsi="Arial Narrow"/>
                <w:color w:val="000000"/>
                <w:sz w:val="18"/>
                <w:lang w:val="fr-FR"/>
              </w:rPr>
              <w:t>5</w:t>
            </w:r>
          </w:p>
        </w:tc>
        <w:tc>
          <w:tcPr>
            <w:tcW w:w="1038"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color w:val="000000"/>
                <w:sz w:val="22"/>
                <w:szCs w:val="22"/>
                <w:highlight w:val="yellow"/>
                <w:lang w:val="fr-FR"/>
              </w:rPr>
            </w:pPr>
          </w:p>
        </w:tc>
      </w:tr>
      <w:tr w:rsidR="005253FD" w:rsidRPr="005253FD" w:rsidTr="005253FD">
        <w:trPr>
          <w:trHeight w:val="248"/>
        </w:trPr>
        <w:tc>
          <w:tcPr>
            <w:tcW w:w="4407" w:type="dxa"/>
            <w:vMerge/>
            <w:tcBorders>
              <w:left w:val="single" w:sz="6"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377" w:type="dxa"/>
            <w:tcBorders>
              <w:left w:val="nil"/>
              <w:right w:val="single" w:sz="6" w:space="0" w:color="auto"/>
            </w:tcBorders>
            <w:shd w:val="clear" w:color="auto" w:fill="auto"/>
          </w:tcPr>
          <w:p w:rsidR="005253FD" w:rsidRPr="005253FD" w:rsidRDefault="005253FD" w:rsidP="005253FD">
            <w:pPr>
              <w:tabs>
                <w:tab w:val="right" w:pos="402"/>
              </w:tabs>
              <w:spacing w:before="40"/>
              <w:rPr>
                <w:rFonts w:ascii="Arial Narrow" w:hAnsi="Arial Narrow"/>
                <w:color w:val="000000"/>
                <w:sz w:val="18"/>
                <w:lang w:val="fr-FR"/>
              </w:rPr>
            </w:pPr>
            <w:r w:rsidRPr="005253FD">
              <w:rPr>
                <w:rFonts w:ascii="Arial Narrow" w:hAnsi="Arial Narrow"/>
                <w:color w:val="000000"/>
                <w:sz w:val="18"/>
                <w:lang w:val="fr-FR"/>
              </w:rPr>
              <w:t>77</w:t>
            </w:r>
          </w:p>
        </w:tc>
        <w:tc>
          <w:tcPr>
            <w:tcW w:w="1038"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color w:val="000000"/>
                <w:sz w:val="22"/>
                <w:szCs w:val="22"/>
                <w:highlight w:val="yellow"/>
                <w:lang w:val="fr-FR"/>
              </w:rPr>
            </w:pPr>
          </w:p>
        </w:tc>
      </w:tr>
      <w:tr w:rsidR="005253FD" w:rsidRPr="005253FD" w:rsidTr="005253FD">
        <w:trPr>
          <w:trHeight w:val="247"/>
        </w:trPr>
        <w:tc>
          <w:tcPr>
            <w:tcW w:w="4407" w:type="dxa"/>
            <w:vMerge/>
            <w:tcBorders>
              <w:left w:val="single" w:sz="6"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377" w:type="dxa"/>
            <w:tcBorders>
              <w:left w:val="nil"/>
              <w:right w:val="single" w:sz="6" w:space="0" w:color="auto"/>
            </w:tcBorders>
            <w:shd w:val="clear" w:color="auto" w:fill="auto"/>
          </w:tcPr>
          <w:p w:rsidR="005253FD" w:rsidRPr="005253FD" w:rsidRDefault="005253FD" w:rsidP="005253FD">
            <w:pPr>
              <w:tabs>
                <w:tab w:val="right" w:pos="402"/>
              </w:tabs>
              <w:spacing w:before="40"/>
              <w:rPr>
                <w:rFonts w:ascii="Arial Narrow" w:hAnsi="Arial Narrow"/>
                <w:color w:val="000000"/>
                <w:sz w:val="18"/>
                <w:lang w:val="fr-FR"/>
              </w:rPr>
            </w:pPr>
            <w:r w:rsidRPr="005253FD">
              <w:rPr>
                <w:rFonts w:ascii="Arial Narrow" w:hAnsi="Arial Narrow"/>
                <w:color w:val="000000"/>
                <w:sz w:val="18"/>
                <w:lang w:val="fr-FR"/>
              </w:rPr>
              <w:t>88</w:t>
            </w:r>
          </w:p>
        </w:tc>
        <w:tc>
          <w:tcPr>
            <w:tcW w:w="1038"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color w:val="000000"/>
                <w:sz w:val="22"/>
                <w:szCs w:val="22"/>
                <w:highlight w:val="yellow"/>
                <w:lang w:val="fr-FR"/>
              </w:rPr>
            </w:pPr>
          </w:p>
        </w:tc>
      </w:tr>
      <w:tr w:rsidR="005253FD" w:rsidRPr="005253FD" w:rsidTr="005253FD">
        <w:trPr>
          <w:cantSplit/>
          <w:trHeight w:hRule="exact" w:val="284"/>
        </w:trPr>
        <w:tc>
          <w:tcPr>
            <w:tcW w:w="4407" w:type="dxa"/>
            <w:vMerge w:val="restart"/>
            <w:tcBorders>
              <w:top w:val="single" w:sz="4" w:space="0" w:color="auto"/>
              <w:left w:val="single" w:sz="4" w:space="0" w:color="auto"/>
              <w:right w:val="single" w:sz="4" w:space="0" w:color="auto"/>
            </w:tcBorders>
            <w:shd w:val="clear" w:color="auto" w:fill="auto"/>
            <w:vAlign w:val="center"/>
          </w:tcPr>
          <w:p w:rsidR="005253FD" w:rsidRPr="005253FD" w:rsidRDefault="005253FD" w:rsidP="005253FD">
            <w:pPr>
              <w:spacing w:before="60"/>
              <w:rPr>
                <w:rFonts w:ascii="Arial Narrow" w:hAnsi="Arial Narrow"/>
                <w:color w:val="000000"/>
                <w:sz w:val="18"/>
                <w:szCs w:val="18"/>
                <w:lang w:val="fr-FR"/>
              </w:rPr>
            </w:pPr>
            <w:r w:rsidRPr="005253FD">
              <w:rPr>
                <w:rFonts w:ascii="Arial Narrow" w:hAnsi="Arial Narrow"/>
                <w:color w:val="000000"/>
                <w:sz w:val="18"/>
                <w:szCs w:val="18"/>
                <w:lang w:val="fr-FR"/>
              </w:rPr>
              <w:t xml:space="preserve">Au cours des 30 derniers jours, combien de fois avez-vous porté un casque sur une moto ou un scooter, en étant conducteur ou passager ? </w:t>
            </w:r>
          </w:p>
        </w:tc>
        <w:tc>
          <w:tcPr>
            <w:tcW w:w="2738" w:type="dxa"/>
            <w:tcBorders>
              <w:top w:val="single" w:sz="4" w:space="0" w:color="auto"/>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Toujours</w:t>
            </w:r>
          </w:p>
        </w:tc>
        <w:tc>
          <w:tcPr>
            <w:tcW w:w="2377" w:type="dxa"/>
            <w:tcBorders>
              <w:top w:val="single" w:sz="4" w:space="0" w:color="auto"/>
              <w:left w:val="nil"/>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1</w:t>
            </w:r>
          </w:p>
        </w:tc>
        <w:tc>
          <w:tcPr>
            <w:tcW w:w="1038" w:type="dxa"/>
            <w:vMerge w:val="restart"/>
            <w:tcBorders>
              <w:top w:val="single" w:sz="4" w:space="0" w:color="auto"/>
              <w:left w:val="nil"/>
              <w:right w:val="single" w:sz="4" w:space="0" w:color="auto"/>
            </w:tcBorders>
            <w:shd w:val="clear" w:color="auto" w:fill="auto"/>
            <w:vAlign w:val="center"/>
          </w:tcPr>
          <w:p w:rsidR="005253FD" w:rsidRPr="001D71F9" w:rsidRDefault="005253FD" w:rsidP="005253FD">
            <w:pPr>
              <w:jc w:val="center"/>
              <w:rPr>
                <w:bCs/>
                <w:color w:val="000000"/>
                <w:highlight w:val="yellow"/>
                <w:lang w:val="fr-FR"/>
              </w:rPr>
            </w:pPr>
            <w:r w:rsidRPr="001D71F9">
              <w:rPr>
                <w:rFonts w:ascii="Arial Narrow" w:hAnsi="Arial Narrow"/>
                <w:bCs/>
                <w:color w:val="000000"/>
                <w:sz w:val="22"/>
                <w:szCs w:val="22"/>
                <w:highlight w:val="yellow"/>
                <w:lang w:val="fr-FR"/>
              </w:rPr>
              <w:t>V2</w:t>
            </w:r>
          </w:p>
        </w:tc>
      </w:tr>
      <w:tr w:rsidR="005253FD" w:rsidRPr="005253FD" w:rsidTr="005253FD">
        <w:trPr>
          <w:cantSplit/>
          <w:trHeight w:hRule="exact" w:val="329"/>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spacing w:before="60"/>
              <w:rPr>
                <w:rFonts w:ascii="Arial Narrow" w:hAnsi="Arial Narrow"/>
                <w:color w:val="000000"/>
                <w:sz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Parfois</w:t>
            </w:r>
          </w:p>
        </w:tc>
        <w:tc>
          <w:tcPr>
            <w:tcW w:w="2377" w:type="dxa"/>
            <w:tcBorders>
              <w:left w:val="nil"/>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2</w:t>
            </w:r>
          </w:p>
        </w:tc>
        <w:tc>
          <w:tcPr>
            <w:tcW w:w="1038" w:type="dxa"/>
            <w:vMerge/>
            <w:tcBorders>
              <w:left w:val="nil"/>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22"/>
                <w:szCs w:val="22"/>
                <w:highlight w:val="yellow"/>
                <w:lang w:val="fr-FR"/>
              </w:rPr>
            </w:pPr>
          </w:p>
        </w:tc>
      </w:tr>
      <w:tr w:rsidR="005253FD" w:rsidRPr="005253FD" w:rsidTr="005253FD">
        <w:trPr>
          <w:cantSplit/>
          <w:trHeight w:hRule="exact" w:val="284"/>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single" w:sz="4" w:space="0" w:color="auto"/>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Jamais</w:t>
            </w:r>
          </w:p>
        </w:tc>
        <w:tc>
          <w:tcPr>
            <w:tcW w:w="2377" w:type="dxa"/>
            <w:tcBorders>
              <w:left w:val="nil"/>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3</w:t>
            </w:r>
          </w:p>
        </w:tc>
        <w:tc>
          <w:tcPr>
            <w:tcW w:w="1038" w:type="dxa"/>
            <w:vMerge/>
            <w:tcBorders>
              <w:left w:val="nil"/>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5253FD" w:rsidTr="005253FD">
        <w:trPr>
          <w:cantSplit/>
          <w:trHeight w:val="570"/>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single" w:sz="4" w:space="0" w:color="auto"/>
            </w:tcBorders>
            <w:shd w:val="clear" w:color="auto" w:fill="auto"/>
            <w:vAlign w:val="center"/>
          </w:tcPr>
          <w:p w:rsidR="005253FD" w:rsidRPr="005253FD" w:rsidRDefault="005253FD" w:rsidP="005253FD">
            <w:pPr>
              <w:jc w:val="right"/>
              <w:rPr>
                <w:rFonts w:ascii="Arial Narrow" w:hAnsi="Arial Narrow"/>
                <w:iCs/>
                <w:color w:val="000000"/>
                <w:sz w:val="18"/>
                <w:lang w:val="fr-FR"/>
              </w:rPr>
            </w:pPr>
            <w:r w:rsidRPr="005253FD">
              <w:rPr>
                <w:rFonts w:ascii="Arial Narrow" w:hAnsi="Arial Narrow"/>
                <w:iCs/>
                <w:color w:val="000000"/>
                <w:sz w:val="18"/>
                <w:lang w:val="fr-FR"/>
              </w:rPr>
              <w:t>N’a pas circulé en moto ou en scooter au cours des 30 derniers jours</w:t>
            </w:r>
          </w:p>
        </w:tc>
        <w:tc>
          <w:tcPr>
            <w:tcW w:w="2377" w:type="dxa"/>
            <w:tcBorders>
              <w:left w:val="nil"/>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4</w:t>
            </w:r>
          </w:p>
        </w:tc>
        <w:tc>
          <w:tcPr>
            <w:tcW w:w="1038" w:type="dxa"/>
            <w:vMerge/>
            <w:tcBorders>
              <w:left w:val="single" w:sz="4" w:space="0" w:color="auto"/>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5253FD" w:rsidTr="005253FD">
        <w:trPr>
          <w:cantSplit/>
          <w:trHeight w:hRule="exact" w:val="284"/>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single" w:sz="4" w:space="0" w:color="auto"/>
            </w:tcBorders>
            <w:shd w:val="clear" w:color="auto" w:fill="auto"/>
            <w:vAlign w:val="center"/>
          </w:tcPr>
          <w:p w:rsidR="005253FD" w:rsidRPr="005253FD" w:rsidRDefault="005253FD" w:rsidP="005253FD">
            <w:pPr>
              <w:jc w:val="right"/>
              <w:rPr>
                <w:rFonts w:ascii="Arial Narrow" w:hAnsi="Arial Narrow"/>
                <w:iCs/>
                <w:color w:val="000000"/>
                <w:sz w:val="18"/>
                <w:lang w:val="fr-FR"/>
              </w:rPr>
            </w:pPr>
            <w:r w:rsidRPr="005253FD">
              <w:rPr>
                <w:rFonts w:ascii="Arial Narrow" w:hAnsi="Arial Narrow"/>
                <w:iCs/>
                <w:color w:val="000000"/>
                <w:sz w:val="18"/>
                <w:lang w:val="fr-FR"/>
              </w:rPr>
              <w:t>N’a pas de casque</w:t>
            </w:r>
          </w:p>
        </w:tc>
        <w:tc>
          <w:tcPr>
            <w:tcW w:w="2377" w:type="dxa"/>
            <w:tcBorders>
              <w:left w:val="nil"/>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5</w:t>
            </w:r>
          </w:p>
        </w:tc>
        <w:tc>
          <w:tcPr>
            <w:tcW w:w="1038" w:type="dxa"/>
            <w:vMerge/>
            <w:tcBorders>
              <w:left w:val="single" w:sz="4" w:space="0" w:color="auto"/>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5253FD" w:rsidTr="005253FD">
        <w:trPr>
          <w:cantSplit/>
          <w:trHeight w:hRule="exact" w:val="284"/>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single" w:sz="4" w:space="0" w:color="auto"/>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377" w:type="dxa"/>
            <w:tcBorders>
              <w:left w:val="nil"/>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77</w:t>
            </w:r>
          </w:p>
        </w:tc>
        <w:tc>
          <w:tcPr>
            <w:tcW w:w="1038" w:type="dxa"/>
            <w:vMerge/>
            <w:tcBorders>
              <w:left w:val="single" w:sz="4" w:space="0" w:color="auto"/>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5253FD" w:rsidTr="005253FD">
        <w:trPr>
          <w:cantSplit/>
          <w:trHeight w:hRule="exact" w:val="284"/>
        </w:trPr>
        <w:tc>
          <w:tcPr>
            <w:tcW w:w="4407" w:type="dxa"/>
            <w:vMerge/>
            <w:tcBorders>
              <w:left w:val="single" w:sz="4" w:space="0" w:color="auto"/>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single" w:sz="4" w:space="0" w:color="auto"/>
              <w:bottom w:val="single" w:sz="4" w:space="0" w:color="auto"/>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377" w:type="dxa"/>
            <w:tcBorders>
              <w:left w:val="nil"/>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88</w:t>
            </w:r>
          </w:p>
        </w:tc>
        <w:tc>
          <w:tcPr>
            <w:tcW w:w="1038" w:type="dxa"/>
            <w:vMerge/>
            <w:tcBorders>
              <w:left w:val="single" w:sz="4" w:space="0" w:color="auto"/>
              <w:bottom w:val="single" w:sz="4" w:space="0" w:color="auto"/>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5253FD" w:rsidTr="005253FD">
        <w:trPr>
          <w:cantSplit/>
          <w:trHeight w:hRule="exact" w:val="284"/>
        </w:trPr>
        <w:tc>
          <w:tcPr>
            <w:tcW w:w="4407" w:type="dxa"/>
            <w:vMerge w:val="restart"/>
            <w:tcBorders>
              <w:top w:val="single" w:sz="4" w:space="0" w:color="auto"/>
              <w:left w:val="single" w:sz="4" w:space="0" w:color="auto"/>
              <w:right w:val="single" w:sz="4" w:space="0" w:color="auto"/>
            </w:tcBorders>
            <w:shd w:val="clear" w:color="auto" w:fill="auto"/>
            <w:vAlign w:val="center"/>
          </w:tcPr>
          <w:p w:rsidR="005253FD" w:rsidRPr="005253FD" w:rsidRDefault="005253FD" w:rsidP="005253FD">
            <w:pPr>
              <w:spacing w:before="60"/>
              <w:rPr>
                <w:rFonts w:ascii="Arial Narrow" w:hAnsi="Arial Narrow"/>
                <w:color w:val="000000"/>
                <w:sz w:val="18"/>
                <w:szCs w:val="18"/>
                <w:lang w:val="fr-FR"/>
              </w:rPr>
            </w:pPr>
            <w:r w:rsidRPr="005253FD">
              <w:rPr>
                <w:rFonts w:ascii="Arial Narrow" w:hAnsi="Arial Narrow"/>
                <w:color w:val="000000"/>
                <w:sz w:val="18"/>
                <w:szCs w:val="18"/>
                <w:lang w:val="fr-FR"/>
              </w:rPr>
              <w:t xml:space="preserve">Au cours des 12 derniers mois, avez-vous été impliqué dans un accident de la circulation, en tant que conducteur, passager, piéton ou cycliste ? </w:t>
            </w:r>
          </w:p>
        </w:tc>
        <w:tc>
          <w:tcPr>
            <w:tcW w:w="2738" w:type="dxa"/>
            <w:tcBorders>
              <w:top w:val="single" w:sz="4" w:space="0" w:color="auto"/>
              <w:left w:val="nil"/>
            </w:tcBorders>
            <w:shd w:val="clear" w:color="auto" w:fill="auto"/>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Oui (en tant que conducteur)</w:t>
            </w:r>
          </w:p>
        </w:tc>
        <w:tc>
          <w:tcPr>
            <w:tcW w:w="2377" w:type="dxa"/>
            <w:tcBorders>
              <w:top w:val="single" w:sz="4" w:space="0" w:color="auto"/>
              <w:right w:val="single" w:sz="4" w:space="0" w:color="auto"/>
            </w:tcBorders>
            <w:shd w:val="clear" w:color="auto" w:fill="auto"/>
            <w:vAlign w:val="center"/>
          </w:tcPr>
          <w:p w:rsidR="005253FD" w:rsidRPr="005253FD" w:rsidRDefault="005253FD" w:rsidP="005253FD">
            <w:pPr>
              <w:spacing w:before="60" w:line="180" w:lineRule="exact"/>
              <w:rPr>
                <w:rFonts w:ascii="Arial Narrow" w:hAnsi="Arial Narrow"/>
                <w:color w:val="000000"/>
                <w:sz w:val="18"/>
                <w:szCs w:val="18"/>
                <w:lang w:val="fr-FR"/>
              </w:rPr>
            </w:pPr>
            <w:r w:rsidRPr="005253FD">
              <w:rPr>
                <w:rFonts w:ascii="Arial Narrow" w:hAnsi="Arial Narrow"/>
                <w:color w:val="000000"/>
                <w:sz w:val="18"/>
                <w:szCs w:val="18"/>
                <w:lang w:val="fr-FR"/>
              </w:rPr>
              <w:t xml:space="preserve">1  </w:t>
            </w:r>
          </w:p>
          <w:p w:rsidR="005253FD" w:rsidRPr="005253FD" w:rsidRDefault="005253FD" w:rsidP="005253FD">
            <w:pPr>
              <w:spacing w:before="60" w:line="180" w:lineRule="exact"/>
              <w:rPr>
                <w:rFonts w:ascii="Arial Narrow" w:hAnsi="Arial Narrow"/>
                <w:color w:val="000000"/>
                <w:sz w:val="18"/>
                <w:szCs w:val="18"/>
                <w:lang w:val="fr-FR"/>
              </w:rPr>
            </w:pPr>
          </w:p>
        </w:tc>
        <w:tc>
          <w:tcPr>
            <w:tcW w:w="1038" w:type="dxa"/>
            <w:vMerge w:val="restart"/>
            <w:tcBorders>
              <w:top w:val="single" w:sz="4" w:space="0" w:color="auto"/>
              <w:left w:val="nil"/>
              <w:right w:val="single" w:sz="4" w:space="0" w:color="auto"/>
            </w:tcBorders>
            <w:shd w:val="clear" w:color="auto" w:fill="auto"/>
            <w:vAlign w:val="center"/>
          </w:tcPr>
          <w:p w:rsidR="005253FD" w:rsidRPr="001D71F9" w:rsidRDefault="005253FD" w:rsidP="005253FD">
            <w:pPr>
              <w:jc w:val="center"/>
              <w:rPr>
                <w:bCs/>
                <w:color w:val="000000"/>
                <w:highlight w:val="yellow"/>
                <w:lang w:val="fr-FR"/>
              </w:rPr>
            </w:pPr>
            <w:r w:rsidRPr="001D71F9">
              <w:rPr>
                <w:rFonts w:ascii="Arial Narrow" w:hAnsi="Arial Narrow"/>
                <w:bCs/>
                <w:color w:val="000000"/>
                <w:sz w:val="22"/>
                <w:szCs w:val="22"/>
                <w:highlight w:val="yellow"/>
                <w:lang w:val="fr-FR"/>
              </w:rPr>
              <w:t>V3</w:t>
            </w:r>
          </w:p>
        </w:tc>
      </w:tr>
      <w:tr w:rsidR="005253FD" w:rsidRPr="005253FD" w:rsidTr="005253FD">
        <w:trPr>
          <w:cantSplit/>
          <w:trHeight w:hRule="exact" w:val="284"/>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nil"/>
            </w:tcBorders>
            <w:shd w:val="clear" w:color="auto" w:fill="auto"/>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Oui (en tant que passager)</w:t>
            </w:r>
          </w:p>
        </w:tc>
        <w:tc>
          <w:tcPr>
            <w:tcW w:w="2377" w:type="dxa"/>
            <w:tcBorders>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r w:rsidRPr="005253FD">
              <w:rPr>
                <w:rFonts w:ascii="Arial Narrow" w:hAnsi="Arial Narrow"/>
                <w:color w:val="000000"/>
                <w:sz w:val="18"/>
                <w:szCs w:val="18"/>
                <w:lang w:val="fr-FR"/>
              </w:rPr>
              <w:t xml:space="preserve">2   </w:t>
            </w:r>
          </w:p>
        </w:tc>
        <w:tc>
          <w:tcPr>
            <w:tcW w:w="1038" w:type="dxa"/>
            <w:vMerge/>
            <w:tcBorders>
              <w:left w:val="nil"/>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5253FD" w:rsidTr="005253FD">
        <w:trPr>
          <w:cantSplit/>
          <w:trHeight w:hRule="exact" w:val="284"/>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nil"/>
            </w:tcBorders>
            <w:shd w:val="clear" w:color="auto" w:fill="auto"/>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Oui (en tant que piéton)</w:t>
            </w:r>
          </w:p>
        </w:tc>
        <w:tc>
          <w:tcPr>
            <w:tcW w:w="2377" w:type="dxa"/>
            <w:tcBorders>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r w:rsidRPr="005253FD">
              <w:rPr>
                <w:rFonts w:ascii="Arial Narrow" w:hAnsi="Arial Narrow"/>
                <w:color w:val="000000"/>
                <w:sz w:val="18"/>
                <w:szCs w:val="18"/>
                <w:lang w:val="fr-FR"/>
              </w:rPr>
              <w:t>3</w:t>
            </w:r>
          </w:p>
        </w:tc>
        <w:tc>
          <w:tcPr>
            <w:tcW w:w="1038" w:type="dxa"/>
            <w:vMerge/>
            <w:tcBorders>
              <w:left w:val="nil"/>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5253FD" w:rsidTr="005253FD">
        <w:trPr>
          <w:cantSplit/>
          <w:trHeight w:hRule="exact" w:val="284"/>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nil"/>
            </w:tcBorders>
            <w:shd w:val="clear" w:color="auto" w:fill="auto"/>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Oui (en tant que cycliste)</w:t>
            </w:r>
          </w:p>
        </w:tc>
        <w:tc>
          <w:tcPr>
            <w:tcW w:w="2377" w:type="dxa"/>
            <w:tcBorders>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r w:rsidRPr="005253FD">
              <w:rPr>
                <w:rFonts w:ascii="Arial Narrow" w:hAnsi="Arial Narrow"/>
                <w:color w:val="000000"/>
                <w:sz w:val="18"/>
                <w:szCs w:val="18"/>
                <w:lang w:val="fr-FR"/>
              </w:rPr>
              <w:t>4</w:t>
            </w:r>
          </w:p>
        </w:tc>
        <w:tc>
          <w:tcPr>
            <w:tcW w:w="1038" w:type="dxa"/>
            <w:vMerge/>
            <w:tcBorders>
              <w:left w:val="nil"/>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181ACC" w:rsidTr="005253FD">
        <w:trPr>
          <w:cantSplit/>
          <w:trHeight w:hRule="exact" w:val="265"/>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nil"/>
            </w:tcBorders>
            <w:shd w:val="clear" w:color="auto" w:fill="auto"/>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Non</w:t>
            </w:r>
          </w:p>
        </w:tc>
        <w:tc>
          <w:tcPr>
            <w:tcW w:w="2377" w:type="dxa"/>
            <w:tcBorders>
              <w:right w:val="single" w:sz="4" w:space="0" w:color="auto"/>
            </w:tcBorders>
            <w:shd w:val="clear" w:color="auto" w:fill="auto"/>
            <w:vAlign w:val="center"/>
          </w:tcPr>
          <w:p w:rsidR="005253FD" w:rsidRPr="005253FD" w:rsidRDefault="005253FD" w:rsidP="005253FD">
            <w:pPr>
              <w:ind w:left="151" w:hanging="151"/>
              <w:rPr>
                <w:rFonts w:ascii="Arial Narrow" w:hAnsi="Arial Narrow"/>
                <w:color w:val="000000"/>
                <w:sz w:val="18"/>
                <w:szCs w:val="18"/>
                <w:lang w:val="fr-FR"/>
              </w:rPr>
            </w:pPr>
            <w:r w:rsidRPr="005253FD">
              <w:rPr>
                <w:rFonts w:ascii="Arial Narrow" w:hAnsi="Arial Narrow"/>
                <w:color w:val="000000"/>
                <w:sz w:val="18"/>
                <w:szCs w:val="18"/>
                <w:lang w:val="fr-FR"/>
              </w:rPr>
              <w:t xml:space="preserve">5    </w:t>
            </w:r>
            <w:r w:rsidRPr="005253FD">
              <w:rPr>
                <w:rFonts w:ascii="Arial Narrow" w:hAnsi="Arial Narrow"/>
                <w:i/>
                <w:color w:val="000000"/>
                <w:sz w:val="18"/>
                <w:szCs w:val="18"/>
                <w:lang w:val="fr-FR"/>
              </w:rPr>
              <w:t>Si Non, aller à</w:t>
            </w:r>
            <w:r w:rsidRPr="005253FD">
              <w:rPr>
                <w:rFonts w:ascii="Arial Narrow" w:hAnsi="Arial Narrow"/>
                <w:i/>
                <w:iCs/>
                <w:color w:val="000000"/>
                <w:sz w:val="18"/>
                <w:szCs w:val="18"/>
                <w:lang w:val="fr-FR"/>
              </w:rPr>
              <w:t xml:space="preserve"> V5</w:t>
            </w:r>
          </w:p>
        </w:tc>
        <w:tc>
          <w:tcPr>
            <w:tcW w:w="1038" w:type="dxa"/>
            <w:vMerge/>
            <w:tcBorders>
              <w:left w:val="nil"/>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181ACC" w:rsidTr="005253FD">
        <w:trPr>
          <w:cantSplit/>
          <w:trHeight w:hRule="exact" w:val="270"/>
        </w:trPr>
        <w:tc>
          <w:tcPr>
            <w:tcW w:w="4407" w:type="dxa"/>
            <w:vMerge/>
            <w:tcBorders>
              <w:left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377" w:type="dxa"/>
            <w:tcBorders>
              <w:right w:val="single" w:sz="4" w:space="0" w:color="auto"/>
            </w:tcBorders>
            <w:shd w:val="clear" w:color="auto" w:fill="auto"/>
            <w:vAlign w:val="center"/>
          </w:tcPr>
          <w:p w:rsidR="005253FD" w:rsidRPr="005253FD" w:rsidRDefault="005253FD" w:rsidP="005253FD">
            <w:pPr>
              <w:ind w:left="293" w:hanging="293"/>
              <w:rPr>
                <w:rFonts w:ascii="Arial Narrow" w:hAnsi="Arial Narrow"/>
                <w:color w:val="000000"/>
                <w:sz w:val="18"/>
                <w:szCs w:val="18"/>
                <w:lang w:val="fr-FR"/>
              </w:rPr>
            </w:pPr>
            <w:r w:rsidRPr="005253FD">
              <w:rPr>
                <w:rFonts w:ascii="Arial Narrow" w:hAnsi="Arial Narrow"/>
                <w:color w:val="000000"/>
                <w:sz w:val="18"/>
                <w:szCs w:val="18"/>
                <w:lang w:val="fr-FR"/>
              </w:rPr>
              <w:t xml:space="preserve">77  </w:t>
            </w:r>
            <w:r w:rsidRPr="005253FD">
              <w:rPr>
                <w:rFonts w:ascii="Arial Narrow" w:hAnsi="Arial Narrow"/>
                <w:i/>
                <w:iCs/>
                <w:color w:val="000000"/>
                <w:sz w:val="18"/>
                <w:szCs w:val="18"/>
                <w:lang w:val="fr-FR"/>
              </w:rPr>
              <w:t>Si Ne sait pas, aller à V5</w:t>
            </w:r>
          </w:p>
        </w:tc>
        <w:tc>
          <w:tcPr>
            <w:tcW w:w="1038" w:type="dxa"/>
            <w:vMerge/>
            <w:tcBorders>
              <w:left w:val="nil"/>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181ACC" w:rsidTr="005253FD">
        <w:trPr>
          <w:cantSplit/>
          <w:trHeight w:hRule="exact" w:val="287"/>
        </w:trPr>
        <w:tc>
          <w:tcPr>
            <w:tcW w:w="4407" w:type="dxa"/>
            <w:vMerge/>
            <w:tcBorders>
              <w:left w:val="single" w:sz="4" w:space="0" w:color="auto"/>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p>
        </w:tc>
        <w:tc>
          <w:tcPr>
            <w:tcW w:w="2738" w:type="dxa"/>
            <w:tcBorders>
              <w:left w:val="nil"/>
              <w:bottom w:val="single" w:sz="4" w:space="0" w:color="auto"/>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377" w:type="dxa"/>
            <w:tcBorders>
              <w:bottom w:val="single" w:sz="4" w:space="0" w:color="auto"/>
              <w:right w:val="single" w:sz="4" w:space="0" w:color="auto"/>
            </w:tcBorders>
            <w:shd w:val="clear" w:color="auto" w:fill="auto"/>
            <w:vAlign w:val="center"/>
          </w:tcPr>
          <w:p w:rsidR="005253FD" w:rsidRPr="005253FD" w:rsidRDefault="005253FD" w:rsidP="005253FD">
            <w:pPr>
              <w:ind w:left="293" w:hanging="293"/>
              <w:rPr>
                <w:rFonts w:ascii="Arial Narrow" w:hAnsi="Arial Narrow"/>
                <w:color w:val="000000"/>
                <w:sz w:val="18"/>
                <w:szCs w:val="18"/>
                <w:lang w:val="fr-FR"/>
              </w:rPr>
            </w:pPr>
            <w:r w:rsidRPr="005253FD">
              <w:rPr>
                <w:rFonts w:ascii="Arial Narrow" w:hAnsi="Arial Narrow"/>
                <w:color w:val="000000"/>
                <w:sz w:val="18"/>
                <w:szCs w:val="18"/>
                <w:lang w:val="fr-FR"/>
              </w:rPr>
              <w:t xml:space="preserve">88  </w:t>
            </w:r>
            <w:r w:rsidRPr="005253FD">
              <w:rPr>
                <w:rFonts w:ascii="Arial Narrow" w:hAnsi="Arial Narrow"/>
                <w:i/>
                <w:color w:val="000000"/>
                <w:sz w:val="18"/>
                <w:szCs w:val="18"/>
                <w:lang w:val="fr-FR"/>
              </w:rPr>
              <w:t xml:space="preserve">Si Refusé, aller à </w:t>
            </w:r>
            <w:r w:rsidRPr="005253FD">
              <w:rPr>
                <w:rFonts w:ascii="Arial Narrow" w:hAnsi="Arial Narrow"/>
                <w:i/>
                <w:iCs/>
                <w:color w:val="000000"/>
                <w:sz w:val="18"/>
                <w:szCs w:val="18"/>
                <w:lang w:val="fr-FR"/>
              </w:rPr>
              <w:t>V5</w:t>
            </w:r>
          </w:p>
        </w:tc>
        <w:tc>
          <w:tcPr>
            <w:tcW w:w="1038" w:type="dxa"/>
            <w:vMerge/>
            <w:tcBorders>
              <w:left w:val="nil"/>
              <w:bottom w:val="single" w:sz="4" w:space="0" w:color="auto"/>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18"/>
                <w:highlight w:val="yellow"/>
                <w:lang w:val="fr-FR"/>
              </w:rPr>
            </w:pPr>
          </w:p>
        </w:tc>
      </w:tr>
      <w:tr w:rsidR="005253FD" w:rsidRPr="005253FD" w:rsidTr="005253FD">
        <w:trPr>
          <w:cantSplit/>
          <w:trHeight w:hRule="exact" w:val="284"/>
        </w:trPr>
        <w:tc>
          <w:tcPr>
            <w:tcW w:w="4407" w:type="dxa"/>
            <w:vMerge w:val="restart"/>
            <w:tcBorders>
              <w:top w:val="single" w:sz="4" w:space="0" w:color="auto"/>
              <w:left w:val="single" w:sz="4" w:space="0" w:color="auto"/>
              <w:right w:val="single" w:sz="4" w:space="0" w:color="auto"/>
            </w:tcBorders>
            <w:shd w:val="clear" w:color="auto" w:fill="auto"/>
            <w:vAlign w:val="center"/>
          </w:tcPr>
          <w:p w:rsidR="005253FD" w:rsidRPr="005253FD" w:rsidRDefault="005253FD" w:rsidP="005253FD">
            <w:pPr>
              <w:spacing w:before="60"/>
              <w:rPr>
                <w:rFonts w:ascii="Arial Narrow" w:hAnsi="Arial Narrow"/>
                <w:i/>
                <w:color w:val="000000"/>
                <w:sz w:val="18"/>
                <w:szCs w:val="18"/>
                <w:lang w:val="fr-FR"/>
              </w:rPr>
            </w:pPr>
            <w:r w:rsidRPr="005253FD">
              <w:rPr>
                <w:rFonts w:ascii="Arial Narrow" w:hAnsi="Arial Narrow"/>
                <w:color w:val="000000"/>
                <w:sz w:val="18"/>
                <w:szCs w:val="18"/>
                <w:lang w:val="fr-FR"/>
              </w:rPr>
              <w:t xml:space="preserve">Dans cet accident de la circulation, avez-vous subi des traumatismes qui ont nécessité l’intervention d’un médecin ? </w:t>
            </w:r>
          </w:p>
        </w:tc>
        <w:tc>
          <w:tcPr>
            <w:tcW w:w="2738" w:type="dxa"/>
            <w:tcBorders>
              <w:top w:val="single" w:sz="4" w:space="0" w:color="auto"/>
              <w:left w:val="nil"/>
            </w:tcBorders>
            <w:shd w:val="clear" w:color="auto" w:fill="auto"/>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Oui</w:t>
            </w:r>
          </w:p>
        </w:tc>
        <w:tc>
          <w:tcPr>
            <w:tcW w:w="2377" w:type="dxa"/>
            <w:tcBorders>
              <w:top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1</w:t>
            </w:r>
          </w:p>
        </w:tc>
        <w:tc>
          <w:tcPr>
            <w:tcW w:w="1038" w:type="dxa"/>
            <w:vMerge w:val="restart"/>
            <w:tcBorders>
              <w:top w:val="single" w:sz="4" w:space="0" w:color="auto"/>
              <w:left w:val="nil"/>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20"/>
                <w:szCs w:val="20"/>
                <w:highlight w:val="yellow"/>
                <w:lang w:val="fr-FR"/>
              </w:rPr>
            </w:pPr>
            <w:r w:rsidRPr="001D71F9">
              <w:rPr>
                <w:rFonts w:ascii="Arial Narrow" w:hAnsi="Arial Narrow"/>
                <w:bCs/>
                <w:color w:val="000000"/>
                <w:sz w:val="22"/>
                <w:szCs w:val="22"/>
                <w:highlight w:val="yellow"/>
                <w:lang w:val="fr-FR"/>
              </w:rPr>
              <w:t>V4</w:t>
            </w:r>
          </w:p>
        </w:tc>
      </w:tr>
      <w:tr w:rsidR="005253FD" w:rsidRPr="005253FD" w:rsidTr="005253FD">
        <w:trPr>
          <w:cantSplit/>
          <w:trHeight w:hRule="exact" w:val="284"/>
        </w:trPr>
        <w:tc>
          <w:tcPr>
            <w:tcW w:w="4407" w:type="dxa"/>
            <w:vMerge/>
            <w:tcBorders>
              <w:left w:val="single" w:sz="4" w:space="0" w:color="auto"/>
              <w:right w:val="single" w:sz="4" w:space="0" w:color="auto"/>
            </w:tcBorders>
            <w:shd w:val="clear" w:color="auto" w:fill="auto"/>
          </w:tcPr>
          <w:p w:rsidR="005253FD" w:rsidRPr="005253FD" w:rsidRDefault="005253FD" w:rsidP="005253FD">
            <w:pPr>
              <w:rPr>
                <w:rFonts w:ascii="Arial Narrow" w:hAnsi="Arial Narrow"/>
                <w:color w:val="000000"/>
                <w:sz w:val="18"/>
                <w:lang w:val="fr-FR"/>
              </w:rPr>
            </w:pPr>
          </w:p>
        </w:tc>
        <w:tc>
          <w:tcPr>
            <w:tcW w:w="2738" w:type="dxa"/>
            <w:tcBorders>
              <w:left w:val="nil"/>
            </w:tcBorders>
            <w:shd w:val="clear" w:color="auto" w:fill="auto"/>
            <w:vAlign w:val="center"/>
          </w:tcPr>
          <w:p w:rsidR="005253FD" w:rsidRPr="005253FD" w:rsidRDefault="005253FD" w:rsidP="005253FD">
            <w:pPr>
              <w:jc w:val="right"/>
              <w:rPr>
                <w:rFonts w:ascii="Arial Narrow" w:hAnsi="Arial Narrow"/>
                <w:color w:val="000000"/>
                <w:sz w:val="18"/>
                <w:lang w:val="fr-FR"/>
              </w:rPr>
            </w:pPr>
            <w:r w:rsidRPr="005253FD">
              <w:rPr>
                <w:rFonts w:ascii="Arial Narrow" w:hAnsi="Arial Narrow"/>
                <w:color w:val="000000"/>
                <w:sz w:val="18"/>
                <w:lang w:val="fr-FR"/>
              </w:rPr>
              <w:t>Non</w:t>
            </w:r>
          </w:p>
        </w:tc>
        <w:tc>
          <w:tcPr>
            <w:tcW w:w="2377" w:type="dxa"/>
            <w:tcBorders>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2</w:t>
            </w:r>
          </w:p>
        </w:tc>
        <w:tc>
          <w:tcPr>
            <w:tcW w:w="1038" w:type="dxa"/>
            <w:vMerge/>
            <w:tcBorders>
              <w:left w:val="nil"/>
              <w:right w:val="single" w:sz="4" w:space="0" w:color="auto"/>
            </w:tcBorders>
            <w:shd w:val="clear" w:color="auto" w:fill="auto"/>
            <w:vAlign w:val="center"/>
          </w:tcPr>
          <w:p w:rsidR="005253FD" w:rsidRPr="001D71F9" w:rsidRDefault="005253FD" w:rsidP="005253FD">
            <w:pPr>
              <w:jc w:val="right"/>
              <w:rPr>
                <w:rFonts w:ascii="Arial Narrow" w:hAnsi="Arial Narrow"/>
                <w:color w:val="000000"/>
                <w:sz w:val="18"/>
                <w:highlight w:val="yellow"/>
                <w:lang w:val="fr-FR"/>
              </w:rPr>
            </w:pPr>
          </w:p>
        </w:tc>
      </w:tr>
      <w:tr w:rsidR="005253FD" w:rsidRPr="005253FD" w:rsidTr="005253FD">
        <w:trPr>
          <w:cantSplit/>
          <w:trHeight w:hRule="exact" w:val="284"/>
        </w:trPr>
        <w:tc>
          <w:tcPr>
            <w:tcW w:w="4407" w:type="dxa"/>
            <w:vMerge/>
            <w:tcBorders>
              <w:left w:val="single" w:sz="4" w:space="0" w:color="auto"/>
              <w:right w:val="single" w:sz="4" w:space="0" w:color="auto"/>
            </w:tcBorders>
            <w:shd w:val="clear" w:color="auto" w:fill="auto"/>
          </w:tcPr>
          <w:p w:rsidR="005253FD" w:rsidRPr="005253FD" w:rsidRDefault="005253FD" w:rsidP="005253FD">
            <w:pPr>
              <w:rPr>
                <w:rFonts w:ascii="Arial Narrow" w:hAnsi="Arial Narrow"/>
                <w:color w:val="000000"/>
                <w:sz w:val="18"/>
                <w:lang w:val="fr-FR"/>
              </w:rPr>
            </w:pPr>
          </w:p>
        </w:tc>
        <w:tc>
          <w:tcPr>
            <w:tcW w:w="2738" w:type="dxa"/>
            <w:tcBorders>
              <w:left w:val="nil"/>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377" w:type="dxa"/>
            <w:tcBorders>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77</w:t>
            </w:r>
          </w:p>
        </w:tc>
        <w:tc>
          <w:tcPr>
            <w:tcW w:w="1038" w:type="dxa"/>
            <w:vMerge/>
            <w:tcBorders>
              <w:left w:val="nil"/>
              <w:right w:val="single" w:sz="4" w:space="0" w:color="auto"/>
            </w:tcBorders>
            <w:shd w:val="clear" w:color="auto" w:fill="auto"/>
            <w:vAlign w:val="center"/>
          </w:tcPr>
          <w:p w:rsidR="005253FD" w:rsidRPr="001D71F9" w:rsidRDefault="005253FD" w:rsidP="005253FD">
            <w:pPr>
              <w:jc w:val="right"/>
              <w:rPr>
                <w:rFonts w:ascii="Arial Narrow" w:hAnsi="Arial Narrow"/>
                <w:color w:val="000000"/>
                <w:sz w:val="18"/>
                <w:highlight w:val="yellow"/>
                <w:lang w:val="fr-FR"/>
              </w:rPr>
            </w:pPr>
          </w:p>
        </w:tc>
      </w:tr>
      <w:tr w:rsidR="005253FD" w:rsidRPr="005253FD" w:rsidTr="005253FD">
        <w:trPr>
          <w:cantSplit/>
          <w:trHeight w:hRule="exact" w:val="284"/>
        </w:trPr>
        <w:tc>
          <w:tcPr>
            <w:tcW w:w="4407"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rFonts w:ascii="Arial Narrow" w:hAnsi="Arial Narrow"/>
                <w:color w:val="000000"/>
                <w:sz w:val="18"/>
                <w:lang w:val="fr-FR"/>
              </w:rPr>
            </w:pPr>
          </w:p>
        </w:tc>
        <w:tc>
          <w:tcPr>
            <w:tcW w:w="2738" w:type="dxa"/>
            <w:tcBorders>
              <w:left w:val="nil"/>
              <w:bottom w:val="single" w:sz="4" w:space="0" w:color="auto"/>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377" w:type="dxa"/>
            <w:tcBorders>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lang w:val="fr-FR"/>
              </w:rPr>
            </w:pPr>
            <w:r w:rsidRPr="005253FD">
              <w:rPr>
                <w:rFonts w:ascii="Arial Narrow" w:hAnsi="Arial Narrow"/>
                <w:color w:val="000000"/>
                <w:sz w:val="18"/>
                <w:lang w:val="fr-FR"/>
              </w:rPr>
              <w:t>88</w:t>
            </w:r>
          </w:p>
        </w:tc>
        <w:tc>
          <w:tcPr>
            <w:tcW w:w="1038" w:type="dxa"/>
            <w:vMerge/>
            <w:tcBorders>
              <w:left w:val="nil"/>
              <w:bottom w:val="single" w:sz="4" w:space="0" w:color="auto"/>
              <w:right w:val="single" w:sz="4" w:space="0" w:color="auto"/>
            </w:tcBorders>
            <w:shd w:val="clear" w:color="auto" w:fill="auto"/>
            <w:vAlign w:val="center"/>
          </w:tcPr>
          <w:p w:rsidR="005253FD" w:rsidRPr="001D71F9" w:rsidRDefault="005253FD" w:rsidP="005253FD">
            <w:pPr>
              <w:jc w:val="right"/>
              <w:rPr>
                <w:rFonts w:ascii="Arial Narrow" w:hAnsi="Arial Narrow"/>
                <w:color w:val="000000"/>
                <w:sz w:val="18"/>
                <w:highlight w:val="yellow"/>
                <w:lang w:val="fr-FR"/>
              </w:rPr>
            </w:pPr>
          </w:p>
        </w:tc>
      </w:tr>
      <w:tr w:rsidR="005253FD" w:rsidRPr="00181ACC" w:rsidTr="005253FD">
        <w:trPr>
          <w:trHeight w:hRule="exact" w:val="320"/>
        </w:trPr>
        <w:tc>
          <w:tcPr>
            <w:tcW w:w="10560" w:type="dxa"/>
            <w:gridSpan w:val="4"/>
            <w:tcBorders>
              <w:top w:val="single" w:sz="4" w:space="0" w:color="auto"/>
              <w:left w:val="single" w:sz="6" w:space="0" w:color="auto"/>
              <w:right w:val="single" w:sz="6" w:space="0" w:color="auto"/>
            </w:tcBorders>
            <w:vAlign w:val="center"/>
          </w:tcPr>
          <w:p w:rsidR="005253FD" w:rsidRPr="001D71F9" w:rsidRDefault="005253FD" w:rsidP="005253FD">
            <w:pPr>
              <w:rPr>
                <w:rFonts w:ascii="Arial Narrow" w:hAnsi="Arial Narrow"/>
                <w:bCs/>
                <w:color w:val="000000"/>
                <w:sz w:val="20"/>
                <w:szCs w:val="20"/>
                <w:highlight w:val="yellow"/>
                <w:lang w:val="fr-FR"/>
              </w:rPr>
            </w:pPr>
            <w:r w:rsidRPr="001D71F9">
              <w:rPr>
                <w:rFonts w:ascii="Arial Narrow" w:hAnsi="Arial Narrow"/>
                <w:bCs/>
                <w:color w:val="000000"/>
                <w:sz w:val="20"/>
                <w:szCs w:val="20"/>
                <w:highlight w:val="yellow"/>
                <w:lang w:val="fr-FR"/>
              </w:rPr>
              <w:t>Les questions suivantes portent sur les traumatismes les plus graves causés par un accident survenu au cours des 12 derniers mois.</w:t>
            </w:r>
          </w:p>
          <w:p w:rsidR="005253FD" w:rsidRPr="001D71F9" w:rsidRDefault="005253FD" w:rsidP="005253FD">
            <w:pPr>
              <w:rPr>
                <w:rFonts w:ascii="Arial Narrow" w:hAnsi="Arial Narrow"/>
                <w:bCs/>
                <w:color w:val="000000"/>
                <w:sz w:val="20"/>
                <w:szCs w:val="20"/>
                <w:highlight w:val="yellow"/>
                <w:lang w:val="fr-FR"/>
              </w:rPr>
            </w:pPr>
          </w:p>
        </w:tc>
      </w:tr>
      <w:tr w:rsidR="005253FD" w:rsidRPr="005253FD" w:rsidTr="005253FD">
        <w:trPr>
          <w:trHeight w:val="267"/>
        </w:trPr>
        <w:tc>
          <w:tcPr>
            <w:tcW w:w="4407" w:type="dxa"/>
            <w:vMerge w:val="restart"/>
            <w:tcBorders>
              <w:top w:val="single" w:sz="4" w:space="0" w:color="auto"/>
              <w:left w:val="single" w:sz="6" w:space="0" w:color="auto"/>
              <w:right w:val="single" w:sz="4" w:space="0" w:color="auto"/>
            </w:tcBorders>
            <w:vAlign w:val="center"/>
          </w:tcPr>
          <w:p w:rsidR="005253FD" w:rsidRPr="005253FD" w:rsidRDefault="005253FD" w:rsidP="005253FD">
            <w:pPr>
              <w:spacing w:before="120"/>
              <w:rPr>
                <w:rFonts w:ascii="Arial Narrow" w:hAnsi="Arial Narrow"/>
                <w:color w:val="000000"/>
                <w:sz w:val="18"/>
                <w:szCs w:val="18"/>
                <w:lang w:val="fr-FR"/>
              </w:rPr>
            </w:pPr>
            <w:r w:rsidRPr="005253FD">
              <w:rPr>
                <w:rFonts w:ascii="Arial Narrow" w:hAnsi="Arial Narrow"/>
                <w:color w:val="000000"/>
                <w:sz w:val="18"/>
                <w:szCs w:val="18"/>
                <w:lang w:val="fr-FR"/>
              </w:rPr>
              <w:t>Au cours des 12 derniers mois,</w:t>
            </w:r>
            <w:r w:rsidR="007D7F52">
              <w:rPr>
                <w:rFonts w:ascii="Arial Narrow" w:hAnsi="Arial Narrow"/>
                <w:color w:val="000000"/>
                <w:sz w:val="18"/>
                <w:szCs w:val="18"/>
                <w:lang w:val="fr-FR"/>
              </w:rPr>
              <w:t xml:space="preserve"> </w:t>
            </w:r>
            <w:r w:rsidRPr="005253FD">
              <w:rPr>
                <w:rFonts w:ascii="Arial Narrow" w:hAnsi="Arial Narrow"/>
                <w:color w:val="000000"/>
                <w:sz w:val="18"/>
                <w:szCs w:val="18"/>
                <w:lang w:val="fr-FR"/>
              </w:rPr>
              <w:t>avez-vous subi un traumatisme dans un accident autre qu’un accident de la circulation, qui a nécessité l’intervention d’un médecin ?</w:t>
            </w:r>
          </w:p>
        </w:tc>
        <w:tc>
          <w:tcPr>
            <w:tcW w:w="2738" w:type="dxa"/>
            <w:tcBorders>
              <w:top w:val="single" w:sz="4" w:space="0" w:color="auto"/>
              <w:left w:val="single" w:sz="4" w:space="0" w:color="auto"/>
            </w:tcBorders>
          </w:tcPr>
          <w:p w:rsidR="005253FD" w:rsidRPr="005253FD" w:rsidRDefault="005253FD" w:rsidP="005253FD">
            <w:pPr>
              <w:spacing w:before="120"/>
              <w:jc w:val="right"/>
              <w:rPr>
                <w:rFonts w:ascii="Arial Narrow" w:hAnsi="Arial Narrow"/>
                <w:color w:val="000000"/>
                <w:sz w:val="18"/>
                <w:lang w:val="fr-FR"/>
              </w:rPr>
            </w:pPr>
            <w:r w:rsidRPr="005253FD">
              <w:rPr>
                <w:rFonts w:ascii="Arial Narrow" w:hAnsi="Arial Narrow"/>
                <w:color w:val="000000"/>
                <w:sz w:val="18"/>
                <w:szCs w:val="18"/>
                <w:lang w:val="fr-FR"/>
              </w:rPr>
              <w:t>Oui</w:t>
            </w:r>
          </w:p>
        </w:tc>
        <w:tc>
          <w:tcPr>
            <w:tcW w:w="2377" w:type="dxa"/>
            <w:tcBorders>
              <w:top w:val="single" w:sz="4" w:space="0" w:color="auto"/>
              <w:right w:val="single" w:sz="4" w:space="0" w:color="auto"/>
            </w:tcBorders>
          </w:tcPr>
          <w:p w:rsidR="005253FD" w:rsidRPr="005253FD" w:rsidRDefault="005253FD" w:rsidP="005253FD">
            <w:pPr>
              <w:tabs>
                <w:tab w:val="right" w:pos="317"/>
              </w:tabs>
              <w:spacing w:before="120"/>
              <w:rPr>
                <w:rFonts w:ascii="Arial Narrow" w:hAnsi="Arial Narrow"/>
                <w:color w:val="000000"/>
                <w:sz w:val="18"/>
                <w:lang w:val="fr-FR"/>
              </w:rPr>
            </w:pPr>
            <w:r w:rsidRPr="005253FD">
              <w:rPr>
                <w:rFonts w:ascii="Arial Narrow" w:hAnsi="Arial Narrow"/>
                <w:color w:val="000000"/>
                <w:sz w:val="18"/>
                <w:lang w:val="fr-FR"/>
              </w:rPr>
              <w:t xml:space="preserve">1 </w:t>
            </w:r>
          </w:p>
        </w:tc>
        <w:tc>
          <w:tcPr>
            <w:tcW w:w="1038" w:type="dxa"/>
            <w:vMerge w:val="restart"/>
            <w:tcBorders>
              <w:top w:val="single" w:sz="4" w:space="0" w:color="auto"/>
              <w:left w:val="single" w:sz="4" w:space="0" w:color="auto"/>
              <w:bottom w:val="single" w:sz="4" w:space="0" w:color="auto"/>
              <w:right w:val="single" w:sz="4" w:space="0" w:color="auto"/>
            </w:tcBorders>
            <w:vAlign w:val="center"/>
          </w:tcPr>
          <w:p w:rsidR="005253FD" w:rsidRPr="001D71F9" w:rsidRDefault="005253FD" w:rsidP="005253FD">
            <w:pPr>
              <w:jc w:val="center"/>
              <w:rPr>
                <w:rFonts w:ascii="Arial Narrow" w:hAnsi="Arial Narrow"/>
                <w:bCs/>
                <w:i/>
                <w:color w:val="000000"/>
                <w:sz w:val="18"/>
                <w:highlight w:val="yellow"/>
                <w:lang w:val="fr-FR"/>
              </w:rPr>
            </w:pPr>
            <w:r w:rsidRPr="001D71F9">
              <w:rPr>
                <w:rFonts w:ascii="Arial Narrow" w:hAnsi="Arial Narrow"/>
                <w:bCs/>
                <w:color w:val="000000"/>
                <w:sz w:val="22"/>
                <w:szCs w:val="22"/>
                <w:highlight w:val="yellow"/>
                <w:lang w:val="fr-FR"/>
              </w:rPr>
              <w:t>V5</w:t>
            </w:r>
          </w:p>
        </w:tc>
      </w:tr>
      <w:tr w:rsidR="005253FD" w:rsidRPr="00181ACC" w:rsidTr="005253FD">
        <w:trPr>
          <w:trHeight w:val="266"/>
        </w:trPr>
        <w:tc>
          <w:tcPr>
            <w:tcW w:w="4407" w:type="dxa"/>
            <w:vMerge/>
            <w:tcBorders>
              <w:left w:val="single" w:sz="6" w:space="0" w:color="auto"/>
              <w:right w:val="single" w:sz="4" w:space="0" w:color="auto"/>
            </w:tcBorders>
            <w:vAlign w:val="center"/>
          </w:tcPr>
          <w:p w:rsidR="005253FD" w:rsidRPr="005253FD" w:rsidRDefault="005253FD" w:rsidP="005253FD">
            <w:pPr>
              <w:rPr>
                <w:rFonts w:ascii="Arial Narrow" w:hAnsi="Arial Narrow"/>
                <w:color w:val="000000"/>
                <w:sz w:val="18"/>
                <w:szCs w:val="18"/>
                <w:lang w:val="fr-FR"/>
              </w:rPr>
            </w:pPr>
          </w:p>
        </w:tc>
        <w:tc>
          <w:tcPr>
            <w:tcW w:w="2738" w:type="dxa"/>
            <w:tcBorders>
              <w:left w:val="single" w:sz="4" w:space="0" w:color="auto"/>
            </w:tcBorders>
            <w:vAlign w:val="center"/>
          </w:tcPr>
          <w:p w:rsidR="005253FD" w:rsidRPr="005253FD" w:rsidRDefault="005253FD" w:rsidP="005253FD">
            <w:pPr>
              <w:spacing w:before="60"/>
              <w:jc w:val="right"/>
              <w:rPr>
                <w:rFonts w:ascii="Arial Narrow" w:hAnsi="Arial Narrow"/>
                <w:color w:val="000000"/>
                <w:sz w:val="18"/>
                <w:lang w:val="fr-FR"/>
              </w:rPr>
            </w:pPr>
            <w:r w:rsidRPr="005253FD">
              <w:rPr>
                <w:rFonts w:ascii="Arial Narrow" w:hAnsi="Arial Narrow"/>
                <w:color w:val="000000"/>
                <w:sz w:val="18"/>
                <w:lang w:val="fr-FR"/>
              </w:rPr>
              <w:t>Non</w:t>
            </w:r>
          </w:p>
        </w:tc>
        <w:tc>
          <w:tcPr>
            <w:tcW w:w="2377" w:type="dxa"/>
            <w:tcBorders>
              <w:right w:val="single" w:sz="4" w:space="0" w:color="auto"/>
            </w:tcBorders>
            <w:vAlign w:val="center"/>
          </w:tcPr>
          <w:p w:rsidR="005253FD" w:rsidRPr="005253FD" w:rsidRDefault="005253FD" w:rsidP="005253FD">
            <w:pPr>
              <w:spacing w:before="60"/>
              <w:ind w:left="151" w:hanging="151"/>
              <w:rPr>
                <w:rFonts w:ascii="Arial Narrow" w:hAnsi="Arial Narrow"/>
                <w:color w:val="000000"/>
                <w:sz w:val="18"/>
                <w:lang w:val="fr-FR"/>
              </w:rPr>
            </w:pPr>
            <w:r w:rsidRPr="005253FD">
              <w:rPr>
                <w:rFonts w:ascii="Arial Narrow" w:hAnsi="Arial Narrow"/>
                <w:color w:val="000000"/>
                <w:sz w:val="18"/>
                <w:lang w:val="fr-FR"/>
              </w:rPr>
              <w:t xml:space="preserve">2    </w:t>
            </w:r>
            <w:r w:rsidRPr="005253FD">
              <w:rPr>
                <w:rFonts w:ascii="Arial Narrow" w:hAnsi="Arial Narrow"/>
                <w:i/>
                <w:color w:val="000000"/>
                <w:sz w:val="18"/>
                <w:szCs w:val="18"/>
                <w:lang w:val="fr-FR"/>
              </w:rPr>
              <w:t xml:space="preserve">Si Non, aller à </w:t>
            </w:r>
            <w:r w:rsidRPr="005253FD">
              <w:rPr>
                <w:rFonts w:ascii="Arial Narrow" w:hAnsi="Arial Narrow"/>
                <w:i/>
                <w:iCs/>
                <w:color w:val="000000"/>
                <w:sz w:val="18"/>
                <w:lang w:val="fr-FR"/>
              </w:rPr>
              <w:t>V8</w:t>
            </w:r>
          </w:p>
        </w:tc>
        <w:tc>
          <w:tcPr>
            <w:tcW w:w="1038" w:type="dxa"/>
            <w:vMerge/>
            <w:tcBorders>
              <w:left w:val="single" w:sz="4" w:space="0" w:color="auto"/>
              <w:bottom w:val="single" w:sz="4" w:space="0" w:color="auto"/>
              <w:right w:val="single" w:sz="4" w:space="0" w:color="auto"/>
            </w:tcBorders>
            <w:vAlign w:val="center"/>
          </w:tcPr>
          <w:p w:rsidR="005253FD" w:rsidRPr="005253FD" w:rsidRDefault="005253FD" w:rsidP="005253FD">
            <w:pPr>
              <w:jc w:val="center"/>
              <w:rPr>
                <w:rFonts w:ascii="Arial Narrow" w:hAnsi="Arial Narrow"/>
                <w:bCs/>
                <w:color w:val="000000"/>
                <w:sz w:val="22"/>
                <w:szCs w:val="22"/>
                <w:lang w:val="fr-FR"/>
              </w:rPr>
            </w:pPr>
          </w:p>
        </w:tc>
      </w:tr>
      <w:tr w:rsidR="005253FD" w:rsidRPr="00181ACC" w:rsidTr="005253FD">
        <w:trPr>
          <w:trHeight w:val="266"/>
        </w:trPr>
        <w:tc>
          <w:tcPr>
            <w:tcW w:w="4407" w:type="dxa"/>
            <w:vMerge/>
            <w:tcBorders>
              <w:left w:val="single" w:sz="6" w:space="0" w:color="auto"/>
              <w:right w:val="single" w:sz="4" w:space="0" w:color="auto"/>
            </w:tcBorders>
            <w:vAlign w:val="center"/>
          </w:tcPr>
          <w:p w:rsidR="005253FD" w:rsidRPr="005253FD" w:rsidRDefault="005253FD" w:rsidP="005253FD">
            <w:pPr>
              <w:rPr>
                <w:rFonts w:ascii="Arial Narrow" w:hAnsi="Arial Narrow"/>
                <w:color w:val="000000"/>
                <w:sz w:val="18"/>
                <w:szCs w:val="18"/>
                <w:lang w:val="fr-FR"/>
              </w:rPr>
            </w:pPr>
          </w:p>
        </w:tc>
        <w:tc>
          <w:tcPr>
            <w:tcW w:w="2738" w:type="dxa"/>
            <w:tcBorders>
              <w:left w:val="single" w:sz="4" w:space="0" w:color="auto"/>
            </w:tcBorders>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377" w:type="dxa"/>
            <w:tcBorders>
              <w:right w:val="single" w:sz="4" w:space="0" w:color="auto"/>
            </w:tcBorders>
            <w:vAlign w:val="center"/>
          </w:tcPr>
          <w:p w:rsidR="005253FD" w:rsidRPr="005253FD" w:rsidRDefault="005253FD" w:rsidP="005253FD">
            <w:pPr>
              <w:spacing w:before="60"/>
              <w:ind w:left="293" w:hanging="293"/>
              <w:rPr>
                <w:rFonts w:ascii="Arial Narrow" w:hAnsi="Arial Narrow"/>
                <w:color w:val="000000"/>
                <w:sz w:val="18"/>
                <w:lang w:val="fr-FR"/>
              </w:rPr>
            </w:pPr>
            <w:r w:rsidRPr="005253FD">
              <w:rPr>
                <w:rFonts w:ascii="Arial Narrow" w:hAnsi="Arial Narrow"/>
                <w:color w:val="000000"/>
                <w:sz w:val="18"/>
                <w:lang w:val="fr-FR"/>
              </w:rPr>
              <w:t xml:space="preserve">77  </w:t>
            </w:r>
            <w:r w:rsidRPr="005253FD">
              <w:rPr>
                <w:rFonts w:ascii="Arial Narrow" w:hAnsi="Arial Narrow"/>
                <w:i/>
                <w:iCs/>
                <w:color w:val="000000"/>
                <w:sz w:val="18"/>
                <w:szCs w:val="18"/>
                <w:lang w:val="fr-FR"/>
              </w:rPr>
              <w:t>Si Ne sait pas, aller à V8</w:t>
            </w:r>
          </w:p>
        </w:tc>
        <w:tc>
          <w:tcPr>
            <w:tcW w:w="1038" w:type="dxa"/>
            <w:vMerge/>
            <w:tcBorders>
              <w:left w:val="single" w:sz="4" w:space="0" w:color="auto"/>
              <w:bottom w:val="single" w:sz="4" w:space="0" w:color="auto"/>
              <w:right w:val="single" w:sz="4" w:space="0" w:color="auto"/>
            </w:tcBorders>
            <w:vAlign w:val="center"/>
          </w:tcPr>
          <w:p w:rsidR="005253FD" w:rsidRPr="005253FD" w:rsidRDefault="005253FD" w:rsidP="005253FD">
            <w:pPr>
              <w:jc w:val="center"/>
              <w:rPr>
                <w:rFonts w:ascii="Arial Narrow" w:hAnsi="Arial Narrow"/>
                <w:bCs/>
                <w:color w:val="000000"/>
                <w:sz w:val="22"/>
                <w:szCs w:val="22"/>
                <w:lang w:val="fr-FR"/>
              </w:rPr>
            </w:pPr>
          </w:p>
        </w:tc>
      </w:tr>
      <w:tr w:rsidR="005253FD" w:rsidRPr="00181ACC" w:rsidTr="005253FD">
        <w:trPr>
          <w:trHeight w:val="216"/>
        </w:trPr>
        <w:tc>
          <w:tcPr>
            <w:tcW w:w="4407" w:type="dxa"/>
            <w:vMerge/>
            <w:tcBorders>
              <w:left w:val="single" w:sz="6" w:space="0" w:color="auto"/>
              <w:bottom w:val="single" w:sz="4" w:space="0" w:color="auto"/>
              <w:right w:val="single" w:sz="4" w:space="0" w:color="auto"/>
            </w:tcBorders>
            <w:vAlign w:val="center"/>
          </w:tcPr>
          <w:p w:rsidR="005253FD" w:rsidRPr="005253FD" w:rsidRDefault="005253FD" w:rsidP="005253FD">
            <w:pPr>
              <w:rPr>
                <w:rFonts w:ascii="Arial Narrow" w:hAnsi="Arial Narrow"/>
                <w:color w:val="000000"/>
                <w:sz w:val="18"/>
                <w:szCs w:val="18"/>
                <w:lang w:val="fr-FR"/>
              </w:rPr>
            </w:pPr>
          </w:p>
        </w:tc>
        <w:tc>
          <w:tcPr>
            <w:tcW w:w="2738" w:type="dxa"/>
            <w:tcBorders>
              <w:left w:val="single" w:sz="4" w:space="0" w:color="auto"/>
              <w:bottom w:val="single" w:sz="4" w:space="0" w:color="auto"/>
            </w:tcBorders>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377" w:type="dxa"/>
            <w:tcBorders>
              <w:bottom w:val="single" w:sz="4" w:space="0" w:color="auto"/>
              <w:right w:val="single" w:sz="4" w:space="0" w:color="auto"/>
            </w:tcBorders>
            <w:vAlign w:val="center"/>
          </w:tcPr>
          <w:p w:rsidR="005253FD" w:rsidRPr="005253FD" w:rsidRDefault="005253FD" w:rsidP="005253FD">
            <w:pPr>
              <w:spacing w:before="60"/>
              <w:ind w:left="293" w:hanging="293"/>
              <w:rPr>
                <w:rFonts w:ascii="Arial Narrow" w:hAnsi="Arial Narrow"/>
                <w:color w:val="000000"/>
                <w:sz w:val="18"/>
                <w:lang w:val="fr-FR"/>
              </w:rPr>
            </w:pPr>
            <w:r w:rsidRPr="005253FD">
              <w:rPr>
                <w:rFonts w:ascii="Arial Narrow" w:hAnsi="Arial Narrow"/>
                <w:color w:val="000000"/>
                <w:sz w:val="18"/>
                <w:lang w:val="fr-FR"/>
              </w:rPr>
              <w:t xml:space="preserve">88  </w:t>
            </w:r>
            <w:r w:rsidRPr="005253FD">
              <w:rPr>
                <w:rFonts w:ascii="Arial Narrow" w:hAnsi="Arial Narrow"/>
                <w:i/>
                <w:color w:val="000000"/>
                <w:sz w:val="18"/>
                <w:szCs w:val="18"/>
                <w:lang w:val="fr-FR"/>
              </w:rPr>
              <w:t xml:space="preserve">Si Refusé, aller à </w:t>
            </w:r>
            <w:r w:rsidRPr="005253FD">
              <w:rPr>
                <w:rFonts w:ascii="Arial Narrow" w:hAnsi="Arial Narrow"/>
                <w:i/>
                <w:iCs/>
                <w:color w:val="000000"/>
                <w:sz w:val="18"/>
                <w:szCs w:val="18"/>
                <w:lang w:val="fr-FR"/>
              </w:rPr>
              <w:t>V8</w:t>
            </w:r>
          </w:p>
        </w:tc>
        <w:tc>
          <w:tcPr>
            <w:tcW w:w="1038" w:type="dxa"/>
            <w:vMerge/>
            <w:tcBorders>
              <w:left w:val="single" w:sz="4" w:space="0" w:color="auto"/>
              <w:bottom w:val="single" w:sz="4" w:space="0" w:color="auto"/>
              <w:right w:val="single" w:sz="4" w:space="0" w:color="auto"/>
            </w:tcBorders>
            <w:vAlign w:val="center"/>
          </w:tcPr>
          <w:p w:rsidR="005253FD" w:rsidRPr="005253FD" w:rsidRDefault="005253FD" w:rsidP="005253FD">
            <w:pPr>
              <w:jc w:val="center"/>
              <w:rPr>
                <w:rFonts w:ascii="Arial Narrow" w:hAnsi="Arial Narrow"/>
                <w:bCs/>
                <w:color w:val="000000"/>
                <w:sz w:val="22"/>
                <w:szCs w:val="22"/>
                <w:lang w:val="fr-FR"/>
              </w:rPr>
            </w:pPr>
          </w:p>
        </w:tc>
      </w:tr>
    </w:tbl>
    <w:p w:rsidR="00AA02C0" w:rsidRPr="001D79DA" w:rsidRDefault="00AA02C0">
      <w:pPr>
        <w:rPr>
          <w:lang w:val="fr-FR"/>
        </w:rPr>
      </w:pPr>
      <w:r w:rsidRPr="001D79DA">
        <w:rPr>
          <w:lang w:val="fr-FR"/>
        </w:rPr>
        <w:br w:type="page"/>
      </w:r>
    </w:p>
    <w:tbl>
      <w:tblPr>
        <w:tblW w:w="10560" w:type="dxa"/>
        <w:tblInd w:w="-492" w:type="dxa"/>
        <w:tblLayout w:type="fixed"/>
        <w:tblLook w:val="0000" w:firstRow="0" w:lastRow="0" w:firstColumn="0" w:lastColumn="0" w:noHBand="0" w:noVBand="0"/>
      </w:tblPr>
      <w:tblGrid>
        <w:gridCol w:w="4407"/>
        <w:gridCol w:w="2738"/>
        <w:gridCol w:w="2377"/>
        <w:gridCol w:w="1038"/>
      </w:tblGrid>
      <w:tr w:rsidR="00AA02C0" w:rsidRPr="00181ACC" w:rsidTr="001D79DA">
        <w:trPr>
          <w:trHeight w:hRule="exact" w:val="320"/>
        </w:trPr>
        <w:tc>
          <w:tcPr>
            <w:tcW w:w="10560"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AA02C0" w:rsidRPr="005253FD" w:rsidRDefault="00AA02C0" w:rsidP="001D79DA">
            <w:pPr>
              <w:outlineLvl w:val="0"/>
              <w:rPr>
                <w:rFonts w:ascii="Arial Narrow" w:hAnsi="Arial Narrow"/>
                <w:b/>
                <w:bCs/>
                <w:color w:val="000000"/>
                <w:lang w:val="fr-FR"/>
              </w:rPr>
            </w:pPr>
            <w:r w:rsidRPr="005253FD">
              <w:rPr>
                <w:rFonts w:ascii="Arial Narrow" w:hAnsi="Arial Narrow"/>
                <w:b/>
                <w:bCs/>
                <w:color w:val="000000"/>
                <w:lang w:val="fr-FR"/>
              </w:rPr>
              <w:lastRenderedPageBreak/>
              <w:t>MODULE DE BASE : Traumatismes</w:t>
            </w:r>
            <w:r>
              <w:rPr>
                <w:rFonts w:ascii="Arial Narrow" w:hAnsi="Arial Narrow"/>
                <w:b/>
                <w:bCs/>
                <w:color w:val="000000"/>
                <w:lang w:val="fr-FR"/>
              </w:rPr>
              <w:t>, suite</w:t>
            </w:r>
          </w:p>
        </w:tc>
      </w:tr>
      <w:tr w:rsidR="00AA02C0" w:rsidRPr="005253FD" w:rsidTr="001D79DA">
        <w:tc>
          <w:tcPr>
            <w:tcW w:w="4407" w:type="dxa"/>
            <w:tcBorders>
              <w:top w:val="single" w:sz="6" w:space="0" w:color="auto"/>
              <w:left w:val="single" w:sz="6" w:space="0" w:color="auto"/>
              <w:bottom w:val="single" w:sz="4" w:space="0" w:color="auto"/>
              <w:right w:val="single" w:sz="4" w:space="0" w:color="auto"/>
            </w:tcBorders>
            <w:shd w:val="clear" w:color="auto" w:fill="auto"/>
          </w:tcPr>
          <w:p w:rsidR="00AA02C0" w:rsidRPr="005253FD" w:rsidRDefault="00AA02C0" w:rsidP="001D79DA">
            <w:pPr>
              <w:spacing w:before="40" w:after="40"/>
              <w:rPr>
                <w:rFonts w:ascii="Arial Narrow" w:hAnsi="Arial Narrow"/>
                <w:b/>
                <w:color w:val="000000"/>
                <w:sz w:val="22"/>
                <w:szCs w:val="22"/>
                <w:lang w:val="fr-FR"/>
              </w:rPr>
            </w:pPr>
            <w:r w:rsidRPr="005253FD">
              <w:rPr>
                <w:rFonts w:ascii="Arial Narrow" w:hAnsi="Arial Narrow"/>
                <w:b/>
                <w:color w:val="000000"/>
                <w:sz w:val="22"/>
                <w:szCs w:val="22"/>
                <w:lang w:val="fr-FR"/>
              </w:rPr>
              <w:t>Question</w:t>
            </w:r>
          </w:p>
        </w:tc>
        <w:tc>
          <w:tcPr>
            <w:tcW w:w="5115" w:type="dxa"/>
            <w:gridSpan w:val="2"/>
            <w:tcBorders>
              <w:top w:val="single" w:sz="6" w:space="0" w:color="auto"/>
              <w:left w:val="single" w:sz="4" w:space="0" w:color="auto"/>
              <w:bottom w:val="single" w:sz="4" w:space="0" w:color="auto"/>
              <w:right w:val="single" w:sz="6" w:space="0" w:color="auto"/>
            </w:tcBorders>
            <w:shd w:val="clear" w:color="auto" w:fill="auto"/>
          </w:tcPr>
          <w:p w:rsidR="00AA02C0" w:rsidRPr="005253FD" w:rsidRDefault="00AA02C0" w:rsidP="001D79DA">
            <w:pPr>
              <w:spacing w:before="40" w:after="40"/>
              <w:jc w:val="center"/>
              <w:rPr>
                <w:rFonts w:ascii="Arial Narrow" w:hAnsi="Arial Narrow"/>
                <w:b/>
                <w:color w:val="000000"/>
                <w:sz w:val="22"/>
                <w:szCs w:val="22"/>
                <w:lang w:val="fr-FR"/>
              </w:rPr>
            </w:pPr>
            <w:r w:rsidRPr="005253FD">
              <w:rPr>
                <w:rFonts w:ascii="Arial Narrow" w:hAnsi="Arial Narrow"/>
                <w:b/>
                <w:color w:val="000000"/>
                <w:sz w:val="22"/>
                <w:szCs w:val="22"/>
                <w:lang w:val="fr-FR"/>
              </w:rPr>
              <w:t>Réponse</w:t>
            </w:r>
          </w:p>
        </w:tc>
        <w:tc>
          <w:tcPr>
            <w:tcW w:w="1038" w:type="dxa"/>
            <w:tcBorders>
              <w:top w:val="single" w:sz="6" w:space="0" w:color="auto"/>
              <w:left w:val="single" w:sz="6" w:space="0" w:color="auto"/>
              <w:bottom w:val="single" w:sz="6" w:space="0" w:color="auto"/>
              <w:right w:val="single" w:sz="6" w:space="0" w:color="auto"/>
            </w:tcBorders>
            <w:shd w:val="clear" w:color="auto" w:fill="auto"/>
          </w:tcPr>
          <w:p w:rsidR="00AA02C0" w:rsidRPr="005253FD" w:rsidRDefault="00AA02C0" w:rsidP="001D79DA">
            <w:pPr>
              <w:tabs>
                <w:tab w:val="right" w:pos="1450"/>
              </w:tabs>
              <w:spacing w:before="40" w:after="40"/>
              <w:jc w:val="center"/>
              <w:rPr>
                <w:rFonts w:ascii="Arial Narrow" w:hAnsi="Arial Narrow"/>
                <w:b/>
                <w:color w:val="000000"/>
                <w:sz w:val="22"/>
                <w:szCs w:val="22"/>
                <w:lang w:val="fr-FR"/>
              </w:rPr>
            </w:pPr>
            <w:r w:rsidRPr="005253FD">
              <w:rPr>
                <w:rFonts w:ascii="Arial Narrow" w:hAnsi="Arial Narrow"/>
                <w:b/>
                <w:color w:val="000000"/>
                <w:sz w:val="22"/>
                <w:lang w:val="fr-FR"/>
              </w:rPr>
              <w:t>Code</w:t>
            </w:r>
          </w:p>
        </w:tc>
      </w:tr>
      <w:tr w:rsidR="005253FD" w:rsidRPr="005253FD" w:rsidTr="005253FD">
        <w:trPr>
          <w:cantSplit/>
          <w:trHeight w:hRule="exact" w:val="280"/>
        </w:trPr>
        <w:tc>
          <w:tcPr>
            <w:tcW w:w="4407" w:type="dxa"/>
            <w:vMerge w:val="restart"/>
            <w:tcBorders>
              <w:top w:val="single" w:sz="4" w:space="0" w:color="auto"/>
              <w:left w:val="single" w:sz="6" w:space="0" w:color="auto"/>
              <w:right w:val="single" w:sz="4" w:space="0" w:color="auto"/>
            </w:tcBorders>
            <w:vAlign w:val="center"/>
          </w:tcPr>
          <w:p w:rsidR="005253FD" w:rsidRPr="005253FD" w:rsidRDefault="005253FD" w:rsidP="005253FD">
            <w:pPr>
              <w:spacing w:before="120"/>
              <w:rPr>
                <w:rFonts w:ascii="Arial Narrow" w:hAnsi="Arial Narrow"/>
                <w:color w:val="000000"/>
                <w:sz w:val="18"/>
                <w:szCs w:val="18"/>
                <w:lang w:val="fr-FR"/>
              </w:rPr>
            </w:pPr>
            <w:r w:rsidRPr="005253FD">
              <w:rPr>
                <w:rFonts w:ascii="Arial Narrow" w:hAnsi="Arial Narrow"/>
                <w:color w:val="000000"/>
                <w:sz w:val="18"/>
                <w:szCs w:val="18"/>
                <w:lang w:val="fr-FR"/>
              </w:rPr>
              <w:t>Parmi les différentes causes ci-contre, indiquez celle qui a causé ce traumatisme.</w:t>
            </w:r>
          </w:p>
        </w:tc>
        <w:tc>
          <w:tcPr>
            <w:tcW w:w="2738" w:type="dxa"/>
            <w:tcBorders>
              <w:top w:val="single" w:sz="4" w:space="0" w:color="auto"/>
              <w:left w:val="single" w:sz="4" w:space="0" w:color="auto"/>
            </w:tcBorders>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Chute</w:t>
            </w:r>
          </w:p>
        </w:tc>
        <w:tc>
          <w:tcPr>
            <w:tcW w:w="2377" w:type="dxa"/>
            <w:tcBorders>
              <w:top w:val="single" w:sz="4" w:space="0" w:color="auto"/>
              <w:right w:val="single" w:sz="4" w:space="0" w:color="auto"/>
            </w:tcBorders>
            <w:shd w:val="clear" w:color="auto" w:fill="auto"/>
            <w:vAlign w:val="center"/>
          </w:tcPr>
          <w:p w:rsidR="005253FD" w:rsidRPr="005253FD" w:rsidRDefault="005253FD" w:rsidP="005253FD">
            <w:pPr>
              <w:ind w:right="12"/>
              <w:rPr>
                <w:rFonts w:ascii="Arial Narrow" w:hAnsi="Arial Narrow"/>
                <w:color w:val="000000"/>
                <w:sz w:val="18"/>
                <w:szCs w:val="18"/>
                <w:lang w:val="fr-FR"/>
              </w:rPr>
            </w:pPr>
            <w:r w:rsidRPr="005253FD">
              <w:rPr>
                <w:rFonts w:ascii="Arial Narrow" w:hAnsi="Arial Narrow"/>
                <w:color w:val="000000"/>
                <w:sz w:val="18"/>
                <w:szCs w:val="18"/>
                <w:lang w:val="fr-FR"/>
              </w:rPr>
              <w:t>1</w:t>
            </w:r>
          </w:p>
        </w:tc>
        <w:tc>
          <w:tcPr>
            <w:tcW w:w="1038" w:type="dxa"/>
            <w:vMerge w:val="restart"/>
            <w:tcBorders>
              <w:top w:val="single" w:sz="4" w:space="0" w:color="auto"/>
              <w:left w:val="nil"/>
              <w:right w:val="single" w:sz="6" w:space="0" w:color="auto"/>
            </w:tcBorders>
            <w:shd w:val="clear" w:color="auto" w:fill="auto"/>
            <w:vAlign w:val="center"/>
          </w:tcPr>
          <w:p w:rsidR="005253FD" w:rsidRPr="005253FD" w:rsidRDefault="005253FD" w:rsidP="005253FD">
            <w:pPr>
              <w:jc w:val="center"/>
              <w:rPr>
                <w:rFonts w:ascii="Arial Narrow" w:hAnsi="Arial Narrow"/>
                <w:bCs/>
                <w:color w:val="000000"/>
                <w:sz w:val="18"/>
                <w:lang w:val="fr-FR"/>
              </w:rPr>
            </w:pPr>
            <w:r w:rsidRPr="001D71F9">
              <w:rPr>
                <w:rFonts w:ascii="Arial Narrow" w:hAnsi="Arial Narrow"/>
                <w:bCs/>
                <w:color w:val="000000"/>
                <w:sz w:val="22"/>
                <w:szCs w:val="22"/>
                <w:highlight w:val="yellow"/>
                <w:lang w:val="fr-FR"/>
              </w:rPr>
              <w:t>V6</w:t>
            </w:r>
          </w:p>
        </w:tc>
      </w:tr>
      <w:tr w:rsidR="005253FD" w:rsidRPr="005253FD" w:rsidTr="005253FD">
        <w:trPr>
          <w:cantSplit/>
          <w:trHeight w:hRule="exact" w:val="280"/>
        </w:trPr>
        <w:tc>
          <w:tcPr>
            <w:tcW w:w="4407" w:type="dxa"/>
            <w:vMerge/>
            <w:tcBorders>
              <w:left w:val="single" w:sz="6" w:space="0" w:color="auto"/>
              <w:right w:val="single" w:sz="4" w:space="0" w:color="auto"/>
            </w:tcBorders>
          </w:tcPr>
          <w:p w:rsidR="005253FD" w:rsidRPr="005253FD" w:rsidRDefault="005253FD" w:rsidP="005253FD">
            <w:pPr>
              <w:rPr>
                <w:rFonts w:ascii="Arial Narrow" w:hAnsi="Arial Narrow"/>
                <w:color w:val="000000"/>
                <w:sz w:val="18"/>
                <w:szCs w:val="18"/>
                <w:lang w:val="fr-FR"/>
              </w:rPr>
            </w:pPr>
          </w:p>
        </w:tc>
        <w:tc>
          <w:tcPr>
            <w:tcW w:w="2738" w:type="dxa"/>
            <w:tcBorders>
              <w:left w:val="single" w:sz="4" w:space="0" w:color="auto"/>
            </w:tcBorders>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Brûlure</w:t>
            </w:r>
          </w:p>
        </w:tc>
        <w:tc>
          <w:tcPr>
            <w:tcW w:w="2377" w:type="dxa"/>
            <w:tcBorders>
              <w:right w:val="single" w:sz="4" w:space="0" w:color="auto"/>
            </w:tcBorders>
            <w:shd w:val="clear" w:color="auto" w:fill="auto"/>
            <w:vAlign w:val="center"/>
          </w:tcPr>
          <w:p w:rsidR="005253FD" w:rsidRPr="005253FD" w:rsidRDefault="005253FD" w:rsidP="005253FD">
            <w:pPr>
              <w:ind w:right="12"/>
              <w:rPr>
                <w:rFonts w:ascii="Arial Narrow" w:hAnsi="Arial Narrow"/>
                <w:color w:val="000000"/>
                <w:sz w:val="18"/>
                <w:szCs w:val="18"/>
                <w:lang w:val="fr-FR"/>
              </w:rPr>
            </w:pPr>
            <w:r w:rsidRPr="005253FD">
              <w:rPr>
                <w:rFonts w:ascii="Arial Narrow" w:hAnsi="Arial Narrow"/>
                <w:color w:val="000000"/>
                <w:sz w:val="18"/>
                <w:szCs w:val="18"/>
                <w:lang w:val="fr-FR"/>
              </w:rPr>
              <w:t>2</w:t>
            </w:r>
          </w:p>
        </w:tc>
        <w:tc>
          <w:tcPr>
            <w:tcW w:w="1038" w:type="dxa"/>
            <w:vMerge/>
            <w:tcBorders>
              <w:left w:val="nil"/>
              <w:right w:val="single" w:sz="6" w:space="0" w:color="auto"/>
            </w:tcBorders>
            <w:shd w:val="clear" w:color="auto" w:fill="auto"/>
            <w:vAlign w:val="center"/>
          </w:tcPr>
          <w:p w:rsidR="005253FD" w:rsidRPr="005253FD" w:rsidRDefault="005253FD" w:rsidP="005253FD">
            <w:pPr>
              <w:jc w:val="center"/>
              <w:rPr>
                <w:rFonts w:ascii="Arial Narrow" w:hAnsi="Arial Narrow"/>
                <w:bCs/>
                <w:color w:val="000000"/>
                <w:sz w:val="18"/>
                <w:lang w:val="fr-FR"/>
              </w:rPr>
            </w:pPr>
          </w:p>
        </w:tc>
      </w:tr>
      <w:tr w:rsidR="005253FD" w:rsidRPr="005253FD" w:rsidTr="005253FD">
        <w:trPr>
          <w:cantSplit/>
          <w:trHeight w:hRule="exact" w:val="278"/>
        </w:trPr>
        <w:tc>
          <w:tcPr>
            <w:tcW w:w="4407" w:type="dxa"/>
            <w:vMerge/>
            <w:tcBorders>
              <w:left w:val="single" w:sz="6" w:space="0" w:color="auto"/>
              <w:right w:val="single" w:sz="4" w:space="0" w:color="auto"/>
            </w:tcBorders>
          </w:tcPr>
          <w:p w:rsidR="005253FD" w:rsidRPr="005253FD" w:rsidRDefault="005253FD" w:rsidP="005253FD">
            <w:pPr>
              <w:rPr>
                <w:rFonts w:ascii="Arial Narrow" w:hAnsi="Arial Narrow"/>
                <w:color w:val="000000"/>
                <w:sz w:val="18"/>
                <w:szCs w:val="18"/>
                <w:lang w:val="fr-FR"/>
              </w:rPr>
            </w:pPr>
          </w:p>
        </w:tc>
        <w:tc>
          <w:tcPr>
            <w:tcW w:w="2738" w:type="dxa"/>
            <w:tcBorders>
              <w:left w:val="single" w:sz="4" w:space="0" w:color="auto"/>
            </w:tcBorders>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Empoisonnement</w:t>
            </w:r>
          </w:p>
        </w:tc>
        <w:tc>
          <w:tcPr>
            <w:tcW w:w="2377" w:type="dxa"/>
            <w:tcBorders>
              <w:right w:val="single" w:sz="4" w:space="0" w:color="auto"/>
            </w:tcBorders>
            <w:shd w:val="clear" w:color="auto" w:fill="auto"/>
            <w:vAlign w:val="center"/>
          </w:tcPr>
          <w:p w:rsidR="005253FD" w:rsidRPr="005253FD" w:rsidRDefault="005253FD" w:rsidP="005253FD">
            <w:pPr>
              <w:ind w:right="12"/>
              <w:rPr>
                <w:rFonts w:ascii="Arial Narrow" w:hAnsi="Arial Narrow"/>
                <w:color w:val="000000"/>
                <w:sz w:val="18"/>
                <w:szCs w:val="18"/>
                <w:lang w:val="fr-FR"/>
              </w:rPr>
            </w:pPr>
            <w:r w:rsidRPr="005253FD">
              <w:rPr>
                <w:rFonts w:ascii="Arial Narrow" w:hAnsi="Arial Narrow"/>
                <w:color w:val="000000"/>
                <w:sz w:val="18"/>
                <w:szCs w:val="18"/>
                <w:lang w:val="fr-FR"/>
              </w:rPr>
              <w:t>3</w:t>
            </w:r>
          </w:p>
        </w:tc>
        <w:tc>
          <w:tcPr>
            <w:tcW w:w="1038" w:type="dxa"/>
            <w:vMerge/>
            <w:tcBorders>
              <w:left w:val="nil"/>
              <w:right w:val="single" w:sz="6" w:space="0" w:color="auto"/>
            </w:tcBorders>
            <w:shd w:val="clear" w:color="auto" w:fill="auto"/>
            <w:vAlign w:val="center"/>
          </w:tcPr>
          <w:p w:rsidR="005253FD" w:rsidRPr="005253FD" w:rsidRDefault="005253FD" w:rsidP="005253FD">
            <w:pPr>
              <w:jc w:val="center"/>
              <w:rPr>
                <w:rFonts w:ascii="Arial Narrow" w:hAnsi="Arial Narrow"/>
                <w:bCs/>
                <w:color w:val="000000"/>
                <w:sz w:val="18"/>
                <w:lang w:val="fr-FR"/>
              </w:rPr>
            </w:pPr>
          </w:p>
        </w:tc>
      </w:tr>
      <w:tr w:rsidR="005253FD" w:rsidRPr="005253FD" w:rsidTr="005253FD">
        <w:trPr>
          <w:cantSplit/>
          <w:trHeight w:hRule="exact" w:val="278"/>
        </w:trPr>
        <w:tc>
          <w:tcPr>
            <w:tcW w:w="4407" w:type="dxa"/>
            <w:vMerge/>
            <w:tcBorders>
              <w:left w:val="single" w:sz="6" w:space="0" w:color="auto"/>
              <w:right w:val="single" w:sz="4" w:space="0" w:color="auto"/>
            </w:tcBorders>
          </w:tcPr>
          <w:p w:rsidR="005253FD" w:rsidRPr="005253FD" w:rsidRDefault="005253FD" w:rsidP="005253FD">
            <w:pPr>
              <w:rPr>
                <w:rFonts w:ascii="Arial Narrow" w:hAnsi="Arial Narrow"/>
                <w:color w:val="000000"/>
                <w:sz w:val="18"/>
                <w:lang w:val="fr-FR"/>
              </w:rPr>
            </w:pPr>
          </w:p>
        </w:tc>
        <w:tc>
          <w:tcPr>
            <w:tcW w:w="2738" w:type="dxa"/>
            <w:tcBorders>
              <w:left w:val="single" w:sz="4" w:space="0" w:color="auto"/>
            </w:tcBorders>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Coupure</w:t>
            </w:r>
          </w:p>
        </w:tc>
        <w:tc>
          <w:tcPr>
            <w:tcW w:w="2377" w:type="dxa"/>
            <w:tcBorders>
              <w:right w:val="single" w:sz="4" w:space="0" w:color="auto"/>
            </w:tcBorders>
            <w:shd w:val="clear" w:color="auto" w:fill="auto"/>
            <w:vAlign w:val="center"/>
          </w:tcPr>
          <w:p w:rsidR="005253FD" w:rsidRPr="005253FD" w:rsidRDefault="005253FD" w:rsidP="005253FD">
            <w:pPr>
              <w:ind w:right="12"/>
              <w:rPr>
                <w:rFonts w:ascii="Arial Narrow" w:hAnsi="Arial Narrow"/>
                <w:color w:val="000000"/>
                <w:sz w:val="18"/>
                <w:szCs w:val="18"/>
                <w:lang w:val="fr-FR"/>
              </w:rPr>
            </w:pPr>
            <w:r w:rsidRPr="005253FD">
              <w:rPr>
                <w:rFonts w:ascii="Arial Narrow" w:hAnsi="Arial Narrow"/>
                <w:color w:val="000000"/>
                <w:sz w:val="18"/>
                <w:szCs w:val="18"/>
                <w:lang w:val="fr-FR"/>
              </w:rPr>
              <w:t>4</w:t>
            </w:r>
          </w:p>
        </w:tc>
        <w:tc>
          <w:tcPr>
            <w:tcW w:w="1038" w:type="dxa"/>
            <w:vMerge/>
            <w:tcBorders>
              <w:left w:val="nil"/>
              <w:right w:val="single" w:sz="6" w:space="0" w:color="auto"/>
            </w:tcBorders>
            <w:shd w:val="clear" w:color="auto" w:fill="auto"/>
            <w:vAlign w:val="center"/>
          </w:tcPr>
          <w:p w:rsidR="005253FD" w:rsidRPr="005253FD" w:rsidRDefault="005253FD" w:rsidP="005253FD">
            <w:pPr>
              <w:jc w:val="center"/>
              <w:rPr>
                <w:rFonts w:ascii="Arial Narrow" w:hAnsi="Arial Narrow"/>
                <w:bCs/>
                <w:color w:val="000000"/>
                <w:sz w:val="18"/>
                <w:lang w:val="fr-FR"/>
              </w:rPr>
            </w:pPr>
          </w:p>
        </w:tc>
      </w:tr>
      <w:tr w:rsidR="005253FD" w:rsidRPr="005253FD" w:rsidTr="005253FD">
        <w:trPr>
          <w:cantSplit/>
          <w:trHeight w:hRule="exact" w:val="278"/>
        </w:trPr>
        <w:tc>
          <w:tcPr>
            <w:tcW w:w="4407" w:type="dxa"/>
            <w:vMerge/>
            <w:tcBorders>
              <w:left w:val="single" w:sz="6" w:space="0" w:color="auto"/>
              <w:right w:val="single" w:sz="4" w:space="0" w:color="auto"/>
            </w:tcBorders>
          </w:tcPr>
          <w:p w:rsidR="005253FD" w:rsidRPr="005253FD" w:rsidRDefault="005253FD" w:rsidP="005253FD">
            <w:pPr>
              <w:rPr>
                <w:rFonts w:ascii="Arial Narrow" w:hAnsi="Arial Narrow"/>
                <w:color w:val="000000"/>
                <w:sz w:val="18"/>
                <w:lang w:val="fr-FR"/>
              </w:rPr>
            </w:pPr>
          </w:p>
        </w:tc>
        <w:tc>
          <w:tcPr>
            <w:tcW w:w="2738" w:type="dxa"/>
            <w:tcBorders>
              <w:left w:val="single" w:sz="4" w:space="0" w:color="auto"/>
            </w:tcBorders>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Quasi-noyade</w:t>
            </w:r>
          </w:p>
        </w:tc>
        <w:tc>
          <w:tcPr>
            <w:tcW w:w="2377" w:type="dxa"/>
            <w:tcBorders>
              <w:right w:val="single" w:sz="4" w:space="0" w:color="auto"/>
            </w:tcBorders>
            <w:shd w:val="clear" w:color="auto" w:fill="auto"/>
            <w:vAlign w:val="center"/>
          </w:tcPr>
          <w:p w:rsidR="005253FD" w:rsidRPr="005253FD" w:rsidRDefault="005253FD" w:rsidP="005253FD">
            <w:pPr>
              <w:ind w:right="12"/>
              <w:rPr>
                <w:rFonts w:ascii="Arial Narrow" w:hAnsi="Arial Narrow"/>
                <w:color w:val="000000"/>
                <w:sz w:val="18"/>
                <w:szCs w:val="18"/>
                <w:lang w:val="fr-FR"/>
              </w:rPr>
            </w:pPr>
            <w:r w:rsidRPr="005253FD">
              <w:rPr>
                <w:rFonts w:ascii="Arial Narrow" w:hAnsi="Arial Narrow"/>
                <w:color w:val="000000"/>
                <w:sz w:val="18"/>
                <w:szCs w:val="18"/>
                <w:lang w:val="fr-FR"/>
              </w:rPr>
              <w:t>5</w:t>
            </w:r>
          </w:p>
        </w:tc>
        <w:tc>
          <w:tcPr>
            <w:tcW w:w="1038" w:type="dxa"/>
            <w:vMerge/>
            <w:tcBorders>
              <w:left w:val="nil"/>
              <w:right w:val="single" w:sz="6" w:space="0" w:color="auto"/>
            </w:tcBorders>
            <w:shd w:val="clear" w:color="auto" w:fill="auto"/>
            <w:vAlign w:val="center"/>
          </w:tcPr>
          <w:p w:rsidR="005253FD" w:rsidRPr="005253FD" w:rsidRDefault="005253FD" w:rsidP="005253FD">
            <w:pPr>
              <w:jc w:val="center"/>
              <w:rPr>
                <w:rFonts w:ascii="Arial Narrow" w:hAnsi="Arial Narrow"/>
                <w:bCs/>
                <w:color w:val="000000"/>
                <w:sz w:val="18"/>
                <w:lang w:val="fr-FR"/>
              </w:rPr>
            </w:pPr>
          </w:p>
        </w:tc>
      </w:tr>
      <w:tr w:rsidR="005253FD" w:rsidRPr="005253FD" w:rsidTr="005253FD">
        <w:trPr>
          <w:cantSplit/>
          <w:trHeight w:hRule="exact" w:val="280"/>
        </w:trPr>
        <w:tc>
          <w:tcPr>
            <w:tcW w:w="4407" w:type="dxa"/>
            <w:vMerge/>
            <w:tcBorders>
              <w:left w:val="single" w:sz="6" w:space="0" w:color="auto"/>
              <w:right w:val="single" w:sz="4" w:space="0" w:color="auto"/>
            </w:tcBorders>
          </w:tcPr>
          <w:p w:rsidR="005253FD" w:rsidRPr="005253FD" w:rsidRDefault="005253FD" w:rsidP="005253FD">
            <w:pPr>
              <w:rPr>
                <w:rFonts w:ascii="Arial Narrow" w:hAnsi="Arial Narrow"/>
                <w:color w:val="000000"/>
                <w:sz w:val="18"/>
                <w:lang w:val="fr-FR"/>
              </w:rPr>
            </w:pPr>
          </w:p>
        </w:tc>
        <w:tc>
          <w:tcPr>
            <w:tcW w:w="2738" w:type="dxa"/>
            <w:tcBorders>
              <w:left w:val="single" w:sz="4" w:space="0" w:color="auto"/>
            </w:tcBorders>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Morsure d’un animal</w:t>
            </w:r>
          </w:p>
        </w:tc>
        <w:tc>
          <w:tcPr>
            <w:tcW w:w="2377" w:type="dxa"/>
            <w:tcBorders>
              <w:right w:val="single" w:sz="4" w:space="0" w:color="auto"/>
            </w:tcBorders>
            <w:vAlign w:val="center"/>
          </w:tcPr>
          <w:p w:rsidR="005253FD" w:rsidRPr="005253FD" w:rsidRDefault="005253FD" w:rsidP="005253FD">
            <w:pPr>
              <w:tabs>
                <w:tab w:val="right" w:pos="2835"/>
                <w:tab w:val="left" w:pos="3119"/>
              </w:tabs>
              <w:ind w:right="12"/>
              <w:rPr>
                <w:rFonts w:ascii="Arial Narrow" w:hAnsi="Arial Narrow"/>
                <w:color w:val="000000"/>
                <w:sz w:val="18"/>
                <w:szCs w:val="18"/>
                <w:lang w:val="fr-FR"/>
              </w:rPr>
            </w:pPr>
            <w:r w:rsidRPr="005253FD">
              <w:rPr>
                <w:rFonts w:ascii="Arial Narrow" w:hAnsi="Arial Narrow"/>
                <w:color w:val="000000"/>
                <w:sz w:val="18"/>
                <w:szCs w:val="18"/>
                <w:lang w:val="fr-FR"/>
              </w:rPr>
              <w:t>6</w:t>
            </w:r>
          </w:p>
        </w:tc>
        <w:tc>
          <w:tcPr>
            <w:tcW w:w="1038" w:type="dxa"/>
            <w:vMerge/>
            <w:tcBorders>
              <w:left w:val="nil"/>
              <w:right w:val="single" w:sz="6" w:space="0" w:color="auto"/>
            </w:tcBorders>
            <w:shd w:val="clear" w:color="auto" w:fill="auto"/>
            <w:vAlign w:val="center"/>
          </w:tcPr>
          <w:p w:rsidR="005253FD" w:rsidRPr="005253FD" w:rsidRDefault="005253FD" w:rsidP="005253FD">
            <w:pPr>
              <w:jc w:val="center"/>
              <w:rPr>
                <w:rFonts w:ascii="Arial Narrow" w:hAnsi="Arial Narrow"/>
                <w:bCs/>
                <w:color w:val="000000"/>
                <w:sz w:val="18"/>
                <w:lang w:val="fr-FR"/>
              </w:rPr>
            </w:pPr>
          </w:p>
        </w:tc>
      </w:tr>
      <w:tr w:rsidR="005253FD" w:rsidRPr="00181ACC" w:rsidTr="005253FD">
        <w:trPr>
          <w:cantSplit/>
          <w:trHeight w:hRule="exact" w:val="280"/>
        </w:trPr>
        <w:tc>
          <w:tcPr>
            <w:tcW w:w="4407" w:type="dxa"/>
            <w:vMerge/>
            <w:tcBorders>
              <w:left w:val="single" w:sz="6" w:space="0" w:color="auto"/>
              <w:right w:val="single" w:sz="4" w:space="0" w:color="auto"/>
            </w:tcBorders>
          </w:tcPr>
          <w:p w:rsidR="005253FD" w:rsidRPr="005253FD" w:rsidRDefault="005253FD" w:rsidP="005253FD">
            <w:pPr>
              <w:rPr>
                <w:rFonts w:ascii="Arial Narrow" w:hAnsi="Arial Narrow"/>
                <w:i/>
                <w:color w:val="000000"/>
                <w:sz w:val="16"/>
                <w:lang w:val="fr-FR"/>
              </w:rPr>
            </w:pPr>
          </w:p>
        </w:tc>
        <w:tc>
          <w:tcPr>
            <w:tcW w:w="2738" w:type="dxa"/>
            <w:tcBorders>
              <w:left w:val="single" w:sz="4" w:space="0" w:color="auto"/>
            </w:tcBorders>
            <w:vAlign w:val="center"/>
          </w:tcPr>
          <w:p w:rsidR="005253FD" w:rsidRPr="005253FD" w:rsidRDefault="005253FD" w:rsidP="005253FD">
            <w:pPr>
              <w:jc w:val="right"/>
              <w:rPr>
                <w:rFonts w:ascii="Arial Narrow" w:hAnsi="Arial Narrow"/>
                <w:color w:val="000000"/>
                <w:sz w:val="18"/>
                <w:szCs w:val="18"/>
                <w:lang w:val="fr-FR"/>
              </w:rPr>
            </w:pPr>
            <w:r w:rsidRPr="005253FD">
              <w:rPr>
                <w:rFonts w:ascii="Arial Narrow" w:hAnsi="Arial Narrow"/>
                <w:color w:val="000000"/>
                <w:sz w:val="18"/>
                <w:szCs w:val="18"/>
                <w:lang w:val="fr-FR"/>
              </w:rPr>
              <w:t>Autre (spécifiez)</w:t>
            </w:r>
          </w:p>
        </w:tc>
        <w:tc>
          <w:tcPr>
            <w:tcW w:w="2377" w:type="dxa"/>
            <w:tcBorders>
              <w:right w:val="single" w:sz="4" w:space="0" w:color="auto"/>
            </w:tcBorders>
            <w:vAlign w:val="center"/>
          </w:tcPr>
          <w:p w:rsidR="005253FD" w:rsidRPr="005253FD" w:rsidRDefault="005253FD" w:rsidP="005253FD">
            <w:pPr>
              <w:tabs>
                <w:tab w:val="right" w:pos="2835"/>
                <w:tab w:val="left" w:pos="3119"/>
              </w:tabs>
              <w:ind w:right="12"/>
              <w:rPr>
                <w:rFonts w:ascii="Arial Narrow" w:hAnsi="Arial Narrow"/>
                <w:color w:val="000000"/>
                <w:sz w:val="18"/>
                <w:szCs w:val="18"/>
                <w:lang w:val="fr-FR"/>
              </w:rPr>
            </w:pPr>
            <w:r w:rsidRPr="005253FD">
              <w:rPr>
                <w:rFonts w:ascii="Arial Narrow" w:hAnsi="Arial Narrow"/>
                <w:color w:val="000000"/>
                <w:sz w:val="18"/>
                <w:szCs w:val="18"/>
                <w:lang w:val="fr-FR"/>
              </w:rPr>
              <w:t xml:space="preserve">7  </w:t>
            </w:r>
            <w:r w:rsidRPr="005253FD">
              <w:rPr>
                <w:rFonts w:ascii="Arial Narrow" w:hAnsi="Arial Narrow"/>
                <w:i/>
                <w:color w:val="000000"/>
                <w:sz w:val="18"/>
                <w:szCs w:val="18"/>
                <w:lang w:val="fr-FR"/>
              </w:rPr>
              <w:t xml:space="preserve">Si Autres, aller à </w:t>
            </w:r>
            <w:r w:rsidRPr="005253FD">
              <w:rPr>
                <w:rFonts w:ascii="Arial Narrow" w:hAnsi="Arial Narrow"/>
                <w:i/>
                <w:iCs/>
                <w:color w:val="000000"/>
                <w:sz w:val="18"/>
                <w:szCs w:val="18"/>
                <w:lang w:val="fr-FR"/>
              </w:rPr>
              <w:t>V6other</w:t>
            </w:r>
          </w:p>
        </w:tc>
        <w:tc>
          <w:tcPr>
            <w:tcW w:w="1038" w:type="dxa"/>
            <w:vMerge/>
            <w:tcBorders>
              <w:left w:val="nil"/>
              <w:right w:val="single" w:sz="6" w:space="0" w:color="auto"/>
            </w:tcBorders>
            <w:shd w:val="clear" w:color="auto" w:fill="auto"/>
            <w:vAlign w:val="center"/>
          </w:tcPr>
          <w:p w:rsidR="005253FD" w:rsidRPr="005253FD" w:rsidRDefault="005253FD" w:rsidP="005253FD">
            <w:pPr>
              <w:jc w:val="center"/>
              <w:rPr>
                <w:rFonts w:ascii="Arial Narrow" w:hAnsi="Arial Narrow"/>
                <w:bCs/>
                <w:i/>
                <w:iCs/>
                <w:color w:val="000000"/>
                <w:sz w:val="18"/>
                <w:lang w:val="fr-FR"/>
              </w:rPr>
            </w:pPr>
          </w:p>
        </w:tc>
      </w:tr>
      <w:tr w:rsidR="005253FD" w:rsidRPr="005253FD" w:rsidTr="005253FD">
        <w:trPr>
          <w:cantSplit/>
          <w:trHeight w:hRule="exact" w:val="280"/>
        </w:trPr>
        <w:tc>
          <w:tcPr>
            <w:tcW w:w="4407" w:type="dxa"/>
            <w:vMerge/>
            <w:tcBorders>
              <w:left w:val="single" w:sz="6" w:space="0" w:color="auto"/>
              <w:right w:val="single" w:sz="4" w:space="0" w:color="auto"/>
            </w:tcBorders>
          </w:tcPr>
          <w:p w:rsidR="005253FD" w:rsidRPr="005253FD" w:rsidRDefault="005253FD" w:rsidP="005253FD">
            <w:pPr>
              <w:rPr>
                <w:rFonts w:ascii="Arial Narrow" w:hAnsi="Arial Narrow"/>
                <w:i/>
                <w:color w:val="000000"/>
                <w:sz w:val="16"/>
                <w:lang w:val="fr-FR"/>
              </w:rPr>
            </w:pPr>
          </w:p>
        </w:tc>
        <w:tc>
          <w:tcPr>
            <w:tcW w:w="2738" w:type="dxa"/>
            <w:tcBorders>
              <w:left w:val="single" w:sz="4" w:space="0" w:color="auto"/>
            </w:tcBorders>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377" w:type="dxa"/>
            <w:tcBorders>
              <w:right w:val="single" w:sz="4" w:space="0" w:color="auto"/>
            </w:tcBorders>
            <w:vAlign w:val="center"/>
          </w:tcPr>
          <w:p w:rsidR="005253FD" w:rsidRPr="005253FD" w:rsidRDefault="005253FD" w:rsidP="005253FD">
            <w:pPr>
              <w:tabs>
                <w:tab w:val="right" w:pos="2835"/>
                <w:tab w:val="left" w:pos="3119"/>
              </w:tabs>
              <w:ind w:right="12"/>
              <w:rPr>
                <w:rFonts w:ascii="Arial Narrow" w:hAnsi="Arial Narrow"/>
                <w:color w:val="000000"/>
                <w:sz w:val="18"/>
                <w:szCs w:val="18"/>
                <w:lang w:val="fr-FR"/>
              </w:rPr>
            </w:pPr>
            <w:r w:rsidRPr="005253FD">
              <w:rPr>
                <w:rFonts w:ascii="Arial Narrow" w:hAnsi="Arial Narrow"/>
                <w:color w:val="000000"/>
                <w:sz w:val="18"/>
                <w:szCs w:val="18"/>
                <w:lang w:val="fr-FR"/>
              </w:rPr>
              <w:t>77</w:t>
            </w:r>
          </w:p>
        </w:tc>
        <w:tc>
          <w:tcPr>
            <w:tcW w:w="1038" w:type="dxa"/>
            <w:vMerge/>
            <w:tcBorders>
              <w:left w:val="nil"/>
              <w:right w:val="single" w:sz="6" w:space="0" w:color="auto"/>
            </w:tcBorders>
            <w:shd w:val="clear" w:color="auto" w:fill="auto"/>
            <w:vAlign w:val="center"/>
          </w:tcPr>
          <w:p w:rsidR="005253FD" w:rsidRPr="005253FD" w:rsidRDefault="005253FD" w:rsidP="005253FD">
            <w:pPr>
              <w:jc w:val="center"/>
              <w:rPr>
                <w:rFonts w:ascii="Arial Narrow" w:hAnsi="Arial Narrow"/>
                <w:bCs/>
                <w:noProof/>
                <w:color w:val="000000"/>
                <w:sz w:val="22"/>
                <w:szCs w:val="22"/>
                <w:lang w:val="fr-FR"/>
              </w:rPr>
            </w:pPr>
          </w:p>
        </w:tc>
      </w:tr>
      <w:tr w:rsidR="005253FD" w:rsidRPr="005253FD" w:rsidTr="005253FD">
        <w:trPr>
          <w:cantSplit/>
          <w:trHeight w:hRule="exact" w:val="280"/>
        </w:trPr>
        <w:tc>
          <w:tcPr>
            <w:tcW w:w="4407" w:type="dxa"/>
            <w:vMerge/>
            <w:tcBorders>
              <w:left w:val="single" w:sz="6" w:space="0" w:color="auto"/>
              <w:right w:val="single" w:sz="4" w:space="0" w:color="auto"/>
            </w:tcBorders>
          </w:tcPr>
          <w:p w:rsidR="005253FD" w:rsidRPr="005253FD" w:rsidRDefault="005253FD" w:rsidP="005253FD">
            <w:pPr>
              <w:rPr>
                <w:rFonts w:ascii="Arial Narrow" w:hAnsi="Arial Narrow"/>
                <w:i/>
                <w:color w:val="000000"/>
                <w:sz w:val="16"/>
                <w:lang w:val="fr-FR"/>
              </w:rPr>
            </w:pPr>
          </w:p>
        </w:tc>
        <w:tc>
          <w:tcPr>
            <w:tcW w:w="2738" w:type="dxa"/>
            <w:tcBorders>
              <w:left w:val="single" w:sz="4" w:space="0" w:color="auto"/>
              <w:bottom w:val="single" w:sz="4" w:space="0" w:color="auto"/>
            </w:tcBorders>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377" w:type="dxa"/>
            <w:tcBorders>
              <w:bottom w:val="single" w:sz="4" w:space="0" w:color="auto"/>
              <w:right w:val="single" w:sz="4" w:space="0" w:color="auto"/>
            </w:tcBorders>
            <w:vAlign w:val="center"/>
          </w:tcPr>
          <w:p w:rsidR="005253FD" w:rsidRPr="005253FD" w:rsidRDefault="005253FD" w:rsidP="005253FD">
            <w:pPr>
              <w:ind w:right="12"/>
              <w:rPr>
                <w:rFonts w:ascii="Arial Narrow" w:hAnsi="Arial Narrow"/>
                <w:color w:val="000000"/>
                <w:sz w:val="18"/>
                <w:szCs w:val="18"/>
                <w:lang w:val="fr-FR"/>
              </w:rPr>
            </w:pPr>
            <w:r w:rsidRPr="005253FD">
              <w:rPr>
                <w:rFonts w:ascii="Arial Narrow" w:hAnsi="Arial Narrow"/>
                <w:color w:val="000000"/>
                <w:sz w:val="18"/>
                <w:szCs w:val="18"/>
                <w:lang w:val="fr-FR"/>
              </w:rPr>
              <w:t>88</w:t>
            </w:r>
          </w:p>
        </w:tc>
        <w:tc>
          <w:tcPr>
            <w:tcW w:w="1038" w:type="dxa"/>
            <w:vMerge/>
            <w:tcBorders>
              <w:left w:val="nil"/>
              <w:bottom w:val="single" w:sz="4" w:space="0" w:color="auto"/>
              <w:right w:val="single" w:sz="6" w:space="0" w:color="auto"/>
            </w:tcBorders>
            <w:shd w:val="clear" w:color="auto" w:fill="auto"/>
            <w:vAlign w:val="center"/>
          </w:tcPr>
          <w:p w:rsidR="005253FD" w:rsidRPr="005253FD" w:rsidRDefault="005253FD" w:rsidP="005253FD">
            <w:pPr>
              <w:jc w:val="center"/>
              <w:rPr>
                <w:rFonts w:ascii="Arial Narrow" w:hAnsi="Arial Narrow"/>
                <w:bCs/>
                <w:noProof/>
                <w:color w:val="000000"/>
                <w:sz w:val="22"/>
                <w:szCs w:val="22"/>
                <w:lang w:val="fr-FR"/>
              </w:rPr>
            </w:pPr>
          </w:p>
        </w:tc>
      </w:tr>
      <w:tr w:rsidR="005253FD" w:rsidRPr="001D71F9" w:rsidTr="005253FD">
        <w:trPr>
          <w:cantSplit/>
          <w:trHeight w:hRule="exact" w:val="400"/>
        </w:trPr>
        <w:tc>
          <w:tcPr>
            <w:tcW w:w="4407" w:type="dxa"/>
            <w:vMerge/>
            <w:tcBorders>
              <w:left w:val="single" w:sz="6" w:space="0" w:color="auto"/>
              <w:bottom w:val="single" w:sz="4" w:space="0" w:color="auto"/>
              <w:right w:val="single" w:sz="4" w:space="0" w:color="auto"/>
            </w:tcBorders>
          </w:tcPr>
          <w:p w:rsidR="005253FD" w:rsidRPr="001D71F9" w:rsidRDefault="005253FD" w:rsidP="005253FD">
            <w:pPr>
              <w:rPr>
                <w:rFonts w:ascii="Arial Narrow" w:hAnsi="Arial Narrow"/>
                <w:color w:val="000000"/>
                <w:sz w:val="18"/>
                <w:highlight w:val="yellow"/>
                <w:lang w:val="fr-FR"/>
              </w:rPr>
            </w:pPr>
          </w:p>
        </w:tc>
        <w:tc>
          <w:tcPr>
            <w:tcW w:w="2738" w:type="dxa"/>
            <w:tcBorders>
              <w:top w:val="single" w:sz="4" w:space="0" w:color="auto"/>
              <w:left w:val="single" w:sz="4" w:space="0" w:color="auto"/>
              <w:bottom w:val="single" w:sz="4" w:space="0" w:color="auto"/>
            </w:tcBorders>
            <w:vAlign w:val="center"/>
          </w:tcPr>
          <w:p w:rsidR="005253FD" w:rsidRPr="001D71F9" w:rsidRDefault="005253FD" w:rsidP="005253FD">
            <w:pPr>
              <w:tabs>
                <w:tab w:val="right" w:pos="402"/>
              </w:tabs>
              <w:spacing w:before="40"/>
              <w:jc w:val="right"/>
              <w:rPr>
                <w:rFonts w:ascii="Arial Narrow" w:hAnsi="Arial Narrow"/>
                <w:color w:val="000000"/>
                <w:sz w:val="18"/>
                <w:szCs w:val="18"/>
                <w:highlight w:val="yellow"/>
                <w:lang w:val="fr-FR" w:eastAsia="zh-CN"/>
              </w:rPr>
            </w:pPr>
            <w:r w:rsidRPr="001D71F9">
              <w:rPr>
                <w:rFonts w:ascii="Arial Narrow" w:hAnsi="Arial Narrow"/>
                <w:color w:val="000000"/>
                <w:sz w:val="18"/>
                <w:szCs w:val="18"/>
                <w:highlight w:val="yellow"/>
                <w:lang w:val="fr-FR"/>
              </w:rPr>
              <w:t>Autre (spécifiez)</w:t>
            </w:r>
          </w:p>
        </w:tc>
        <w:tc>
          <w:tcPr>
            <w:tcW w:w="2377" w:type="dxa"/>
            <w:tcBorders>
              <w:top w:val="single" w:sz="4" w:space="0" w:color="auto"/>
              <w:bottom w:val="single" w:sz="4" w:space="0" w:color="auto"/>
              <w:right w:val="single" w:sz="4" w:space="0" w:color="auto"/>
            </w:tcBorders>
            <w:vAlign w:val="bottom"/>
          </w:tcPr>
          <w:p w:rsidR="005253FD" w:rsidRPr="001D71F9" w:rsidRDefault="005253FD" w:rsidP="005253FD">
            <w:pPr>
              <w:tabs>
                <w:tab w:val="right" w:pos="402"/>
              </w:tabs>
              <w:spacing w:before="40"/>
              <w:rPr>
                <w:rFonts w:ascii="Arial Narrow" w:hAnsi="Arial Narrow"/>
                <w:color w:val="000000"/>
                <w:sz w:val="18"/>
                <w:szCs w:val="18"/>
                <w:highlight w:val="yellow"/>
                <w:lang w:val="fr-FR" w:eastAsia="zh-CN"/>
              </w:rPr>
            </w:pPr>
            <w:r w:rsidRPr="001D71F9">
              <w:rPr>
                <w:rFonts w:ascii="Arial Narrow" w:hAnsi="Arial Narrow"/>
                <w:color w:val="000000"/>
                <w:sz w:val="18"/>
                <w:szCs w:val="18"/>
                <w:highlight w:val="yellow"/>
                <w:lang w:val="fr-FR" w:eastAsia="zh-CN"/>
              </w:rPr>
              <w:t>└─┴─┴─┴─┴─┴─┴─┘</w:t>
            </w:r>
          </w:p>
        </w:tc>
        <w:tc>
          <w:tcPr>
            <w:tcW w:w="1038" w:type="dxa"/>
            <w:tcBorders>
              <w:top w:val="single" w:sz="4" w:space="0" w:color="auto"/>
              <w:left w:val="nil"/>
              <w:bottom w:val="single" w:sz="4" w:space="0" w:color="auto"/>
              <w:right w:val="single" w:sz="4" w:space="0" w:color="auto"/>
            </w:tcBorders>
            <w:shd w:val="clear" w:color="auto" w:fill="auto"/>
            <w:vAlign w:val="center"/>
          </w:tcPr>
          <w:p w:rsidR="005253FD" w:rsidRPr="001D71F9" w:rsidRDefault="005253FD" w:rsidP="005253FD">
            <w:pPr>
              <w:jc w:val="center"/>
              <w:rPr>
                <w:rFonts w:ascii="Arial Narrow" w:hAnsi="Arial Narrow"/>
                <w:bCs/>
                <w:color w:val="000000"/>
                <w:sz w:val="22"/>
                <w:szCs w:val="22"/>
                <w:highlight w:val="yellow"/>
                <w:lang w:val="fr-FR"/>
              </w:rPr>
            </w:pPr>
            <w:r w:rsidRPr="001D71F9">
              <w:rPr>
                <w:rFonts w:ascii="Arial Narrow" w:hAnsi="Arial Narrow"/>
                <w:bCs/>
                <w:color w:val="000000"/>
                <w:sz w:val="22"/>
                <w:szCs w:val="22"/>
                <w:highlight w:val="yellow"/>
                <w:lang w:val="fr-FR"/>
              </w:rPr>
              <w:t>V6other</w:t>
            </w:r>
          </w:p>
        </w:tc>
      </w:tr>
    </w:tbl>
    <w:p w:rsidR="005253FD" w:rsidRPr="005253FD" w:rsidRDefault="005253FD" w:rsidP="005253FD">
      <w:pPr>
        <w:rPr>
          <w:color w:val="000000"/>
          <w:sz w:val="2"/>
          <w:szCs w:val="2"/>
        </w:rPr>
      </w:pPr>
    </w:p>
    <w:tbl>
      <w:tblPr>
        <w:tblW w:w="10528" w:type="dxa"/>
        <w:tblInd w:w="-460" w:type="dxa"/>
        <w:tblLayout w:type="fixed"/>
        <w:tblLook w:val="0000" w:firstRow="0" w:lastRow="0" w:firstColumn="0" w:lastColumn="0" w:noHBand="0" w:noVBand="0"/>
      </w:tblPr>
      <w:tblGrid>
        <w:gridCol w:w="4396"/>
        <w:gridCol w:w="2596"/>
        <w:gridCol w:w="2498"/>
        <w:gridCol w:w="1038"/>
      </w:tblGrid>
      <w:tr w:rsidR="005253FD" w:rsidRPr="005253FD" w:rsidTr="00AA02C0">
        <w:trPr>
          <w:cantSplit/>
          <w:trHeight w:hRule="exact" w:val="280"/>
        </w:trPr>
        <w:tc>
          <w:tcPr>
            <w:tcW w:w="43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253FD" w:rsidRPr="005253FD" w:rsidRDefault="005253FD" w:rsidP="005253FD">
            <w:pPr>
              <w:rPr>
                <w:rFonts w:ascii="Arial Narrow" w:hAnsi="Arial Narrow"/>
                <w:color w:val="000000"/>
                <w:sz w:val="18"/>
                <w:szCs w:val="18"/>
                <w:lang w:val="fr-FR"/>
              </w:rPr>
            </w:pPr>
            <w:r w:rsidRPr="005253FD">
              <w:rPr>
                <w:rFonts w:ascii="Arial Narrow" w:hAnsi="Arial Narrow"/>
                <w:color w:val="000000"/>
                <w:sz w:val="18"/>
                <w:szCs w:val="18"/>
                <w:lang w:val="fr-FR"/>
              </w:rPr>
              <w:t>Où vous trouviez-vous lorsque vous avez subi ce traumatisme ?</w:t>
            </w:r>
          </w:p>
          <w:p w:rsidR="005253FD" w:rsidRPr="005253FD" w:rsidRDefault="005253FD" w:rsidP="005253FD">
            <w:pPr>
              <w:rPr>
                <w:rFonts w:ascii="Arial Narrow" w:hAnsi="Arial Narrow"/>
                <w:color w:val="000000"/>
                <w:sz w:val="18"/>
                <w:szCs w:val="18"/>
                <w:lang w:val="fr-FR"/>
              </w:rPr>
            </w:pPr>
          </w:p>
        </w:tc>
        <w:tc>
          <w:tcPr>
            <w:tcW w:w="2596" w:type="dxa"/>
            <w:tcBorders>
              <w:top w:val="single" w:sz="6" w:space="0" w:color="auto"/>
              <w:left w:val="single" w:sz="4" w:space="0" w:color="auto"/>
            </w:tcBorders>
            <w:shd w:val="clear" w:color="auto" w:fill="auto"/>
            <w:vAlign w:val="center"/>
          </w:tcPr>
          <w:p w:rsidR="005253FD" w:rsidRPr="005253FD" w:rsidRDefault="005253FD" w:rsidP="005253FD">
            <w:pPr>
              <w:jc w:val="right"/>
              <w:rPr>
                <w:color w:val="000000"/>
                <w:sz w:val="18"/>
                <w:lang w:val="fr-FR"/>
              </w:rPr>
            </w:pPr>
            <w:r w:rsidRPr="005253FD">
              <w:rPr>
                <w:rFonts w:ascii="Arial Narrow" w:hAnsi="Arial Narrow"/>
                <w:color w:val="000000"/>
                <w:sz w:val="18"/>
                <w:lang w:val="fr-FR"/>
              </w:rPr>
              <w:t>Maison</w:t>
            </w:r>
          </w:p>
        </w:tc>
        <w:tc>
          <w:tcPr>
            <w:tcW w:w="2498" w:type="dxa"/>
            <w:tcBorders>
              <w:top w:val="single" w:sz="6" w:space="0" w:color="auto"/>
              <w:right w:val="single" w:sz="4" w:space="0" w:color="auto"/>
            </w:tcBorders>
            <w:shd w:val="clear" w:color="auto" w:fill="auto"/>
            <w:vAlign w:val="center"/>
          </w:tcPr>
          <w:p w:rsidR="005253FD" w:rsidRPr="005253FD" w:rsidRDefault="005253FD" w:rsidP="005253FD">
            <w:pPr>
              <w:ind w:right="12"/>
              <w:rPr>
                <w:color w:val="000000"/>
                <w:sz w:val="18"/>
                <w:szCs w:val="18"/>
                <w:lang w:val="fr-FR"/>
              </w:rPr>
            </w:pPr>
            <w:r w:rsidRPr="005253FD">
              <w:rPr>
                <w:rFonts w:ascii="Arial Narrow" w:hAnsi="Arial Narrow"/>
                <w:color w:val="000000"/>
                <w:sz w:val="18"/>
                <w:szCs w:val="18"/>
                <w:lang w:val="fr-FR"/>
              </w:rPr>
              <w:t>1</w:t>
            </w:r>
          </w:p>
        </w:tc>
        <w:tc>
          <w:tcPr>
            <w:tcW w:w="1038" w:type="dxa"/>
            <w:vMerge w:val="restart"/>
            <w:tcBorders>
              <w:top w:val="single" w:sz="6" w:space="0" w:color="auto"/>
              <w:left w:val="nil"/>
              <w:right w:val="single" w:sz="4" w:space="0" w:color="auto"/>
            </w:tcBorders>
            <w:shd w:val="clear" w:color="auto" w:fill="auto"/>
            <w:vAlign w:val="center"/>
          </w:tcPr>
          <w:p w:rsidR="005253FD" w:rsidRPr="005253FD" w:rsidRDefault="005253FD" w:rsidP="005253FD">
            <w:pPr>
              <w:jc w:val="center"/>
              <w:rPr>
                <w:rFonts w:ascii="Arial Narrow" w:hAnsi="Arial Narrow"/>
                <w:bCs/>
                <w:iCs/>
                <w:color w:val="000000"/>
                <w:sz w:val="22"/>
                <w:szCs w:val="22"/>
                <w:lang w:val="fr-FR"/>
              </w:rPr>
            </w:pPr>
            <w:r w:rsidRPr="001D71F9">
              <w:rPr>
                <w:rFonts w:ascii="Arial Narrow" w:hAnsi="Arial Narrow"/>
                <w:bCs/>
                <w:iCs/>
                <w:color w:val="000000"/>
                <w:sz w:val="22"/>
                <w:szCs w:val="22"/>
                <w:highlight w:val="yellow"/>
                <w:lang w:val="fr-FR"/>
              </w:rPr>
              <w:t>V7</w:t>
            </w:r>
          </w:p>
        </w:tc>
      </w:tr>
      <w:tr w:rsidR="005253FD" w:rsidRPr="005253FD" w:rsidTr="00AA02C0">
        <w:trPr>
          <w:cantSplit/>
          <w:trHeight w:hRule="exact" w:val="280"/>
        </w:trPr>
        <w:tc>
          <w:tcPr>
            <w:tcW w:w="4396"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rFonts w:ascii="Arial Narrow" w:hAnsi="Arial Narrow"/>
                <w:color w:val="000000"/>
                <w:sz w:val="18"/>
                <w:lang w:val="fr-FR"/>
              </w:rPr>
            </w:pPr>
          </w:p>
        </w:tc>
        <w:tc>
          <w:tcPr>
            <w:tcW w:w="2596" w:type="dxa"/>
            <w:tcBorders>
              <w:left w:val="single" w:sz="4" w:space="0" w:color="auto"/>
            </w:tcBorders>
            <w:shd w:val="clear" w:color="auto" w:fill="auto"/>
            <w:vAlign w:val="center"/>
          </w:tcPr>
          <w:p w:rsidR="005253FD" w:rsidRPr="005253FD" w:rsidRDefault="005253FD" w:rsidP="005253FD">
            <w:pPr>
              <w:jc w:val="right"/>
              <w:rPr>
                <w:color w:val="000000"/>
                <w:sz w:val="18"/>
                <w:lang w:val="fr-FR"/>
              </w:rPr>
            </w:pPr>
            <w:r w:rsidRPr="005253FD">
              <w:rPr>
                <w:rFonts w:ascii="Arial Narrow" w:hAnsi="Arial Narrow"/>
                <w:color w:val="000000"/>
                <w:sz w:val="18"/>
                <w:lang w:val="fr-FR"/>
              </w:rPr>
              <w:t>École</w:t>
            </w:r>
          </w:p>
        </w:tc>
        <w:tc>
          <w:tcPr>
            <w:tcW w:w="2498" w:type="dxa"/>
            <w:tcBorders>
              <w:right w:val="single" w:sz="4" w:space="0" w:color="auto"/>
            </w:tcBorders>
            <w:shd w:val="clear" w:color="auto" w:fill="auto"/>
            <w:vAlign w:val="center"/>
          </w:tcPr>
          <w:p w:rsidR="005253FD" w:rsidRPr="005253FD" w:rsidRDefault="005253FD" w:rsidP="005253FD">
            <w:pPr>
              <w:ind w:right="12"/>
              <w:rPr>
                <w:color w:val="000000"/>
                <w:sz w:val="18"/>
                <w:szCs w:val="18"/>
                <w:lang w:val="fr-FR"/>
              </w:rPr>
            </w:pPr>
            <w:r w:rsidRPr="005253FD">
              <w:rPr>
                <w:rFonts w:ascii="Arial Narrow" w:hAnsi="Arial Narrow"/>
                <w:color w:val="000000"/>
                <w:sz w:val="18"/>
                <w:szCs w:val="18"/>
                <w:lang w:val="fr-FR"/>
              </w:rPr>
              <w:t>2</w:t>
            </w:r>
          </w:p>
        </w:tc>
        <w:tc>
          <w:tcPr>
            <w:tcW w:w="1038" w:type="dxa"/>
            <w:vMerge/>
            <w:tcBorders>
              <w:left w:val="nil"/>
              <w:right w:val="single" w:sz="4" w:space="0" w:color="auto"/>
            </w:tcBorders>
            <w:shd w:val="clear" w:color="auto" w:fill="auto"/>
            <w:vAlign w:val="center"/>
          </w:tcPr>
          <w:p w:rsidR="005253FD" w:rsidRPr="005253FD" w:rsidRDefault="005253FD" w:rsidP="005253FD">
            <w:pPr>
              <w:jc w:val="center"/>
              <w:rPr>
                <w:bCs/>
                <w:i/>
                <w:color w:val="000000"/>
                <w:sz w:val="18"/>
                <w:lang w:val="fr-FR"/>
              </w:rPr>
            </w:pPr>
          </w:p>
        </w:tc>
      </w:tr>
      <w:tr w:rsidR="005253FD" w:rsidRPr="005253FD" w:rsidTr="00AA02C0">
        <w:trPr>
          <w:cantSplit/>
          <w:trHeight w:hRule="exact" w:val="280"/>
        </w:trPr>
        <w:tc>
          <w:tcPr>
            <w:tcW w:w="4396"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rFonts w:ascii="Arial Narrow" w:hAnsi="Arial Narrow"/>
                <w:color w:val="000000"/>
                <w:sz w:val="18"/>
                <w:lang w:val="fr-FR"/>
              </w:rPr>
            </w:pPr>
          </w:p>
        </w:tc>
        <w:tc>
          <w:tcPr>
            <w:tcW w:w="2596" w:type="dxa"/>
            <w:tcBorders>
              <w:left w:val="single" w:sz="4" w:space="0" w:color="auto"/>
            </w:tcBorders>
            <w:shd w:val="clear" w:color="auto" w:fill="auto"/>
            <w:vAlign w:val="center"/>
          </w:tcPr>
          <w:p w:rsidR="005253FD" w:rsidRPr="005253FD" w:rsidRDefault="005253FD" w:rsidP="005253FD">
            <w:pPr>
              <w:jc w:val="right"/>
              <w:rPr>
                <w:rFonts w:ascii="Arial Narrow" w:hAnsi="Arial Narrow"/>
                <w:color w:val="000000"/>
                <w:sz w:val="18"/>
                <w:lang w:val="fr-FR"/>
              </w:rPr>
            </w:pPr>
            <w:r w:rsidRPr="005253FD">
              <w:rPr>
                <w:rFonts w:ascii="Arial Narrow" w:hAnsi="Arial Narrow"/>
                <w:color w:val="000000"/>
                <w:sz w:val="18"/>
                <w:lang w:val="fr-FR"/>
              </w:rPr>
              <w:t>Travail</w:t>
            </w:r>
          </w:p>
        </w:tc>
        <w:tc>
          <w:tcPr>
            <w:tcW w:w="2498" w:type="dxa"/>
            <w:tcBorders>
              <w:right w:val="single" w:sz="4" w:space="0" w:color="auto"/>
            </w:tcBorders>
            <w:shd w:val="clear" w:color="auto" w:fill="auto"/>
            <w:vAlign w:val="center"/>
          </w:tcPr>
          <w:p w:rsidR="005253FD" w:rsidRPr="005253FD" w:rsidRDefault="005253FD" w:rsidP="005253FD">
            <w:pPr>
              <w:ind w:right="12"/>
              <w:rPr>
                <w:color w:val="000000"/>
                <w:sz w:val="18"/>
                <w:szCs w:val="18"/>
                <w:lang w:val="fr-FR"/>
              </w:rPr>
            </w:pPr>
            <w:r w:rsidRPr="005253FD">
              <w:rPr>
                <w:rFonts w:ascii="Arial Narrow" w:hAnsi="Arial Narrow"/>
                <w:color w:val="000000"/>
                <w:sz w:val="18"/>
                <w:szCs w:val="18"/>
                <w:lang w:val="fr-FR"/>
              </w:rPr>
              <w:t>3</w:t>
            </w:r>
          </w:p>
        </w:tc>
        <w:tc>
          <w:tcPr>
            <w:tcW w:w="1038" w:type="dxa"/>
            <w:vMerge/>
            <w:tcBorders>
              <w:left w:val="nil"/>
              <w:right w:val="single" w:sz="4" w:space="0" w:color="auto"/>
            </w:tcBorders>
            <w:shd w:val="clear" w:color="auto" w:fill="auto"/>
            <w:vAlign w:val="center"/>
          </w:tcPr>
          <w:p w:rsidR="005253FD" w:rsidRPr="005253FD" w:rsidRDefault="005253FD" w:rsidP="005253FD">
            <w:pPr>
              <w:jc w:val="center"/>
              <w:rPr>
                <w:bCs/>
                <w:i/>
                <w:color w:val="000000"/>
                <w:sz w:val="18"/>
                <w:lang w:val="fr-FR"/>
              </w:rPr>
            </w:pPr>
          </w:p>
        </w:tc>
      </w:tr>
      <w:tr w:rsidR="005253FD" w:rsidRPr="005253FD" w:rsidTr="00AA02C0">
        <w:trPr>
          <w:cantSplit/>
          <w:trHeight w:hRule="exact" w:val="280"/>
        </w:trPr>
        <w:tc>
          <w:tcPr>
            <w:tcW w:w="4396"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rFonts w:ascii="Arial Narrow" w:hAnsi="Arial Narrow"/>
                <w:color w:val="000000"/>
                <w:sz w:val="18"/>
                <w:lang w:val="fr-FR"/>
              </w:rPr>
            </w:pPr>
          </w:p>
        </w:tc>
        <w:tc>
          <w:tcPr>
            <w:tcW w:w="2596" w:type="dxa"/>
            <w:tcBorders>
              <w:left w:val="single" w:sz="4" w:space="0" w:color="auto"/>
            </w:tcBorders>
            <w:shd w:val="clear" w:color="auto" w:fill="auto"/>
            <w:vAlign w:val="center"/>
          </w:tcPr>
          <w:p w:rsidR="005253FD" w:rsidRPr="005253FD" w:rsidRDefault="005253FD" w:rsidP="005253FD">
            <w:pPr>
              <w:jc w:val="right"/>
              <w:rPr>
                <w:rFonts w:ascii="Arial Narrow" w:hAnsi="Arial Narrow"/>
                <w:color w:val="000000"/>
                <w:sz w:val="18"/>
                <w:lang w:val="fr-FR"/>
              </w:rPr>
            </w:pPr>
            <w:r w:rsidRPr="005253FD">
              <w:rPr>
                <w:rFonts w:ascii="Arial Narrow" w:hAnsi="Arial Narrow"/>
                <w:color w:val="000000"/>
                <w:sz w:val="18"/>
                <w:lang w:val="fr-FR"/>
              </w:rPr>
              <w:t>Route/rue/autoroute</w:t>
            </w:r>
          </w:p>
        </w:tc>
        <w:tc>
          <w:tcPr>
            <w:tcW w:w="2498" w:type="dxa"/>
            <w:tcBorders>
              <w:right w:val="single" w:sz="4" w:space="0" w:color="auto"/>
            </w:tcBorders>
            <w:shd w:val="clear" w:color="auto" w:fill="auto"/>
            <w:vAlign w:val="center"/>
          </w:tcPr>
          <w:p w:rsidR="005253FD" w:rsidRPr="005253FD" w:rsidRDefault="005253FD" w:rsidP="005253FD">
            <w:pPr>
              <w:ind w:right="12"/>
              <w:rPr>
                <w:rFonts w:ascii="Arial Narrow" w:hAnsi="Arial Narrow"/>
                <w:color w:val="000000"/>
                <w:sz w:val="18"/>
                <w:szCs w:val="18"/>
                <w:lang w:val="fr-FR"/>
              </w:rPr>
            </w:pPr>
            <w:r w:rsidRPr="005253FD">
              <w:rPr>
                <w:rFonts w:ascii="Arial Narrow" w:hAnsi="Arial Narrow"/>
                <w:color w:val="000000"/>
                <w:sz w:val="18"/>
                <w:szCs w:val="18"/>
                <w:lang w:val="fr-FR"/>
              </w:rPr>
              <w:t>4</w:t>
            </w:r>
          </w:p>
        </w:tc>
        <w:tc>
          <w:tcPr>
            <w:tcW w:w="1038" w:type="dxa"/>
            <w:vMerge/>
            <w:tcBorders>
              <w:left w:val="nil"/>
              <w:right w:val="single" w:sz="4" w:space="0" w:color="auto"/>
            </w:tcBorders>
            <w:shd w:val="clear" w:color="auto" w:fill="auto"/>
            <w:vAlign w:val="center"/>
          </w:tcPr>
          <w:p w:rsidR="005253FD" w:rsidRPr="005253FD" w:rsidRDefault="005253FD" w:rsidP="005253FD">
            <w:pPr>
              <w:jc w:val="center"/>
              <w:rPr>
                <w:bCs/>
                <w:i/>
                <w:color w:val="000000"/>
                <w:sz w:val="18"/>
                <w:lang w:val="fr-FR"/>
              </w:rPr>
            </w:pPr>
          </w:p>
        </w:tc>
      </w:tr>
      <w:tr w:rsidR="005253FD" w:rsidRPr="005253FD" w:rsidTr="00AA02C0">
        <w:trPr>
          <w:cantSplit/>
          <w:trHeight w:hRule="exact" w:val="280"/>
        </w:trPr>
        <w:tc>
          <w:tcPr>
            <w:tcW w:w="4396"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color w:val="000000"/>
                <w:sz w:val="18"/>
                <w:lang w:val="fr-FR"/>
              </w:rPr>
            </w:pPr>
          </w:p>
        </w:tc>
        <w:tc>
          <w:tcPr>
            <w:tcW w:w="2596" w:type="dxa"/>
            <w:tcBorders>
              <w:left w:val="single" w:sz="4" w:space="0" w:color="auto"/>
            </w:tcBorders>
            <w:shd w:val="clear" w:color="auto" w:fill="auto"/>
            <w:vAlign w:val="center"/>
          </w:tcPr>
          <w:p w:rsidR="005253FD" w:rsidRPr="005253FD" w:rsidRDefault="005253FD" w:rsidP="005253FD">
            <w:pPr>
              <w:jc w:val="right"/>
              <w:rPr>
                <w:rFonts w:ascii="Arial Narrow" w:hAnsi="Arial Narrow"/>
                <w:color w:val="000000"/>
                <w:sz w:val="18"/>
                <w:lang w:val="fr-FR"/>
              </w:rPr>
            </w:pPr>
            <w:r w:rsidRPr="005253FD">
              <w:rPr>
                <w:rFonts w:ascii="Arial Narrow" w:hAnsi="Arial Narrow"/>
                <w:color w:val="000000"/>
                <w:sz w:val="18"/>
                <w:lang w:val="fr-FR"/>
              </w:rPr>
              <w:t>Ferme</w:t>
            </w:r>
          </w:p>
        </w:tc>
        <w:tc>
          <w:tcPr>
            <w:tcW w:w="2498" w:type="dxa"/>
            <w:tcBorders>
              <w:right w:val="single" w:sz="4" w:space="0" w:color="auto"/>
            </w:tcBorders>
            <w:shd w:val="clear" w:color="auto" w:fill="auto"/>
            <w:vAlign w:val="center"/>
          </w:tcPr>
          <w:p w:rsidR="005253FD" w:rsidRPr="005253FD" w:rsidRDefault="005253FD" w:rsidP="005253FD">
            <w:pPr>
              <w:ind w:right="12"/>
              <w:rPr>
                <w:rFonts w:ascii="Arial Narrow" w:hAnsi="Arial Narrow"/>
                <w:color w:val="000000"/>
                <w:sz w:val="18"/>
                <w:szCs w:val="18"/>
                <w:lang w:val="fr-FR"/>
              </w:rPr>
            </w:pPr>
            <w:r w:rsidRPr="005253FD">
              <w:rPr>
                <w:rFonts w:ascii="Arial Narrow" w:hAnsi="Arial Narrow"/>
                <w:color w:val="000000"/>
                <w:sz w:val="18"/>
                <w:szCs w:val="18"/>
                <w:lang w:val="fr-FR"/>
              </w:rPr>
              <w:t>5</w:t>
            </w:r>
          </w:p>
        </w:tc>
        <w:tc>
          <w:tcPr>
            <w:tcW w:w="1038" w:type="dxa"/>
            <w:vMerge/>
            <w:tcBorders>
              <w:left w:val="nil"/>
              <w:right w:val="single" w:sz="4" w:space="0" w:color="auto"/>
            </w:tcBorders>
            <w:shd w:val="clear" w:color="auto" w:fill="auto"/>
            <w:vAlign w:val="center"/>
          </w:tcPr>
          <w:p w:rsidR="005253FD" w:rsidRPr="005253FD" w:rsidRDefault="005253FD" w:rsidP="005253FD">
            <w:pPr>
              <w:jc w:val="center"/>
              <w:rPr>
                <w:bCs/>
                <w:i/>
                <w:color w:val="000000"/>
                <w:sz w:val="18"/>
                <w:lang w:val="fr-FR"/>
              </w:rPr>
            </w:pPr>
          </w:p>
        </w:tc>
      </w:tr>
      <w:tr w:rsidR="005253FD" w:rsidRPr="005253FD" w:rsidTr="00AA02C0">
        <w:trPr>
          <w:cantSplit/>
          <w:trHeight w:hRule="exact" w:val="280"/>
        </w:trPr>
        <w:tc>
          <w:tcPr>
            <w:tcW w:w="4396"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color w:val="000000"/>
                <w:sz w:val="18"/>
                <w:lang w:val="fr-FR"/>
              </w:rPr>
            </w:pPr>
          </w:p>
        </w:tc>
        <w:tc>
          <w:tcPr>
            <w:tcW w:w="2596" w:type="dxa"/>
            <w:tcBorders>
              <w:left w:val="single" w:sz="4" w:space="0" w:color="auto"/>
            </w:tcBorders>
            <w:shd w:val="clear" w:color="auto" w:fill="auto"/>
            <w:vAlign w:val="center"/>
          </w:tcPr>
          <w:p w:rsidR="005253FD" w:rsidRPr="005253FD" w:rsidRDefault="005253FD" w:rsidP="005253FD">
            <w:pPr>
              <w:jc w:val="right"/>
              <w:rPr>
                <w:rFonts w:ascii="Arial Narrow" w:hAnsi="Arial Narrow" w:cs="Arial"/>
                <w:color w:val="000000"/>
                <w:sz w:val="18"/>
                <w:szCs w:val="18"/>
                <w:lang w:val="fr-FR"/>
              </w:rPr>
            </w:pPr>
            <w:r w:rsidRPr="005253FD">
              <w:rPr>
                <w:rFonts w:ascii="Arial Narrow" w:hAnsi="Arial Narrow" w:cs="Arial"/>
                <w:color w:val="000000"/>
                <w:sz w:val="18"/>
                <w:szCs w:val="18"/>
                <w:lang w:val="fr-FR"/>
              </w:rPr>
              <w:t>Terrain de</w:t>
            </w:r>
            <w:r w:rsidRPr="005253FD">
              <w:rPr>
                <w:rFonts w:ascii="Arial Narrow" w:hAnsi="Arial Narrow"/>
                <w:color w:val="000000"/>
                <w:sz w:val="18"/>
                <w:szCs w:val="18"/>
                <w:lang w:val="fr-FR"/>
              </w:rPr>
              <w:t xml:space="preserve"> sport/</w:t>
            </w:r>
            <w:r w:rsidRPr="005253FD">
              <w:rPr>
                <w:rFonts w:ascii="Arial Narrow" w:hAnsi="Arial Narrow" w:cs="Arial"/>
                <w:color w:val="000000"/>
                <w:sz w:val="18"/>
                <w:szCs w:val="18"/>
                <w:lang w:val="fr-FR"/>
              </w:rPr>
              <w:t>d’athlétisme</w:t>
            </w:r>
          </w:p>
        </w:tc>
        <w:tc>
          <w:tcPr>
            <w:tcW w:w="2498" w:type="dxa"/>
            <w:tcBorders>
              <w:right w:val="single" w:sz="4" w:space="0" w:color="auto"/>
            </w:tcBorders>
            <w:shd w:val="clear" w:color="auto" w:fill="auto"/>
            <w:vAlign w:val="center"/>
          </w:tcPr>
          <w:p w:rsidR="005253FD" w:rsidRPr="005253FD" w:rsidRDefault="005253FD" w:rsidP="005253FD">
            <w:pPr>
              <w:ind w:right="12"/>
              <w:rPr>
                <w:rFonts w:ascii="Arial Narrow" w:hAnsi="Arial Narrow" w:cs="Arial"/>
                <w:color w:val="000000"/>
                <w:sz w:val="18"/>
                <w:szCs w:val="18"/>
                <w:lang w:val="fr-FR"/>
              </w:rPr>
            </w:pPr>
            <w:r w:rsidRPr="005253FD">
              <w:rPr>
                <w:rFonts w:ascii="Arial Narrow" w:hAnsi="Arial Narrow" w:cs="Arial"/>
                <w:color w:val="000000"/>
                <w:sz w:val="18"/>
                <w:szCs w:val="18"/>
                <w:lang w:val="fr-FR"/>
              </w:rPr>
              <w:t>6</w:t>
            </w:r>
          </w:p>
        </w:tc>
        <w:tc>
          <w:tcPr>
            <w:tcW w:w="1038" w:type="dxa"/>
            <w:vMerge/>
            <w:tcBorders>
              <w:left w:val="nil"/>
              <w:right w:val="single" w:sz="4" w:space="0" w:color="auto"/>
            </w:tcBorders>
            <w:shd w:val="clear" w:color="auto" w:fill="auto"/>
            <w:vAlign w:val="center"/>
          </w:tcPr>
          <w:p w:rsidR="005253FD" w:rsidRPr="005253FD" w:rsidRDefault="005253FD" w:rsidP="005253FD">
            <w:pPr>
              <w:jc w:val="center"/>
              <w:rPr>
                <w:rFonts w:ascii="Arial Narrow" w:hAnsi="Arial Narrow"/>
                <w:bCs/>
                <w:noProof/>
                <w:color w:val="000000"/>
                <w:sz w:val="22"/>
                <w:szCs w:val="22"/>
                <w:lang w:val="fr-FR"/>
              </w:rPr>
            </w:pPr>
          </w:p>
        </w:tc>
      </w:tr>
      <w:tr w:rsidR="005253FD" w:rsidRPr="00181ACC" w:rsidTr="00AA02C0">
        <w:trPr>
          <w:cantSplit/>
          <w:trHeight w:hRule="exact" w:val="280"/>
        </w:trPr>
        <w:tc>
          <w:tcPr>
            <w:tcW w:w="4396"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color w:val="000000"/>
                <w:sz w:val="18"/>
                <w:lang w:val="fr-FR"/>
              </w:rPr>
            </w:pPr>
          </w:p>
        </w:tc>
        <w:tc>
          <w:tcPr>
            <w:tcW w:w="2596" w:type="dxa"/>
            <w:tcBorders>
              <w:left w:val="single" w:sz="4" w:space="0" w:color="auto"/>
            </w:tcBorders>
            <w:shd w:val="clear" w:color="auto" w:fill="auto"/>
            <w:vAlign w:val="center"/>
          </w:tcPr>
          <w:p w:rsidR="005253FD" w:rsidRPr="005253FD" w:rsidRDefault="005253FD" w:rsidP="005253FD">
            <w:pPr>
              <w:jc w:val="right"/>
              <w:rPr>
                <w:rFonts w:ascii="Arial Narrow" w:hAnsi="Arial Narrow" w:cs="Arial"/>
                <w:color w:val="000000"/>
                <w:sz w:val="18"/>
                <w:szCs w:val="18"/>
                <w:lang w:val="fr-FR"/>
              </w:rPr>
            </w:pPr>
            <w:r w:rsidRPr="005253FD">
              <w:rPr>
                <w:rFonts w:ascii="Arial Narrow" w:hAnsi="Arial Narrow" w:cs="Arial"/>
                <w:color w:val="000000"/>
                <w:sz w:val="18"/>
                <w:szCs w:val="18"/>
                <w:lang w:val="fr-FR"/>
              </w:rPr>
              <w:t>Autre (spécifiez)</w:t>
            </w:r>
          </w:p>
        </w:tc>
        <w:tc>
          <w:tcPr>
            <w:tcW w:w="2498" w:type="dxa"/>
            <w:tcBorders>
              <w:right w:val="single" w:sz="4" w:space="0" w:color="auto"/>
            </w:tcBorders>
            <w:shd w:val="clear" w:color="auto" w:fill="auto"/>
            <w:vAlign w:val="center"/>
          </w:tcPr>
          <w:p w:rsidR="005253FD" w:rsidRPr="005253FD" w:rsidRDefault="005253FD" w:rsidP="005253FD">
            <w:pPr>
              <w:ind w:right="12"/>
              <w:rPr>
                <w:rFonts w:ascii="Arial Narrow" w:hAnsi="Arial Narrow" w:cs="Arial"/>
                <w:color w:val="000000"/>
                <w:sz w:val="18"/>
                <w:szCs w:val="18"/>
                <w:lang w:val="fr-FR"/>
              </w:rPr>
            </w:pPr>
            <w:r w:rsidRPr="005253FD">
              <w:rPr>
                <w:rFonts w:ascii="Arial Narrow" w:hAnsi="Arial Narrow" w:cs="Arial"/>
                <w:color w:val="000000"/>
                <w:sz w:val="18"/>
                <w:szCs w:val="18"/>
                <w:lang w:val="fr-FR"/>
              </w:rPr>
              <w:t xml:space="preserve">7  </w:t>
            </w:r>
            <w:r w:rsidRPr="005253FD">
              <w:rPr>
                <w:rFonts w:ascii="Arial Narrow" w:hAnsi="Arial Narrow"/>
                <w:i/>
                <w:color w:val="000000"/>
                <w:sz w:val="18"/>
                <w:szCs w:val="18"/>
                <w:lang w:val="fr-FR"/>
              </w:rPr>
              <w:t xml:space="preserve">Si Autres, aller à </w:t>
            </w:r>
            <w:r w:rsidRPr="005253FD">
              <w:rPr>
                <w:rFonts w:ascii="Arial Narrow" w:hAnsi="Arial Narrow"/>
                <w:i/>
                <w:iCs/>
                <w:color w:val="000000"/>
                <w:sz w:val="18"/>
                <w:szCs w:val="18"/>
                <w:lang w:val="fr-FR"/>
              </w:rPr>
              <w:t>V7other</w:t>
            </w:r>
          </w:p>
        </w:tc>
        <w:tc>
          <w:tcPr>
            <w:tcW w:w="1038" w:type="dxa"/>
            <w:vMerge/>
            <w:tcBorders>
              <w:left w:val="nil"/>
              <w:right w:val="single" w:sz="4" w:space="0" w:color="auto"/>
            </w:tcBorders>
            <w:shd w:val="clear" w:color="auto" w:fill="auto"/>
            <w:vAlign w:val="center"/>
          </w:tcPr>
          <w:p w:rsidR="005253FD" w:rsidRPr="005253FD" w:rsidRDefault="005253FD" w:rsidP="005253FD">
            <w:pPr>
              <w:jc w:val="center"/>
              <w:rPr>
                <w:rFonts w:ascii="Arial Narrow" w:hAnsi="Arial Narrow"/>
                <w:bCs/>
                <w:noProof/>
                <w:color w:val="000000"/>
                <w:sz w:val="22"/>
                <w:szCs w:val="22"/>
                <w:lang w:val="fr-FR"/>
              </w:rPr>
            </w:pPr>
          </w:p>
        </w:tc>
      </w:tr>
      <w:tr w:rsidR="005253FD" w:rsidRPr="005253FD" w:rsidTr="00AA02C0">
        <w:trPr>
          <w:cantSplit/>
          <w:trHeight w:hRule="exact" w:val="280"/>
        </w:trPr>
        <w:tc>
          <w:tcPr>
            <w:tcW w:w="4396"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color w:val="000000"/>
                <w:sz w:val="18"/>
                <w:lang w:val="fr-FR"/>
              </w:rPr>
            </w:pPr>
          </w:p>
        </w:tc>
        <w:tc>
          <w:tcPr>
            <w:tcW w:w="2596" w:type="dxa"/>
            <w:tcBorders>
              <w:left w:val="single" w:sz="4" w:space="0" w:color="auto"/>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498" w:type="dxa"/>
            <w:tcBorders>
              <w:right w:val="single" w:sz="4" w:space="0" w:color="auto"/>
            </w:tcBorders>
            <w:shd w:val="clear" w:color="auto" w:fill="auto"/>
            <w:vAlign w:val="center"/>
          </w:tcPr>
          <w:p w:rsidR="005253FD" w:rsidRPr="005253FD" w:rsidRDefault="005253FD" w:rsidP="005253FD">
            <w:pPr>
              <w:ind w:right="12"/>
              <w:rPr>
                <w:rFonts w:ascii="Arial Narrow" w:hAnsi="Arial Narrow" w:cs="Arial"/>
                <w:color w:val="000000"/>
                <w:sz w:val="18"/>
                <w:szCs w:val="18"/>
                <w:lang w:val="fr-FR"/>
              </w:rPr>
            </w:pPr>
            <w:r w:rsidRPr="005253FD">
              <w:rPr>
                <w:rFonts w:ascii="Arial Narrow" w:hAnsi="Arial Narrow" w:cs="Arial"/>
                <w:color w:val="000000"/>
                <w:sz w:val="18"/>
                <w:szCs w:val="18"/>
                <w:lang w:val="fr-FR"/>
              </w:rPr>
              <w:t>77</w:t>
            </w:r>
          </w:p>
        </w:tc>
        <w:tc>
          <w:tcPr>
            <w:tcW w:w="1038" w:type="dxa"/>
            <w:vMerge/>
            <w:tcBorders>
              <w:left w:val="nil"/>
              <w:right w:val="single" w:sz="4" w:space="0" w:color="auto"/>
            </w:tcBorders>
            <w:shd w:val="clear" w:color="auto" w:fill="auto"/>
            <w:vAlign w:val="center"/>
          </w:tcPr>
          <w:p w:rsidR="005253FD" w:rsidRPr="005253FD" w:rsidRDefault="005253FD" w:rsidP="005253FD">
            <w:pPr>
              <w:jc w:val="center"/>
              <w:rPr>
                <w:rFonts w:ascii="Arial Narrow" w:hAnsi="Arial Narrow"/>
                <w:bCs/>
                <w:noProof/>
                <w:color w:val="000000"/>
                <w:sz w:val="22"/>
                <w:szCs w:val="22"/>
                <w:lang w:val="fr-FR"/>
              </w:rPr>
            </w:pPr>
          </w:p>
        </w:tc>
      </w:tr>
      <w:tr w:rsidR="005253FD" w:rsidRPr="005253FD" w:rsidTr="00AA02C0">
        <w:trPr>
          <w:cantSplit/>
          <w:trHeight w:hRule="exact" w:val="280"/>
        </w:trPr>
        <w:tc>
          <w:tcPr>
            <w:tcW w:w="4396"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color w:val="000000"/>
                <w:sz w:val="18"/>
                <w:lang w:val="fr-FR"/>
              </w:rPr>
            </w:pPr>
          </w:p>
        </w:tc>
        <w:tc>
          <w:tcPr>
            <w:tcW w:w="2596" w:type="dxa"/>
            <w:tcBorders>
              <w:left w:val="single" w:sz="4" w:space="0" w:color="auto"/>
              <w:bottom w:val="single" w:sz="4" w:space="0" w:color="auto"/>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498" w:type="dxa"/>
            <w:tcBorders>
              <w:bottom w:val="single" w:sz="4" w:space="0" w:color="auto"/>
              <w:right w:val="single" w:sz="4" w:space="0" w:color="auto"/>
            </w:tcBorders>
            <w:shd w:val="clear" w:color="auto" w:fill="auto"/>
            <w:vAlign w:val="center"/>
          </w:tcPr>
          <w:p w:rsidR="005253FD" w:rsidRPr="005253FD" w:rsidRDefault="005253FD" w:rsidP="005253FD">
            <w:pPr>
              <w:ind w:right="12"/>
              <w:rPr>
                <w:rFonts w:ascii="Arial Narrow" w:hAnsi="Arial Narrow" w:cs="Arial"/>
                <w:color w:val="000000"/>
                <w:sz w:val="18"/>
                <w:szCs w:val="18"/>
                <w:lang w:val="fr-FR"/>
              </w:rPr>
            </w:pPr>
            <w:r w:rsidRPr="005253FD">
              <w:rPr>
                <w:rFonts w:ascii="Arial Narrow" w:hAnsi="Arial Narrow" w:cs="Arial"/>
                <w:color w:val="000000"/>
                <w:sz w:val="18"/>
                <w:szCs w:val="18"/>
                <w:lang w:val="fr-FR"/>
              </w:rPr>
              <w:t>88</w:t>
            </w:r>
          </w:p>
        </w:tc>
        <w:tc>
          <w:tcPr>
            <w:tcW w:w="1038" w:type="dxa"/>
            <w:vMerge/>
            <w:tcBorders>
              <w:left w:val="nil"/>
              <w:bottom w:val="single" w:sz="4" w:space="0" w:color="auto"/>
              <w:right w:val="single" w:sz="4" w:space="0" w:color="auto"/>
            </w:tcBorders>
            <w:shd w:val="clear" w:color="auto" w:fill="auto"/>
            <w:vAlign w:val="center"/>
          </w:tcPr>
          <w:p w:rsidR="005253FD" w:rsidRPr="005253FD" w:rsidRDefault="005253FD" w:rsidP="005253FD">
            <w:pPr>
              <w:jc w:val="center"/>
              <w:rPr>
                <w:rFonts w:ascii="Arial Narrow" w:hAnsi="Arial Narrow"/>
                <w:bCs/>
                <w:noProof/>
                <w:color w:val="000000"/>
                <w:sz w:val="22"/>
                <w:szCs w:val="22"/>
                <w:lang w:val="fr-FR"/>
              </w:rPr>
            </w:pPr>
          </w:p>
        </w:tc>
      </w:tr>
      <w:tr w:rsidR="005253FD" w:rsidRPr="005253FD" w:rsidTr="00AA02C0">
        <w:trPr>
          <w:cantSplit/>
          <w:trHeight w:hRule="exact" w:val="397"/>
        </w:trPr>
        <w:tc>
          <w:tcPr>
            <w:tcW w:w="4396" w:type="dxa"/>
            <w:vMerge/>
            <w:tcBorders>
              <w:left w:val="single" w:sz="4" w:space="0" w:color="auto"/>
              <w:bottom w:val="single" w:sz="4" w:space="0" w:color="auto"/>
              <w:right w:val="single" w:sz="4" w:space="0" w:color="auto"/>
            </w:tcBorders>
            <w:shd w:val="clear" w:color="auto" w:fill="auto"/>
          </w:tcPr>
          <w:p w:rsidR="005253FD" w:rsidRPr="005253FD" w:rsidRDefault="005253FD" w:rsidP="005253FD">
            <w:pPr>
              <w:rPr>
                <w:color w:val="000000"/>
                <w:sz w:val="18"/>
                <w:lang w:val="fr-FR"/>
              </w:rPr>
            </w:pPr>
          </w:p>
        </w:tc>
        <w:tc>
          <w:tcPr>
            <w:tcW w:w="2596" w:type="dxa"/>
            <w:tcBorders>
              <w:left w:val="single" w:sz="4" w:space="0" w:color="auto"/>
              <w:bottom w:val="single" w:sz="4" w:space="0" w:color="auto"/>
            </w:tcBorders>
            <w:shd w:val="clear" w:color="auto" w:fill="auto"/>
            <w:vAlign w:val="center"/>
          </w:tcPr>
          <w:p w:rsidR="005253FD" w:rsidRPr="005253FD" w:rsidRDefault="005253FD" w:rsidP="005253FD">
            <w:pPr>
              <w:tabs>
                <w:tab w:val="right" w:pos="402"/>
              </w:tabs>
              <w:spacing w:before="40"/>
              <w:jc w:val="right"/>
              <w:rPr>
                <w:rFonts w:ascii="Arial Narrow" w:hAnsi="Arial Narrow"/>
                <w:color w:val="000000"/>
                <w:sz w:val="18"/>
                <w:szCs w:val="18"/>
                <w:lang w:val="fr-FR" w:eastAsia="zh-CN"/>
              </w:rPr>
            </w:pPr>
            <w:r w:rsidRPr="005253FD">
              <w:rPr>
                <w:rFonts w:ascii="Arial Narrow" w:hAnsi="Arial Narrow" w:cs="Arial"/>
                <w:color w:val="000000"/>
                <w:sz w:val="18"/>
                <w:szCs w:val="18"/>
                <w:lang w:val="fr-FR"/>
              </w:rPr>
              <w:t>Autre (spécifiez)</w:t>
            </w:r>
          </w:p>
        </w:tc>
        <w:tc>
          <w:tcPr>
            <w:tcW w:w="2498" w:type="dxa"/>
            <w:tcBorders>
              <w:bottom w:val="single" w:sz="4" w:space="0" w:color="auto"/>
              <w:right w:val="single" w:sz="4" w:space="0" w:color="auto"/>
            </w:tcBorders>
            <w:shd w:val="clear" w:color="auto" w:fill="auto"/>
            <w:vAlign w:val="bottom"/>
          </w:tcPr>
          <w:p w:rsidR="005253FD" w:rsidRPr="005253FD" w:rsidRDefault="005253FD" w:rsidP="005253FD">
            <w:pPr>
              <w:tabs>
                <w:tab w:val="right" w:pos="402"/>
              </w:tabs>
              <w:spacing w:before="40"/>
              <w:rPr>
                <w:rFonts w:ascii="Arial Narrow" w:hAnsi="Arial Narrow"/>
                <w:color w:val="000000"/>
                <w:sz w:val="18"/>
                <w:szCs w:val="18"/>
                <w:lang w:val="fr-FR" w:eastAsia="zh-CN"/>
              </w:rPr>
            </w:pPr>
            <w:r w:rsidRPr="005253FD">
              <w:rPr>
                <w:rFonts w:ascii="Arial Narrow" w:hAnsi="Arial Narrow"/>
                <w:color w:val="000000"/>
                <w:sz w:val="18"/>
                <w:szCs w:val="18"/>
                <w:lang w:val="fr-FR" w:eastAsia="zh-CN"/>
              </w:rPr>
              <w:t>└─┴─┴─┴─┴─┴─┴─┘</w:t>
            </w:r>
          </w:p>
        </w:tc>
        <w:tc>
          <w:tcPr>
            <w:tcW w:w="1038" w:type="dxa"/>
            <w:tcBorders>
              <w:left w:val="nil"/>
              <w:bottom w:val="single" w:sz="4" w:space="0" w:color="auto"/>
              <w:right w:val="single" w:sz="4" w:space="0" w:color="auto"/>
            </w:tcBorders>
            <w:shd w:val="clear" w:color="auto" w:fill="auto"/>
            <w:vAlign w:val="center"/>
          </w:tcPr>
          <w:p w:rsidR="005253FD" w:rsidRPr="005253FD" w:rsidRDefault="005253FD" w:rsidP="005253FD">
            <w:pPr>
              <w:jc w:val="center"/>
              <w:rPr>
                <w:rFonts w:ascii="Arial Narrow" w:hAnsi="Arial Narrow"/>
                <w:bCs/>
                <w:color w:val="000000"/>
                <w:sz w:val="22"/>
                <w:szCs w:val="22"/>
                <w:lang w:val="fr-FR"/>
              </w:rPr>
            </w:pPr>
            <w:r w:rsidRPr="001D71F9">
              <w:rPr>
                <w:rFonts w:ascii="Arial Narrow" w:hAnsi="Arial Narrow"/>
                <w:bCs/>
                <w:color w:val="000000"/>
                <w:sz w:val="22"/>
                <w:szCs w:val="22"/>
                <w:highlight w:val="yellow"/>
                <w:lang w:val="fr-FR"/>
              </w:rPr>
              <w:t>V7other</w:t>
            </w:r>
          </w:p>
        </w:tc>
      </w:tr>
    </w:tbl>
    <w:p w:rsidR="005253FD" w:rsidRPr="005253FD" w:rsidRDefault="005253FD" w:rsidP="005253FD">
      <w:pPr>
        <w:rPr>
          <w:color w:val="000000"/>
          <w:lang w:val="fr-FR"/>
        </w:rPr>
      </w:pPr>
    </w:p>
    <w:tbl>
      <w:tblPr>
        <w:tblW w:w="10560" w:type="dxa"/>
        <w:tblInd w:w="-492" w:type="dxa"/>
        <w:shd w:val="pct15" w:color="auto" w:fill="auto"/>
        <w:tblLayout w:type="fixed"/>
        <w:tblLook w:val="0000" w:firstRow="0" w:lastRow="0" w:firstColumn="0" w:lastColumn="0" w:noHBand="0" w:noVBand="0"/>
      </w:tblPr>
      <w:tblGrid>
        <w:gridCol w:w="4507"/>
        <w:gridCol w:w="14"/>
        <w:gridCol w:w="2492"/>
        <w:gridCol w:w="2509"/>
        <w:gridCol w:w="1038"/>
      </w:tblGrid>
      <w:tr w:rsidR="005253FD" w:rsidRPr="005253FD" w:rsidTr="005253FD">
        <w:trPr>
          <w:cantSplit/>
        </w:trPr>
        <w:tc>
          <w:tcPr>
            <w:tcW w:w="10560" w:type="dxa"/>
            <w:gridSpan w:val="5"/>
            <w:tcBorders>
              <w:top w:val="single" w:sz="6" w:space="0" w:color="auto"/>
              <w:left w:val="single" w:sz="6" w:space="0" w:color="auto"/>
              <w:right w:val="single" w:sz="6" w:space="0" w:color="auto"/>
            </w:tcBorders>
            <w:shd w:val="pct15" w:color="auto" w:fill="auto"/>
          </w:tcPr>
          <w:p w:rsidR="005253FD" w:rsidRPr="005253FD" w:rsidRDefault="005253FD" w:rsidP="005253FD">
            <w:pPr>
              <w:spacing w:before="40" w:after="40"/>
              <w:rPr>
                <w:rFonts w:ascii="Arial Narrow" w:hAnsi="Arial Narrow"/>
                <w:color w:val="000000"/>
                <w:lang w:val="fr-FR"/>
              </w:rPr>
            </w:pPr>
            <w:r w:rsidRPr="005253FD">
              <w:rPr>
                <w:rFonts w:ascii="Verdana" w:hAnsi="Verdana"/>
                <w:color w:val="000000"/>
                <w:lang w:val="fr-FR"/>
              </w:rPr>
              <w:br w:type="page"/>
            </w:r>
            <w:r w:rsidRPr="005253FD">
              <w:rPr>
                <w:rFonts w:ascii="Arial Narrow" w:hAnsi="Arial Narrow"/>
                <w:b/>
                <w:bCs/>
                <w:color w:val="000000"/>
                <w:spacing w:val="-2"/>
                <w:lang w:val="fr-FR"/>
              </w:rPr>
              <w:t>MODULE ELARGI : Traumatismes involontaires</w:t>
            </w:r>
          </w:p>
        </w:tc>
      </w:tr>
      <w:tr w:rsidR="005253FD" w:rsidRPr="00181ACC" w:rsidTr="005253FD">
        <w:trPr>
          <w:cantSplit/>
        </w:trPr>
        <w:tc>
          <w:tcPr>
            <w:tcW w:w="10560" w:type="dxa"/>
            <w:gridSpan w:val="5"/>
            <w:tcBorders>
              <w:top w:val="single" w:sz="6" w:space="0" w:color="auto"/>
              <w:left w:val="single" w:sz="6" w:space="0" w:color="auto"/>
              <w:right w:val="single" w:sz="6" w:space="0" w:color="auto"/>
            </w:tcBorders>
            <w:shd w:val="pct15" w:color="auto" w:fill="auto"/>
          </w:tcPr>
          <w:p w:rsidR="005253FD" w:rsidRPr="005253FD" w:rsidRDefault="005253FD" w:rsidP="005253FD">
            <w:pPr>
              <w:spacing w:before="40" w:after="40"/>
              <w:rPr>
                <w:rFonts w:ascii="Arial Narrow" w:hAnsi="Arial Narrow"/>
                <w:color w:val="000000"/>
                <w:sz w:val="20"/>
                <w:szCs w:val="20"/>
                <w:lang w:val="fr-FR"/>
              </w:rPr>
            </w:pPr>
            <w:r w:rsidRPr="005253FD">
              <w:rPr>
                <w:rFonts w:ascii="Arial Narrow" w:hAnsi="Arial Narrow"/>
                <w:color w:val="000000"/>
                <w:sz w:val="20"/>
                <w:szCs w:val="20"/>
                <w:lang w:val="fr-FR"/>
              </w:rPr>
              <w:t>Les questions ci-dessous portent sur les comportements relatifs à votre sécurité et notamment sur la consommation d’alcool lorsque vous êtes au volant ou passager.</w:t>
            </w:r>
          </w:p>
        </w:tc>
      </w:tr>
      <w:tr w:rsidR="005253FD" w:rsidRPr="005253FD" w:rsidTr="005253FD">
        <w:trPr>
          <w:cantSplit/>
        </w:trPr>
        <w:tc>
          <w:tcPr>
            <w:tcW w:w="4521" w:type="dxa"/>
            <w:gridSpan w:val="2"/>
            <w:tcBorders>
              <w:top w:val="single" w:sz="4" w:space="0" w:color="auto"/>
              <w:left w:val="single" w:sz="6" w:space="0" w:color="auto"/>
              <w:bottom w:val="single" w:sz="4" w:space="0" w:color="auto"/>
              <w:right w:val="single" w:sz="4" w:space="0" w:color="auto"/>
            </w:tcBorders>
            <w:shd w:val="pct15" w:color="auto" w:fill="auto"/>
            <w:vAlign w:val="center"/>
          </w:tcPr>
          <w:p w:rsidR="005253FD" w:rsidRPr="005253FD" w:rsidRDefault="005253FD" w:rsidP="005253FD">
            <w:pPr>
              <w:spacing w:before="40" w:after="40"/>
              <w:rPr>
                <w:rFonts w:ascii="Arial Narrow" w:hAnsi="Arial Narrow"/>
                <w:color w:val="000000"/>
                <w:sz w:val="18"/>
                <w:lang w:val="fr-FR"/>
              </w:rPr>
            </w:pPr>
            <w:r w:rsidRPr="005253FD">
              <w:rPr>
                <w:color w:val="000000"/>
                <w:lang w:val="fr-FR"/>
              </w:rPr>
              <w:br w:type="page"/>
            </w:r>
            <w:r w:rsidRPr="005253FD">
              <w:rPr>
                <w:color w:val="000000"/>
                <w:lang w:val="fr-FR"/>
              </w:rPr>
              <w:br w:type="page"/>
            </w:r>
            <w:r w:rsidRPr="005253FD">
              <w:rPr>
                <w:rFonts w:ascii="Arial Narrow" w:hAnsi="Arial Narrow"/>
                <w:b/>
                <w:color w:val="000000"/>
                <w:sz w:val="22"/>
                <w:lang w:val="fr-FR"/>
              </w:rPr>
              <w:t>Question</w:t>
            </w:r>
          </w:p>
        </w:tc>
        <w:tc>
          <w:tcPr>
            <w:tcW w:w="5001" w:type="dxa"/>
            <w:gridSpan w:val="2"/>
            <w:tcBorders>
              <w:top w:val="single" w:sz="4" w:space="0" w:color="auto"/>
              <w:left w:val="nil"/>
              <w:bottom w:val="single" w:sz="6" w:space="0" w:color="auto"/>
              <w:right w:val="single" w:sz="6" w:space="0" w:color="auto"/>
            </w:tcBorders>
            <w:shd w:val="pct15" w:color="auto" w:fill="auto"/>
            <w:vAlign w:val="center"/>
          </w:tcPr>
          <w:p w:rsidR="005253FD" w:rsidRPr="005253FD" w:rsidRDefault="005253FD" w:rsidP="005253FD">
            <w:pPr>
              <w:spacing w:before="40" w:after="40"/>
              <w:jc w:val="center"/>
              <w:rPr>
                <w:rFonts w:ascii="Arial Narrow" w:hAnsi="Arial Narrow"/>
                <w:color w:val="000000"/>
                <w:sz w:val="22"/>
                <w:lang w:val="fr-FR"/>
              </w:rPr>
            </w:pPr>
            <w:r w:rsidRPr="005253FD">
              <w:rPr>
                <w:rFonts w:ascii="Arial Narrow" w:hAnsi="Arial Narrow"/>
                <w:b/>
                <w:color w:val="000000"/>
                <w:sz w:val="22"/>
                <w:lang w:val="fr-FR"/>
              </w:rPr>
              <w:t>Réponse</w:t>
            </w:r>
          </w:p>
        </w:tc>
        <w:tc>
          <w:tcPr>
            <w:tcW w:w="1038" w:type="dxa"/>
            <w:tcBorders>
              <w:top w:val="single" w:sz="6" w:space="0" w:color="auto"/>
              <w:left w:val="single" w:sz="6" w:space="0" w:color="auto"/>
              <w:bottom w:val="single" w:sz="6" w:space="0" w:color="auto"/>
              <w:right w:val="single" w:sz="6" w:space="0" w:color="auto"/>
            </w:tcBorders>
            <w:shd w:val="pct15" w:color="auto" w:fill="auto"/>
            <w:vAlign w:val="center"/>
          </w:tcPr>
          <w:p w:rsidR="005253FD" w:rsidRPr="005253FD" w:rsidRDefault="005253FD" w:rsidP="005253FD">
            <w:pPr>
              <w:spacing w:before="40" w:after="40"/>
              <w:jc w:val="center"/>
              <w:rPr>
                <w:rFonts w:ascii="Arial Narrow" w:hAnsi="Arial Narrow"/>
                <w:b/>
                <w:color w:val="000000"/>
                <w:sz w:val="22"/>
                <w:lang w:val="fr-FR"/>
              </w:rPr>
            </w:pPr>
            <w:r w:rsidRPr="005253FD">
              <w:rPr>
                <w:rFonts w:ascii="Arial Narrow" w:hAnsi="Arial Narrow"/>
                <w:b/>
                <w:color w:val="000000"/>
                <w:sz w:val="22"/>
                <w:lang w:val="fr-FR"/>
              </w:rPr>
              <w:t>Code</w:t>
            </w:r>
          </w:p>
        </w:tc>
      </w:tr>
      <w:tr w:rsidR="005253FD" w:rsidRPr="005253FD" w:rsidTr="005253FD">
        <w:trPr>
          <w:trHeight w:hRule="exact" w:val="280"/>
        </w:trPr>
        <w:tc>
          <w:tcPr>
            <w:tcW w:w="4507" w:type="dxa"/>
            <w:vMerge w:val="restart"/>
            <w:tcBorders>
              <w:top w:val="single" w:sz="4" w:space="0" w:color="auto"/>
              <w:left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szCs w:val="18"/>
                <w:lang w:val="fr-FR"/>
              </w:rPr>
            </w:pPr>
            <w:r w:rsidRPr="005253FD">
              <w:rPr>
                <w:rFonts w:ascii="Arial Narrow" w:hAnsi="Arial Narrow"/>
                <w:sz w:val="18"/>
                <w:szCs w:val="18"/>
                <w:lang w:val="fr-FR"/>
              </w:rPr>
              <w:t>Au cours des 30 derniers jours, portez-vous souvent un casque lorsque vous circulez à vélo ? </w:t>
            </w:r>
          </w:p>
        </w:tc>
        <w:tc>
          <w:tcPr>
            <w:tcW w:w="2506" w:type="dxa"/>
            <w:gridSpan w:val="2"/>
            <w:tcBorders>
              <w:top w:val="single" w:sz="4" w:space="0" w:color="auto"/>
              <w:left w:val="single" w:sz="4" w:space="0" w:color="auto"/>
            </w:tcBorders>
            <w:shd w:val="pct15"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Toujours</w:t>
            </w:r>
          </w:p>
        </w:tc>
        <w:tc>
          <w:tcPr>
            <w:tcW w:w="2509" w:type="dxa"/>
            <w:tcBorders>
              <w:top w:val="single" w:sz="4" w:space="0" w:color="auto"/>
              <w:right w:val="single" w:sz="4" w:space="0" w:color="auto"/>
            </w:tcBorders>
            <w:shd w:val="pct15" w:color="auto" w:fill="auto"/>
            <w:vAlign w:val="center"/>
          </w:tcPr>
          <w:p w:rsidR="005253FD" w:rsidRPr="005253FD" w:rsidRDefault="005253FD" w:rsidP="005253FD">
            <w:pPr>
              <w:shd w:val="clear" w:color="auto" w:fill="D9D9D9"/>
              <w:tabs>
                <w:tab w:val="right" w:pos="317"/>
              </w:tabs>
              <w:rPr>
                <w:rFonts w:ascii="Arial Narrow" w:hAnsi="Arial Narrow"/>
                <w:sz w:val="18"/>
                <w:lang w:val="fr-FR"/>
              </w:rPr>
            </w:pPr>
            <w:r w:rsidRPr="005253FD">
              <w:rPr>
                <w:rFonts w:ascii="Arial Narrow" w:hAnsi="Arial Narrow"/>
                <w:sz w:val="18"/>
                <w:lang w:val="fr-FR"/>
              </w:rPr>
              <w:t>1</w:t>
            </w:r>
          </w:p>
        </w:tc>
        <w:tc>
          <w:tcPr>
            <w:tcW w:w="1038"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i/>
                <w:sz w:val="18"/>
                <w:highlight w:val="yellow"/>
                <w:lang w:val="fr-FR"/>
              </w:rPr>
            </w:pPr>
            <w:r w:rsidRPr="001D71F9">
              <w:rPr>
                <w:rFonts w:ascii="Arial Narrow" w:hAnsi="Arial Narrow"/>
                <w:bCs/>
                <w:sz w:val="22"/>
                <w:szCs w:val="22"/>
                <w:highlight w:val="yellow"/>
                <w:lang w:val="fr-FR"/>
              </w:rPr>
              <w:t>V8</w:t>
            </w:r>
          </w:p>
          <w:p w:rsidR="005253FD" w:rsidRPr="001D71F9" w:rsidRDefault="005253FD" w:rsidP="005253FD">
            <w:pPr>
              <w:rPr>
                <w:rFonts w:ascii="Arial Narrow" w:hAnsi="Arial Narrow"/>
                <w:color w:val="000000"/>
                <w:sz w:val="18"/>
                <w:highlight w:val="yellow"/>
                <w:lang w:val="fr-FR"/>
              </w:rPr>
            </w:pPr>
          </w:p>
        </w:tc>
      </w:tr>
      <w:tr w:rsidR="005253FD" w:rsidRPr="005253FD" w:rsidTr="005253FD">
        <w:trPr>
          <w:trHeight w:hRule="exact" w:val="280"/>
        </w:trPr>
        <w:tc>
          <w:tcPr>
            <w:tcW w:w="4507" w:type="dxa"/>
            <w:vMerge/>
            <w:tcBorders>
              <w:left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szCs w:val="18"/>
                <w:lang w:val="fr-FR"/>
              </w:rPr>
            </w:pPr>
          </w:p>
        </w:tc>
        <w:tc>
          <w:tcPr>
            <w:tcW w:w="2506" w:type="dxa"/>
            <w:gridSpan w:val="2"/>
            <w:tcBorders>
              <w:left w:val="single" w:sz="4" w:space="0" w:color="auto"/>
            </w:tcBorders>
            <w:shd w:val="pct15"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Parfois</w:t>
            </w:r>
          </w:p>
        </w:tc>
        <w:tc>
          <w:tcPr>
            <w:tcW w:w="2509" w:type="dxa"/>
            <w:tcBorders>
              <w:right w:val="single" w:sz="4" w:space="0" w:color="auto"/>
            </w:tcBorders>
            <w:shd w:val="pct15" w:color="auto" w:fill="auto"/>
            <w:vAlign w:val="center"/>
          </w:tcPr>
          <w:p w:rsidR="005253FD" w:rsidRPr="005253FD" w:rsidRDefault="005253FD" w:rsidP="005253FD">
            <w:pPr>
              <w:shd w:val="clear" w:color="auto" w:fill="D9D9D9"/>
              <w:tabs>
                <w:tab w:val="right" w:pos="317"/>
              </w:tabs>
              <w:rPr>
                <w:rFonts w:ascii="Arial Narrow" w:hAnsi="Arial Narrow"/>
                <w:sz w:val="18"/>
                <w:lang w:val="fr-FR"/>
              </w:rPr>
            </w:pPr>
            <w:r w:rsidRPr="005253FD">
              <w:rPr>
                <w:rFonts w:ascii="Arial Narrow" w:hAnsi="Arial Narrow"/>
                <w:sz w:val="18"/>
                <w:lang w:val="fr-FR"/>
              </w:rPr>
              <w:t>2</w:t>
            </w:r>
          </w:p>
        </w:tc>
        <w:tc>
          <w:tcPr>
            <w:tcW w:w="1038" w:type="dxa"/>
            <w:vMerge/>
            <w:tcBorders>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sz w:val="22"/>
                <w:szCs w:val="22"/>
                <w:highlight w:val="yellow"/>
                <w:lang w:val="fr-FR"/>
              </w:rPr>
            </w:pPr>
          </w:p>
        </w:tc>
      </w:tr>
      <w:tr w:rsidR="005253FD" w:rsidRPr="005253FD" w:rsidTr="005253FD">
        <w:trPr>
          <w:trHeight w:hRule="exact" w:val="280"/>
        </w:trPr>
        <w:tc>
          <w:tcPr>
            <w:tcW w:w="4507" w:type="dxa"/>
            <w:vMerge/>
            <w:tcBorders>
              <w:left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szCs w:val="18"/>
                <w:lang w:val="fr-FR"/>
              </w:rPr>
            </w:pPr>
          </w:p>
        </w:tc>
        <w:tc>
          <w:tcPr>
            <w:tcW w:w="2506" w:type="dxa"/>
            <w:gridSpan w:val="2"/>
            <w:tcBorders>
              <w:left w:val="single" w:sz="4" w:space="0" w:color="auto"/>
            </w:tcBorders>
            <w:shd w:val="pct15"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Jamais</w:t>
            </w:r>
          </w:p>
        </w:tc>
        <w:tc>
          <w:tcPr>
            <w:tcW w:w="2509" w:type="dxa"/>
            <w:tcBorders>
              <w:right w:val="single" w:sz="4" w:space="0" w:color="auto"/>
            </w:tcBorders>
            <w:shd w:val="pct15" w:color="auto" w:fill="auto"/>
            <w:vAlign w:val="center"/>
          </w:tcPr>
          <w:p w:rsidR="005253FD" w:rsidRPr="005253FD" w:rsidRDefault="005253FD" w:rsidP="005253FD">
            <w:pPr>
              <w:shd w:val="clear" w:color="auto" w:fill="D9D9D9"/>
              <w:tabs>
                <w:tab w:val="right" w:pos="317"/>
              </w:tabs>
              <w:rPr>
                <w:rFonts w:ascii="Arial Narrow" w:hAnsi="Arial Narrow"/>
                <w:sz w:val="18"/>
                <w:lang w:val="fr-FR"/>
              </w:rPr>
            </w:pPr>
            <w:r w:rsidRPr="005253FD">
              <w:rPr>
                <w:rFonts w:ascii="Arial Narrow" w:hAnsi="Arial Narrow"/>
                <w:sz w:val="18"/>
                <w:lang w:val="fr-FR"/>
              </w:rPr>
              <w:t>3</w:t>
            </w:r>
          </w:p>
        </w:tc>
        <w:tc>
          <w:tcPr>
            <w:tcW w:w="1038" w:type="dxa"/>
            <w:vMerge/>
            <w:tcBorders>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sz w:val="22"/>
                <w:szCs w:val="22"/>
                <w:highlight w:val="yellow"/>
                <w:lang w:val="fr-FR"/>
              </w:rPr>
            </w:pPr>
          </w:p>
        </w:tc>
      </w:tr>
      <w:tr w:rsidR="005253FD" w:rsidRPr="005253FD" w:rsidTr="005253FD">
        <w:trPr>
          <w:trHeight w:hRule="exact" w:val="472"/>
        </w:trPr>
        <w:tc>
          <w:tcPr>
            <w:tcW w:w="4507" w:type="dxa"/>
            <w:vMerge/>
            <w:tcBorders>
              <w:left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szCs w:val="18"/>
                <w:lang w:val="fr-FR"/>
              </w:rPr>
            </w:pPr>
          </w:p>
        </w:tc>
        <w:tc>
          <w:tcPr>
            <w:tcW w:w="2506" w:type="dxa"/>
            <w:gridSpan w:val="2"/>
            <w:tcBorders>
              <w:left w:val="single" w:sz="4" w:space="0" w:color="auto"/>
            </w:tcBorders>
            <w:shd w:val="pct15" w:color="auto" w:fill="auto"/>
            <w:vAlign w:val="center"/>
          </w:tcPr>
          <w:p w:rsidR="005253FD" w:rsidRPr="005253FD" w:rsidRDefault="005253FD" w:rsidP="005253FD">
            <w:pPr>
              <w:jc w:val="right"/>
              <w:rPr>
                <w:rFonts w:ascii="Arial Narrow" w:hAnsi="Arial Narrow"/>
                <w:iCs/>
                <w:color w:val="000000"/>
                <w:sz w:val="18"/>
                <w:lang w:val="fr-FR"/>
              </w:rPr>
            </w:pPr>
            <w:r w:rsidRPr="005253FD">
              <w:rPr>
                <w:rFonts w:ascii="Arial Narrow" w:hAnsi="Arial Narrow"/>
                <w:iCs/>
                <w:color w:val="000000"/>
                <w:sz w:val="18"/>
                <w:lang w:val="fr-FR"/>
              </w:rPr>
              <w:t>N’a pas circulé à vélo au cours des 30 derniers jours</w:t>
            </w:r>
          </w:p>
        </w:tc>
        <w:tc>
          <w:tcPr>
            <w:tcW w:w="2509" w:type="dxa"/>
            <w:tcBorders>
              <w:right w:val="single" w:sz="4" w:space="0" w:color="auto"/>
            </w:tcBorders>
            <w:shd w:val="pct15" w:color="auto" w:fill="auto"/>
            <w:vAlign w:val="center"/>
          </w:tcPr>
          <w:p w:rsidR="005253FD" w:rsidRPr="005253FD" w:rsidRDefault="005253FD" w:rsidP="005253FD">
            <w:pPr>
              <w:shd w:val="clear" w:color="auto" w:fill="D9D9D9"/>
              <w:tabs>
                <w:tab w:val="right" w:pos="317"/>
              </w:tabs>
              <w:rPr>
                <w:rFonts w:ascii="Arial Narrow" w:hAnsi="Arial Narrow"/>
                <w:sz w:val="18"/>
                <w:lang w:val="fr-FR"/>
              </w:rPr>
            </w:pPr>
            <w:r w:rsidRPr="005253FD">
              <w:rPr>
                <w:rFonts w:ascii="Arial Narrow" w:hAnsi="Arial Narrow"/>
                <w:sz w:val="18"/>
                <w:lang w:val="fr-FR"/>
              </w:rPr>
              <w:t>4</w:t>
            </w:r>
          </w:p>
        </w:tc>
        <w:tc>
          <w:tcPr>
            <w:tcW w:w="1038" w:type="dxa"/>
            <w:vMerge/>
            <w:tcBorders>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sz w:val="22"/>
                <w:szCs w:val="22"/>
                <w:highlight w:val="yellow"/>
                <w:lang w:val="fr-FR"/>
              </w:rPr>
            </w:pPr>
          </w:p>
        </w:tc>
      </w:tr>
      <w:tr w:rsidR="005253FD" w:rsidRPr="005253FD" w:rsidTr="005253FD">
        <w:trPr>
          <w:trHeight w:hRule="exact" w:val="280"/>
        </w:trPr>
        <w:tc>
          <w:tcPr>
            <w:tcW w:w="4507" w:type="dxa"/>
            <w:vMerge/>
            <w:tcBorders>
              <w:left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szCs w:val="18"/>
                <w:lang w:val="fr-FR"/>
              </w:rPr>
            </w:pPr>
          </w:p>
        </w:tc>
        <w:tc>
          <w:tcPr>
            <w:tcW w:w="2506" w:type="dxa"/>
            <w:gridSpan w:val="2"/>
            <w:tcBorders>
              <w:left w:val="single" w:sz="4" w:space="0" w:color="auto"/>
            </w:tcBorders>
            <w:shd w:val="pct15"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509" w:type="dxa"/>
            <w:tcBorders>
              <w:right w:val="single" w:sz="4" w:space="0" w:color="auto"/>
            </w:tcBorders>
            <w:shd w:val="pct15" w:color="auto" w:fill="auto"/>
            <w:vAlign w:val="center"/>
          </w:tcPr>
          <w:p w:rsidR="005253FD" w:rsidRPr="005253FD" w:rsidRDefault="005253FD" w:rsidP="005253FD">
            <w:pPr>
              <w:shd w:val="clear" w:color="auto" w:fill="D9D9D9"/>
              <w:tabs>
                <w:tab w:val="right" w:pos="317"/>
              </w:tabs>
              <w:rPr>
                <w:rFonts w:ascii="Arial Narrow" w:hAnsi="Arial Narrow"/>
                <w:sz w:val="18"/>
                <w:lang w:val="fr-FR"/>
              </w:rPr>
            </w:pPr>
            <w:r w:rsidRPr="005253FD">
              <w:rPr>
                <w:rFonts w:ascii="Arial Narrow" w:hAnsi="Arial Narrow"/>
                <w:sz w:val="18"/>
                <w:lang w:val="fr-FR"/>
              </w:rPr>
              <w:t>77</w:t>
            </w:r>
          </w:p>
        </w:tc>
        <w:tc>
          <w:tcPr>
            <w:tcW w:w="1038" w:type="dxa"/>
            <w:vMerge/>
            <w:tcBorders>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sz w:val="22"/>
                <w:szCs w:val="22"/>
                <w:highlight w:val="yellow"/>
                <w:lang w:val="fr-FR"/>
              </w:rPr>
            </w:pPr>
          </w:p>
        </w:tc>
      </w:tr>
      <w:tr w:rsidR="005253FD" w:rsidRPr="005253FD" w:rsidTr="005253FD">
        <w:trPr>
          <w:trHeight w:hRule="exact" w:val="280"/>
        </w:trPr>
        <w:tc>
          <w:tcPr>
            <w:tcW w:w="4507" w:type="dxa"/>
            <w:vMerge/>
            <w:tcBorders>
              <w:left w:val="single" w:sz="4" w:space="0" w:color="auto"/>
              <w:bottom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szCs w:val="18"/>
                <w:lang w:val="fr-FR"/>
              </w:rPr>
            </w:pPr>
          </w:p>
        </w:tc>
        <w:tc>
          <w:tcPr>
            <w:tcW w:w="2506" w:type="dxa"/>
            <w:gridSpan w:val="2"/>
            <w:tcBorders>
              <w:left w:val="single" w:sz="4" w:space="0" w:color="auto"/>
              <w:bottom w:val="single" w:sz="4" w:space="0" w:color="auto"/>
            </w:tcBorders>
            <w:shd w:val="pct15"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509" w:type="dxa"/>
            <w:tcBorders>
              <w:bottom w:val="single" w:sz="4" w:space="0" w:color="auto"/>
              <w:right w:val="single" w:sz="4" w:space="0" w:color="auto"/>
            </w:tcBorders>
            <w:shd w:val="pct15" w:color="auto" w:fill="auto"/>
            <w:vAlign w:val="center"/>
          </w:tcPr>
          <w:p w:rsidR="005253FD" w:rsidRPr="005253FD" w:rsidRDefault="005253FD" w:rsidP="005253FD">
            <w:pPr>
              <w:shd w:val="clear" w:color="auto" w:fill="D9D9D9"/>
              <w:tabs>
                <w:tab w:val="right" w:pos="317"/>
              </w:tabs>
              <w:rPr>
                <w:rFonts w:ascii="Arial Narrow" w:hAnsi="Arial Narrow"/>
                <w:sz w:val="18"/>
                <w:lang w:val="fr-FR"/>
              </w:rPr>
            </w:pPr>
            <w:r w:rsidRPr="005253FD">
              <w:rPr>
                <w:rFonts w:ascii="Arial Narrow" w:hAnsi="Arial Narrow"/>
                <w:sz w:val="18"/>
                <w:lang w:val="fr-FR"/>
              </w:rPr>
              <w:t>88</w:t>
            </w:r>
          </w:p>
        </w:tc>
        <w:tc>
          <w:tcPr>
            <w:tcW w:w="1038" w:type="dxa"/>
            <w:vMerge/>
            <w:tcBorders>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sz w:val="22"/>
                <w:szCs w:val="22"/>
                <w:highlight w:val="yellow"/>
                <w:lang w:val="fr-FR"/>
              </w:rPr>
            </w:pPr>
          </w:p>
        </w:tc>
      </w:tr>
      <w:tr w:rsidR="005253FD" w:rsidRPr="005253FD" w:rsidTr="005253FD">
        <w:trPr>
          <w:cantSplit/>
          <w:trHeight w:hRule="exact" w:val="562"/>
        </w:trPr>
        <w:tc>
          <w:tcPr>
            <w:tcW w:w="4507" w:type="dxa"/>
            <w:vMerge w:val="restart"/>
            <w:tcBorders>
              <w:top w:val="single" w:sz="4" w:space="0" w:color="auto"/>
              <w:left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szCs w:val="18"/>
                <w:lang w:val="fr-FR"/>
              </w:rPr>
            </w:pPr>
            <w:r w:rsidRPr="005253FD">
              <w:rPr>
                <w:rFonts w:ascii="Arial Narrow" w:hAnsi="Arial Narrow"/>
                <w:sz w:val="18"/>
                <w:szCs w:val="18"/>
                <w:lang w:val="fr-FR"/>
              </w:rPr>
              <w:t>Au cours des 30 derniers jours, combien de fois avez-vous conduit un véhicule à moteur après avoir bu au moins 2 verres d’alcool ?</w:t>
            </w:r>
          </w:p>
          <w:p w:rsidR="005253FD" w:rsidRPr="005253FD" w:rsidRDefault="005253FD" w:rsidP="005253FD">
            <w:pPr>
              <w:shd w:val="clear" w:color="auto" w:fill="D9D9D9"/>
              <w:rPr>
                <w:rFonts w:ascii="Arial Narrow" w:hAnsi="Arial Narrow"/>
                <w:i/>
                <w:iCs/>
                <w:sz w:val="18"/>
                <w:szCs w:val="18"/>
                <w:lang w:val="fr-FR"/>
              </w:rPr>
            </w:pPr>
            <w:r w:rsidRPr="005253FD">
              <w:rPr>
                <w:rFonts w:ascii="Arial Narrow" w:hAnsi="Arial Narrow"/>
                <w:i/>
                <w:iCs/>
                <w:sz w:val="18"/>
                <w:szCs w:val="18"/>
                <w:lang w:val="fr-FR"/>
              </w:rPr>
              <w:t>(UTILISER LES CARTES)</w:t>
            </w:r>
          </w:p>
        </w:tc>
        <w:tc>
          <w:tcPr>
            <w:tcW w:w="2506" w:type="dxa"/>
            <w:gridSpan w:val="2"/>
            <w:tcBorders>
              <w:top w:val="single" w:sz="4" w:space="0" w:color="auto"/>
              <w:left w:val="single" w:sz="4" w:space="0" w:color="auto"/>
            </w:tcBorders>
            <w:shd w:val="pct15" w:color="auto" w:fill="auto"/>
            <w:vAlign w:val="center"/>
          </w:tcPr>
          <w:p w:rsidR="005253FD" w:rsidRPr="005253FD" w:rsidRDefault="005253FD" w:rsidP="005253FD">
            <w:pPr>
              <w:shd w:val="clear" w:color="auto" w:fill="D9D9D9"/>
              <w:jc w:val="right"/>
              <w:rPr>
                <w:rFonts w:ascii="Arial Narrow" w:hAnsi="Arial Narrow"/>
                <w:sz w:val="18"/>
                <w:lang w:val="fr-FR"/>
              </w:rPr>
            </w:pPr>
            <w:r w:rsidRPr="005253FD">
              <w:rPr>
                <w:rFonts w:ascii="Arial Narrow" w:hAnsi="Arial Narrow"/>
                <w:sz w:val="18"/>
                <w:lang w:val="fr-FR"/>
              </w:rPr>
              <w:t>Nombre de fois</w:t>
            </w:r>
          </w:p>
        </w:tc>
        <w:tc>
          <w:tcPr>
            <w:tcW w:w="2509" w:type="dxa"/>
            <w:tcBorders>
              <w:top w:val="single" w:sz="4" w:space="0" w:color="auto"/>
              <w:right w:val="single" w:sz="4" w:space="0" w:color="auto"/>
            </w:tcBorders>
            <w:shd w:val="pct15" w:color="auto" w:fill="auto"/>
            <w:vAlign w:val="bottom"/>
          </w:tcPr>
          <w:p w:rsidR="005253FD" w:rsidRPr="005253FD" w:rsidRDefault="005253FD" w:rsidP="005253FD">
            <w:pPr>
              <w:shd w:val="clear" w:color="auto" w:fill="D9D9D9"/>
              <w:ind w:right="12"/>
              <w:rPr>
                <w:rFonts w:ascii="Arial Narrow" w:hAnsi="Arial Narrow"/>
                <w:sz w:val="20"/>
                <w:szCs w:val="20"/>
                <w:lang w:val="fr-FR"/>
              </w:rPr>
            </w:pPr>
            <w:r w:rsidRPr="005253FD">
              <w:rPr>
                <w:rFonts w:ascii="Arial Narrow" w:hAnsi="Arial Narrow"/>
                <w:sz w:val="20"/>
                <w:szCs w:val="20"/>
                <w:lang w:val="fr-FR"/>
              </w:rPr>
              <w:t>└─┴─┘</w:t>
            </w:r>
          </w:p>
        </w:tc>
        <w:tc>
          <w:tcPr>
            <w:tcW w:w="1038" w:type="dxa"/>
            <w:vMerge w:val="restart"/>
            <w:tcBorders>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i/>
                <w:sz w:val="18"/>
                <w:highlight w:val="yellow"/>
                <w:lang w:val="fr-FR"/>
              </w:rPr>
            </w:pPr>
            <w:r w:rsidRPr="001D71F9">
              <w:rPr>
                <w:rFonts w:ascii="Arial Narrow" w:hAnsi="Arial Narrow"/>
                <w:bCs/>
                <w:sz w:val="22"/>
                <w:szCs w:val="22"/>
                <w:highlight w:val="yellow"/>
                <w:lang w:val="fr-FR"/>
              </w:rPr>
              <w:t>V9</w:t>
            </w:r>
          </w:p>
        </w:tc>
      </w:tr>
      <w:tr w:rsidR="005253FD" w:rsidRPr="005253FD" w:rsidTr="005253FD">
        <w:trPr>
          <w:cantSplit/>
          <w:trHeight w:hRule="exact" w:val="280"/>
        </w:trPr>
        <w:tc>
          <w:tcPr>
            <w:tcW w:w="4507" w:type="dxa"/>
            <w:vMerge/>
            <w:tcBorders>
              <w:left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lang w:val="fr-FR"/>
              </w:rPr>
            </w:pPr>
          </w:p>
        </w:tc>
        <w:tc>
          <w:tcPr>
            <w:tcW w:w="2506" w:type="dxa"/>
            <w:gridSpan w:val="2"/>
            <w:tcBorders>
              <w:left w:val="single" w:sz="4" w:space="0" w:color="auto"/>
            </w:tcBorders>
            <w:shd w:val="pct15"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509" w:type="dxa"/>
            <w:tcBorders>
              <w:right w:val="single" w:sz="4" w:space="0" w:color="auto"/>
            </w:tcBorders>
            <w:shd w:val="pct15" w:color="auto" w:fill="auto"/>
            <w:vAlign w:val="center"/>
          </w:tcPr>
          <w:p w:rsidR="005253FD" w:rsidRPr="005253FD" w:rsidRDefault="005253FD" w:rsidP="005253FD">
            <w:pPr>
              <w:shd w:val="clear" w:color="auto" w:fill="D9D9D9"/>
              <w:ind w:right="12"/>
              <w:rPr>
                <w:rFonts w:ascii="Arial Narrow" w:hAnsi="Arial Narrow"/>
                <w:sz w:val="18"/>
                <w:szCs w:val="18"/>
                <w:lang w:val="fr-FR"/>
              </w:rPr>
            </w:pPr>
            <w:r w:rsidRPr="005253FD">
              <w:rPr>
                <w:rFonts w:ascii="Arial Narrow" w:hAnsi="Arial Narrow"/>
                <w:sz w:val="18"/>
                <w:szCs w:val="18"/>
                <w:lang w:val="fr-FR"/>
              </w:rPr>
              <w:t>77</w:t>
            </w:r>
          </w:p>
        </w:tc>
        <w:tc>
          <w:tcPr>
            <w:tcW w:w="1038" w:type="dxa"/>
            <w:vMerge/>
            <w:tcBorders>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i/>
                <w:sz w:val="18"/>
                <w:highlight w:val="yellow"/>
                <w:lang w:val="fr-FR"/>
              </w:rPr>
            </w:pPr>
          </w:p>
        </w:tc>
      </w:tr>
      <w:tr w:rsidR="005253FD" w:rsidRPr="005253FD" w:rsidTr="005253FD">
        <w:trPr>
          <w:cantSplit/>
          <w:trHeight w:hRule="exact" w:val="280"/>
        </w:trPr>
        <w:tc>
          <w:tcPr>
            <w:tcW w:w="4507" w:type="dxa"/>
            <w:vMerge/>
            <w:tcBorders>
              <w:left w:val="single" w:sz="4" w:space="0" w:color="auto"/>
              <w:bottom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lang w:val="fr-FR"/>
              </w:rPr>
            </w:pPr>
          </w:p>
        </w:tc>
        <w:tc>
          <w:tcPr>
            <w:tcW w:w="2506" w:type="dxa"/>
            <w:gridSpan w:val="2"/>
            <w:tcBorders>
              <w:left w:val="single" w:sz="4" w:space="0" w:color="auto"/>
              <w:bottom w:val="single" w:sz="4" w:space="0" w:color="auto"/>
            </w:tcBorders>
            <w:shd w:val="pct15"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509" w:type="dxa"/>
            <w:tcBorders>
              <w:bottom w:val="single" w:sz="4" w:space="0" w:color="auto"/>
              <w:right w:val="single" w:sz="4" w:space="0" w:color="auto"/>
            </w:tcBorders>
            <w:shd w:val="pct15" w:color="auto" w:fill="auto"/>
            <w:vAlign w:val="center"/>
          </w:tcPr>
          <w:p w:rsidR="005253FD" w:rsidRPr="005253FD" w:rsidRDefault="005253FD" w:rsidP="005253FD">
            <w:pPr>
              <w:shd w:val="clear" w:color="auto" w:fill="D9D9D9"/>
              <w:ind w:right="12"/>
              <w:rPr>
                <w:rFonts w:ascii="Arial Narrow" w:hAnsi="Arial Narrow"/>
                <w:sz w:val="18"/>
                <w:szCs w:val="18"/>
                <w:lang w:val="fr-FR"/>
              </w:rPr>
            </w:pPr>
            <w:r w:rsidRPr="005253FD">
              <w:rPr>
                <w:rFonts w:ascii="Arial Narrow" w:hAnsi="Arial Narrow"/>
                <w:sz w:val="18"/>
                <w:szCs w:val="18"/>
                <w:lang w:val="fr-FR"/>
              </w:rPr>
              <w:t>88</w:t>
            </w:r>
          </w:p>
        </w:tc>
        <w:tc>
          <w:tcPr>
            <w:tcW w:w="1038" w:type="dxa"/>
            <w:vMerge/>
            <w:tcBorders>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i/>
                <w:sz w:val="18"/>
                <w:highlight w:val="yellow"/>
                <w:lang w:val="fr-FR"/>
              </w:rPr>
            </w:pPr>
          </w:p>
        </w:tc>
      </w:tr>
      <w:tr w:rsidR="005253FD" w:rsidRPr="005253FD" w:rsidTr="005253FD">
        <w:trPr>
          <w:cantSplit/>
          <w:trHeight w:hRule="exact" w:val="508"/>
        </w:trPr>
        <w:tc>
          <w:tcPr>
            <w:tcW w:w="4507" w:type="dxa"/>
            <w:vMerge w:val="restart"/>
            <w:tcBorders>
              <w:top w:val="single" w:sz="4" w:space="0" w:color="auto"/>
              <w:left w:val="single" w:sz="4" w:space="0" w:color="auto"/>
              <w:right w:val="single" w:sz="4" w:space="0" w:color="auto"/>
            </w:tcBorders>
            <w:shd w:val="pct15" w:color="auto" w:fill="auto"/>
            <w:vAlign w:val="center"/>
          </w:tcPr>
          <w:p w:rsidR="005253FD" w:rsidRPr="005253FD" w:rsidRDefault="005253FD" w:rsidP="005253FD">
            <w:pPr>
              <w:shd w:val="clear" w:color="auto" w:fill="D9D9D9"/>
              <w:rPr>
                <w:rFonts w:ascii="Arial Narrow" w:hAnsi="Arial Narrow"/>
                <w:sz w:val="18"/>
                <w:szCs w:val="18"/>
                <w:lang w:val="fr-FR"/>
              </w:rPr>
            </w:pPr>
            <w:r w:rsidRPr="005253FD">
              <w:rPr>
                <w:rFonts w:ascii="Arial Narrow" w:hAnsi="Arial Narrow"/>
                <w:sz w:val="18"/>
                <w:szCs w:val="18"/>
                <w:lang w:val="fr-FR"/>
              </w:rPr>
              <w:t>Au cours des 30 derniers jours, combien de fois avez-vous circulé dans un véhicule à moteur dont le conducteur avait bu au moins 2 verres d’alcool ?</w:t>
            </w:r>
          </w:p>
          <w:p w:rsidR="005253FD" w:rsidRPr="005253FD" w:rsidRDefault="005253FD" w:rsidP="005253FD">
            <w:pPr>
              <w:shd w:val="clear" w:color="auto" w:fill="D9D9D9"/>
              <w:rPr>
                <w:rFonts w:ascii="Arial Narrow" w:hAnsi="Arial Narrow"/>
                <w:i/>
                <w:iCs/>
                <w:sz w:val="18"/>
                <w:szCs w:val="18"/>
                <w:lang w:val="fr-FR"/>
              </w:rPr>
            </w:pPr>
            <w:r w:rsidRPr="005253FD">
              <w:rPr>
                <w:rFonts w:ascii="Arial Narrow" w:hAnsi="Arial Narrow"/>
                <w:i/>
                <w:iCs/>
                <w:sz w:val="18"/>
                <w:szCs w:val="18"/>
                <w:lang w:val="fr-FR"/>
              </w:rPr>
              <w:t>(UTILISER LES CARTES)</w:t>
            </w:r>
          </w:p>
        </w:tc>
        <w:tc>
          <w:tcPr>
            <w:tcW w:w="2506" w:type="dxa"/>
            <w:gridSpan w:val="2"/>
            <w:tcBorders>
              <w:top w:val="single" w:sz="4" w:space="0" w:color="auto"/>
              <w:left w:val="single" w:sz="4" w:space="0" w:color="auto"/>
            </w:tcBorders>
            <w:shd w:val="pct15" w:color="auto" w:fill="auto"/>
            <w:vAlign w:val="center"/>
          </w:tcPr>
          <w:p w:rsidR="005253FD" w:rsidRPr="005253FD" w:rsidRDefault="005253FD" w:rsidP="005253FD">
            <w:pPr>
              <w:shd w:val="clear" w:color="auto" w:fill="D9D9D9"/>
              <w:jc w:val="right"/>
              <w:rPr>
                <w:rFonts w:ascii="Arial Narrow" w:hAnsi="Arial Narrow"/>
                <w:sz w:val="18"/>
                <w:lang w:val="fr-FR"/>
              </w:rPr>
            </w:pPr>
            <w:r w:rsidRPr="005253FD">
              <w:rPr>
                <w:rFonts w:ascii="Arial Narrow" w:hAnsi="Arial Narrow"/>
                <w:sz w:val="18"/>
                <w:lang w:val="fr-FR"/>
              </w:rPr>
              <w:t>Nombre de fois</w:t>
            </w:r>
          </w:p>
        </w:tc>
        <w:tc>
          <w:tcPr>
            <w:tcW w:w="2509" w:type="dxa"/>
            <w:tcBorders>
              <w:top w:val="single" w:sz="4" w:space="0" w:color="auto"/>
              <w:right w:val="single" w:sz="4" w:space="0" w:color="auto"/>
            </w:tcBorders>
            <w:shd w:val="pct15" w:color="auto" w:fill="auto"/>
            <w:vAlign w:val="bottom"/>
          </w:tcPr>
          <w:p w:rsidR="005253FD" w:rsidRPr="005253FD" w:rsidRDefault="005253FD" w:rsidP="005253FD">
            <w:pPr>
              <w:shd w:val="clear" w:color="auto" w:fill="D9D9D9"/>
              <w:ind w:right="12"/>
              <w:rPr>
                <w:rFonts w:ascii="Arial Narrow" w:hAnsi="Arial Narrow"/>
                <w:sz w:val="20"/>
                <w:szCs w:val="20"/>
                <w:lang w:val="fr-FR"/>
              </w:rPr>
            </w:pPr>
            <w:r w:rsidRPr="005253FD">
              <w:rPr>
                <w:rFonts w:ascii="Arial Narrow" w:hAnsi="Arial Narrow"/>
                <w:sz w:val="20"/>
                <w:szCs w:val="20"/>
                <w:lang w:val="fr-FR"/>
              </w:rPr>
              <w:t>└─┴─┘</w:t>
            </w:r>
          </w:p>
        </w:tc>
        <w:tc>
          <w:tcPr>
            <w:tcW w:w="1038" w:type="dxa"/>
            <w:vMerge w:val="restart"/>
            <w:tcBorders>
              <w:left w:val="single" w:sz="4" w:space="0" w:color="auto"/>
              <w:bottom w:val="single" w:sz="4" w:space="0" w:color="auto"/>
              <w:right w:val="single" w:sz="4" w:space="0" w:color="auto"/>
            </w:tcBorders>
            <w:shd w:val="pct15" w:color="auto" w:fill="auto"/>
            <w:vAlign w:val="center"/>
          </w:tcPr>
          <w:p w:rsidR="005253FD" w:rsidRPr="001D71F9" w:rsidRDefault="005253FD" w:rsidP="005253FD">
            <w:pPr>
              <w:shd w:val="clear" w:color="auto" w:fill="D9D9D9"/>
              <w:jc w:val="center"/>
              <w:rPr>
                <w:rFonts w:ascii="Arial Narrow" w:hAnsi="Arial Narrow"/>
                <w:bCs/>
                <w:i/>
                <w:sz w:val="18"/>
                <w:highlight w:val="yellow"/>
                <w:lang w:val="fr-FR"/>
              </w:rPr>
            </w:pPr>
            <w:r w:rsidRPr="001D71F9">
              <w:rPr>
                <w:rFonts w:ascii="Arial Narrow" w:hAnsi="Arial Narrow"/>
                <w:bCs/>
                <w:sz w:val="22"/>
                <w:szCs w:val="22"/>
                <w:highlight w:val="yellow"/>
                <w:lang w:val="fr-FR"/>
              </w:rPr>
              <w:t>V10</w:t>
            </w:r>
          </w:p>
        </w:tc>
      </w:tr>
      <w:tr w:rsidR="005253FD" w:rsidRPr="005253FD" w:rsidTr="005253FD">
        <w:trPr>
          <w:cantSplit/>
          <w:trHeight w:hRule="exact" w:val="280"/>
        </w:trPr>
        <w:tc>
          <w:tcPr>
            <w:tcW w:w="4507" w:type="dxa"/>
            <w:vMerge/>
            <w:tcBorders>
              <w:left w:val="single" w:sz="4" w:space="0" w:color="auto"/>
              <w:right w:val="single" w:sz="4" w:space="0" w:color="auto"/>
            </w:tcBorders>
            <w:shd w:val="pct15" w:color="auto" w:fill="auto"/>
          </w:tcPr>
          <w:p w:rsidR="005253FD" w:rsidRPr="005253FD" w:rsidRDefault="005253FD" w:rsidP="005253FD">
            <w:pPr>
              <w:shd w:val="clear" w:color="auto" w:fill="D9D9D9"/>
              <w:spacing w:before="60"/>
              <w:rPr>
                <w:rFonts w:ascii="Arial Narrow" w:hAnsi="Arial Narrow"/>
                <w:sz w:val="18"/>
                <w:lang w:val="fr-FR"/>
              </w:rPr>
            </w:pPr>
          </w:p>
        </w:tc>
        <w:tc>
          <w:tcPr>
            <w:tcW w:w="2506" w:type="dxa"/>
            <w:gridSpan w:val="2"/>
            <w:tcBorders>
              <w:left w:val="single" w:sz="4" w:space="0" w:color="auto"/>
            </w:tcBorders>
            <w:shd w:val="pct15"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Ne sait pas</w:t>
            </w:r>
          </w:p>
        </w:tc>
        <w:tc>
          <w:tcPr>
            <w:tcW w:w="2509" w:type="dxa"/>
            <w:tcBorders>
              <w:right w:val="single" w:sz="4" w:space="0" w:color="auto"/>
            </w:tcBorders>
            <w:shd w:val="pct15" w:color="auto" w:fill="auto"/>
            <w:vAlign w:val="center"/>
          </w:tcPr>
          <w:p w:rsidR="005253FD" w:rsidRPr="005253FD" w:rsidRDefault="005253FD" w:rsidP="005253FD">
            <w:pPr>
              <w:shd w:val="clear" w:color="auto" w:fill="D9D9D9"/>
              <w:ind w:right="12"/>
              <w:rPr>
                <w:rFonts w:ascii="Arial Narrow" w:hAnsi="Arial Narrow"/>
                <w:sz w:val="18"/>
                <w:szCs w:val="18"/>
                <w:lang w:val="fr-FR"/>
              </w:rPr>
            </w:pPr>
            <w:r w:rsidRPr="005253FD">
              <w:rPr>
                <w:rFonts w:ascii="Arial Narrow" w:hAnsi="Arial Narrow"/>
                <w:sz w:val="18"/>
                <w:szCs w:val="18"/>
                <w:lang w:val="fr-FR"/>
              </w:rPr>
              <w:t>77</w:t>
            </w:r>
          </w:p>
        </w:tc>
        <w:tc>
          <w:tcPr>
            <w:tcW w:w="1038" w:type="dxa"/>
            <w:vMerge/>
            <w:tcBorders>
              <w:left w:val="single" w:sz="4" w:space="0" w:color="auto"/>
              <w:bottom w:val="single" w:sz="4" w:space="0" w:color="auto"/>
              <w:right w:val="single" w:sz="4" w:space="0" w:color="auto"/>
            </w:tcBorders>
            <w:shd w:val="pct15" w:color="auto" w:fill="auto"/>
            <w:vAlign w:val="center"/>
          </w:tcPr>
          <w:p w:rsidR="005253FD" w:rsidRPr="005253FD" w:rsidRDefault="005253FD" w:rsidP="005253FD">
            <w:pPr>
              <w:shd w:val="clear" w:color="auto" w:fill="D9D9D9"/>
              <w:jc w:val="center"/>
              <w:rPr>
                <w:rFonts w:ascii="Arial Narrow" w:hAnsi="Arial Narrow"/>
                <w:bCs/>
                <w:i/>
                <w:sz w:val="18"/>
                <w:lang w:val="fr-FR"/>
              </w:rPr>
            </w:pPr>
          </w:p>
        </w:tc>
      </w:tr>
      <w:tr w:rsidR="005253FD" w:rsidRPr="005253FD" w:rsidTr="005253FD">
        <w:trPr>
          <w:cantSplit/>
          <w:trHeight w:hRule="exact" w:val="280"/>
        </w:trPr>
        <w:tc>
          <w:tcPr>
            <w:tcW w:w="4507" w:type="dxa"/>
            <w:vMerge/>
            <w:tcBorders>
              <w:left w:val="single" w:sz="4" w:space="0" w:color="auto"/>
              <w:bottom w:val="single" w:sz="4" w:space="0" w:color="auto"/>
              <w:right w:val="single" w:sz="4" w:space="0" w:color="auto"/>
            </w:tcBorders>
            <w:shd w:val="pct15" w:color="auto" w:fill="auto"/>
          </w:tcPr>
          <w:p w:rsidR="005253FD" w:rsidRPr="005253FD" w:rsidRDefault="005253FD" w:rsidP="005253FD">
            <w:pPr>
              <w:shd w:val="clear" w:color="auto" w:fill="D9D9D9"/>
              <w:spacing w:before="60"/>
              <w:rPr>
                <w:rFonts w:ascii="Arial Narrow" w:hAnsi="Arial Narrow"/>
                <w:sz w:val="18"/>
                <w:lang w:val="fr-FR"/>
              </w:rPr>
            </w:pPr>
          </w:p>
        </w:tc>
        <w:tc>
          <w:tcPr>
            <w:tcW w:w="2506" w:type="dxa"/>
            <w:gridSpan w:val="2"/>
            <w:tcBorders>
              <w:left w:val="single" w:sz="4" w:space="0" w:color="auto"/>
              <w:bottom w:val="single" w:sz="4" w:space="0" w:color="auto"/>
            </w:tcBorders>
            <w:shd w:val="pct15" w:color="auto" w:fill="auto"/>
            <w:vAlign w:val="center"/>
          </w:tcPr>
          <w:p w:rsidR="005253FD" w:rsidRPr="005253FD" w:rsidRDefault="005253FD" w:rsidP="005253FD">
            <w:pPr>
              <w:tabs>
                <w:tab w:val="right" w:pos="402"/>
              </w:tabs>
              <w:spacing w:before="40"/>
              <w:jc w:val="right"/>
              <w:rPr>
                <w:rFonts w:ascii="Arial Narrow" w:hAnsi="Arial Narrow"/>
                <w:color w:val="000000"/>
                <w:sz w:val="18"/>
                <w:lang w:val="fr-FR"/>
              </w:rPr>
            </w:pPr>
            <w:r w:rsidRPr="005253FD">
              <w:rPr>
                <w:rFonts w:ascii="Arial Narrow" w:hAnsi="Arial Narrow"/>
                <w:color w:val="000000"/>
                <w:sz w:val="18"/>
                <w:lang w:val="fr-FR"/>
              </w:rPr>
              <w:t>Refusé</w:t>
            </w:r>
          </w:p>
        </w:tc>
        <w:tc>
          <w:tcPr>
            <w:tcW w:w="2509" w:type="dxa"/>
            <w:tcBorders>
              <w:bottom w:val="single" w:sz="4" w:space="0" w:color="auto"/>
              <w:right w:val="single" w:sz="4" w:space="0" w:color="auto"/>
            </w:tcBorders>
            <w:shd w:val="pct15" w:color="auto" w:fill="auto"/>
            <w:vAlign w:val="center"/>
          </w:tcPr>
          <w:p w:rsidR="005253FD" w:rsidRPr="005253FD" w:rsidRDefault="005253FD" w:rsidP="005253FD">
            <w:pPr>
              <w:shd w:val="clear" w:color="auto" w:fill="D9D9D9"/>
              <w:ind w:right="12"/>
              <w:rPr>
                <w:rFonts w:ascii="Arial Narrow" w:hAnsi="Arial Narrow"/>
                <w:color w:val="FFFFFF"/>
                <w:sz w:val="18"/>
                <w:szCs w:val="18"/>
                <w:lang w:val="fr-FR"/>
              </w:rPr>
            </w:pPr>
            <w:r w:rsidRPr="005253FD">
              <w:rPr>
                <w:rFonts w:ascii="Arial Narrow" w:hAnsi="Arial Narrow"/>
                <w:sz w:val="18"/>
                <w:szCs w:val="18"/>
                <w:lang w:val="fr-FR"/>
              </w:rPr>
              <w:t>88</w:t>
            </w:r>
          </w:p>
        </w:tc>
        <w:tc>
          <w:tcPr>
            <w:tcW w:w="1038" w:type="dxa"/>
            <w:vMerge/>
            <w:tcBorders>
              <w:left w:val="single" w:sz="4" w:space="0" w:color="auto"/>
              <w:bottom w:val="single" w:sz="4" w:space="0" w:color="auto"/>
              <w:right w:val="single" w:sz="4" w:space="0" w:color="auto"/>
            </w:tcBorders>
            <w:shd w:val="pct15" w:color="auto" w:fill="auto"/>
            <w:vAlign w:val="center"/>
          </w:tcPr>
          <w:p w:rsidR="005253FD" w:rsidRPr="005253FD" w:rsidRDefault="005253FD" w:rsidP="005253FD">
            <w:pPr>
              <w:shd w:val="clear" w:color="auto" w:fill="D9D9D9"/>
              <w:jc w:val="center"/>
              <w:rPr>
                <w:rFonts w:ascii="Arial Narrow" w:hAnsi="Arial Narrow"/>
                <w:bCs/>
                <w:i/>
                <w:sz w:val="18"/>
                <w:lang w:val="fr-FR"/>
              </w:rPr>
            </w:pPr>
          </w:p>
        </w:tc>
      </w:tr>
    </w:tbl>
    <w:p w:rsidR="004319F1" w:rsidRDefault="004319F1" w:rsidP="004C324A">
      <w:pPr>
        <w:rPr>
          <w:lang w:val="fr-CH"/>
        </w:rPr>
      </w:pPr>
    </w:p>
    <w:p w:rsidR="00AA02C0" w:rsidRDefault="00AA02C0" w:rsidP="004C324A">
      <w:pPr>
        <w:rPr>
          <w:lang w:val="fr-CH"/>
        </w:rPr>
      </w:pPr>
    </w:p>
    <w:p w:rsidR="00AA02C0" w:rsidRDefault="00AA02C0" w:rsidP="004C324A">
      <w:pPr>
        <w:rPr>
          <w:lang w:val="fr-CH"/>
        </w:rPr>
      </w:pPr>
    </w:p>
    <w:p w:rsidR="00AA02C0" w:rsidRDefault="00AA02C0" w:rsidP="004C324A">
      <w:pPr>
        <w:rPr>
          <w:lang w:val="fr-CH"/>
        </w:rPr>
      </w:pPr>
    </w:p>
    <w:p w:rsidR="00AA02C0" w:rsidRDefault="00AA02C0" w:rsidP="004C324A">
      <w:pPr>
        <w:rPr>
          <w:lang w:val="fr-CH"/>
        </w:rPr>
      </w:pPr>
    </w:p>
    <w:p w:rsidR="00AA02C0" w:rsidRDefault="00AA02C0" w:rsidP="004C324A">
      <w:pPr>
        <w:rPr>
          <w:lang w:val="fr-CH"/>
        </w:rPr>
      </w:pPr>
    </w:p>
    <w:p w:rsidR="00AA02C0" w:rsidRDefault="00AA02C0" w:rsidP="004C324A">
      <w:pPr>
        <w:rPr>
          <w:lang w:val="fr-CH"/>
        </w:rPr>
      </w:pPr>
    </w:p>
    <w:p w:rsidR="00AA02C0" w:rsidRDefault="00AA02C0" w:rsidP="004C324A">
      <w:pPr>
        <w:rPr>
          <w:lang w:val="fr-CH"/>
        </w:rPr>
      </w:pPr>
    </w:p>
    <w:tbl>
      <w:tblPr>
        <w:tblW w:w="10453" w:type="dxa"/>
        <w:jc w:val="center"/>
        <w:tblInd w:w="-1" w:type="dxa"/>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695"/>
        <w:gridCol w:w="3927"/>
        <w:gridCol w:w="2975"/>
        <w:gridCol w:w="1904"/>
        <w:gridCol w:w="952"/>
      </w:tblGrid>
      <w:tr w:rsidR="005253FD" w:rsidRPr="00181ACC" w:rsidTr="005253FD">
        <w:trPr>
          <w:cantSplit/>
          <w:trHeight w:val="300"/>
          <w:jc w:val="center"/>
        </w:trPr>
        <w:tc>
          <w:tcPr>
            <w:tcW w:w="10453" w:type="dxa"/>
            <w:gridSpan w:val="5"/>
            <w:tcBorders>
              <w:top w:val="single" w:sz="6" w:space="0" w:color="auto"/>
              <w:left w:val="single" w:sz="6" w:space="0" w:color="auto"/>
              <w:bottom w:val="single" w:sz="6" w:space="0" w:color="auto"/>
              <w:right w:val="single" w:sz="6" w:space="0" w:color="auto"/>
            </w:tcBorders>
            <w:shd w:val="pct15" w:color="auto" w:fill="auto"/>
          </w:tcPr>
          <w:p w:rsidR="005253FD" w:rsidRPr="00A036F1" w:rsidRDefault="005253FD" w:rsidP="005253FD">
            <w:pPr>
              <w:pStyle w:val="Heading9"/>
              <w:tabs>
                <w:tab w:val="clear" w:pos="1450"/>
              </w:tabs>
              <w:spacing w:before="60"/>
              <w:rPr>
                <w:rFonts w:ascii="Arial Narrow" w:hAnsi="Arial Narrow"/>
                <w:b/>
                <w:bCs/>
                <w:i w:val="0"/>
                <w:iCs w:val="0"/>
                <w:lang w:val="fr-FR"/>
              </w:rPr>
            </w:pPr>
            <w:r w:rsidRPr="001D71F9">
              <w:rPr>
                <w:rFonts w:ascii="Arial Narrow" w:hAnsi="Arial Narrow"/>
                <w:b/>
                <w:bCs/>
                <w:i w:val="0"/>
                <w:iCs w:val="0"/>
                <w:highlight w:val="yellow"/>
                <w:lang w:val="fr-FR"/>
              </w:rPr>
              <w:lastRenderedPageBreak/>
              <w:t>MODULE DE BASE : Santé bucco-dentaire</w:t>
            </w:r>
          </w:p>
        </w:tc>
      </w:tr>
      <w:tr w:rsidR="005253FD" w:rsidRPr="00181ACC" w:rsidTr="005253FD">
        <w:trPr>
          <w:cantSplit/>
          <w:trHeight w:val="300"/>
          <w:jc w:val="center"/>
        </w:trPr>
        <w:tc>
          <w:tcPr>
            <w:tcW w:w="10453" w:type="dxa"/>
            <w:gridSpan w:val="5"/>
            <w:tcBorders>
              <w:top w:val="single" w:sz="6" w:space="0" w:color="auto"/>
              <w:left w:val="single" w:sz="6" w:space="0" w:color="auto"/>
              <w:bottom w:val="single" w:sz="6" w:space="0" w:color="auto"/>
              <w:right w:val="single" w:sz="6" w:space="0" w:color="auto"/>
            </w:tcBorders>
            <w:shd w:val="clear" w:color="auto" w:fill="auto"/>
          </w:tcPr>
          <w:p w:rsidR="005253FD" w:rsidRPr="00A036F1" w:rsidRDefault="005253FD" w:rsidP="005253FD">
            <w:pPr>
              <w:pStyle w:val="Heading9"/>
              <w:tabs>
                <w:tab w:val="clear" w:pos="1450"/>
              </w:tabs>
              <w:spacing w:before="60"/>
              <w:rPr>
                <w:rFonts w:ascii="Arial Narrow" w:hAnsi="Arial Narrow"/>
                <w:i w:val="0"/>
                <w:iCs w:val="0"/>
                <w:sz w:val="18"/>
                <w:lang w:val="fr-FR"/>
              </w:rPr>
            </w:pPr>
            <w:r w:rsidRPr="00A036F1">
              <w:rPr>
                <w:rFonts w:ascii="Arial Narrow" w:hAnsi="Arial Narrow"/>
                <w:i w:val="0"/>
                <w:iCs w:val="0"/>
                <w:sz w:val="20"/>
                <w:szCs w:val="20"/>
                <w:lang w:val="fr-FR"/>
              </w:rPr>
              <w:t xml:space="preserve">Les questions suivantes concernent votre état de </w:t>
            </w:r>
            <w:r>
              <w:rPr>
                <w:rFonts w:ascii="Arial Narrow" w:hAnsi="Arial Narrow"/>
                <w:i w:val="0"/>
                <w:iCs w:val="0"/>
                <w:sz w:val="20"/>
                <w:szCs w:val="20"/>
                <w:lang w:val="fr-FR"/>
              </w:rPr>
              <w:t>santé bucco-dentaire</w:t>
            </w:r>
            <w:r w:rsidRPr="00A036F1">
              <w:rPr>
                <w:rFonts w:ascii="Arial Narrow" w:hAnsi="Arial Narrow"/>
                <w:i w:val="0"/>
                <w:iCs w:val="0"/>
                <w:sz w:val="20"/>
                <w:szCs w:val="20"/>
                <w:lang w:val="fr-FR"/>
              </w:rPr>
              <w:t xml:space="preserve"> et les comportements qui y sont associés.</w:t>
            </w:r>
          </w:p>
        </w:tc>
      </w:tr>
      <w:tr w:rsidR="005253FD" w:rsidRPr="00A036F1" w:rsidTr="005253FD">
        <w:trPr>
          <w:cantSplit/>
          <w:trHeight w:val="300"/>
          <w:jc w:val="center"/>
        </w:trPr>
        <w:tc>
          <w:tcPr>
            <w:tcW w:w="4622" w:type="dxa"/>
            <w:gridSpan w:val="2"/>
            <w:tcBorders>
              <w:top w:val="single" w:sz="6" w:space="0" w:color="auto"/>
              <w:left w:val="single" w:sz="6" w:space="0" w:color="auto"/>
              <w:bottom w:val="single" w:sz="6" w:space="0" w:color="auto"/>
              <w:right w:val="single" w:sz="6" w:space="0" w:color="auto"/>
            </w:tcBorders>
            <w:shd w:val="clear" w:color="auto" w:fill="auto"/>
          </w:tcPr>
          <w:p w:rsidR="005253FD" w:rsidRPr="00A036F1" w:rsidRDefault="005253FD" w:rsidP="005253FD">
            <w:pPr>
              <w:spacing w:before="60"/>
              <w:rPr>
                <w:rFonts w:ascii="Arial Narrow" w:hAnsi="Arial Narrow"/>
                <w:sz w:val="18"/>
                <w:lang w:val="fr-FR"/>
              </w:rPr>
            </w:pPr>
            <w:r w:rsidRPr="00A036F1">
              <w:rPr>
                <w:rFonts w:ascii="Arial Narrow" w:hAnsi="Arial Narrow"/>
                <w:b/>
                <w:sz w:val="22"/>
                <w:lang w:val="fr-FR"/>
              </w:rPr>
              <w:t>Question</w:t>
            </w:r>
          </w:p>
        </w:tc>
        <w:tc>
          <w:tcPr>
            <w:tcW w:w="4879"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5253FD" w:rsidRPr="00A036F1" w:rsidRDefault="005253FD" w:rsidP="005253FD">
            <w:pPr>
              <w:jc w:val="center"/>
              <w:rPr>
                <w:rFonts w:ascii="Arial Narrow" w:hAnsi="Arial Narrow"/>
                <w:sz w:val="44"/>
                <w:lang w:val="fr-FR"/>
              </w:rPr>
            </w:pPr>
            <w:r w:rsidRPr="00A036F1">
              <w:rPr>
                <w:rFonts w:ascii="Arial Narrow" w:hAnsi="Arial Narrow"/>
                <w:b/>
                <w:sz w:val="22"/>
                <w:lang w:val="fr-FR"/>
              </w:rPr>
              <w:t>Réponse</w:t>
            </w:r>
          </w:p>
        </w:tc>
        <w:tc>
          <w:tcPr>
            <w:tcW w:w="952" w:type="dxa"/>
            <w:tcBorders>
              <w:top w:val="nil"/>
              <w:left w:val="single" w:sz="6" w:space="0" w:color="auto"/>
              <w:bottom w:val="single" w:sz="4" w:space="0" w:color="auto"/>
              <w:right w:val="single" w:sz="6" w:space="0" w:color="auto"/>
            </w:tcBorders>
            <w:shd w:val="clear" w:color="auto" w:fill="auto"/>
            <w:vAlign w:val="center"/>
          </w:tcPr>
          <w:p w:rsidR="005253FD" w:rsidRPr="00A036F1" w:rsidRDefault="005253FD" w:rsidP="005253FD">
            <w:pPr>
              <w:pStyle w:val="Heading9"/>
              <w:tabs>
                <w:tab w:val="clear" w:pos="1450"/>
              </w:tabs>
              <w:spacing w:before="60"/>
              <w:jc w:val="center"/>
              <w:rPr>
                <w:rFonts w:ascii="Arial Narrow" w:hAnsi="Arial Narrow"/>
                <w:i w:val="0"/>
                <w:iCs w:val="0"/>
                <w:sz w:val="18"/>
                <w:lang w:val="fr-FR"/>
              </w:rPr>
            </w:pPr>
            <w:r w:rsidRPr="00A036F1">
              <w:rPr>
                <w:rFonts w:ascii="Arial Narrow" w:hAnsi="Arial Narrow"/>
                <w:b/>
                <w:i w:val="0"/>
                <w:iCs w:val="0"/>
                <w:sz w:val="22"/>
                <w:lang w:val="fr-FR"/>
              </w:rPr>
              <w:t>Code</w:t>
            </w:r>
          </w:p>
        </w:tc>
      </w:tr>
      <w:tr w:rsidR="005253FD" w:rsidRPr="00A036F1" w:rsidTr="005253FD">
        <w:trPr>
          <w:cantSplit/>
          <w:trHeight w:hRule="exact" w:val="423"/>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sz w:val="18"/>
                <w:lang w:val="fr-FR"/>
              </w:rPr>
              <w:t>1</w:t>
            </w:r>
          </w:p>
        </w:tc>
        <w:tc>
          <w:tcPr>
            <w:tcW w:w="3927"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 xml:space="preserve">Combien de </w:t>
            </w:r>
            <w:r w:rsidRPr="00A036F1">
              <w:rPr>
                <w:rFonts w:ascii="Arial Narrow" w:hAnsi="Arial Narrow"/>
                <w:b/>
                <w:sz w:val="18"/>
                <w:szCs w:val="18"/>
                <w:lang w:val="fr-FR"/>
              </w:rPr>
              <w:t>dents naturelles</w:t>
            </w:r>
            <w:r w:rsidRPr="00A036F1">
              <w:rPr>
                <w:rFonts w:ascii="Arial Narrow" w:hAnsi="Arial Narrow"/>
                <w:bCs/>
                <w:sz w:val="18"/>
                <w:szCs w:val="18"/>
                <w:lang w:val="fr-FR"/>
              </w:rPr>
              <w:t xml:space="preserve"> avez-vous en bouche</w:t>
            </w:r>
            <w:r>
              <w:rPr>
                <w:rFonts w:ascii="Arial Narrow" w:hAnsi="Arial Narrow"/>
                <w:bCs/>
                <w:sz w:val="18"/>
                <w:szCs w:val="18"/>
                <w:lang w:val="fr-FR"/>
              </w:rPr>
              <w:t> ?</w:t>
            </w:r>
            <w:r w:rsidRPr="00A036F1">
              <w:rPr>
                <w:rFonts w:ascii="Arial Narrow" w:hAnsi="Arial Narrow"/>
                <w:bCs/>
                <w:sz w:val="18"/>
                <w:szCs w:val="18"/>
                <w:lang w:val="fr-FR"/>
              </w:rPr>
              <w:tab/>
            </w: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ind w:right="90"/>
              <w:jc w:val="right"/>
              <w:rPr>
                <w:rFonts w:ascii="Arial Narrow" w:hAnsi="Arial Narrow"/>
                <w:sz w:val="18"/>
                <w:lang w:val="fr-FR"/>
              </w:rPr>
            </w:pPr>
            <w:r w:rsidRPr="00A036F1">
              <w:rPr>
                <w:rFonts w:ascii="Arial Narrow" w:hAnsi="Arial Narrow"/>
                <w:sz w:val="18"/>
                <w:lang w:val="fr-FR"/>
              </w:rPr>
              <w:t>Je n</w:t>
            </w:r>
            <w:r>
              <w:rPr>
                <w:rFonts w:ascii="Arial Narrow" w:hAnsi="Arial Narrow"/>
                <w:sz w:val="18"/>
                <w:lang w:val="fr-FR"/>
              </w:rPr>
              <w:t>’</w:t>
            </w:r>
            <w:r w:rsidRPr="00A036F1">
              <w:rPr>
                <w:rFonts w:ascii="Arial Narrow" w:hAnsi="Arial Narrow"/>
                <w:sz w:val="18"/>
                <w:lang w:val="fr-FR"/>
              </w:rPr>
              <w:t>ai plus de dents naturelles</w:t>
            </w:r>
          </w:p>
        </w:tc>
        <w:tc>
          <w:tcPr>
            <w:tcW w:w="1904" w:type="dxa"/>
            <w:tcBorders>
              <w:top w:val="single" w:sz="6" w:space="0" w:color="auto"/>
              <w:left w:val="nil"/>
              <w:bottom w:val="nil"/>
              <w:right w:val="single" w:sz="6" w:space="0" w:color="auto"/>
            </w:tcBorders>
            <w:shd w:val="clear" w:color="auto" w:fill="auto"/>
            <w:vAlign w:val="center"/>
          </w:tcPr>
          <w:p w:rsidR="005253FD" w:rsidRPr="00A036F1" w:rsidRDefault="005253FD" w:rsidP="005253FD">
            <w:pPr>
              <w:ind w:left="249" w:hanging="238"/>
              <w:rPr>
                <w:rFonts w:ascii="Arial Narrow" w:hAnsi="Arial Narrow"/>
                <w:bCs/>
                <w:sz w:val="18"/>
                <w:szCs w:val="18"/>
                <w:lang w:val="fr-FR"/>
              </w:rPr>
            </w:pPr>
            <w:r w:rsidRPr="00A036F1">
              <w:rPr>
                <w:rFonts w:ascii="Arial Narrow" w:hAnsi="Arial Narrow"/>
                <w:bCs/>
                <w:sz w:val="18"/>
                <w:szCs w:val="18"/>
                <w:lang w:val="fr-FR"/>
              </w:rPr>
              <w:t xml:space="preserve">1   </w:t>
            </w:r>
            <w:r w:rsidRPr="00A036F1">
              <w:rPr>
                <w:rFonts w:ascii="Arial Narrow" w:hAnsi="Arial Narrow"/>
                <w:bCs/>
                <w:i/>
                <w:iCs/>
                <w:sz w:val="18"/>
                <w:szCs w:val="18"/>
                <w:lang w:val="fr-FR"/>
              </w:rPr>
              <w:t xml:space="preserve"> Si aucune dent naturelle, aller à O4</w:t>
            </w:r>
          </w:p>
        </w:tc>
        <w:tc>
          <w:tcPr>
            <w:tcW w:w="952"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w:t>
            </w: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right="90"/>
              <w:jc w:val="right"/>
              <w:rPr>
                <w:rFonts w:ascii="Arial Narrow" w:hAnsi="Arial Narrow"/>
                <w:sz w:val="18"/>
                <w:lang w:val="fr-FR"/>
              </w:rPr>
            </w:pPr>
            <w:r w:rsidRPr="00A036F1">
              <w:rPr>
                <w:rFonts w:ascii="Arial Narrow" w:hAnsi="Arial Narrow"/>
                <w:sz w:val="18"/>
                <w:lang w:val="fr-FR"/>
              </w:rPr>
              <w:t>1 à 9 dents</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2</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right="90"/>
              <w:jc w:val="right"/>
              <w:rPr>
                <w:rFonts w:ascii="Arial Narrow" w:hAnsi="Arial Narrow"/>
                <w:sz w:val="18"/>
                <w:lang w:val="fr-FR"/>
              </w:rPr>
            </w:pPr>
            <w:r w:rsidRPr="00A036F1">
              <w:rPr>
                <w:rFonts w:ascii="Arial Narrow" w:hAnsi="Arial Narrow"/>
                <w:sz w:val="18"/>
                <w:lang w:val="fr-FR"/>
              </w:rPr>
              <w:t>10 à 19 dents</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3</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right="90"/>
              <w:jc w:val="right"/>
              <w:rPr>
                <w:rFonts w:ascii="Arial Narrow" w:hAnsi="Arial Narrow"/>
                <w:sz w:val="18"/>
                <w:lang w:val="fr-FR"/>
              </w:rPr>
            </w:pPr>
            <w:r w:rsidRPr="00A036F1">
              <w:rPr>
                <w:rFonts w:ascii="Arial Narrow" w:hAnsi="Arial Narrow"/>
                <w:sz w:val="18"/>
                <w:lang w:val="fr-FR"/>
              </w:rPr>
              <w:t>20 dents ou plus</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4</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ind w:right="90"/>
              <w:jc w:val="right"/>
              <w:rPr>
                <w:rFonts w:ascii="Arial Narrow" w:hAnsi="Arial Narrow"/>
                <w:sz w:val="18"/>
                <w:lang w:val="fr-FR"/>
              </w:rPr>
            </w:pPr>
            <w:r w:rsidRPr="00A036F1">
              <w:rPr>
                <w:rFonts w:ascii="Arial Narrow" w:hAnsi="Arial Narrow"/>
                <w:sz w:val="18"/>
                <w:lang w:val="fr-FR"/>
              </w:rPr>
              <w:t>Ne sait pas</w:t>
            </w:r>
          </w:p>
        </w:tc>
        <w:tc>
          <w:tcPr>
            <w:tcW w:w="1904" w:type="dxa"/>
            <w:tcBorders>
              <w:top w:val="nil"/>
              <w:left w:val="nil"/>
              <w:bottom w:val="single" w:sz="6" w:space="0" w:color="auto"/>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77</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2</w:t>
            </w:r>
          </w:p>
        </w:tc>
        <w:tc>
          <w:tcPr>
            <w:tcW w:w="3927"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lang w:val="fr-FR"/>
              </w:rPr>
              <w:t>Comment qualifiez-vous</w:t>
            </w:r>
            <w:r w:rsidRPr="00A036F1">
              <w:rPr>
                <w:rFonts w:ascii="Arial Narrow" w:hAnsi="Arial Narrow"/>
                <w:b/>
                <w:sz w:val="18"/>
                <w:lang w:val="fr-FR"/>
              </w:rPr>
              <w:t xml:space="preserve"> l’état de santé de vos dents</w:t>
            </w:r>
            <w:r>
              <w:rPr>
                <w:rFonts w:ascii="Arial Narrow" w:hAnsi="Arial Narrow"/>
                <w:b/>
                <w:sz w:val="18"/>
                <w:lang w:val="fr-FR"/>
              </w:rPr>
              <w:t> </w:t>
            </w:r>
            <w:r>
              <w:rPr>
                <w:rFonts w:ascii="Arial Narrow" w:hAnsi="Arial Narrow"/>
                <w:bCs/>
                <w:sz w:val="18"/>
                <w:lang w:val="fr-FR"/>
              </w:rPr>
              <w:t>?</w:t>
            </w: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Excellent</w:t>
            </w:r>
          </w:p>
        </w:tc>
        <w:tc>
          <w:tcPr>
            <w:tcW w:w="1904" w:type="dxa"/>
            <w:tcBorders>
              <w:top w:val="single" w:sz="6" w:space="0" w:color="auto"/>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1</w:t>
            </w:r>
          </w:p>
        </w:tc>
        <w:tc>
          <w:tcPr>
            <w:tcW w:w="952"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O2</w:t>
            </w: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Très bon</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2</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Bon</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3</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Acceptable</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4</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Fragile</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5</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Très fragile</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606" w:hanging="582"/>
              <w:rPr>
                <w:rFonts w:ascii="Arial Narrow" w:hAnsi="Arial Narrow"/>
                <w:sz w:val="18"/>
                <w:lang w:val="fr-FR"/>
              </w:rPr>
            </w:pPr>
            <w:r w:rsidRPr="00A036F1">
              <w:rPr>
                <w:rFonts w:ascii="Arial Narrow" w:hAnsi="Arial Narrow"/>
                <w:sz w:val="18"/>
                <w:lang w:val="fr-FR"/>
              </w:rPr>
              <w:t>6</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bottom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bottom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Ne sait pas</w:t>
            </w:r>
          </w:p>
        </w:tc>
        <w:tc>
          <w:tcPr>
            <w:tcW w:w="1904" w:type="dxa"/>
            <w:tcBorders>
              <w:top w:val="nil"/>
              <w:left w:val="nil"/>
              <w:bottom w:val="single" w:sz="6" w:space="0" w:color="auto"/>
              <w:right w:val="single" w:sz="6" w:space="0" w:color="auto"/>
            </w:tcBorders>
            <w:shd w:val="clear" w:color="auto" w:fill="auto"/>
            <w:vAlign w:val="center"/>
          </w:tcPr>
          <w:p w:rsidR="005253FD" w:rsidRPr="00A036F1" w:rsidRDefault="005253FD" w:rsidP="005253FD">
            <w:pPr>
              <w:ind w:left="606" w:hanging="582"/>
              <w:rPr>
                <w:rFonts w:ascii="Arial Narrow" w:hAnsi="Arial Narrow"/>
                <w:sz w:val="18"/>
                <w:lang w:val="fr-FR"/>
              </w:rPr>
            </w:pPr>
            <w:r w:rsidRPr="00A036F1">
              <w:rPr>
                <w:rFonts w:ascii="Arial Narrow" w:hAnsi="Arial Narrow"/>
                <w:sz w:val="18"/>
                <w:lang w:val="fr-FR"/>
              </w:rPr>
              <w:t>77</w:t>
            </w:r>
          </w:p>
        </w:tc>
        <w:tc>
          <w:tcPr>
            <w:tcW w:w="952" w:type="dxa"/>
            <w:vMerge/>
            <w:tcBorders>
              <w:left w:val="single" w:sz="6" w:space="0" w:color="auto"/>
              <w:bottom w:val="single" w:sz="4"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3</w:t>
            </w:r>
          </w:p>
        </w:tc>
        <w:tc>
          <w:tcPr>
            <w:tcW w:w="3927"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lang w:val="fr-FR"/>
              </w:rPr>
              <w:t xml:space="preserve">Comment décrivez-vous </w:t>
            </w:r>
            <w:r w:rsidRPr="00A036F1">
              <w:rPr>
                <w:rFonts w:ascii="Arial Narrow" w:hAnsi="Arial Narrow"/>
                <w:b/>
                <w:sz w:val="18"/>
                <w:lang w:val="fr-FR"/>
              </w:rPr>
              <w:t>l’état de santé de vos gencives</w:t>
            </w:r>
            <w:r>
              <w:rPr>
                <w:rFonts w:ascii="Arial Narrow" w:hAnsi="Arial Narrow"/>
                <w:b/>
                <w:sz w:val="18"/>
                <w:lang w:val="fr-FR"/>
              </w:rPr>
              <w:t> </w:t>
            </w:r>
            <w:r>
              <w:rPr>
                <w:rFonts w:ascii="Arial Narrow" w:hAnsi="Arial Narrow"/>
                <w:bCs/>
                <w:sz w:val="18"/>
                <w:lang w:val="fr-FR"/>
              </w:rPr>
              <w:t>?</w:t>
            </w: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Excellent</w:t>
            </w:r>
          </w:p>
        </w:tc>
        <w:tc>
          <w:tcPr>
            <w:tcW w:w="1904" w:type="dxa"/>
            <w:tcBorders>
              <w:top w:val="single" w:sz="6" w:space="0" w:color="auto"/>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1</w:t>
            </w:r>
          </w:p>
        </w:tc>
        <w:tc>
          <w:tcPr>
            <w:tcW w:w="952"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O3</w:t>
            </w: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Très bon</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2</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Bon</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3</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Acceptable</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4</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Fragile</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24"/>
              <w:rPr>
                <w:rFonts w:ascii="Arial Narrow" w:hAnsi="Arial Narrow"/>
                <w:sz w:val="18"/>
                <w:lang w:val="fr-FR"/>
              </w:rPr>
            </w:pPr>
            <w:r w:rsidRPr="00A036F1">
              <w:rPr>
                <w:rFonts w:ascii="Arial Narrow" w:hAnsi="Arial Narrow"/>
                <w:sz w:val="18"/>
                <w:lang w:val="fr-FR"/>
              </w:rPr>
              <w:t>5</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Très fragile</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ind w:left="606" w:hanging="582"/>
              <w:rPr>
                <w:rFonts w:ascii="Arial Narrow" w:hAnsi="Arial Narrow"/>
                <w:sz w:val="18"/>
                <w:lang w:val="fr-FR"/>
              </w:rPr>
            </w:pPr>
            <w:r w:rsidRPr="00A036F1">
              <w:rPr>
                <w:rFonts w:ascii="Arial Narrow" w:hAnsi="Arial Narrow"/>
                <w:sz w:val="18"/>
                <w:lang w:val="fr-FR"/>
              </w:rPr>
              <w:t>6</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hRule="exact" w:val="240"/>
          <w:jc w:val="center"/>
        </w:trPr>
        <w:tc>
          <w:tcPr>
            <w:tcW w:w="695" w:type="dxa"/>
            <w:vMerge/>
            <w:tcBorders>
              <w:left w:val="single" w:sz="6" w:space="0" w:color="auto"/>
              <w:bottom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bottom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ind w:left="606"/>
              <w:jc w:val="right"/>
              <w:rPr>
                <w:rFonts w:ascii="Arial Narrow" w:hAnsi="Arial Narrow"/>
                <w:sz w:val="18"/>
                <w:lang w:val="fr-FR"/>
              </w:rPr>
            </w:pPr>
            <w:r w:rsidRPr="00A036F1">
              <w:rPr>
                <w:rFonts w:ascii="Arial Narrow" w:hAnsi="Arial Narrow"/>
                <w:sz w:val="18"/>
                <w:lang w:val="fr-FR"/>
              </w:rPr>
              <w:t>Ne sait pas</w:t>
            </w:r>
          </w:p>
        </w:tc>
        <w:tc>
          <w:tcPr>
            <w:tcW w:w="1904" w:type="dxa"/>
            <w:tcBorders>
              <w:top w:val="nil"/>
              <w:left w:val="nil"/>
              <w:bottom w:val="single" w:sz="6" w:space="0" w:color="auto"/>
              <w:right w:val="single" w:sz="6" w:space="0" w:color="auto"/>
            </w:tcBorders>
            <w:shd w:val="clear" w:color="auto" w:fill="auto"/>
            <w:vAlign w:val="center"/>
          </w:tcPr>
          <w:p w:rsidR="005253FD" w:rsidRPr="00A036F1" w:rsidRDefault="005253FD" w:rsidP="005253FD">
            <w:pPr>
              <w:ind w:left="606" w:hanging="582"/>
              <w:rPr>
                <w:rFonts w:ascii="Arial Narrow" w:hAnsi="Arial Narrow"/>
                <w:sz w:val="18"/>
                <w:lang w:val="fr-FR"/>
              </w:rPr>
            </w:pPr>
            <w:r w:rsidRPr="00A036F1">
              <w:rPr>
                <w:rFonts w:ascii="Arial Narrow" w:hAnsi="Arial Narrow"/>
                <w:sz w:val="18"/>
                <w:lang w:val="fr-FR"/>
              </w:rPr>
              <w:t>77</w:t>
            </w:r>
          </w:p>
        </w:tc>
        <w:tc>
          <w:tcPr>
            <w:tcW w:w="952" w:type="dxa"/>
            <w:vMerge/>
            <w:tcBorders>
              <w:left w:val="single" w:sz="6" w:space="0" w:color="auto"/>
              <w:bottom w:val="single" w:sz="4"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val="227"/>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4</w:t>
            </w:r>
          </w:p>
        </w:tc>
        <w:tc>
          <w:tcPr>
            <w:tcW w:w="3927"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r w:rsidRPr="00A036F1">
              <w:rPr>
                <w:rFonts w:ascii="Arial Narrow" w:hAnsi="Arial Narrow"/>
                <w:sz w:val="18"/>
                <w:lang w:val="fr-FR"/>
              </w:rPr>
              <w:t xml:space="preserve">Portez-vous une </w:t>
            </w:r>
            <w:r w:rsidRPr="00A036F1">
              <w:rPr>
                <w:rFonts w:ascii="Arial Narrow" w:hAnsi="Arial Narrow"/>
                <w:b/>
                <w:bCs/>
                <w:sz w:val="18"/>
                <w:lang w:val="fr-FR"/>
              </w:rPr>
              <w:t>prothèse dentaire mobile</w:t>
            </w:r>
            <w:r>
              <w:rPr>
                <w:rFonts w:ascii="Arial Narrow" w:hAnsi="Arial Narrow"/>
                <w:sz w:val="18"/>
                <w:lang w:val="fr-FR"/>
              </w:rPr>
              <w:t xml:space="preserve"> (dentier) ?</w:t>
            </w: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1904" w:type="dxa"/>
            <w:tcBorders>
              <w:top w:val="single" w:sz="6" w:space="0" w:color="auto"/>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1</w:t>
            </w:r>
          </w:p>
        </w:tc>
        <w:tc>
          <w:tcPr>
            <w:tcW w:w="952"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O4</w:t>
            </w:r>
          </w:p>
        </w:tc>
      </w:tr>
      <w:tr w:rsidR="005253FD" w:rsidRPr="00181ACC" w:rsidTr="005253FD">
        <w:trPr>
          <w:cantSplit/>
          <w:trHeight w:val="227"/>
          <w:jc w:val="center"/>
        </w:trPr>
        <w:tc>
          <w:tcPr>
            <w:tcW w:w="695" w:type="dxa"/>
            <w:vMerge/>
            <w:tcBorders>
              <w:left w:val="single" w:sz="6" w:space="0" w:color="auto"/>
              <w:bottom w:val="single" w:sz="6" w:space="0" w:color="auto"/>
              <w:right w:val="single" w:sz="6" w:space="0" w:color="auto"/>
            </w:tcBorders>
            <w:shd w:val="clear" w:color="auto" w:fill="auto"/>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bottom w:val="single" w:sz="6" w:space="0" w:color="auto"/>
              <w:right w:val="single" w:sz="6" w:space="0" w:color="auto"/>
            </w:tcBorders>
            <w:shd w:val="clear" w:color="auto" w:fill="auto"/>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1904" w:type="dxa"/>
            <w:tcBorders>
              <w:top w:val="nil"/>
              <w:left w:val="nil"/>
              <w:bottom w:val="single" w:sz="6" w:space="0" w:color="auto"/>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 xml:space="preserve">2     </w:t>
            </w:r>
            <w:r w:rsidRPr="00A036F1">
              <w:rPr>
                <w:rFonts w:ascii="Arial Narrow" w:hAnsi="Arial Narrow"/>
                <w:bCs/>
                <w:i/>
                <w:iCs/>
                <w:sz w:val="18"/>
                <w:szCs w:val="18"/>
                <w:lang w:val="fr-FR"/>
              </w:rPr>
              <w:t>Si Non</w:t>
            </w:r>
            <w:r>
              <w:rPr>
                <w:rFonts w:ascii="Arial Narrow" w:hAnsi="Arial Narrow"/>
                <w:bCs/>
                <w:i/>
                <w:iCs/>
                <w:sz w:val="18"/>
                <w:szCs w:val="18"/>
                <w:lang w:val="fr-FR"/>
              </w:rPr>
              <w:t>,</w:t>
            </w:r>
            <w:r w:rsidRPr="00A036F1">
              <w:rPr>
                <w:rFonts w:ascii="Arial Narrow" w:hAnsi="Arial Narrow"/>
                <w:bCs/>
                <w:i/>
                <w:iCs/>
                <w:sz w:val="18"/>
                <w:szCs w:val="18"/>
                <w:lang w:val="fr-FR"/>
              </w:rPr>
              <w:t xml:space="preserve"> aller à O6</w:t>
            </w:r>
          </w:p>
        </w:tc>
        <w:tc>
          <w:tcPr>
            <w:tcW w:w="952" w:type="dxa"/>
            <w:vMerge/>
            <w:tcBorders>
              <w:left w:val="single" w:sz="6" w:space="0" w:color="auto"/>
              <w:bottom w:val="single" w:sz="4"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181ACC" w:rsidTr="005253FD">
        <w:trPr>
          <w:cantSplit/>
          <w:trHeight w:val="134"/>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5</w:t>
            </w:r>
          </w:p>
        </w:tc>
        <w:tc>
          <w:tcPr>
            <w:tcW w:w="3927" w:type="dxa"/>
            <w:tcBorders>
              <w:top w:val="single" w:sz="6" w:space="0" w:color="auto"/>
              <w:left w:val="single" w:sz="6" w:space="0" w:color="auto"/>
              <w:bottom w:val="single" w:sz="6" w:space="0" w:color="auto"/>
              <w:right w:val="nil"/>
            </w:tcBorders>
            <w:shd w:val="clear" w:color="auto" w:fill="auto"/>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Quels types de prothèses dentaires avez-vous</w:t>
            </w:r>
            <w:r>
              <w:rPr>
                <w:rFonts w:ascii="Arial Narrow" w:hAnsi="Arial Narrow"/>
                <w:bCs/>
                <w:sz w:val="18"/>
                <w:szCs w:val="18"/>
                <w:lang w:val="fr-FR"/>
              </w:rPr>
              <w:t> ?</w:t>
            </w:r>
          </w:p>
          <w:p w:rsidR="005253FD" w:rsidRPr="00A036F1" w:rsidRDefault="005253FD" w:rsidP="005253FD">
            <w:pPr>
              <w:spacing w:before="60"/>
              <w:rPr>
                <w:rFonts w:ascii="Arial Narrow" w:hAnsi="Arial Narrow"/>
                <w:i/>
                <w:iCs/>
                <w:sz w:val="18"/>
                <w:lang w:val="fr-FR"/>
              </w:rPr>
            </w:pPr>
            <w:r w:rsidRPr="00A036F1">
              <w:rPr>
                <w:rFonts w:ascii="Arial Narrow" w:hAnsi="Arial Narrow"/>
                <w:i/>
                <w:iCs/>
                <w:sz w:val="18"/>
                <w:lang w:val="fr-FR"/>
              </w:rPr>
              <w:t xml:space="preserve"> (INSCRIRE POUR CHACUN DES ITEMS)</w:t>
            </w:r>
          </w:p>
        </w:tc>
        <w:tc>
          <w:tcPr>
            <w:tcW w:w="2975" w:type="dxa"/>
            <w:tcBorders>
              <w:top w:val="single" w:sz="6" w:space="0" w:color="auto"/>
              <w:left w:val="nil"/>
              <w:bottom w:val="single" w:sz="6" w:space="0" w:color="auto"/>
              <w:right w:val="nil"/>
            </w:tcBorders>
            <w:shd w:val="clear" w:color="auto" w:fill="auto"/>
            <w:vAlign w:val="center"/>
          </w:tcPr>
          <w:p w:rsidR="005253FD" w:rsidRPr="00A036F1" w:rsidRDefault="005253FD" w:rsidP="005253FD">
            <w:pPr>
              <w:rPr>
                <w:rFonts w:ascii="Arial Narrow" w:hAnsi="Arial Narrow"/>
                <w:bCs/>
                <w:sz w:val="18"/>
                <w:szCs w:val="18"/>
                <w:lang w:val="fr-FR"/>
              </w:rPr>
            </w:pPr>
          </w:p>
        </w:tc>
        <w:tc>
          <w:tcPr>
            <w:tcW w:w="1904" w:type="dxa"/>
            <w:tcBorders>
              <w:top w:val="single" w:sz="6" w:space="0" w:color="auto"/>
              <w:left w:val="nil"/>
              <w:bottom w:val="single" w:sz="6" w:space="0" w:color="auto"/>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p>
        </w:tc>
        <w:tc>
          <w:tcPr>
            <w:tcW w:w="952" w:type="dxa"/>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val="227"/>
          <w:jc w:val="center"/>
        </w:trPr>
        <w:tc>
          <w:tcPr>
            <w:tcW w:w="695" w:type="dxa"/>
            <w:vMerge/>
            <w:tcBorders>
              <w:left w:val="single" w:sz="6" w:space="0" w:color="auto"/>
              <w:right w:val="single" w:sz="6" w:space="0" w:color="auto"/>
            </w:tcBorders>
            <w:shd w:val="clear" w:color="auto" w:fill="auto"/>
          </w:tcPr>
          <w:p w:rsidR="005253FD" w:rsidRPr="00A036F1" w:rsidRDefault="005253FD" w:rsidP="005253FD">
            <w:pPr>
              <w:spacing w:before="60"/>
              <w:rPr>
                <w:rFonts w:ascii="Arial Narrow" w:hAnsi="Arial Narrow"/>
                <w:bCs/>
                <w:sz w:val="18"/>
                <w:szCs w:val="18"/>
                <w:lang w:val="fr-FR"/>
              </w:rPr>
            </w:pPr>
          </w:p>
        </w:tc>
        <w:tc>
          <w:tcPr>
            <w:tcW w:w="3927"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jc w:val="right"/>
              <w:rPr>
                <w:rFonts w:ascii="Arial Narrow" w:hAnsi="Arial Narrow"/>
                <w:bCs/>
                <w:sz w:val="18"/>
                <w:szCs w:val="18"/>
                <w:lang w:val="fr-FR"/>
              </w:rPr>
            </w:pPr>
            <w:r w:rsidRPr="00A036F1">
              <w:rPr>
                <w:rFonts w:ascii="Arial Narrow" w:hAnsi="Arial Narrow"/>
                <w:sz w:val="18"/>
                <w:lang w:val="fr-FR"/>
              </w:rPr>
              <w:t>Une prothèse maxillaire (en haut)</w:t>
            </w: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1904" w:type="dxa"/>
            <w:tcBorders>
              <w:top w:val="single" w:sz="6" w:space="0" w:color="auto"/>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1</w:t>
            </w:r>
          </w:p>
        </w:tc>
        <w:tc>
          <w:tcPr>
            <w:tcW w:w="952" w:type="dxa"/>
            <w:vMerge w:val="restart"/>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O5a</w:t>
            </w:r>
          </w:p>
        </w:tc>
      </w:tr>
      <w:tr w:rsidR="005253FD" w:rsidRPr="00A036F1" w:rsidTr="005253FD">
        <w:trPr>
          <w:cantSplit/>
          <w:trHeight w:val="227"/>
          <w:jc w:val="center"/>
        </w:trPr>
        <w:tc>
          <w:tcPr>
            <w:tcW w:w="695" w:type="dxa"/>
            <w:vMerge/>
            <w:tcBorders>
              <w:left w:val="single" w:sz="6" w:space="0" w:color="auto"/>
              <w:right w:val="single" w:sz="6" w:space="0" w:color="auto"/>
            </w:tcBorders>
            <w:shd w:val="clear" w:color="auto" w:fill="auto"/>
          </w:tcPr>
          <w:p w:rsidR="005253FD" w:rsidRPr="00A036F1" w:rsidRDefault="005253FD" w:rsidP="005253FD">
            <w:pPr>
              <w:spacing w:before="60"/>
              <w:rPr>
                <w:rFonts w:ascii="Arial Narrow" w:hAnsi="Arial Narrow"/>
                <w:bCs/>
                <w:sz w:val="18"/>
                <w:szCs w:val="18"/>
                <w:lang w:val="fr-FR"/>
              </w:rPr>
            </w:pPr>
          </w:p>
        </w:tc>
        <w:tc>
          <w:tcPr>
            <w:tcW w:w="3927" w:type="dxa"/>
            <w:vMerge/>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jc w:val="right"/>
              <w:rPr>
                <w:rFonts w:ascii="Arial Narrow" w:hAnsi="Arial Narrow"/>
                <w:sz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1904" w:type="dxa"/>
            <w:tcBorders>
              <w:top w:val="nil"/>
              <w:left w:val="nil"/>
              <w:bottom w:val="single" w:sz="6" w:space="0" w:color="auto"/>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2</w:t>
            </w:r>
          </w:p>
        </w:tc>
        <w:tc>
          <w:tcPr>
            <w:tcW w:w="952"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val="227"/>
          <w:jc w:val="center"/>
        </w:trPr>
        <w:tc>
          <w:tcPr>
            <w:tcW w:w="695" w:type="dxa"/>
            <w:vMerge/>
            <w:tcBorders>
              <w:left w:val="single" w:sz="6" w:space="0" w:color="auto"/>
              <w:right w:val="single" w:sz="6" w:space="0" w:color="auto"/>
            </w:tcBorders>
            <w:shd w:val="clear" w:color="auto" w:fill="auto"/>
          </w:tcPr>
          <w:p w:rsidR="005253FD" w:rsidRPr="00A036F1" w:rsidRDefault="005253FD" w:rsidP="005253FD">
            <w:pPr>
              <w:spacing w:before="60"/>
              <w:rPr>
                <w:rFonts w:ascii="Arial Narrow" w:hAnsi="Arial Narrow"/>
                <w:bCs/>
                <w:sz w:val="18"/>
                <w:szCs w:val="18"/>
                <w:lang w:val="fr-FR"/>
              </w:rPr>
            </w:pPr>
          </w:p>
        </w:tc>
        <w:tc>
          <w:tcPr>
            <w:tcW w:w="3927"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jc w:val="right"/>
              <w:rPr>
                <w:rFonts w:ascii="Arial Narrow" w:hAnsi="Arial Narrow"/>
                <w:sz w:val="18"/>
                <w:lang w:val="fr-FR"/>
              </w:rPr>
            </w:pPr>
            <w:r w:rsidRPr="00A036F1">
              <w:rPr>
                <w:rFonts w:ascii="Arial Narrow" w:hAnsi="Arial Narrow"/>
                <w:sz w:val="18"/>
                <w:lang w:val="fr-FR"/>
              </w:rPr>
              <w:t>Une prothèse mandibulaire (en bas)</w:t>
            </w: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1904" w:type="dxa"/>
            <w:tcBorders>
              <w:top w:val="single" w:sz="6" w:space="0" w:color="auto"/>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1</w:t>
            </w:r>
          </w:p>
        </w:tc>
        <w:tc>
          <w:tcPr>
            <w:tcW w:w="952" w:type="dxa"/>
            <w:vMerge w:val="restart"/>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O5b</w:t>
            </w:r>
          </w:p>
        </w:tc>
      </w:tr>
      <w:tr w:rsidR="005253FD" w:rsidRPr="00A036F1" w:rsidTr="005253FD">
        <w:trPr>
          <w:cantSplit/>
          <w:trHeight w:val="227"/>
          <w:jc w:val="center"/>
        </w:trPr>
        <w:tc>
          <w:tcPr>
            <w:tcW w:w="695" w:type="dxa"/>
            <w:vMerge/>
            <w:tcBorders>
              <w:left w:val="single" w:sz="6" w:space="0" w:color="auto"/>
              <w:bottom w:val="single" w:sz="6" w:space="0" w:color="auto"/>
              <w:right w:val="single" w:sz="6" w:space="0" w:color="auto"/>
            </w:tcBorders>
            <w:shd w:val="clear" w:color="auto" w:fill="auto"/>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bottom w:val="single" w:sz="6" w:space="0" w:color="auto"/>
              <w:right w:val="single" w:sz="6" w:space="0" w:color="auto"/>
            </w:tcBorders>
            <w:shd w:val="clear" w:color="auto" w:fill="auto"/>
          </w:tcPr>
          <w:p w:rsidR="005253FD" w:rsidRPr="00A036F1" w:rsidRDefault="005253FD" w:rsidP="005253FD">
            <w:pPr>
              <w:spacing w:before="60"/>
              <w:jc w:val="right"/>
              <w:rPr>
                <w:rFonts w:ascii="Arial Narrow" w:hAnsi="Arial Narrow"/>
                <w:sz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1904" w:type="dxa"/>
            <w:tcBorders>
              <w:top w:val="nil"/>
              <w:left w:val="nil"/>
              <w:bottom w:val="single" w:sz="6" w:space="0" w:color="auto"/>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2</w:t>
            </w:r>
          </w:p>
        </w:tc>
        <w:tc>
          <w:tcPr>
            <w:tcW w:w="952" w:type="dxa"/>
            <w:vMerge/>
            <w:tcBorders>
              <w:left w:val="single" w:sz="6" w:space="0" w:color="auto"/>
              <w:bottom w:val="single" w:sz="4"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18"/>
                <w:szCs w:val="18"/>
                <w:highlight w:val="yellow"/>
                <w:lang w:val="fr-FR"/>
              </w:rPr>
            </w:pPr>
          </w:p>
        </w:tc>
      </w:tr>
      <w:tr w:rsidR="005253FD" w:rsidRPr="00A036F1" w:rsidTr="005253FD">
        <w:trPr>
          <w:cantSplit/>
          <w:trHeight w:val="227"/>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6</w:t>
            </w:r>
          </w:p>
        </w:tc>
        <w:tc>
          <w:tcPr>
            <w:tcW w:w="3927"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 xml:space="preserve">Au cours des 12 derniers mois, est-ce que vos dents ou votre bouche vous ont causé </w:t>
            </w:r>
            <w:r w:rsidRPr="00A036F1">
              <w:rPr>
                <w:rFonts w:ascii="Arial Narrow" w:hAnsi="Arial Narrow"/>
                <w:b/>
                <w:sz w:val="18"/>
                <w:szCs w:val="18"/>
                <w:lang w:val="fr-FR"/>
              </w:rPr>
              <w:t>une douleur ou un inconfort </w:t>
            </w:r>
            <w:r w:rsidRPr="00A036F1">
              <w:rPr>
                <w:rFonts w:ascii="Arial Narrow" w:hAnsi="Arial Narrow"/>
                <w:bCs/>
                <w:sz w:val="18"/>
                <w:szCs w:val="18"/>
                <w:lang w:val="fr-FR"/>
              </w:rPr>
              <w:t>?</w:t>
            </w: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1904" w:type="dxa"/>
            <w:tcBorders>
              <w:top w:val="single" w:sz="6" w:space="0" w:color="auto"/>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1</w:t>
            </w:r>
          </w:p>
        </w:tc>
        <w:tc>
          <w:tcPr>
            <w:tcW w:w="952"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O6</w:t>
            </w:r>
          </w:p>
        </w:tc>
      </w:tr>
      <w:tr w:rsidR="005253FD" w:rsidRPr="00181ACC" w:rsidTr="005253FD">
        <w:trPr>
          <w:cantSplit/>
          <w:trHeight w:val="227"/>
          <w:jc w:val="center"/>
        </w:trPr>
        <w:tc>
          <w:tcPr>
            <w:tcW w:w="695" w:type="dxa"/>
            <w:vMerge/>
            <w:tcBorders>
              <w:left w:val="single" w:sz="6" w:space="0" w:color="auto"/>
              <w:bottom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bottom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1904" w:type="dxa"/>
            <w:tcBorders>
              <w:top w:val="nil"/>
              <w:left w:val="nil"/>
              <w:bottom w:val="single" w:sz="6" w:space="0" w:color="auto"/>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 xml:space="preserve">2     </w:t>
            </w:r>
            <w:r w:rsidRPr="00A036F1">
              <w:rPr>
                <w:rFonts w:ascii="Arial Narrow" w:hAnsi="Arial Narrow"/>
                <w:bCs/>
                <w:i/>
                <w:iCs/>
                <w:sz w:val="18"/>
                <w:szCs w:val="18"/>
                <w:lang w:val="fr-FR"/>
              </w:rPr>
              <w:t>Si Non</w:t>
            </w:r>
            <w:r>
              <w:rPr>
                <w:rFonts w:ascii="Arial Narrow" w:hAnsi="Arial Narrow"/>
                <w:bCs/>
                <w:i/>
                <w:iCs/>
                <w:sz w:val="18"/>
                <w:szCs w:val="18"/>
                <w:lang w:val="fr-FR"/>
              </w:rPr>
              <w:t>,</w:t>
            </w:r>
            <w:r w:rsidRPr="00A036F1">
              <w:rPr>
                <w:rFonts w:ascii="Arial Narrow" w:hAnsi="Arial Narrow"/>
                <w:bCs/>
                <w:i/>
                <w:iCs/>
                <w:sz w:val="18"/>
                <w:szCs w:val="18"/>
                <w:lang w:val="fr-FR"/>
              </w:rPr>
              <w:t xml:space="preserve"> aller à O7</w:t>
            </w:r>
          </w:p>
        </w:tc>
        <w:tc>
          <w:tcPr>
            <w:tcW w:w="952" w:type="dxa"/>
            <w:vMerge/>
            <w:tcBorders>
              <w:left w:val="single" w:sz="6" w:space="0" w:color="auto"/>
              <w:bottom w:val="single" w:sz="4"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036F1" w:rsidTr="005253FD">
        <w:trPr>
          <w:cantSplit/>
          <w:trHeight w:val="227"/>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7</w:t>
            </w:r>
          </w:p>
        </w:tc>
        <w:tc>
          <w:tcPr>
            <w:tcW w:w="3927"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r w:rsidRPr="00A036F1">
              <w:rPr>
                <w:rFonts w:ascii="Arial Narrow" w:hAnsi="Arial Narrow"/>
                <w:sz w:val="18"/>
                <w:lang w:val="fr-FR"/>
              </w:rPr>
              <w:t xml:space="preserve">Lorsque vous avez eu ce problème aux dents ou </w:t>
            </w:r>
            <w:r>
              <w:rPr>
                <w:rFonts w:ascii="Arial Narrow" w:hAnsi="Arial Narrow"/>
                <w:sz w:val="18"/>
                <w:lang w:val="fr-FR"/>
              </w:rPr>
              <w:t xml:space="preserve">à </w:t>
            </w:r>
            <w:r w:rsidRPr="00A036F1">
              <w:rPr>
                <w:rFonts w:ascii="Arial Narrow" w:hAnsi="Arial Narrow"/>
                <w:sz w:val="18"/>
                <w:lang w:val="fr-FR"/>
              </w:rPr>
              <w:t xml:space="preserve">la bouche, </w:t>
            </w:r>
            <w:r w:rsidRPr="00A036F1">
              <w:rPr>
                <w:rFonts w:ascii="Arial Narrow" w:hAnsi="Arial Narrow"/>
                <w:b/>
                <w:bCs/>
                <w:sz w:val="18"/>
                <w:lang w:val="fr-FR"/>
              </w:rPr>
              <w:t>qu’avez-vous fait</w:t>
            </w:r>
            <w:r w:rsidRPr="00A036F1">
              <w:rPr>
                <w:rFonts w:ascii="Arial Narrow" w:hAnsi="Arial Narrow"/>
                <w:sz w:val="18"/>
                <w:lang w:val="fr-FR"/>
              </w:rPr>
              <w:t>en première intention ?</w:t>
            </w: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sz w:val="18"/>
                <w:lang w:val="fr-FR"/>
              </w:rPr>
            </w:pPr>
            <w:r w:rsidRPr="00A036F1">
              <w:rPr>
                <w:rFonts w:ascii="Arial Narrow" w:hAnsi="Arial Narrow"/>
                <w:sz w:val="18"/>
                <w:lang w:val="fr-FR"/>
              </w:rPr>
              <w:t>J’ai été consulter quelqu’un</w:t>
            </w:r>
          </w:p>
        </w:tc>
        <w:tc>
          <w:tcPr>
            <w:tcW w:w="1904" w:type="dxa"/>
            <w:tcBorders>
              <w:top w:val="single" w:sz="6" w:space="0" w:color="auto"/>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1</w:t>
            </w:r>
          </w:p>
        </w:tc>
        <w:tc>
          <w:tcPr>
            <w:tcW w:w="952" w:type="dxa"/>
            <w:vMerge w:val="restart"/>
            <w:tcBorders>
              <w:top w:val="nil"/>
              <w:left w:val="single" w:sz="6" w:space="0" w:color="auto"/>
              <w:right w:val="single" w:sz="6" w:space="0" w:color="auto"/>
            </w:tcBorders>
            <w:shd w:val="clear" w:color="auto" w:fill="auto"/>
            <w:vAlign w:val="center"/>
          </w:tcPr>
          <w:p w:rsidR="005253FD" w:rsidRPr="001D71F9" w:rsidRDefault="00EE0C44"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X3</w:t>
            </w:r>
          </w:p>
        </w:tc>
      </w:tr>
      <w:tr w:rsidR="005253FD" w:rsidRPr="00A036F1" w:rsidTr="005253FD">
        <w:trPr>
          <w:cantSplit/>
          <w:trHeight w:val="227"/>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sz w:val="18"/>
                <w:lang w:val="fr-FR"/>
              </w:rPr>
            </w:pPr>
            <w:r w:rsidRPr="00A036F1">
              <w:rPr>
                <w:rFonts w:ascii="Arial Narrow" w:hAnsi="Arial Narrow"/>
                <w:sz w:val="18"/>
                <w:lang w:val="fr-FR"/>
              </w:rPr>
              <w:t>J’ai seulement pris des médicaments / automédication</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2</w:t>
            </w:r>
            <w:r w:rsidRPr="00A036F1">
              <w:rPr>
                <w:rFonts w:ascii="Arial Narrow" w:hAnsi="Arial Narrow"/>
                <w:bCs/>
                <w:i/>
                <w:iCs/>
                <w:sz w:val="18"/>
                <w:szCs w:val="18"/>
                <w:lang w:val="fr-FR"/>
              </w:rPr>
              <w:t xml:space="preserve">     Aller à O7</w:t>
            </w:r>
          </w:p>
        </w:tc>
        <w:tc>
          <w:tcPr>
            <w:tcW w:w="952" w:type="dxa"/>
            <w:vMerge/>
            <w:tcBorders>
              <w:left w:val="single" w:sz="6" w:space="0" w:color="auto"/>
              <w:right w:val="single" w:sz="6" w:space="0" w:color="auto"/>
            </w:tcBorders>
            <w:shd w:val="clear" w:color="auto" w:fill="auto"/>
            <w:vAlign w:val="center"/>
          </w:tcPr>
          <w:p w:rsidR="005253FD" w:rsidRPr="00EE0C44" w:rsidRDefault="005253FD" w:rsidP="005253FD">
            <w:pPr>
              <w:jc w:val="center"/>
              <w:rPr>
                <w:rFonts w:ascii="Arial Narrow" w:hAnsi="Arial Narrow"/>
                <w:bCs/>
                <w:sz w:val="22"/>
                <w:szCs w:val="22"/>
                <w:highlight w:val="yellow"/>
                <w:lang w:val="fr-FR"/>
              </w:rPr>
            </w:pPr>
          </w:p>
        </w:tc>
      </w:tr>
      <w:tr w:rsidR="005253FD" w:rsidRPr="00A036F1" w:rsidTr="005253FD">
        <w:trPr>
          <w:cantSplit/>
          <w:trHeight w:val="227"/>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sz w:val="18"/>
                <w:lang w:val="fr-FR"/>
              </w:rPr>
            </w:pPr>
            <w:r w:rsidRPr="00A036F1">
              <w:rPr>
                <w:rFonts w:ascii="Arial Narrow" w:hAnsi="Arial Narrow"/>
                <w:sz w:val="18"/>
                <w:lang w:val="fr-FR"/>
              </w:rPr>
              <w:t>Je n’ai rien pris / rien fait</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3</w:t>
            </w:r>
            <w:r w:rsidRPr="00A036F1">
              <w:rPr>
                <w:rFonts w:ascii="Arial Narrow" w:hAnsi="Arial Narrow"/>
                <w:bCs/>
                <w:i/>
                <w:iCs/>
                <w:sz w:val="18"/>
                <w:szCs w:val="18"/>
                <w:lang w:val="fr-FR"/>
              </w:rPr>
              <w:t xml:space="preserve">     Aller à O7</w:t>
            </w:r>
          </w:p>
        </w:tc>
        <w:tc>
          <w:tcPr>
            <w:tcW w:w="952" w:type="dxa"/>
            <w:vMerge/>
            <w:tcBorders>
              <w:left w:val="single" w:sz="6" w:space="0" w:color="auto"/>
              <w:right w:val="single" w:sz="6" w:space="0" w:color="auto"/>
            </w:tcBorders>
            <w:shd w:val="clear" w:color="auto" w:fill="auto"/>
            <w:vAlign w:val="center"/>
          </w:tcPr>
          <w:p w:rsidR="005253FD" w:rsidRPr="00EE0C44" w:rsidRDefault="005253FD" w:rsidP="005253FD">
            <w:pPr>
              <w:jc w:val="center"/>
              <w:rPr>
                <w:rFonts w:ascii="Arial Narrow" w:hAnsi="Arial Narrow"/>
                <w:bCs/>
                <w:sz w:val="22"/>
                <w:szCs w:val="22"/>
                <w:highlight w:val="yellow"/>
                <w:lang w:val="fr-FR"/>
              </w:rPr>
            </w:pPr>
          </w:p>
        </w:tc>
      </w:tr>
      <w:tr w:rsidR="005253FD" w:rsidRPr="00A036F1" w:rsidTr="005253FD">
        <w:trPr>
          <w:cantSplit/>
          <w:trHeight w:val="227"/>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jc w:val="right"/>
              <w:rPr>
                <w:rFonts w:ascii="Arial Narrow" w:hAnsi="Arial Narrow"/>
                <w:sz w:val="18"/>
                <w:lang w:val="fr-FR"/>
              </w:rPr>
            </w:pPr>
            <w:r w:rsidRPr="00A036F1">
              <w:rPr>
                <w:rFonts w:ascii="Arial Narrow" w:hAnsi="Arial Narrow"/>
                <w:sz w:val="18"/>
                <w:lang w:val="fr-FR"/>
              </w:rPr>
              <w:t>Ne sait pas</w:t>
            </w:r>
          </w:p>
        </w:tc>
        <w:tc>
          <w:tcPr>
            <w:tcW w:w="1904" w:type="dxa"/>
            <w:tcBorders>
              <w:top w:val="nil"/>
              <w:left w:val="nil"/>
              <w:bottom w:val="single" w:sz="6" w:space="0" w:color="auto"/>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4</w:t>
            </w:r>
            <w:r w:rsidRPr="00A036F1">
              <w:rPr>
                <w:rFonts w:ascii="Arial Narrow" w:hAnsi="Arial Narrow"/>
                <w:bCs/>
                <w:i/>
                <w:iCs/>
                <w:sz w:val="18"/>
                <w:szCs w:val="18"/>
                <w:lang w:val="fr-FR"/>
              </w:rPr>
              <w:t xml:space="preserve">     Aller à O7</w:t>
            </w:r>
          </w:p>
        </w:tc>
        <w:tc>
          <w:tcPr>
            <w:tcW w:w="952" w:type="dxa"/>
            <w:vMerge/>
            <w:tcBorders>
              <w:left w:val="single" w:sz="6" w:space="0" w:color="auto"/>
              <w:right w:val="single" w:sz="6" w:space="0" w:color="auto"/>
            </w:tcBorders>
            <w:shd w:val="clear" w:color="auto" w:fill="auto"/>
            <w:vAlign w:val="center"/>
          </w:tcPr>
          <w:p w:rsidR="005253FD" w:rsidRPr="00EE0C44" w:rsidRDefault="005253FD" w:rsidP="005253FD">
            <w:pPr>
              <w:jc w:val="center"/>
              <w:rPr>
                <w:rFonts w:ascii="Arial Narrow" w:hAnsi="Arial Narrow"/>
                <w:bCs/>
                <w:sz w:val="22"/>
                <w:szCs w:val="22"/>
                <w:highlight w:val="yellow"/>
                <w:lang w:val="fr-FR"/>
              </w:rPr>
            </w:pPr>
          </w:p>
        </w:tc>
      </w:tr>
      <w:tr w:rsidR="000D053A" w:rsidRPr="00A036F1" w:rsidTr="005253FD">
        <w:trPr>
          <w:cantSplit/>
          <w:trHeight w:val="238"/>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bCs/>
                <w:sz w:val="18"/>
                <w:szCs w:val="18"/>
                <w:lang w:val="fr-FR"/>
              </w:rPr>
            </w:pPr>
            <w:r w:rsidRPr="00A036F1">
              <w:rPr>
                <w:rFonts w:ascii="Arial Narrow" w:hAnsi="Arial Narrow"/>
                <w:bCs/>
                <w:sz w:val="18"/>
                <w:szCs w:val="18"/>
                <w:lang w:val="fr-FR"/>
              </w:rPr>
              <w:t>8</w:t>
            </w:r>
          </w:p>
        </w:tc>
        <w:tc>
          <w:tcPr>
            <w:tcW w:w="3927" w:type="dxa"/>
            <w:vMerge w:val="restart"/>
            <w:tcBorders>
              <w:top w:val="single" w:sz="6" w:space="0" w:color="auto"/>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sz w:val="18"/>
                <w:lang w:val="fr-FR"/>
              </w:rPr>
            </w:pPr>
            <w:r w:rsidRPr="00A036F1">
              <w:rPr>
                <w:rFonts w:ascii="Arial Narrow" w:hAnsi="Arial Narrow"/>
                <w:sz w:val="18"/>
                <w:lang w:val="fr-FR"/>
              </w:rPr>
              <w:t xml:space="preserve">Lorsque vous avez consulté pour ce problème aux dents ou à la bouche, </w:t>
            </w:r>
            <w:r w:rsidRPr="00A036F1">
              <w:rPr>
                <w:rFonts w:ascii="Arial Narrow" w:hAnsi="Arial Narrow"/>
                <w:b/>
                <w:bCs/>
                <w:sz w:val="18"/>
                <w:lang w:val="fr-FR"/>
              </w:rPr>
              <w:t>où avez-vous été</w:t>
            </w:r>
            <w:r w:rsidRPr="00A036F1">
              <w:rPr>
                <w:rFonts w:ascii="Arial Narrow" w:hAnsi="Arial Narrow"/>
                <w:sz w:val="18"/>
                <w:lang w:val="fr-FR"/>
              </w:rPr>
              <w:t> ?</w:t>
            </w:r>
          </w:p>
        </w:tc>
        <w:tc>
          <w:tcPr>
            <w:tcW w:w="2975" w:type="dxa"/>
            <w:tcBorders>
              <w:top w:val="single" w:sz="6" w:space="0" w:color="auto"/>
              <w:left w:val="single" w:sz="6" w:space="0" w:color="auto"/>
              <w:bottom w:val="nil"/>
              <w:right w:val="nil"/>
            </w:tcBorders>
            <w:shd w:val="clear" w:color="auto" w:fill="auto"/>
            <w:vAlign w:val="center"/>
          </w:tcPr>
          <w:p w:rsidR="000D053A" w:rsidRPr="00181ACC" w:rsidRDefault="000D053A" w:rsidP="00FC443C">
            <w:pPr>
              <w:jc w:val="right"/>
              <w:rPr>
                <w:rFonts w:ascii="Arial Narrow" w:hAnsi="Arial Narrow"/>
                <w:color w:val="00B0F0"/>
                <w:sz w:val="18"/>
                <w:highlight w:val="yellow"/>
                <w:lang w:val="fr-FR"/>
              </w:rPr>
            </w:pPr>
            <w:r w:rsidRPr="00181ACC">
              <w:rPr>
                <w:rFonts w:ascii="Arial Narrow" w:hAnsi="Arial Narrow"/>
                <w:color w:val="00B0F0"/>
                <w:sz w:val="18"/>
                <w:highlight w:val="yellow"/>
                <w:lang w:val="fr-FR"/>
              </w:rPr>
              <w:t>Chez le tradipraticien</w:t>
            </w:r>
          </w:p>
        </w:tc>
        <w:tc>
          <w:tcPr>
            <w:tcW w:w="1904" w:type="dxa"/>
            <w:tcBorders>
              <w:top w:val="single" w:sz="6" w:space="0" w:color="auto"/>
              <w:left w:val="nil"/>
              <w:bottom w:val="nil"/>
              <w:right w:val="single" w:sz="6" w:space="0" w:color="auto"/>
            </w:tcBorders>
            <w:shd w:val="clear" w:color="auto" w:fill="auto"/>
            <w:vAlign w:val="center"/>
          </w:tcPr>
          <w:p w:rsidR="000D053A" w:rsidRPr="00A036F1" w:rsidRDefault="000D053A" w:rsidP="005253FD">
            <w:pPr>
              <w:rPr>
                <w:rFonts w:ascii="Arial Narrow" w:hAnsi="Arial Narrow"/>
                <w:bCs/>
                <w:sz w:val="18"/>
                <w:szCs w:val="18"/>
                <w:lang w:val="fr-FR"/>
              </w:rPr>
            </w:pPr>
            <w:r w:rsidRPr="00A036F1">
              <w:rPr>
                <w:rFonts w:ascii="Arial Narrow" w:hAnsi="Arial Narrow"/>
                <w:bCs/>
                <w:sz w:val="18"/>
                <w:szCs w:val="18"/>
                <w:lang w:val="fr-FR"/>
              </w:rPr>
              <w:t>1</w:t>
            </w:r>
          </w:p>
        </w:tc>
        <w:tc>
          <w:tcPr>
            <w:tcW w:w="952" w:type="dxa"/>
            <w:vMerge w:val="restart"/>
            <w:tcBorders>
              <w:top w:val="nil"/>
              <w:left w:val="single" w:sz="6" w:space="0" w:color="auto"/>
              <w:right w:val="single" w:sz="6" w:space="0" w:color="auto"/>
            </w:tcBorders>
            <w:shd w:val="clear" w:color="auto" w:fill="auto"/>
            <w:vAlign w:val="center"/>
          </w:tcPr>
          <w:p w:rsidR="000D053A" w:rsidRPr="00EE0C44" w:rsidRDefault="000D053A" w:rsidP="00EE0C44">
            <w:pPr>
              <w:jc w:val="center"/>
              <w:rPr>
                <w:rFonts w:ascii="Arial Narrow" w:hAnsi="Arial Narrow"/>
                <w:bCs/>
                <w:sz w:val="22"/>
                <w:szCs w:val="22"/>
                <w:highlight w:val="yellow"/>
                <w:lang w:val="fr-FR"/>
              </w:rPr>
            </w:pPr>
            <w:r w:rsidRPr="00EE0C44">
              <w:rPr>
                <w:rFonts w:ascii="Arial Narrow" w:hAnsi="Arial Narrow"/>
                <w:bCs/>
                <w:sz w:val="22"/>
                <w:szCs w:val="22"/>
                <w:highlight w:val="yellow"/>
                <w:lang w:val="fr-FR"/>
              </w:rPr>
              <w:t>X4</w:t>
            </w:r>
          </w:p>
        </w:tc>
      </w:tr>
      <w:tr w:rsidR="000D053A" w:rsidRPr="00A036F1" w:rsidTr="005253FD">
        <w:trPr>
          <w:cantSplit/>
          <w:trHeight w:val="238"/>
          <w:jc w:val="center"/>
        </w:trPr>
        <w:tc>
          <w:tcPr>
            <w:tcW w:w="695" w:type="dxa"/>
            <w:vMerge/>
            <w:tcBorders>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0D053A" w:rsidRPr="00181ACC" w:rsidRDefault="000D053A" w:rsidP="00FC443C">
            <w:pPr>
              <w:jc w:val="right"/>
              <w:rPr>
                <w:rFonts w:ascii="Arial Narrow" w:hAnsi="Arial Narrow"/>
                <w:color w:val="00B0F0"/>
                <w:sz w:val="18"/>
                <w:highlight w:val="yellow"/>
                <w:lang w:val="fr-FR"/>
              </w:rPr>
            </w:pPr>
            <w:r w:rsidRPr="00181ACC">
              <w:rPr>
                <w:rFonts w:ascii="Arial Narrow" w:hAnsi="Arial Narrow"/>
                <w:color w:val="00B0F0"/>
                <w:sz w:val="18"/>
                <w:highlight w:val="yellow"/>
                <w:lang w:val="fr-FR"/>
              </w:rPr>
              <w:t>Au dispensaire</w:t>
            </w:r>
            <w:ins w:id="8" w:author="Toshiba" w:date="2015-09-16T11:00:00Z">
              <w:r w:rsidRPr="00181ACC">
                <w:rPr>
                  <w:rFonts w:ascii="Arial Narrow" w:hAnsi="Arial Narrow"/>
                  <w:color w:val="00B0F0"/>
                  <w:sz w:val="18"/>
                  <w:highlight w:val="yellow"/>
                  <w:lang w:val="fr-FR"/>
                </w:rPr>
                <w:t>/</w:t>
              </w:r>
            </w:ins>
            <w:r w:rsidRPr="00181ACC">
              <w:rPr>
                <w:rFonts w:ascii="Arial Narrow" w:hAnsi="Arial Narrow"/>
                <w:color w:val="00B0F0"/>
                <w:sz w:val="18"/>
                <w:highlight w:val="yellow"/>
                <w:lang w:val="fr-FR"/>
              </w:rPr>
              <w:t>poly</w:t>
            </w:r>
            <w:ins w:id="9" w:author="Toshiba" w:date="2015-09-16T11:00:00Z">
              <w:r w:rsidRPr="00181ACC">
                <w:rPr>
                  <w:rFonts w:ascii="Arial Narrow" w:hAnsi="Arial Narrow"/>
                  <w:color w:val="00B0F0"/>
                  <w:sz w:val="18"/>
                  <w:highlight w:val="yellow"/>
                  <w:lang w:val="fr-FR"/>
                </w:rPr>
                <w:t xml:space="preserve"> </w:t>
              </w:r>
            </w:ins>
            <w:r w:rsidRPr="00181ACC">
              <w:rPr>
                <w:rFonts w:ascii="Arial Narrow" w:hAnsi="Arial Narrow"/>
                <w:color w:val="00B0F0"/>
                <w:sz w:val="18"/>
                <w:highlight w:val="yellow"/>
                <w:lang w:val="fr-FR"/>
              </w:rPr>
              <w:t>clinique</w:t>
            </w:r>
          </w:p>
        </w:tc>
        <w:tc>
          <w:tcPr>
            <w:tcW w:w="1904" w:type="dxa"/>
            <w:tcBorders>
              <w:top w:val="nil"/>
              <w:left w:val="nil"/>
              <w:bottom w:val="nil"/>
              <w:right w:val="single" w:sz="6" w:space="0" w:color="auto"/>
            </w:tcBorders>
            <w:shd w:val="clear" w:color="auto" w:fill="auto"/>
            <w:vAlign w:val="center"/>
          </w:tcPr>
          <w:p w:rsidR="000D053A" w:rsidRPr="00A036F1" w:rsidRDefault="000D053A" w:rsidP="005253FD">
            <w:pPr>
              <w:rPr>
                <w:rFonts w:ascii="Arial Narrow" w:hAnsi="Arial Narrow"/>
                <w:bCs/>
                <w:sz w:val="18"/>
                <w:szCs w:val="18"/>
                <w:lang w:val="fr-FR"/>
              </w:rPr>
            </w:pPr>
            <w:r w:rsidRPr="00A036F1">
              <w:rPr>
                <w:rFonts w:ascii="Arial Narrow" w:hAnsi="Arial Narrow"/>
                <w:bCs/>
                <w:sz w:val="18"/>
                <w:szCs w:val="18"/>
                <w:lang w:val="fr-FR"/>
              </w:rPr>
              <w:t>2</w:t>
            </w:r>
          </w:p>
        </w:tc>
        <w:tc>
          <w:tcPr>
            <w:tcW w:w="952" w:type="dxa"/>
            <w:vMerge/>
            <w:tcBorders>
              <w:left w:val="single" w:sz="6" w:space="0" w:color="auto"/>
              <w:right w:val="single" w:sz="6" w:space="0" w:color="auto"/>
            </w:tcBorders>
            <w:shd w:val="clear" w:color="auto" w:fill="auto"/>
            <w:vAlign w:val="center"/>
          </w:tcPr>
          <w:p w:rsidR="000D053A" w:rsidRPr="00A036F1" w:rsidRDefault="000D053A" w:rsidP="005253FD">
            <w:pPr>
              <w:jc w:val="center"/>
              <w:rPr>
                <w:rFonts w:ascii="Arial Narrow" w:hAnsi="Arial Narrow"/>
                <w:bCs/>
                <w:sz w:val="22"/>
                <w:szCs w:val="22"/>
                <w:lang w:val="fr-FR"/>
              </w:rPr>
            </w:pPr>
          </w:p>
        </w:tc>
      </w:tr>
      <w:tr w:rsidR="000D053A" w:rsidRPr="00A036F1" w:rsidTr="005253FD">
        <w:trPr>
          <w:cantSplit/>
          <w:trHeight w:val="238"/>
          <w:jc w:val="center"/>
        </w:trPr>
        <w:tc>
          <w:tcPr>
            <w:tcW w:w="695" w:type="dxa"/>
            <w:vMerge/>
            <w:tcBorders>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0D053A" w:rsidRPr="00181ACC" w:rsidRDefault="000D053A" w:rsidP="00FC443C">
            <w:pPr>
              <w:jc w:val="right"/>
              <w:rPr>
                <w:rFonts w:ascii="Arial Narrow" w:hAnsi="Arial Narrow"/>
                <w:color w:val="00B0F0"/>
                <w:sz w:val="18"/>
                <w:highlight w:val="yellow"/>
                <w:lang w:val="fr-FR"/>
              </w:rPr>
            </w:pPr>
            <w:r w:rsidRPr="00181ACC">
              <w:rPr>
                <w:rFonts w:ascii="Arial Narrow" w:hAnsi="Arial Narrow"/>
                <w:color w:val="00B0F0"/>
                <w:sz w:val="18"/>
                <w:highlight w:val="yellow"/>
                <w:lang w:val="fr-FR"/>
              </w:rPr>
              <w:t xml:space="preserve">hôpital/ Clinique Médicale Spécialisée </w:t>
            </w:r>
          </w:p>
        </w:tc>
        <w:tc>
          <w:tcPr>
            <w:tcW w:w="1904" w:type="dxa"/>
            <w:tcBorders>
              <w:top w:val="nil"/>
              <w:left w:val="nil"/>
              <w:bottom w:val="nil"/>
              <w:right w:val="single" w:sz="6" w:space="0" w:color="auto"/>
            </w:tcBorders>
            <w:shd w:val="clear" w:color="auto" w:fill="auto"/>
            <w:vAlign w:val="center"/>
          </w:tcPr>
          <w:p w:rsidR="000D053A" w:rsidRPr="00A036F1" w:rsidRDefault="000D053A" w:rsidP="005253FD">
            <w:pPr>
              <w:rPr>
                <w:rFonts w:ascii="Arial Narrow" w:hAnsi="Arial Narrow"/>
                <w:bCs/>
                <w:sz w:val="18"/>
                <w:szCs w:val="18"/>
                <w:lang w:val="fr-FR"/>
              </w:rPr>
            </w:pPr>
            <w:r w:rsidRPr="00A036F1">
              <w:rPr>
                <w:rFonts w:ascii="Arial Narrow" w:hAnsi="Arial Narrow"/>
                <w:bCs/>
                <w:sz w:val="18"/>
                <w:szCs w:val="18"/>
                <w:lang w:val="fr-FR"/>
              </w:rPr>
              <w:t>3</w:t>
            </w:r>
          </w:p>
        </w:tc>
        <w:tc>
          <w:tcPr>
            <w:tcW w:w="952" w:type="dxa"/>
            <w:vMerge/>
            <w:tcBorders>
              <w:left w:val="single" w:sz="6" w:space="0" w:color="auto"/>
              <w:right w:val="single" w:sz="6" w:space="0" w:color="auto"/>
            </w:tcBorders>
            <w:shd w:val="clear" w:color="auto" w:fill="auto"/>
            <w:vAlign w:val="center"/>
          </w:tcPr>
          <w:p w:rsidR="000D053A" w:rsidRPr="00A036F1" w:rsidRDefault="000D053A" w:rsidP="005253FD">
            <w:pPr>
              <w:jc w:val="center"/>
              <w:rPr>
                <w:rFonts w:ascii="Arial Narrow" w:hAnsi="Arial Narrow"/>
                <w:bCs/>
                <w:sz w:val="22"/>
                <w:szCs w:val="22"/>
                <w:lang w:val="fr-FR"/>
              </w:rPr>
            </w:pPr>
          </w:p>
        </w:tc>
      </w:tr>
      <w:tr w:rsidR="000D053A" w:rsidRPr="00A036F1" w:rsidTr="005253FD">
        <w:trPr>
          <w:cantSplit/>
          <w:trHeight w:val="238"/>
          <w:jc w:val="center"/>
        </w:trPr>
        <w:tc>
          <w:tcPr>
            <w:tcW w:w="695" w:type="dxa"/>
            <w:vMerge/>
            <w:tcBorders>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0D053A" w:rsidRPr="00181ACC" w:rsidRDefault="000D053A" w:rsidP="00FC443C">
            <w:pPr>
              <w:jc w:val="right"/>
              <w:rPr>
                <w:rFonts w:ascii="Arial Narrow" w:hAnsi="Arial Narrow"/>
                <w:color w:val="00B0F0"/>
                <w:sz w:val="18"/>
                <w:highlight w:val="yellow"/>
                <w:lang w:val="fr-FR"/>
              </w:rPr>
            </w:pPr>
            <w:r w:rsidRPr="00181ACC">
              <w:rPr>
                <w:rFonts w:ascii="Arial Narrow" w:hAnsi="Arial Narrow"/>
                <w:color w:val="00B0F0"/>
                <w:sz w:val="18"/>
                <w:highlight w:val="yellow"/>
                <w:lang w:val="fr-FR"/>
              </w:rPr>
              <w:t xml:space="preserve"> Cabinet ou  clinique privée</w:t>
            </w:r>
          </w:p>
        </w:tc>
        <w:tc>
          <w:tcPr>
            <w:tcW w:w="1904" w:type="dxa"/>
            <w:tcBorders>
              <w:top w:val="nil"/>
              <w:left w:val="nil"/>
              <w:bottom w:val="nil"/>
              <w:right w:val="single" w:sz="6" w:space="0" w:color="auto"/>
            </w:tcBorders>
            <w:shd w:val="clear" w:color="auto" w:fill="auto"/>
            <w:vAlign w:val="center"/>
          </w:tcPr>
          <w:p w:rsidR="000D053A" w:rsidRPr="00A036F1" w:rsidRDefault="000D053A" w:rsidP="005253FD">
            <w:pPr>
              <w:rPr>
                <w:rFonts w:ascii="Arial Narrow" w:hAnsi="Arial Narrow"/>
                <w:bCs/>
                <w:sz w:val="18"/>
                <w:szCs w:val="18"/>
                <w:lang w:val="fr-FR"/>
              </w:rPr>
            </w:pPr>
            <w:r w:rsidRPr="00A036F1">
              <w:rPr>
                <w:rFonts w:ascii="Arial Narrow" w:hAnsi="Arial Narrow"/>
                <w:bCs/>
                <w:sz w:val="18"/>
                <w:szCs w:val="18"/>
                <w:lang w:val="fr-FR"/>
              </w:rPr>
              <w:t>4</w:t>
            </w:r>
          </w:p>
        </w:tc>
        <w:tc>
          <w:tcPr>
            <w:tcW w:w="952" w:type="dxa"/>
            <w:vMerge/>
            <w:tcBorders>
              <w:left w:val="single" w:sz="6" w:space="0" w:color="auto"/>
              <w:right w:val="single" w:sz="6" w:space="0" w:color="auto"/>
            </w:tcBorders>
            <w:shd w:val="clear" w:color="auto" w:fill="auto"/>
            <w:vAlign w:val="center"/>
          </w:tcPr>
          <w:p w:rsidR="000D053A" w:rsidRPr="00A036F1" w:rsidRDefault="000D053A" w:rsidP="005253FD">
            <w:pPr>
              <w:jc w:val="center"/>
              <w:rPr>
                <w:rFonts w:ascii="Arial Narrow" w:hAnsi="Arial Narrow"/>
                <w:bCs/>
                <w:sz w:val="22"/>
                <w:szCs w:val="22"/>
                <w:lang w:val="fr-FR"/>
              </w:rPr>
            </w:pPr>
          </w:p>
        </w:tc>
      </w:tr>
      <w:tr w:rsidR="000D053A" w:rsidRPr="00A036F1" w:rsidTr="005253FD">
        <w:trPr>
          <w:cantSplit/>
          <w:trHeight w:val="238"/>
          <w:jc w:val="center"/>
        </w:trPr>
        <w:tc>
          <w:tcPr>
            <w:tcW w:w="695" w:type="dxa"/>
            <w:vMerge/>
            <w:tcBorders>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0D053A" w:rsidRPr="00A036F1" w:rsidRDefault="000D053A"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0D053A" w:rsidRPr="00181ACC" w:rsidRDefault="000D053A" w:rsidP="00FC443C">
            <w:pPr>
              <w:jc w:val="right"/>
              <w:rPr>
                <w:rFonts w:ascii="Arial Narrow" w:hAnsi="Arial Narrow"/>
                <w:color w:val="00B0F0"/>
                <w:sz w:val="18"/>
                <w:highlight w:val="yellow"/>
                <w:lang w:val="fr-FR"/>
              </w:rPr>
            </w:pPr>
            <w:r w:rsidRPr="00181ACC">
              <w:rPr>
                <w:rFonts w:ascii="Arial Narrow" w:hAnsi="Arial Narrow"/>
                <w:color w:val="00B0F0"/>
                <w:sz w:val="18"/>
                <w:highlight w:val="yellow"/>
                <w:lang w:val="fr-FR"/>
              </w:rPr>
              <w:t>À la pharmacie</w:t>
            </w:r>
          </w:p>
        </w:tc>
        <w:tc>
          <w:tcPr>
            <w:tcW w:w="1904" w:type="dxa"/>
            <w:tcBorders>
              <w:top w:val="nil"/>
              <w:left w:val="nil"/>
              <w:bottom w:val="nil"/>
              <w:right w:val="single" w:sz="6" w:space="0" w:color="auto"/>
            </w:tcBorders>
            <w:shd w:val="clear" w:color="auto" w:fill="auto"/>
            <w:vAlign w:val="center"/>
          </w:tcPr>
          <w:p w:rsidR="000D053A" w:rsidRPr="00A036F1" w:rsidRDefault="000D053A" w:rsidP="005253FD">
            <w:pPr>
              <w:rPr>
                <w:rFonts w:ascii="Arial Narrow" w:hAnsi="Arial Narrow"/>
                <w:bCs/>
                <w:sz w:val="18"/>
                <w:szCs w:val="18"/>
                <w:lang w:val="fr-FR"/>
              </w:rPr>
            </w:pPr>
            <w:r w:rsidRPr="00A036F1">
              <w:rPr>
                <w:rFonts w:ascii="Arial Narrow" w:hAnsi="Arial Narrow"/>
                <w:bCs/>
                <w:sz w:val="18"/>
                <w:szCs w:val="18"/>
                <w:lang w:val="fr-FR"/>
              </w:rPr>
              <w:t>5</w:t>
            </w:r>
          </w:p>
        </w:tc>
        <w:tc>
          <w:tcPr>
            <w:tcW w:w="952" w:type="dxa"/>
            <w:vMerge/>
            <w:tcBorders>
              <w:left w:val="single" w:sz="6" w:space="0" w:color="auto"/>
              <w:right w:val="single" w:sz="6" w:space="0" w:color="auto"/>
            </w:tcBorders>
            <w:shd w:val="clear" w:color="auto" w:fill="auto"/>
            <w:vAlign w:val="center"/>
          </w:tcPr>
          <w:p w:rsidR="000D053A" w:rsidRPr="00A036F1" w:rsidRDefault="000D053A" w:rsidP="005253FD">
            <w:pPr>
              <w:jc w:val="center"/>
              <w:rPr>
                <w:rFonts w:ascii="Arial Narrow" w:hAnsi="Arial Narrow"/>
                <w:bCs/>
                <w:sz w:val="22"/>
                <w:szCs w:val="22"/>
                <w:lang w:val="fr-FR"/>
              </w:rPr>
            </w:pPr>
          </w:p>
        </w:tc>
      </w:tr>
      <w:tr w:rsidR="005253FD" w:rsidRPr="00181ACC" w:rsidTr="005253FD">
        <w:trPr>
          <w:cantSplit/>
          <w:trHeight w:val="238"/>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jc w:val="right"/>
              <w:rPr>
                <w:rFonts w:ascii="Arial Narrow" w:hAnsi="Arial Narrow"/>
                <w:sz w:val="18"/>
                <w:lang w:val="fr-FR"/>
              </w:rPr>
            </w:pPr>
            <w:r w:rsidRPr="00A036F1">
              <w:rPr>
                <w:rFonts w:ascii="Arial Narrow" w:hAnsi="Arial Narrow"/>
                <w:sz w:val="18"/>
                <w:lang w:val="fr-FR"/>
              </w:rPr>
              <w:t>Autres</w:t>
            </w:r>
          </w:p>
        </w:tc>
        <w:tc>
          <w:tcPr>
            <w:tcW w:w="1904" w:type="dxa"/>
            <w:tcBorders>
              <w:top w:val="nil"/>
              <w:left w:val="nil"/>
              <w:bottom w:val="single" w:sz="6" w:space="0" w:color="auto"/>
              <w:right w:val="single" w:sz="6" w:space="0" w:color="auto"/>
            </w:tcBorders>
            <w:shd w:val="clear" w:color="auto" w:fill="auto"/>
            <w:vAlign w:val="center"/>
          </w:tcPr>
          <w:p w:rsidR="005253FD" w:rsidRPr="00EE0C44" w:rsidRDefault="005253FD" w:rsidP="005253FD">
            <w:pPr>
              <w:ind w:left="242" w:hanging="242"/>
              <w:rPr>
                <w:rFonts w:ascii="Arial Narrow" w:hAnsi="Arial Narrow"/>
                <w:bCs/>
                <w:sz w:val="18"/>
                <w:szCs w:val="18"/>
                <w:highlight w:val="yellow"/>
                <w:lang w:val="fr-FR"/>
              </w:rPr>
            </w:pPr>
            <w:r w:rsidRPr="00EE0C44">
              <w:rPr>
                <w:rFonts w:ascii="Arial Narrow" w:hAnsi="Arial Narrow"/>
                <w:bCs/>
                <w:sz w:val="18"/>
                <w:szCs w:val="18"/>
                <w:highlight w:val="yellow"/>
                <w:lang w:val="fr-FR"/>
              </w:rPr>
              <w:t>6</w:t>
            </w:r>
            <w:r w:rsidRPr="00EE0C44">
              <w:rPr>
                <w:rFonts w:ascii="Arial Narrow" w:hAnsi="Arial Narrow"/>
                <w:bCs/>
                <w:i/>
                <w:sz w:val="18"/>
                <w:szCs w:val="18"/>
                <w:highlight w:val="yellow"/>
                <w:lang w:val="fr-FR"/>
              </w:rPr>
              <w:t xml:space="preserve"> Si Autres, aller à X</w:t>
            </w:r>
            <w:r w:rsidR="00EE0C44" w:rsidRPr="00EE0C44">
              <w:rPr>
                <w:rFonts w:ascii="Arial Narrow" w:hAnsi="Arial Narrow"/>
                <w:bCs/>
                <w:i/>
                <w:sz w:val="18"/>
                <w:szCs w:val="18"/>
                <w:highlight w:val="yellow"/>
                <w:lang w:val="fr-FR"/>
              </w:rPr>
              <w:t>4</w:t>
            </w:r>
            <w:r w:rsidRPr="00EE0C44">
              <w:rPr>
                <w:rFonts w:ascii="Arial Narrow" w:hAnsi="Arial Narrow"/>
                <w:bCs/>
                <w:i/>
                <w:iCs/>
                <w:sz w:val="18"/>
                <w:szCs w:val="18"/>
                <w:highlight w:val="yellow"/>
                <w:lang w:val="fr-FR"/>
              </w:rPr>
              <w:t>other</w:t>
            </w:r>
          </w:p>
        </w:tc>
        <w:tc>
          <w:tcPr>
            <w:tcW w:w="952" w:type="dxa"/>
            <w:vMerge/>
            <w:tcBorders>
              <w:left w:val="single" w:sz="6" w:space="0" w:color="auto"/>
              <w:right w:val="single" w:sz="6" w:space="0" w:color="auto"/>
            </w:tcBorders>
            <w:shd w:val="clear" w:color="auto" w:fill="auto"/>
            <w:vAlign w:val="center"/>
          </w:tcPr>
          <w:p w:rsidR="005253FD" w:rsidRPr="00EE0C44" w:rsidRDefault="005253FD" w:rsidP="005253FD">
            <w:pPr>
              <w:jc w:val="center"/>
              <w:rPr>
                <w:rFonts w:ascii="Arial Narrow" w:hAnsi="Arial Narrow"/>
                <w:bCs/>
                <w:sz w:val="22"/>
                <w:szCs w:val="22"/>
                <w:highlight w:val="yellow"/>
                <w:lang w:val="fr-FR"/>
              </w:rPr>
            </w:pPr>
          </w:p>
        </w:tc>
      </w:tr>
      <w:tr w:rsidR="005253FD" w:rsidRPr="00A036F1" w:rsidTr="005253FD">
        <w:trPr>
          <w:cantSplit/>
          <w:trHeight w:val="567"/>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sz w:val="18"/>
                <w:lang w:val="fr-FR"/>
              </w:rPr>
              <w:t>Autres (</w:t>
            </w:r>
            <w:r>
              <w:rPr>
                <w:rFonts w:ascii="Arial Narrow" w:hAnsi="Arial Narrow"/>
                <w:sz w:val="18"/>
                <w:lang w:val="fr-FR"/>
              </w:rPr>
              <w:t>préciser</w:t>
            </w:r>
            <w:r w:rsidRPr="00A036F1">
              <w:rPr>
                <w:rFonts w:ascii="Arial Narrow" w:hAnsi="Arial Narrow"/>
                <w:sz w:val="18"/>
                <w:lang w:val="fr-FR"/>
              </w:rPr>
              <w:t>)</w:t>
            </w:r>
          </w:p>
        </w:tc>
        <w:tc>
          <w:tcPr>
            <w:tcW w:w="1904" w:type="dxa"/>
            <w:tcBorders>
              <w:top w:val="single" w:sz="6" w:space="0" w:color="auto"/>
              <w:left w:val="nil"/>
              <w:bottom w:val="nil"/>
              <w:right w:val="single" w:sz="6" w:space="0" w:color="auto"/>
            </w:tcBorders>
            <w:shd w:val="clear" w:color="auto" w:fill="auto"/>
            <w:vAlign w:val="bottom"/>
          </w:tcPr>
          <w:p w:rsidR="005253FD" w:rsidRPr="00EE0C44" w:rsidRDefault="005253FD" w:rsidP="005253FD">
            <w:pPr>
              <w:ind w:left="249" w:hanging="238"/>
              <w:rPr>
                <w:rFonts w:ascii="Arial Narrow" w:hAnsi="Arial Narrow"/>
                <w:bCs/>
                <w:sz w:val="18"/>
                <w:szCs w:val="18"/>
                <w:highlight w:val="yellow"/>
                <w:lang w:val="fr-FR"/>
              </w:rPr>
            </w:pPr>
            <w:r w:rsidRPr="00EE0C44">
              <w:rPr>
                <w:rFonts w:ascii="Arial Narrow" w:hAnsi="Arial Narrow"/>
                <w:sz w:val="20"/>
                <w:szCs w:val="20"/>
                <w:lang w:val="fr-FR"/>
              </w:rPr>
              <w:t>└─┴─┴─┴─┴─┘</w:t>
            </w:r>
          </w:p>
        </w:tc>
        <w:tc>
          <w:tcPr>
            <w:tcW w:w="952" w:type="dxa"/>
            <w:tcBorders>
              <w:left w:val="single" w:sz="6" w:space="0" w:color="auto"/>
              <w:right w:val="single" w:sz="6" w:space="0" w:color="auto"/>
            </w:tcBorders>
            <w:shd w:val="clear" w:color="auto" w:fill="auto"/>
            <w:vAlign w:val="center"/>
          </w:tcPr>
          <w:p w:rsidR="005253FD" w:rsidRPr="00EE0C44" w:rsidRDefault="00EE0C44" w:rsidP="005253FD">
            <w:pPr>
              <w:jc w:val="center"/>
              <w:rPr>
                <w:rFonts w:ascii="Arial Narrow" w:hAnsi="Arial Narrow"/>
                <w:bCs/>
                <w:sz w:val="22"/>
                <w:szCs w:val="22"/>
                <w:highlight w:val="yellow"/>
                <w:lang w:val="fr-FR"/>
              </w:rPr>
            </w:pPr>
            <w:r w:rsidRPr="00EE0C44">
              <w:rPr>
                <w:rFonts w:ascii="Arial Narrow" w:hAnsi="Arial Narrow"/>
                <w:bCs/>
                <w:sz w:val="22"/>
                <w:szCs w:val="22"/>
                <w:highlight w:val="yellow"/>
                <w:lang w:val="fr-FR"/>
              </w:rPr>
              <w:t>X4</w:t>
            </w:r>
            <w:r w:rsidR="005253FD" w:rsidRPr="00EE0C44">
              <w:rPr>
                <w:rFonts w:ascii="Arial Narrow" w:hAnsi="Arial Narrow"/>
                <w:bCs/>
                <w:sz w:val="22"/>
                <w:szCs w:val="22"/>
                <w:highlight w:val="yellow"/>
                <w:lang w:val="fr-FR"/>
              </w:rPr>
              <w:t>other</w:t>
            </w:r>
          </w:p>
        </w:tc>
      </w:tr>
      <w:tr w:rsidR="005253FD" w:rsidRPr="00A036F1" w:rsidTr="005253FD">
        <w:trPr>
          <w:cantSplit/>
          <w:trHeight w:hRule="exact" w:val="240"/>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r w:rsidRPr="00A036F1">
              <w:rPr>
                <w:rFonts w:ascii="Arial Narrow" w:hAnsi="Arial Narrow"/>
                <w:bCs/>
                <w:sz w:val="18"/>
                <w:szCs w:val="18"/>
                <w:lang w:val="fr-FR"/>
              </w:rPr>
              <w:t>9</w:t>
            </w:r>
          </w:p>
        </w:tc>
        <w:tc>
          <w:tcPr>
            <w:tcW w:w="3927" w:type="dxa"/>
            <w:vMerge w:val="restart"/>
            <w:tcBorders>
              <w:top w:val="single" w:sz="6" w:space="0" w:color="auto"/>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r>
              <w:rPr>
                <w:rFonts w:ascii="Arial Narrow" w:hAnsi="Arial Narrow"/>
                <w:sz w:val="18"/>
                <w:lang w:val="fr-FR"/>
              </w:rPr>
              <w:t>À</w:t>
            </w:r>
            <w:r w:rsidRPr="00A036F1">
              <w:rPr>
                <w:rFonts w:ascii="Arial Narrow" w:hAnsi="Arial Narrow"/>
                <w:sz w:val="18"/>
                <w:lang w:val="fr-FR"/>
              </w:rPr>
              <w:t xml:space="preserve"> combien de temps remonte votre </w:t>
            </w:r>
            <w:r w:rsidRPr="00A036F1">
              <w:rPr>
                <w:rFonts w:ascii="Arial Narrow" w:hAnsi="Arial Narrow"/>
                <w:b/>
                <w:bCs/>
                <w:sz w:val="18"/>
                <w:lang w:val="fr-FR"/>
              </w:rPr>
              <w:t>dernière visite chez un dentiste ou l’agent de santé qui soigne les dents </w:t>
            </w:r>
            <w:r w:rsidRPr="00A036F1">
              <w:rPr>
                <w:rFonts w:ascii="Arial Narrow" w:hAnsi="Arial Narrow"/>
                <w:sz w:val="18"/>
                <w:lang w:val="fr-FR"/>
              </w:rPr>
              <w:t>?</w:t>
            </w:r>
          </w:p>
        </w:tc>
        <w:tc>
          <w:tcPr>
            <w:tcW w:w="2975" w:type="dxa"/>
            <w:tcBorders>
              <w:top w:val="single" w:sz="6" w:space="0" w:color="auto"/>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sz w:val="18"/>
                <w:lang w:val="fr-FR"/>
              </w:rPr>
              <w:t>Moins de 6 mois</w:t>
            </w:r>
          </w:p>
        </w:tc>
        <w:tc>
          <w:tcPr>
            <w:tcW w:w="1904" w:type="dxa"/>
            <w:tcBorders>
              <w:top w:val="single" w:sz="6" w:space="0" w:color="auto"/>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1</w:t>
            </w:r>
          </w:p>
        </w:tc>
        <w:tc>
          <w:tcPr>
            <w:tcW w:w="952" w:type="dxa"/>
            <w:vMerge w:val="restart"/>
            <w:tcBorders>
              <w:top w:val="nil"/>
              <w:left w:val="single" w:sz="6" w:space="0" w:color="auto"/>
              <w:right w:val="single" w:sz="6" w:space="0" w:color="auto"/>
            </w:tcBorders>
            <w:shd w:val="clear" w:color="auto" w:fill="auto"/>
            <w:vAlign w:val="center"/>
          </w:tcPr>
          <w:p w:rsidR="005253FD" w:rsidRPr="00A036F1" w:rsidRDefault="005253FD" w:rsidP="005253FD">
            <w:pPr>
              <w:jc w:val="center"/>
              <w:rPr>
                <w:rFonts w:ascii="Arial Narrow" w:hAnsi="Arial Narrow"/>
                <w:bCs/>
                <w:sz w:val="22"/>
                <w:szCs w:val="22"/>
                <w:lang w:val="fr-FR"/>
              </w:rPr>
            </w:pPr>
            <w:r w:rsidRPr="001D71F9">
              <w:rPr>
                <w:rFonts w:ascii="Arial Narrow" w:hAnsi="Arial Narrow"/>
                <w:bCs/>
                <w:sz w:val="22"/>
                <w:szCs w:val="22"/>
                <w:highlight w:val="yellow"/>
                <w:lang w:val="fr-FR"/>
              </w:rPr>
              <w:t>O7</w:t>
            </w: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sz w:val="18"/>
                <w:lang w:val="fr-FR"/>
              </w:rPr>
              <w:t>6-12 mois</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2</w:t>
            </w:r>
          </w:p>
        </w:tc>
        <w:tc>
          <w:tcPr>
            <w:tcW w:w="952" w:type="dxa"/>
            <w:vMerge/>
            <w:tcBorders>
              <w:left w:val="single" w:sz="6" w:space="0" w:color="auto"/>
              <w:right w:val="single" w:sz="6" w:space="0" w:color="auto"/>
            </w:tcBorders>
            <w:shd w:val="clear" w:color="auto" w:fill="auto"/>
            <w:vAlign w:val="center"/>
          </w:tcPr>
          <w:p w:rsidR="005253FD" w:rsidRPr="00A036F1" w:rsidRDefault="005253FD" w:rsidP="005253FD">
            <w:pPr>
              <w:jc w:val="center"/>
              <w:rPr>
                <w:rFonts w:ascii="Arial Narrow" w:hAnsi="Arial Narrow"/>
                <w:bCs/>
                <w:i/>
                <w:iCs/>
                <w:sz w:val="22"/>
                <w:szCs w:val="22"/>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sz w:val="18"/>
                <w:lang w:val="fr-FR"/>
              </w:rPr>
              <w:t>Plus d’un an</w:t>
            </w:r>
            <w:r>
              <w:rPr>
                <w:rFonts w:ascii="Arial Narrow" w:hAnsi="Arial Narrow"/>
                <w:sz w:val="18"/>
                <w:lang w:val="fr-FR"/>
              </w:rPr>
              <w:t>,</w:t>
            </w:r>
            <w:r w:rsidRPr="00A036F1">
              <w:rPr>
                <w:rFonts w:ascii="Arial Narrow" w:hAnsi="Arial Narrow"/>
                <w:sz w:val="18"/>
                <w:lang w:val="fr-FR"/>
              </w:rPr>
              <w:t xml:space="preserve"> mais moins de 2 ans</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3</w:t>
            </w:r>
          </w:p>
        </w:tc>
        <w:tc>
          <w:tcPr>
            <w:tcW w:w="952" w:type="dxa"/>
            <w:vMerge/>
            <w:tcBorders>
              <w:left w:val="single" w:sz="6" w:space="0" w:color="auto"/>
              <w:right w:val="single" w:sz="6" w:space="0" w:color="auto"/>
            </w:tcBorders>
            <w:shd w:val="clear" w:color="auto" w:fill="auto"/>
            <w:vAlign w:val="center"/>
          </w:tcPr>
          <w:p w:rsidR="005253FD" w:rsidRPr="00A036F1" w:rsidRDefault="005253FD" w:rsidP="005253FD">
            <w:pPr>
              <w:jc w:val="center"/>
              <w:rPr>
                <w:rFonts w:ascii="Arial Narrow" w:hAnsi="Arial Narrow"/>
                <w:bCs/>
                <w:i/>
                <w:iCs/>
                <w:sz w:val="22"/>
                <w:szCs w:val="22"/>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2 ans ou plus</w:t>
            </w:r>
            <w:r>
              <w:rPr>
                <w:rFonts w:ascii="Arial Narrow" w:hAnsi="Arial Narrow"/>
                <w:bCs/>
                <w:sz w:val="18"/>
                <w:szCs w:val="18"/>
                <w:lang w:val="fr-FR"/>
              </w:rPr>
              <w:t>,</w:t>
            </w:r>
            <w:r w:rsidRPr="00A036F1">
              <w:rPr>
                <w:rFonts w:ascii="Arial Narrow" w:hAnsi="Arial Narrow"/>
                <w:bCs/>
                <w:sz w:val="18"/>
                <w:szCs w:val="18"/>
                <w:lang w:val="fr-FR"/>
              </w:rPr>
              <w:t xml:space="preserve"> mais moins de 5 ans</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4</w:t>
            </w:r>
          </w:p>
        </w:tc>
        <w:tc>
          <w:tcPr>
            <w:tcW w:w="952" w:type="dxa"/>
            <w:vMerge/>
            <w:tcBorders>
              <w:left w:val="single" w:sz="6" w:space="0" w:color="auto"/>
              <w:right w:val="single" w:sz="6" w:space="0" w:color="auto"/>
            </w:tcBorders>
            <w:shd w:val="clear" w:color="auto" w:fill="auto"/>
            <w:vAlign w:val="center"/>
          </w:tcPr>
          <w:p w:rsidR="005253FD" w:rsidRPr="00A036F1" w:rsidRDefault="005253FD" w:rsidP="005253FD">
            <w:pPr>
              <w:jc w:val="center"/>
              <w:rPr>
                <w:rFonts w:ascii="Arial Narrow" w:hAnsi="Arial Narrow"/>
                <w:bCs/>
                <w:i/>
                <w:iCs/>
                <w:sz w:val="22"/>
                <w:szCs w:val="22"/>
                <w:lang w:val="fr-FR"/>
              </w:rPr>
            </w:pPr>
          </w:p>
        </w:tc>
      </w:tr>
      <w:tr w:rsidR="005253FD" w:rsidRPr="00A036F1" w:rsidTr="005253F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nil"/>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5 ans ou plus</w:t>
            </w:r>
          </w:p>
        </w:tc>
        <w:tc>
          <w:tcPr>
            <w:tcW w:w="1904" w:type="dxa"/>
            <w:tcBorders>
              <w:top w:val="nil"/>
              <w:left w:val="nil"/>
              <w:bottom w:val="nil"/>
              <w:right w:val="single" w:sz="6" w:space="0" w:color="auto"/>
            </w:tcBorders>
            <w:shd w:val="clear" w:color="auto" w:fill="auto"/>
            <w:vAlign w:val="center"/>
          </w:tcPr>
          <w:p w:rsidR="005253FD" w:rsidRPr="00A036F1" w:rsidRDefault="005253FD" w:rsidP="005253FD">
            <w:pPr>
              <w:rPr>
                <w:rFonts w:ascii="Arial Narrow" w:hAnsi="Arial Narrow"/>
                <w:bCs/>
                <w:sz w:val="18"/>
                <w:szCs w:val="18"/>
                <w:lang w:val="fr-FR"/>
              </w:rPr>
            </w:pPr>
            <w:r w:rsidRPr="00A036F1">
              <w:rPr>
                <w:rFonts w:ascii="Arial Narrow" w:hAnsi="Arial Narrow"/>
                <w:bCs/>
                <w:sz w:val="18"/>
                <w:szCs w:val="18"/>
                <w:lang w:val="fr-FR"/>
              </w:rPr>
              <w:t>5</w:t>
            </w:r>
          </w:p>
        </w:tc>
        <w:tc>
          <w:tcPr>
            <w:tcW w:w="952" w:type="dxa"/>
            <w:vMerge/>
            <w:tcBorders>
              <w:left w:val="single" w:sz="6" w:space="0" w:color="auto"/>
              <w:right w:val="single" w:sz="6" w:space="0" w:color="auto"/>
            </w:tcBorders>
            <w:shd w:val="clear" w:color="auto" w:fill="auto"/>
            <w:vAlign w:val="center"/>
          </w:tcPr>
          <w:p w:rsidR="005253FD" w:rsidRPr="00A036F1" w:rsidRDefault="005253FD" w:rsidP="005253FD">
            <w:pPr>
              <w:jc w:val="center"/>
              <w:rPr>
                <w:rFonts w:ascii="Arial Narrow" w:hAnsi="Arial Narrow"/>
                <w:bCs/>
                <w:i/>
                <w:iCs/>
                <w:sz w:val="22"/>
                <w:szCs w:val="22"/>
                <w:lang w:val="fr-FR"/>
              </w:rPr>
            </w:pPr>
          </w:p>
        </w:tc>
      </w:tr>
      <w:tr w:rsidR="005253FD" w:rsidRPr="00181ACC" w:rsidTr="005253FD">
        <w:trPr>
          <w:cantSplit/>
          <w:trHeight w:hRule="exact" w:val="240"/>
          <w:jc w:val="center"/>
        </w:trPr>
        <w:tc>
          <w:tcPr>
            <w:tcW w:w="695" w:type="dxa"/>
            <w:vMerge/>
            <w:tcBorders>
              <w:left w:val="single" w:sz="6" w:space="0" w:color="auto"/>
              <w:bottom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bCs/>
                <w:sz w:val="18"/>
                <w:szCs w:val="18"/>
                <w:lang w:val="fr-FR"/>
              </w:rPr>
            </w:pPr>
          </w:p>
        </w:tc>
        <w:tc>
          <w:tcPr>
            <w:tcW w:w="3927" w:type="dxa"/>
            <w:vMerge/>
            <w:tcBorders>
              <w:left w:val="single" w:sz="6" w:space="0" w:color="auto"/>
              <w:bottom w:val="single" w:sz="6" w:space="0" w:color="auto"/>
              <w:right w:val="single" w:sz="6" w:space="0" w:color="auto"/>
            </w:tcBorders>
            <w:shd w:val="clear" w:color="auto" w:fill="auto"/>
            <w:vAlign w:val="center"/>
          </w:tcPr>
          <w:p w:rsidR="005253FD" w:rsidRPr="00A036F1" w:rsidRDefault="005253FD" w:rsidP="005253FD">
            <w:pPr>
              <w:spacing w:before="60"/>
              <w:rPr>
                <w:rFonts w:ascii="Arial Narrow" w:hAnsi="Arial Narrow"/>
                <w:sz w:val="18"/>
                <w:lang w:val="fr-FR"/>
              </w:rPr>
            </w:pPr>
          </w:p>
        </w:tc>
        <w:tc>
          <w:tcPr>
            <w:tcW w:w="2975" w:type="dxa"/>
            <w:tcBorders>
              <w:top w:val="nil"/>
              <w:left w:val="single" w:sz="6" w:space="0" w:color="auto"/>
              <w:bottom w:val="single" w:sz="6" w:space="0" w:color="auto"/>
              <w:right w:val="nil"/>
            </w:tcBorders>
            <w:shd w:val="clear" w:color="auto" w:fill="auto"/>
            <w:vAlign w:val="center"/>
          </w:tcPr>
          <w:p w:rsidR="005253FD" w:rsidRPr="00A036F1" w:rsidRDefault="005253FD" w:rsidP="005253FD">
            <w:pPr>
              <w:jc w:val="right"/>
              <w:rPr>
                <w:rFonts w:ascii="Arial Narrow" w:hAnsi="Arial Narrow"/>
                <w:bCs/>
                <w:sz w:val="18"/>
                <w:szCs w:val="18"/>
                <w:lang w:val="fr-FR"/>
              </w:rPr>
            </w:pPr>
            <w:r w:rsidRPr="00A036F1">
              <w:rPr>
                <w:rFonts w:ascii="Arial Narrow" w:hAnsi="Arial Narrow"/>
                <w:bCs/>
                <w:sz w:val="18"/>
                <w:szCs w:val="18"/>
                <w:lang w:val="fr-FR"/>
              </w:rPr>
              <w:t>Jamais reçu des soins dentaires</w:t>
            </w:r>
          </w:p>
        </w:tc>
        <w:tc>
          <w:tcPr>
            <w:tcW w:w="1904" w:type="dxa"/>
            <w:tcBorders>
              <w:top w:val="nil"/>
              <w:left w:val="nil"/>
              <w:bottom w:val="single" w:sz="6" w:space="0" w:color="auto"/>
              <w:right w:val="single" w:sz="6" w:space="0" w:color="auto"/>
            </w:tcBorders>
            <w:shd w:val="clear" w:color="auto" w:fill="auto"/>
            <w:vAlign w:val="center"/>
          </w:tcPr>
          <w:p w:rsidR="005253FD" w:rsidRPr="00A036F1" w:rsidRDefault="005253FD" w:rsidP="005253FD">
            <w:pPr>
              <w:ind w:left="249" w:hanging="238"/>
              <w:rPr>
                <w:rFonts w:ascii="Arial Narrow" w:hAnsi="Arial Narrow"/>
                <w:bCs/>
                <w:sz w:val="18"/>
                <w:szCs w:val="18"/>
                <w:lang w:val="fr-FR"/>
              </w:rPr>
            </w:pPr>
            <w:r w:rsidRPr="00A036F1">
              <w:rPr>
                <w:rFonts w:ascii="Arial Narrow" w:hAnsi="Arial Narrow"/>
                <w:bCs/>
                <w:sz w:val="18"/>
                <w:szCs w:val="18"/>
                <w:lang w:val="fr-FR"/>
              </w:rPr>
              <w:t xml:space="preserve">6   </w:t>
            </w:r>
            <w:r w:rsidRPr="00A036F1">
              <w:rPr>
                <w:rFonts w:ascii="Arial Narrow" w:hAnsi="Arial Narrow"/>
                <w:bCs/>
                <w:i/>
                <w:iCs/>
                <w:sz w:val="18"/>
                <w:szCs w:val="18"/>
                <w:lang w:val="fr-FR"/>
              </w:rPr>
              <w:t>Si Jamais, aller à O9</w:t>
            </w:r>
          </w:p>
        </w:tc>
        <w:tc>
          <w:tcPr>
            <w:tcW w:w="952" w:type="dxa"/>
            <w:vMerge/>
            <w:tcBorders>
              <w:left w:val="single" w:sz="6" w:space="0" w:color="auto"/>
              <w:bottom w:val="single" w:sz="4" w:space="0" w:color="auto"/>
              <w:right w:val="single" w:sz="6" w:space="0" w:color="auto"/>
            </w:tcBorders>
            <w:shd w:val="clear" w:color="auto" w:fill="auto"/>
            <w:vAlign w:val="center"/>
          </w:tcPr>
          <w:p w:rsidR="005253FD" w:rsidRPr="00A036F1" w:rsidRDefault="005253FD" w:rsidP="005253FD">
            <w:pPr>
              <w:jc w:val="center"/>
              <w:rPr>
                <w:rFonts w:ascii="Arial Narrow" w:hAnsi="Arial Narrow"/>
                <w:bCs/>
                <w:i/>
                <w:iCs/>
                <w:sz w:val="22"/>
                <w:szCs w:val="22"/>
                <w:lang w:val="fr-FR"/>
              </w:rPr>
            </w:pPr>
          </w:p>
        </w:tc>
      </w:tr>
    </w:tbl>
    <w:p w:rsidR="005253FD" w:rsidDel="00955B40" w:rsidRDefault="005253FD" w:rsidP="005253FD">
      <w:pPr>
        <w:rPr>
          <w:del w:id="10" w:author="Toshiba" w:date="2015-09-16T11:25:00Z"/>
          <w:lang w:val="fr-FR"/>
        </w:rPr>
      </w:pPr>
    </w:p>
    <w:p w:rsidR="005253FD" w:rsidDel="00955B40" w:rsidRDefault="005253FD" w:rsidP="005253FD">
      <w:pPr>
        <w:rPr>
          <w:del w:id="11" w:author="Toshiba" w:date="2015-09-16T11:25:00Z"/>
          <w:lang w:val="fr-FR"/>
        </w:rPr>
      </w:pPr>
    </w:p>
    <w:p w:rsidR="00CE0D4D" w:rsidDel="00955B40" w:rsidRDefault="00CE0D4D" w:rsidP="005253FD">
      <w:pPr>
        <w:rPr>
          <w:del w:id="12" w:author="Toshiba" w:date="2015-09-16T11:25:00Z"/>
          <w:lang w:val="fr-FR"/>
        </w:rPr>
      </w:pPr>
    </w:p>
    <w:p w:rsidR="00CE0D4D" w:rsidDel="00955B40" w:rsidRDefault="00CE0D4D" w:rsidP="005253FD">
      <w:pPr>
        <w:rPr>
          <w:del w:id="13" w:author="Toshiba" w:date="2015-09-16T11:25:00Z"/>
          <w:lang w:val="fr-FR"/>
        </w:rPr>
      </w:pPr>
    </w:p>
    <w:p w:rsidR="00CE0D4D" w:rsidDel="00955B40" w:rsidRDefault="00CE0D4D" w:rsidP="005253FD">
      <w:pPr>
        <w:rPr>
          <w:del w:id="14" w:author="Toshiba" w:date="2015-09-16T11:25:00Z"/>
          <w:lang w:val="fr-FR"/>
        </w:rPr>
      </w:pPr>
    </w:p>
    <w:tbl>
      <w:tblPr>
        <w:tblW w:w="10453" w:type="dxa"/>
        <w:jc w:val="center"/>
        <w:tblInd w:w="-1" w:type="dxa"/>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695"/>
        <w:gridCol w:w="3093"/>
        <w:gridCol w:w="1310"/>
        <w:gridCol w:w="15"/>
        <w:gridCol w:w="2077"/>
        <w:gridCol w:w="50"/>
        <w:gridCol w:w="2126"/>
        <w:gridCol w:w="233"/>
        <w:gridCol w:w="754"/>
        <w:gridCol w:w="100"/>
      </w:tblGrid>
      <w:tr w:rsidR="00CE0D4D" w:rsidRPr="00181ACC" w:rsidTr="00CE0D4D">
        <w:trPr>
          <w:cantSplit/>
          <w:trHeight w:val="300"/>
          <w:jc w:val="center"/>
        </w:trPr>
        <w:tc>
          <w:tcPr>
            <w:tcW w:w="10453" w:type="dxa"/>
            <w:gridSpan w:val="10"/>
            <w:tcBorders>
              <w:top w:val="single" w:sz="6" w:space="0" w:color="auto"/>
              <w:left w:val="single" w:sz="6" w:space="0" w:color="auto"/>
              <w:bottom w:val="single" w:sz="6" w:space="0" w:color="auto"/>
              <w:right w:val="single" w:sz="6" w:space="0" w:color="auto"/>
            </w:tcBorders>
            <w:shd w:val="pct15" w:color="auto" w:fill="auto"/>
          </w:tcPr>
          <w:p w:rsidR="00CE0D4D" w:rsidRPr="00A036F1" w:rsidRDefault="00CE0D4D" w:rsidP="001D79DA">
            <w:pPr>
              <w:pStyle w:val="Heading9"/>
              <w:tabs>
                <w:tab w:val="clear" w:pos="1450"/>
              </w:tabs>
              <w:spacing w:before="60"/>
              <w:rPr>
                <w:rFonts w:ascii="Arial Narrow" w:hAnsi="Arial Narrow"/>
                <w:b/>
                <w:bCs/>
                <w:i w:val="0"/>
                <w:iCs w:val="0"/>
                <w:lang w:val="fr-FR"/>
              </w:rPr>
            </w:pPr>
            <w:r w:rsidRPr="00A036F1">
              <w:rPr>
                <w:lang w:val="fr-FR"/>
              </w:rPr>
              <w:lastRenderedPageBreak/>
              <w:br w:type="page"/>
            </w:r>
            <w:r w:rsidRPr="00A036F1">
              <w:rPr>
                <w:rFonts w:ascii="Arial Narrow" w:hAnsi="Arial Narrow"/>
                <w:b/>
                <w:bCs/>
                <w:i w:val="0"/>
                <w:iCs w:val="0"/>
                <w:lang w:val="fr-FR"/>
              </w:rPr>
              <w:t>MODULE DE BASE</w:t>
            </w:r>
            <w:r>
              <w:rPr>
                <w:rFonts w:ascii="Arial Narrow" w:hAnsi="Arial Narrow"/>
                <w:b/>
                <w:bCs/>
                <w:i w:val="0"/>
                <w:iCs w:val="0"/>
                <w:lang w:val="fr-FR"/>
              </w:rPr>
              <w:t> :Santé bucco-dentaire</w:t>
            </w:r>
            <w:r w:rsidRPr="00A036F1">
              <w:rPr>
                <w:rFonts w:ascii="Arial Narrow" w:hAnsi="Arial Narrow"/>
                <w:b/>
                <w:bCs/>
                <w:i w:val="0"/>
                <w:iCs w:val="0"/>
                <w:lang w:val="fr-FR"/>
              </w:rPr>
              <w:t>,</w:t>
            </w:r>
            <w:r w:rsidRPr="00A036F1">
              <w:rPr>
                <w:rFonts w:ascii="Arial Narrow" w:hAnsi="Arial Narrow"/>
                <w:i w:val="0"/>
                <w:iCs w:val="0"/>
                <w:lang w:val="fr-FR"/>
              </w:rPr>
              <w:t xml:space="preserve"> suite</w:t>
            </w:r>
          </w:p>
        </w:tc>
      </w:tr>
      <w:tr w:rsidR="00CE0D4D" w:rsidRPr="00A036F1" w:rsidTr="00CE0D4D">
        <w:trPr>
          <w:cantSplit/>
          <w:trHeight w:val="300"/>
          <w:jc w:val="center"/>
        </w:trPr>
        <w:tc>
          <w:tcPr>
            <w:tcW w:w="5098" w:type="dxa"/>
            <w:gridSpan w:val="3"/>
            <w:tcBorders>
              <w:top w:val="single" w:sz="6" w:space="0" w:color="auto"/>
              <w:left w:val="single" w:sz="6" w:space="0" w:color="auto"/>
              <w:bottom w:val="single" w:sz="6" w:space="0" w:color="auto"/>
              <w:right w:val="single" w:sz="6" w:space="0" w:color="auto"/>
            </w:tcBorders>
            <w:shd w:val="clear" w:color="auto" w:fill="auto"/>
          </w:tcPr>
          <w:p w:rsidR="00CE0D4D" w:rsidRPr="00A036F1" w:rsidRDefault="00CE0D4D" w:rsidP="001D79DA">
            <w:pPr>
              <w:spacing w:before="60"/>
              <w:rPr>
                <w:rFonts w:ascii="Arial Narrow" w:hAnsi="Arial Narrow"/>
                <w:sz w:val="18"/>
                <w:lang w:val="fr-FR"/>
              </w:rPr>
            </w:pPr>
            <w:r w:rsidRPr="00A036F1">
              <w:rPr>
                <w:rFonts w:ascii="Arial Narrow" w:hAnsi="Arial Narrow"/>
                <w:b/>
                <w:sz w:val="22"/>
                <w:lang w:val="fr-FR"/>
              </w:rPr>
              <w:t>Question</w:t>
            </w:r>
          </w:p>
        </w:tc>
        <w:tc>
          <w:tcPr>
            <w:tcW w:w="4268"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CE0D4D" w:rsidRPr="00A036F1" w:rsidRDefault="00CE0D4D" w:rsidP="001D79DA">
            <w:pPr>
              <w:jc w:val="center"/>
              <w:rPr>
                <w:rFonts w:ascii="Arial Narrow" w:hAnsi="Arial Narrow"/>
                <w:sz w:val="44"/>
                <w:lang w:val="fr-FR"/>
              </w:rPr>
            </w:pPr>
            <w:r w:rsidRPr="00A036F1">
              <w:rPr>
                <w:rFonts w:ascii="Arial Narrow" w:hAnsi="Arial Narrow"/>
                <w:b/>
                <w:sz w:val="22"/>
                <w:lang w:val="fr-FR"/>
              </w:rPr>
              <w:t>Réponse</w:t>
            </w:r>
          </w:p>
        </w:tc>
        <w:tc>
          <w:tcPr>
            <w:tcW w:w="1087" w:type="dxa"/>
            <w:gridSpan w:val="3"/>
            <w:tcBorders>
              <w:top w:val="nil"/>
              <w:left w:val="single" w:sz="6" w:space="0" w:color="auto"/>
              <w:bottom w:val="single" w:sz="4" w:space="0" w:color="auto"/>
              <w:right w:val="single" w:sz="6" w:space="0" w:color="auto"/>
            </w:tcBorders>
            <w:shd w:val="clear" w:color="auto" w:fill="auto"/>
            <w:vAlign w:val="center"/>
          </w:tcPr>
          <w:p w:rsidR="00CE0D4D" w:rsidRPr="00A036F1" w:rsidRDefault="00CE0D4D" w:rsidP="001D79DA">
            <w:pPr>
              <w:pStyle w:val="Heading9"/>
              <w:tabs>
                <w:tab w:val="clear" w:pos="1450"/>
              </w:tabs>
              <w:spacing w:before="60"/>
              <w:jc w:val="center"/>
              <w:rPr>
                <w:rFonts w:ascii="Arial Narrow" w:hAnsi="Arial Narrow"/>
                <w:i w:val="0"/>
                <w:iCs w:val="0"/>
                <w:sz w:val="18"/>
                <w:lang w:val="fr-FR"/>
              </w:rPr>
            </w:pPr>
            <w:r w:rsidRPr="00A036F1">
              <w:rPr>
                <w:rFonts w:ascii="Arial Narrow" w:hAnsi="Arial Narrow"/>
                <w:b/>
                <w:i w:val="0"/>
                <w:iCs w:val="0"/>
                <w:sz w:val="22"/>
                <w:lang w:val="fr-FR"/>
              </w:rPr>
              <w:t>Code</w:t>
            </w:r>
          </w:p>
        </w:tc>
      </w:tr>
      <w:tr w:rsidR="00CE0D4D" w:rsidRPr="00A036F1" w:rsidTr="00CE0D4D">
        <w:trPr>
          <w:cantSplit/>
          <w:trHeight w:hRule="exact" w:val="240"/>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r w:rsidRPr="00A036F1">
              <w:rPr>
                <w:rFonts w:ascii="Arial Narrow" w:hAnsi="Arial Narrow"/>
                <w:bCs/>
                <w:sz w:val="18"/>
                <w:szCs w:val="18"/>
                <w:lang w:val="fr-FR"/>
              </w:rPr>
              <w:t>10</w:t>
            </w:r>
          </w:p>
        </w:tc>
        <w:tc>
          <w:tcPr>
            <w:tcW w:w="4418" w:type="dxa"/>
            <w:gridSpan w:val="3"/>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sz w:val="18"/>
                <w:lang w:val="fr-FR"/>
              </w:rPr>
            </w:pPr>
            <w:r w:rsidRPr="00A036F1">
              <w:rPr>
                <w:rFonts w:ascii="Arial Narrow" w:hAnsi="Arial Narrow"/>
                <w:sz w:val="18"/>
                <w:lang w:val="fr-FR"/>
              </w:rPr>
              <w:t xml:space="preserve">Quelle était </w:t>
            </w:r>
            <w:r w:rsidRPr="00A036F1">
              <w:rPr>
                <w:rFonts w:ascii="Arial Narrow" w:hAnsi="Arial Narrow"/>
                <w:b/>
                <w:bCs/>
                <w:sz w:val="18"/>
                <w:lang w:val="fr-FR"/>
              </w:rPr>
              <w:t>la raison principale</w:t>
            </w:r>
            <w:r w:rsidRPr="00A036F1">
              <w:rPr>
                <w:rFonts w:ascii="Arial Narrow" w:hAnsi="Arial Narrow"/>
                <w:sz w:val="18"/>
                <w:lang w:val="fr-FR"/>
              </w:rPr>
              <w:t xml:space="preserve"> de votre dernière consultation chez le dentiste ou l’agent de santé qui soigne les dents</w:t>
            </w:r>
            <w:r>
              <w:rPr>
                <w:rFonts w:ascii="Arial Narrow" w:hAnsi="Arial Narrow"/>
                <w:sz w:val="18"/>
                <w:lang w:val="fr-FR"/>
              </w:rPr>
              <w:t> ?</w:t>
            </w:r>
          </w:p>
        </w:tc>
        <w:tc>
          <w:tcPr>
            <w:tcW w:w="2127" w:type="dxa"/>
            <w:gridSpan w:val="2"/>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sz w:val="18"/>
                <w:lang w:val="fr-FR"/>
              </w:rPr>
              <w:t>Consultation / conseil</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top w:val="nil"/>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O8</w:t>
            </w:r>
          </w:p>
        </w:tc>
      </w:tr>
      <w:tr w:rsidR="00CE0D4D" w:rsidRPr="00A036F1" w:rsidTr="00CE0D4D">
        <w:trPr>
          <w:cantSplit/>
          <w:trHeight w:hRule="exact" w:val="481"/>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18" w:type="dxa"/>
            <w:gridSpan w:val="3"/>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sz w:val="18"/>
                <w:lang w:val="fr-FR"/>
              </w:rPr>
            </w:pPr>
          </w:p>
        </w:tc>
        <w:tc>
          <w:tcPr>
            <w:tcW w:w="2127" w:type="dxa"/>
            <w:gridSpan w:val="2"/>
            <w:tcBorders>
              <w:top w:val="nil"/>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Douleur ou problème avec dents, gencives, bouche</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18" w:type="dxa"/>
            <w:gridSpan w:val="3"/>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sz w:val="18"/>
                <w:lang w:val="fr-FR"/>
              </w:rPr>
            </w:pPr>
          </w:p>
        </w:tc>
        <w:tc>
          <w:tcPr>
            <w:tcW w:w="2127" w:type="dxa"/>
            <w:gridSpan w:val="2"/>
            <w:tcBorders>
              <w:top w:val="nil"/>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Traitement / suite traitement</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3</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18" w:type="dxa"/>
            <w:gridSpan w:val="3"/>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sz w:val="18"/>
                <w:lang w:val="fr-FR"/>
              </w:rPr>
            </w:pPr>
          </w:p>
        </w:tc>
        <w:tc>
          <w:tcPr>
            <w:tcW w:w="2127" w:type="dxa"/>
            <w:gridSpan w:val="2"/>
            <w:tcBorders>
              <w:top w:val="nil"/>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 xml:space="preserve">Contrôle de routine </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4</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181ACC" w:rsidTr="00CE0D4D">
        <w:trPr>
          <w:cantSplit/>
          <w:trHeight w:hRule="exact" w:val="374"/>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18" w:type="dxa"/>
            <w:gridSpan w:val="3"/>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sz w:val="18"/>
                <w:lang w:val="fr-FR"/>
              </w:rPr>
            </w:pPr>
          </w:p>
        </w:tc>
        <w:tc>
          <w:tcPr>
            <w:tcW w:w="2127" w:type="dxa"/>
            <w:gridSpan w:val="2"/>
            <w:tcBorders>
              <w:top w:val="nil"/>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Autres</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ind w:left="249" w:hanging="238"/>
              <w:rPr>
                <w:rFonts w:ascii="Arial Narrow" w:hAnsi="Arial Narrow"/>
                <w:bCs/>
                <w:sz w:val="18"/>
                <w:szCs w:val="18"/>
                <w:lang w:val="fr-FR"/>
              </w:rPr>
            </w:pPr>
            <w:r w:rsidRPr="00A036F1">
              <w:rPr>
                <w:rFonts w:ascii="Arial Narrow" w:hAnsi="Arial Narrow"/>
                <w:bCs/>
                <w:sz w:val="18"/>
                <w:szCs w:val="18"/>
                <w:lang w:val="fr-FR"/>
              </w:rPr>
              <w:t xml:space="preserve">5  </w:t>
            </w:r>
            <w:r w:rsidRPr="00A036F1">
              <w:rPr>
                <w:rFonts w:ascii="Arial Narrow" w:hAnsi="Arial Narrow"/>
                <w:bCs/>
                <w:i/>
                <w:sz w:val="18"/>
                <w:szCs w:val="18"/>
                <w:lang w:val="fr-FR"/>
              </w:rPr>
              <w:t>Si Autres, aller à 08</w:t>
            </w:r>
            <w:r w:rsidRPr="00A036F1">
              <w:rPr>
                <w:rFonts w:ascii="Arial Narrow" w:hAnsi="Arial Narrow"/>
                <w:bCs/>
                <w:i/>
                <w:iCs/>
                <w:sz w:val="18"/>
                <w:szCs w:val="18"/>
                <w:lang w:val="fr-FR"/>
              </w:rPr>
              <w:t>other</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95"/>
          <w:jc w:val="center"/>
        </w:trPr>
        <w:tc>
          <w:tcPr>
            <w:tcW w:w="695" w:type="dxa"/>
            <w:vMerge/>
            <w:tcBorders>
              <w:left w:val="single" w:sz="6" w:space="0" w:color="auto"/>
              <w:bottom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18" w:type="dxa"/>
            <w:gridSpan w:val="3"/>
            <w:vMerge/>
            <w:tcBorders>
              <w:left w:val="single" w:sz="6" w:space="0" w:color="auto"/>
              <w:bottom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sz w:val="18"/>
                <w:lang w:val="fr-FR"/>
              </w:rPr>
            </w:pPr>
          </w:p>
        </w:tc>
        <w:tc>
          <w:tcPr>
            <w:tcW w:w="2127" w:type="dxa"/>
            <w:gridSpan w:val="2"/>
            <w:tcBorders>
              <w:top w:val="single" w:sz="6" w:space="0" w:color="auto"/>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sz w:val="18"/>
                <w:lang w:val="fr-FR"/>
              </w:rPr>
              <w:t>Autres (</w:t>
            </w:r>
            <w:r>
              <w:rPr>
                <w:rFonts w:ascii="Arial Narrow" w:hAnsi="Arial Narrow"/>
                <w:sz w:val="18"/>
                <w:lang w:val="fr-FR"/>
              </w:rPr>
              <w:t>préciser</w:t>
            </w:r>
            <w:r w:rsidRPr="00A036F1">
              <w:rPr>
                <w:rFonts w:ascii="Arial Narrow" w:hAnsi="Arial Narrow"/>
                <w:sz w:val="18"/>
                <w:lang w:val="fr-FR"/>
              </w:rPr>
              <w:t>)</w:t>
            </w:r>
          </w:p>
        </w:tc>
        <w:tc>
          <w:tcPr>
            <w:tcW w:w="2126" w:type="dxa"/>
            <w:tcBorders>
              <w:top w:val="single" w:sz="6" w:space="0" w:color="auto"/>
              <w:left w:val="nil"/>
              <w:bottom w:val="single" w:sz="6" w:space="0" w:color="auto"/>
              <w:right w:val="single" w:sz="6" w:space="0" w:color="auto"/>
            </w:tcBorders>
            <w:shd w:val="clear" w:color="auto" w:fill="auto"/>
            <w:vAlign w:val="bottom"/>
          </w:tcPr>
          <w:p w:rsidR="00CE0D4D" w:rsidRPr="00A036F1" w:rsidRDefault="00CE0D4D" w:rsidP="001D79DA">
            <w:pPr>
              <w:ind w:left="249" w:hanging="238"/>
              <w:rPr>
                <w:rFonts w:ascii="Arial Narrow" w:hAnsi="Arial Narrow"/>
                <w:bCs/>
                <w:sz w:val="18"/>
                <w:szCs w:val="18"/>
                <w:lang w:val="fr-FR"/>
              </w:rPr>
            </w:pPr>
            <w:r w:rsidRPr="00A036F1">
              <w:rPr>
                <w:rFonts w:ascii="Arial Narrow" w:hAnsi="Arial Narrow"/>
                <w:sz w:val="20"/>
                <w:szCs w:val="20"/>
                <w:lang w:val="fr-FR"/>
              </w:rPr>
              <w:t>└─┴─┴─┴─┴─┘</w:t>
            </w:r>
          </w:p>
        </w:tc>
        <w:tc>
          <w:tcPr>
            <w:tcW w:w="1087" w:type="dxa"/>
            <w:gridSpan w:val="3"/>
            <w:tcBorders>
              <w:left w:val="single" w:sz="6" w:space="0" w:color="auto"/>
              <w:bottom w:val="single" w:sz="4"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O8other</w:t>
            </w:r>
          </w:p>
        </w:tc>
      </w:tr>
      <w:tr w:rsidR="00CE0D4D" w:rsidRPr="00A036F1" w:rsidTr="00CE0D4D">
        <w:trPr>
          <w:cantSplit/>
          <w:trHeight w:hRule="exact" w:val="238"/>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r w:rsidRPr="00A036F1">
              <w:rPr>
                <w:rFonts w:ascii="Arial Narrow" w:hAnsi="Arial Narrow"/>
                <w:bCs/>
                <w:sz w:val="18"/>
                <w:szCs w:val="18"/>
                <w:lang w:val="fr-FR"/>
              </w:rPr>
              <w:t>11</w:t>
            </w:r>
          </w:p>
        </w:tc>
        <w:tc>
          <w:tcPr>
            <w:tcW w:w="4403" w:type="dxa"/>
            <w:gridSpan w:val="2"/>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
                <w:sz w:val="18"/>
                <w:lang w:val="fr-FR"/>
              </w:rPr>
            </w:pPr>
            <w:r>
              <w:rPr>
                <w:rFonts w:ascii="Arial Narrow" w:hAnsi="Arial Narrow"/>
                <w:b/>
                <w:bCs/>
                <w:sz w:val="18"/>
                <w:lang w:val="fr-FR"/>
              </w:rPr>
              <w:t>À</w:t>
            </w:r>
            <w:r w:rsidRPr="00A036F1">
              <w:rPr>
                <w:rFonts w:ascii="Arial Narrow" w:hAnsi="Arial Narrow"/>
                <w:b/>
                <w:bCs/>
                <w:sz w:val="18"/>
                <w:lang w:val="fr-FR"/>
              </w:rPr>
              <w:t xml:space="preserve"> quelle fréquence</w:t>
            </w:r>
            <w:r w:rsidRPr="00A036F1">
              <w:rPr>
                <w:rFonts w:ascii="Arial Narrow" w:hAnsi="Arial Narrow"/>
                <w:sz w:val="18"/>
                <w:lang w:val="fr-FR"/>
              </w:rPr>
              <w:t xml:space="preserve"> vous </w:t>
            </w:r>
            <w:r w:rsidRPr="00A036F1">
              <w:rPr>
                <w:rFonts w:ascii="Arial Narrow" w:hAnsi="Arial Narrow"/>
                <w:b/>
                <w:bCs/>
                <w:sz w:val="18"/>
                <w:lang w:val="fr-FR"/>
              </w:rPr>
              <w:t>nettoyez-vous /brossez-vous les dents</w:t>
            </w:r>
            <w:r>
              <w:rPr>
                <w:rFonts w:ascii="Arial Narrow" w:hAnsi="Arial Narrow"/>
                <w:b/>
                <w:bCs/>
                <w:sz w:val="18"/>
                <w:lang w:val="fr-FR"/>
              </w:rPr>
              <w:t> </w:t>
            </w:r>
            <w:r>
              <w:rPr>
                <w:rFonts w:ascii="Arial Narrow" w:hAnsi="Arial Narrow"/>
                <w:sz w:val="18"/>
                <w:lang w:val="fr-FR"/>
              </w:rPr>
              <w:t>?</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tabs>
                <w:tab w:val="left" w:pos="1568"/>
              </w:tabs>
              <w:jc w:val="right"/>
              <w:rPr>
                <w:rFonts w:ascii="Arial Narrow" w:hAnsi="Arial Narrow"/>
                <w:sz w:val="18"/>
                <w:lang w:val="fr-FR"/>
              </w:rPr>
            </w:pPr>
            <w:r w:rsidRPr="00A036F1">
              <w:rPr>
                <w:rFonts w:ascii="Arial Narrow" w:hAnsi="Arial Narrow"/>
                <w:sz w:val="18"/>
                <w:lang w:val="fr-FR"/>
              </w:rPr>
              <w:t xml:space="preserve">Jamais </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ind w:left="24"/>
              <w:rPr>
                <w:rFonts w:ascii="Arial Narrow" w:hAnsi="Arial Narrow"/>
                <w:sz w:val="18"/>
                <w:lang w:val="fr-FR"/>
              </w:rPr>
            </w:pPr>
            <w:r w:rsidRPr="00A036F1">
              <w:rPr>
                <w:rFonts w:ascii="Arial Narrow" w:hAnsi="Arial Narrow"/>
                <w:sz w:val="18"/>
                <w:lang w:val="fr-FR"/>
              </w:rPr>
              <w:t xml:space="preserve">1  </w:t>
            </w:r>
            <w:r w:rsidRPr="00A036F1">
              <w:rPr>
                <w:rFonts w:ascii="Arial Narrow" w:hAnsi="Arial Narrow"/>
                <w:i/>
                <w:iCs/>
                <w:sz w:val="16"/>
                <w:lang w:val="fr-FR"/>
              </w:rPr>
              <w:t xml:space="preserve">Si Jamais, aller </w:t>
            </w:r>
            <w:r w:rsidRPr="00A036F1">
              <w:rPr>
                <w:rFonts w:ascii="Arial Narrow" w:hAnsi="Arial Narrow"/>
                <w:i/>
                <w:iCs/>
                <w:sz w:val="18"/>
                <w:lang w:val="fr-FR"/>
              </w:rPr>
              <w:t>à O13a</w:t>
            </w:r>
          </w:p>
        </w:tc>
        <w:tc>
          <w:tcPr>
            <w:tcW w:w="1087" w:type="dxa"/>
            <w:gridSpan w:val="3"/>
            <w:vMerge w:val="restart"/>
            <w:tcBorders>
              <w:top w:val="nil"/>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O9</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2142" w:type="dxa"/>
            <w:gridSpan w:val="3"/>
            <w:tcBorders>
              <w:top w:val="nil"/>
              <w:left w:val="single" w:sz="6" w:space="0" w:color="auto"/>
              <w:bottom w:val="nil"/>
              <w:right w:val="nil"/>
            </w:tcBorders>
            <w:shd w:val="clear" w:color="auto" w:fill="auto"/>
            <w:vAlign w:val="center"/>
          </w:tcPr>
          <w:p w:rsidR="00CE0D4D" w:rsidRPr="00A036F1" w:rsidRDefault="00CE0D4D" w:rsidP="001D79DA">
            <w:pPr>
              <w:tabs>
                <w:tab w:val="left" w:pos="1568"/>
              </w:tabs>
              <w:jc w:val="right"/>
              <w:rPr>
                <w:rFonts w:ascii="Arial Narrow" w:hAnsi="Arial Narrow"/>
                <w:sz w:val="18"/>
                <w:lang w:val="fr-FR"/>
              </w:rPr>
            </w:pPr>
            <w:r w:rsidRPr="00A036F1">
              <w:rPr>
                <w:rFonts w:ascii="Arial Narrow" w:hAnsi="Arial Narrow"/>
                <w:sz w:val="18"/>
                <w:lang w:val="fr-FR"/>
              </w:rPr>
              <w:t xml:space="preserve">Une fois par mois </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ind w:left="24"/>
              <w:rPr>
                <w:rFonts w:ascii="Arial Narrow" w:hAnsi="Arial Narrow"/>
                <w:sz w:val="18"/>
                <w:lang w:val="fr-FR"/>
              </w:rPr>
            </w:pPr>
            <w:r w:rsidRPr="00A036F1">
              <w:rPr>
                <w:rFonts w:ascii="Arial Narrow" w:hAnsi="Arial Narrow"/>
                <w:sz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2142" w:type="dxa"/>
            <w:gridSpan w:val="3"/>
            <w:tcBorders>
              <w:top w:val="nil"/>
              <w:left w:val="single" w:sz="6" w:space="0" w:color="auto"/>
              <w:bottom w:val="nil"/>
              <w:right w:val="nil"/>
            </w:tcBorders>
            <w:shd w:val="clear" w:color="auto" w:fill="auto"/>
            <w:vAlign w:val="center"/>
          </w:tcPr>
          <w:p w:rsidR="00CE0D4D" w:rsidRPr="00A036F1" w:rsidRDefault="00CE0D4D" w:rsidP="001D79DA">
            <w:pPr>
              <w:tabs>
                <w:tab w:val="left" w:pos="1568"/>
              </w:tabs>
              <w:jc w:val="right"/>
              <w:rPr>
                <w:rFonts w:ascii="Arial Narrow" w:hAnsi="Arial Narrow"/>
                <w:sz w:val="18"/>
                <w:lang w:val="fr-FR"/>
              </w:rPr>
            </w:pPr>
            <w:r w:rsidRPr="00A036F1">
              <w:rPr>
                <w:rFonts w:ascii="Arial Narrow" w:hAnsi="Arial Narrow"/>
                <w:sz w:val="18"/>
                <w:lang w:val="fr-FR"/>
              </w:rPr>
              <w:t>2-3 fois par mois</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ind w:left="24"/>
              <w:rPr>
                <w:rFonts w:ascii="Arial Narrow" w:hAnsi="Arial Narrow"/>
                <w:sz w:val="18"/>
                <w:lang w:val="fr-FR"/>
              </w:rPr>
            </w:pPr>
            <w:r w:rsidRPr="00A036F1">
              <w:rPr>
                <w:rFonts w:ascii="Arial Narrow" w:hAnsi="Arial Narrow"/>
                <w:sz w:val="18"/>
                <w:lang w:val="fr-FR"/>
              </w:rPr>
              <w:t>3</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2142" w:type="dxa"/>
            <w:gridSpan w:val="3"/>
            <w:tcBorders>
              <w:top w:val="nil"/>
              <w:left w:val="single" w:sz="6" w:space="0" w:color="auto"/>
              <w:bottom w:val="nil"/>
              <w:right w:val="nil"/>
            </w:tcBorders>
            <w:shd w:val="clear" w:color="auto" w:fill="auto"/>
            <w:vAlign w:val="center"/>
          </w:tcPr>
          <w:p w:rsidR="00CE0D4D" w:rsidRPr="00A036F1" w:rsidRDefault="00CE0D4D" w:rsidP="001D79DA">
            <w:pPr>
              <w:tabs>
                <w:tab w:val="left" w:pos="1568"/>
              </w:tabs>
              <w:jc w:val="right"/>
              <w:rPr>
                <w:rFonts w:ascii="Arial Narrow" w:hAnsi="Arial Narrow"/>
                <w:sz w:val="18"/>
                <w:lang w:val="fr-FR"/>
              </w:rPr>
            </w:pPr>
            <w:r w:rsidRPr="00A036F1">
              <w:rPr>
                <w:rFonts w:ascii="Arial Narrow" w:hAnsi="Arial Narrow"/>
                <w:sz w:val="18"/>
                <w:lang w:val="fr-FR"/>
              </w:rPr>
              <w:t>Une fois par semaine</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ind w:left="24"/>
              <w:rPr>
                <w:rFonts w:ascii="Arial Narrow" w:hAnsi="Arial Narrow"/>
                <w:sz w:val="18"/>
                <w:lang w:val="fr-FR"/>
              </w:rPr>
            </w:pPr>
            <w:r w:rsidRPr="00A036F1">
              <w:rPr>
                <w:rFonts w:ascii="Arial Narrow" w:hAnsi="Arial Narrow"/>
                <w:sz w:val="18"/>
                <w:lang w:val="fr-FR"/>
              </w:rPr>
              <w:t>4</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2142" w:type="dxa"/>
            <w:gridSpan w:val="3"/>
            <w:tcBorders>
              <w:top w:val="nil"/>
              <w:left w:val="single" w:sz="6" w:space="0" w:color="auto"/>
              <w:bottom w:val="nil"/>
              <w:right w:val="nil"/>
            </w:tcBorders>
            <w:shd w:val="clear" w:color="auto" w:fill="auto"/>
            <w:vAlign w:val="center"/>
          </w:tcPr>
          <w:p w:rsidR="00CE0D4D" w:rsidRPr="00A036F1" w:rsidRDefault="00CE0D4D" w:rsidP="001D79DA">
            <w:pPr>
              <w:tabs>
                <w:tab w:val="left" w:pos="1568"/>
              </w:tabs>
              <w:jc w:val="right"/>
              <w:rPr>
                <w:rFonts w:ascii="Arial Narrow" w:hAnsi="Arial Narrow"/>
                <w:sz w:val="18"/>
                <w:lang w:val="fr-FR"/>
              </w:rPr>
            </w:pPr>
            <w:r w:rsidRPr="00A036F1">
              <w:rPr>
                <w:rFonts w:ascii="Arial Narrow" w:hAnsi="Arial Narrow"/>
                <w:sz w:val="18"/>
                <w:lang w:val="fr-FR"/>
              </w:rPr>
              <w:t>2-6 fois par semaine</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ind w:left="24"/>
              <w:rPr>
                <w:rFonts w:ascii="Arial Narrow" w:hAnsi="Arial Narrow"/>
                <w:sz w:val="18"/>
                <w:lang w:val="fr-FR"/>
              </w:rPr>
            </w:pPr>
            <w:r w:rsidRPr="00A036F1">
              <w:rPr>
                <w:rFonts w:ascii="Arial Narrow" w:hAnsi="Arial Narrow"/>
                <w:sz w:val="18"/>
                <w:lang w:val="fr-FR"/>
              </w:rPr>
              <w:t>5</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2142" w:type="dxa"/>
            <w:gridSpan w:val="3"/>
            <w:tcBorders>
              <w:top w:val="nil"/>
              <w:left w:val="single" w:sz="6" w:space="0" w:color="auto"/>
              <w:bottom w:val="nil"/>
              <w:right w:val="nil"/>
            </w:tcBorders>
            <w:shd w:val="clear" w:color="auto" w:fill="auto"/>
            <w:vAlign w:val="center"/>
          </w:tcPr>
          <w:p w:rsidR="00CE0D4D" w:rsidRPr="00A036F1" w:rsidRDefault="00CE0D4D" w:rsidP="001D79DA">
            <w:pPr>
              <w:tabs>
                <w:tab w:val="left" w:pos="1568"/>
              </w:tabs>
              <w:jc w:val="right"/>
              <w:rPr>
                <w:rFonts w:ascii="Arial Narrow" w:hAnsi="Arial Narrow"/>
                <w:sz w:val="18"/>
                <w:lang w:val="fr-FR"/>
              </w:rPr>
            </w:pPr>
            <w:r w:rsidRPr="00A036F1">
              <w:rPr>
                <w:rFonts w:ascii="Arial Narrow" w:hAnsi="Arial Narrow"/>
                <w:sz w:val="18"/>
                <w:lang w:val="fr-FR"/>
              </w:rPr>
              <w:t>Une fois par jour</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ind w:left="606" w:hanging="582"/>
              <w:rPr>
                <w:rFonts w:ascii="Arial Narrow" w:hAnsi="Arial Narrow"/>
                <w:sz w:val="18"/>
                <w:lang w:val="fr-FR"/>
              </w:rPr>
            </w:pPr>
            <w:r w:rsidRPr="00A036F1">
              <w:rPr>
                <w:rFonts w:ascii="Arial Narrow" w:hAnsi="Arial Narrow"/>
                <w:sz w:val="18"/>
                <w:lang w:val="fr-FR"/>
              </w:rPr>
              <w:t>6</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bottom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bottom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tabs>
                <w:tab w:val="left" w:pos="1568"/>
              </w:tabs>
              <w:ind w:right="11"/>
              <w:jc w:val="right"/>
              <w:rPr>
                <w:rFonts w:ascii="Arial Narrow" w:hAnsi="Arial Narrow"/>
                <w:sz w:val="18"/>
                <w:lang w:val="fr-FR"/>
              </w:rPr>
            </w:pPr>
            <w:r w:rsidRPr="00A036F1">
              <w:rPr>
                <w:rFonts w:ascii="Arial Narrow" w:hAnsi="Arial Narrow"/>
                <w:sz w:val="18"/>
                <w:lang w:val="fr-FR"/>
              </w:rPr>
              <w:t xml:space="preserve">       2 fois ou plus par jour</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ind w:left="606" w:hanging="582"/>
              <w:rPr>
                <w:rFonts w:ascii="Arial Narrow" w:hAnsi="Arial Narrow"/>
                <w:sz w:val="18"/>
                <w:lang w:val="fr-FR"/>
              </w:rPr>
            </w:pPr>
            <w:r w:rsidRPr="00A036F1">
              <w:rPr>
                <w:rFonts w:ascii="Arial Narrow" w:hAnsi="Arial Narrow"/>
                <w:sz w:val="18"/>
                <w:lang w:val="fr-FR"/>
              </w:rPr>
              <w:t>7</w:t>
            </w:r>
          </w:p>
        </w:tc>
        <w:tc>
          <w:tcPr>
            <w:tcW w:w="1087" w:type="dxa"/>
            <w:gridSpan w:val="3"/>
            <w:vMerge/>
            <w:tcBorders>
              <w:left w:val="single" w:sz="6" w:space="0" w:color="auto"/>
              <w:bottom w:val="single" w:sz="4"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val="227"/>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r w:rsidRPr="00A036F1">
              <w:rPr>
                <w:rFonts w:ascii="Arial Narrow" w:hAnsi="Arial Narrow"/>
                <w:bCs/>
                <w:sz w:val="18"/>
                <w:szCs w:val="18"/>
                <w:lang w:val="fr-FR"/>
              </w:rPr>
              <w:t>12</w:t>
            </w:r>
          </w:p>
        </w:tc>
        <w:tc>
          <w:tcPr>
            <w:tcW w:w="4403" w:type="dxa"/>
            <w:gridSpan w:val="2"/>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sz w:val="18"/>
                <w:lang w:val="fr-FR"/>
              </w:rPr>
            </w:pPr>
            <w:r w:rsidRPr="00A036F1">
              <w:rPr>
                <w:rFonts w:ascii="Arial Narrow" w:hAnsi="Arial Narrow"/>
                <w:sz w:val="18"/>
                <w:lang w:val="fr-FR"/>
              </w:rPr>
              <w:t xml:space="preserve">Utilisez-vous de la </w:t>
            </w:r>
            <w:r w:rsidRPr="00A036F1">
              <w:rPr>
                <w:rFonts w:ascii="Arial Narrow" w:hAnsi="Arial Narrow"/>
                <w:b/>
                <w:bCs/>
                <w:sz w:val="18"/>
                <w:lang w:val="fr-FR"/>
              </w:rPr>
              <w:t>pâte dentifrice</w:t>
            </w:r>
            <w:r w:rsidRPr="00A036F1">
              <w:rPr>
                <w:rFonts w:ascii="Arial Narrow" w:hAnsi="Arial Narrow"/>
                <w:sz w:val="18"/>
                <w:lang w:val="fr-FR"/>
              </w:rPr>
              <w:t xml:space="preserve"> pour nettoyer vos dents ?</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top w:val="nil"/>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O10</w:t>
            </w:r>
          </w:p>
        </w:tc>
      </w:tr>
      <w:tr w:rsidR="00CE0D4D" w:rsidRPr="00181ACC" w:rsidTr="00CE0D4D">
        <w:trPr>
          <w:cantSplit/>
          <w:trHeight w:val="227"/>
          <w:jc w:val="center"/>
        </w:trPr>
        <w:tc>
          <w:tcPr>
            <w:tcW w:w="695" w:type="dxa"/>
            <w:vMerge/>
            <w:tcBorders>
              <w:left w:val="single" w:sz="6" w:space="0" w:color="auto"/>
              <w:bottom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bottom w:val="single" w:sz="6" w:space="0" w:color="auto"/>
              <w:right w:val="single" w:sz="6" w:space="0" w:color="auto"/>
            </w:tcBorders>
            <w:shd w:val="clear" w:color="auto" w:fill="auto"/>
          </w:tcPr>
          <w:p w:rsidR="00CE0D4D" w:rsidRPr="00A036F1" w:rsidRDefault="00CE0D4D" w:rsidP="001D79DA">
            <w:pPr>
              <w:spacing w:before="60"/>
              <w:rPr>
                <w:rFonts w:ascii="Arial Narrow" w:hAnsi="Arial Narrow"/>
                <w:sz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 xml:space="preserve">2    </w:t>
            </w:r>
            <w:r w:rsidRPr="00A036F1">
              <w:rPr>
                <w:rFonts w:ascii="Arial Narrow" w:hAnsi="Arial Narrow"/>
                <w:bCs/>
                <w:i/>
                <w:iCs/>
                <w:sz w:val="18"/>
                <w:szCs w:val="18"/>
                <w:lang w:val="fr-FR"/>
              </w:rPr>
              <w:t>Si Non, aller à 012a</w:t>
            </w:r>
          </w:p>
        </w:tc>
        <w:tc>
          <w:tcPr>
            <w:tcW w:w="1087" w:type="dxa"/>
            <w:gridSpan w:val="3"/>
            <w:vMerge/>
            <w:tcBorders>
              <w:left w:val="single" w:sz="6" w:space="0" w:color="auto"/>
              <w:bottom w:val="single" w:sz="4"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r w:rsidRPr="00A036F1">
              <w:rPr>
                <w:lang w:val="fr-FR"/>
              </w:rPr>
              <w:br w:type="page"/>
            </w:r>
            <w:r w:rsidRPr="00A036F1">
              <w:rPr>
                <w:rFonts w:ascii="Arial Narrow" w:hAnsi="Arial Narrow"/>
                <w:bCs/>
                <w:sz w:val="18"/>
                <w:szCs w:val="18"/>
                <w:lang w:val="fr-FR"/>
              </w:rPr>
              <w:t>13</w:t>
            </w:r>
          </w:p>
        </w:tc>
        <w:tc>
          <w:tcPr>
            <w:tcW w:w="4403" w:type="dxa"/>
            <w:gridSpan w:val="2"/>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i/>
                <w:sz w:val="18"/>
                <w:lang w:val="fr-FR"/>
              </w:rPr>
            </w:pPr>
            <w:r w:rsidRPr="00A036F1">
              <w:rPr>
                <w:rFonts w:ascii="Arial Narrow" w:hAnsi="Arial Narrow"/>
                <w:sz w:val="18"/>
                <w:lang w:val="fr-FR"/>
              </w:rPr>
              <w:t xml:space="preserve">La </w:t>
            </w:r>
            <w:r w:rsidRPr="00A036F1">
              <w:rPr>
                <w:rFonts w:ascii="Arial Narrow" w:hAnsi="Arial Narrow"/>
                <w:b/>
                <w:bCs/>
                <w:sz w:val="18"/>
                <w:lang w:val="fr-FR"/>
              </w:rPr>
              <w:t>pâte dentifrice</w:t>
            </w:r>
            <w:r w:rsidRPr="00A036F1">
              <w:rPr>
                <w:rFonts w:ascii="Arial Narrow" w:hAnsi="Arial Narrow"/>
                <w:sz w:val="18"/>
                <w:lang w:val="fr-FR"/>
              </w:rPr>
              <w:t xml:space="preserve"> que vous utilisez contient-elle du </w:t>
            </w:r>
            <w:r w:rsidRPr="00A036F1">
              <w:rPr>
                <w:rFonts w:ascii="Arial Narrow" w:hAnsi="Arial Narrow"/>
                <w:b/>
                <w:bCs/>
                <w:sz w:val="18"/>
                <w:lang w:val="fr-FR"/>
              </w:rPr>
              <w:t>fluor</w:t>
            </w:r>
            <w:r w:rsidRPr="00A036F1">
              <w:rPr>
                <w:rFonts w:ascii="Arial Narrow" w:hAnsi="Arial Narrow"/>
                <w:sz w:val="18"/>
                <w:lang w:val="fr-FR"/>
              </w:rPr>
              <w:t> ?</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top w:val="single" w:sz="6" w:space="0" w:color="auto"/>
              <w:left w:val="single" w:sz="6" w:space="0" w:color="auto"/>
              <w:bottom w:val="single" w:sz="4"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O11</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sz w:val="18"/>
                <w:lang w:val="fr-FR"/>
              </w:rPr>
            </w:pPr>
          </w:p>
        </w:tc>
        <w:tc>
          <w:tcPr>
            <w:tcW w:w="2142" w:type="dxa"/>
            <w:gridSpan w:val="3"/>
            <w:tcBorders>
              <w:top w:val="nil"/>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bottom w:val="single" w:sz="4"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bottom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bottom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sz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sz w:val="18"/>
                <w:lang w:val="fr-FR"/>
              </w:rPr>
              <w:t>Ne sait pas</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77</w:t>
            </w:r>
          </w:p>
        </w:tc>
        <w:tc>
          <w:tcPr>
            <w:tcW w:w="1087" w:type="dxa"/>
            <w:gridSpan w:val="3"/>
            <w:vMerge/>
            <w:tcBorders>
              <w:left w:val="single" w:sz="6" w:space="0" w:color="auto"/>
              <w:bottom w:val="single" w:sz="4"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181ACC" w:rsidTr="00CE0D4D">
        <w:trPr>
          <w:cantSplit/>
          <w:trHeight w:hRule="exact" w:val="427"/>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r w:rsidRPr="00A036F1">
              <w:rPr>
                <w:rFonts w:ascii="Arial Narrow" w:hAnsi="Arial Narrow"/>
                <w:bCs/>
                <w:sz w:val="18"/>
                <w:szCs w:val="18"/>
                <w:lang w:val="fr-FR"/>
              </w:rPr>
              <w:t>14</w:t>
            </w:r>
          </w:p>
        </w:tc>
        <w:tc>
          <w:tcPr>
            <w:tcW w:w="4403" w:type="dxa"/>
            <w:gridSpan w:val="2"/>
            <w:tcBorders>
              <w:top w:val="single" w:sz="6" w:space="0" w:color="auto"/>
              <w:left w:val="single" w:sz="6" w:space="0" w:color="auto"/>
              <w:bottom w:val="single" w:sz="6" w:space="0" w:color="auto"/>
              <w:right w:val="nil"/>
            </w:tcBorders>
            <w:shd w:val="clear" w:color="auto" w:fill="auto"/>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 xml:space="preserve">Utilisez-vous les objets suivants pour </w:t>
            </w:r>
            <w:r w:rsidRPr="00A036F1">
              <w:rPr>
                <w:rFonts w:ascii="Arial Narrow" w:hAnsi="Arial Narrow"/>
                <w:b/>
                <w:sz w:val="18"/>
                <w:szCs w:val="18"/>
                <w:lang w:val="fr-FR"/>
              </w:rPr>
              <w:t>nettoyer vos dents</w:t>
            </w:r>
            <w:r w:rsidRPr="00A036F1">
              <w:rPr>
                <w:rFonts w:ascii="Arial Narrow" w:hAnsi="Arial Narrow"/>
                <w:sz w:val="18"/>
                <w:lang w:val="fr-FR"/>
              </w:rPr>
              <w:t> </w:t>
            </w:r>
            <w:r w:rsidRPr="00A036F1">
              <w:rPr>
                <w:rFonts w:ascii="Arial Narrow" w:hAnsi="Arial Narrow"/>
                <w:bCs/>
                <w:sz w:val="18"/>
                <w:szCs w:val="18"/>
                <w:lang w:val="fr-FR"/>
              </w:rPr>
              <w:t>?</w:t>
            </w:r>
          </w:p>
          <w:p w:rsidR="00CE0D4D" w:rsidRPr="00A036F1" w:rsidRDefault="00CE0D4D" w:rsidP="001D79DA">
            <w:pPr>
              <w:rPr>
                <w:rFonts w:ascii="Arial Narrow" w:hAnsi="Arial Narrow"/>
                <w:bCs/>
                <w:sz w:val="18"/>
                <w:szCs w:val="18"/>
                <w:lang w:val="fr-FR"/>
              </w:rPr>
            </w:pPr>
            <w:r w:rsidRPr="00A036F1">
              <w:rPr>
                <w:rFonts w:ascii="Arial Narrow" w:hAnsi="Arial Narrow"/>
                <w:i/>
                <w:iCs/>
                <w:sz w:val="18"/>
                <w:lang w:val="fr-FR"/>
              </w:rPr>
              <w:t>(INSCRIRE POUR CHACUN DES ITEMS)</w:t>
            </w:r>
          </w:p>
        </w:tc>
        <w:tc>
          <w:tcPr>
            <w:tcW w:w="2142" w:type="dxa"/>
            <w:gridSpan w:val="3"/>
            <w:tcBorders>
              <w:top w:val="single" w:sz="6" w:space="0" w:color="auto"/>
              <w:left w:val="nil"/>
              <w:bottom w:val="single" w:sz="6" w:space="0" w:color="auto"/>
              <w:right w:val="nil"/>
            </w:tcBorders>
            <w:shd w:val="clear" w:color="auto" w:fill="auto"/>
            <w:vAlign w:val="center"/>
          </w:tcPr>
          <w:p w:rsidR="00CE0D4D" w:rsidRPr="00A036F1" w:rsidRDefault="00CE0D4D" w:rsidP="001D79DA">
            <w:pPr>
              <w:rPr>
                <w:rFonts w:ascii="Arial Narrow" w:hAnsi="Arial Narrow"/>
                <w:bCs/>
                <w:sz w:val="18"/>
                <w:szCs w:val="18"/>
                <w:lang w:val="fr-FR"/>
              </w:rPr>
            </w:pPr>
          </w:p>
        </w:tc>
        <w:tc>
          <w:tcPr>
            <w:tcW w:w="2126" w:type="dxa"/>
            <w:tcBorders>
              <w:top w:val="single" w:sz="6" w:space="0" w:color="auto"/>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p>
        </w:tc>
        <w:tc>
          <w:tcPr>
            <w:tcW w:w="1087" w:type="dxa"/>
            <w:gridSpan w:val="3"/>
            <w:tcBorders>
              <w:top w:val="nil"/>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top w:val="single" w:sz="6" w:space="0" w:color="auto"/>
              <w:left w:val="single" w:sz="6" w:space="0" w:color="auto"/>
              <w:bottom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bCs/>
                <w:sz w:val="18"/>
                <w:szCs w:val="18"/>
                <w:lang w:val="fr-FR"/>
              </w:rPr>
            </w:pPr>
            <w:r w:rsidRPr="00A036F1">
              <w:rPr>
                <w:rFonts w:ascii="Arial Narrow" w:hAnsi="Arial Narrow"/>
                <w:sz w:val="18"/>
                <w:lang w:val="fr-FR"/>
              </w:rPr>
              <w:t>Brosse à dents</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O12a</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top w:val="single" w:sz="6" w:space="0" w:color="auto"/>
              <w:left w:val="single" w:sz="6" w:space="0" w:color="auto"/>
              <w:bottom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r w:rsidRPr="00A036F1">
              <w:rPr>
                <w:rFonts w:ascii="Arial Narrow" w:hAnsi="Arial Narrow"/>
                <w:sz w:val="18"/>
                <w:lang w:val="fr-FR"/>
              </w:rPr>
              <w:t>Cure</w:t>
            </w:r>
            <w:r>
              <w:rPr>
                <w:rFonts w:ascii="Arial Narrow" w:hAnsi="Arial Narrow"/>
                <w:sz w:val="18"/>
                <w:lang w:val="fr-FR"/>
              </w:rPr>
              <w:t>-</w:t>
            </w:r>
            <w:r w:rsidRPr="00A036F1">
              <w:rPr>
                <w:rFonts w:ascii="Arial Narrow" w:hAnsi="Arial Narrow"/>
                <w:sz w:val="18"/>
                <w:lang w:val="fr-FR"/>
              </w:rPr>
              <w:t>dents en bois</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O12b</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bottom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bCs/>
                <w:sz w:val="18"/>
                <w:szCs w:val="18"/>
                <w:lang w:val="fr-FR"/>
              </w:rPr>
            </w:pPr>
            <w:r w:rsidRPr="00A036F1">
              <w:rPr>
                <w:rFonts w:ascii="Arial Narrow" w:hAnsi="Arial Narrow"/>
                <w:sz w:val="18"/>
                <w:lang w:val="fr-FR"/>
              </w:rPr>
              <w:t>Cure</w:t>
            </w:r>
            <w:r>
              <w:rPr>
                <w:rFonts w:ascii="Arial Narrow" w:hAnsi="Arial Narrow"/>
                <w:sz w:val="18"/>
                <w:lang w:val="fr-FR"/>
              </w:rPr>
              <w:t>-</w:t>
            </w:r>
            <w:r w:rsidRPr="00A036F1">
              <w:rPr>
                <w:rFonts w:ascii="Arial Narrow" w:hAnsi="Arial Narrow"/>
                <w:sz w:val="18"/>
                <w:lang w:val="fr-FR"/>
              </w:rPr>
              <w:t>dents en plastique</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O12c</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top w:val="single" w:sz="6" w:space="0" w:color="auto"/>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r w:rsidRPr="00A036F1">
              <w:rPr>
                <w:rFonts w:ascii="Arial Narrow" w:hAnsi="Arial Narrow"/>
                <w:sz w:val="18"/>
                <w:lang w:val="fr-FR"/>
              </w:rPr>
              <w:t>Fil (Fil inter-dentaire)</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O12d</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r w:rsidRPr="00A036F1">
              <w:rPr>
                <w:rFonts w:ascii="Arial Narrow" w:hAnsi="Arial Narrow"/>
                <w:bCs/>
                <w:sz w:val="18"/>
                <w:szCs w:val="18"/>
                <w:lang w:val="fr-FR"/>
              </w:rPr>
              <w:t>Charbon</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O12e</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r w:rsidRPr="00A036F1">
              <w:rPr>
                <w:rFonts w:ascii="Arial Narrow" w:hAnsi="Arial Narrow"/>
                <w:bCs/>
                <w:sz w:val="18"/>
                <w:szCs w:val="18"/>
                <w:lang w:val="fr-FR"/>
              </w:rPr>
              <w:t>Brosse à dents végétale / bâtonnet frotte</w:t>
            </w:r>
            <w:r>
              <w:rPr>
                <w:rFonts w:ascii="Arial Narrow" w:hAnsi="Arial Narrow"/>
                <w:bCs/>
                <w:sz w:val="18"/>
                <w:szCs w:val="18"/>
                <w:lang w:val="fr-FR"/>
              </w:rPr>
              <w:t>-</w:t>
            </w:r>
            <w:r w:rsidRPr="00A036F1">
              <w:rPr>
                <w:rFonts w:ascii="Arial Narrow" w:hAnsi="Arial Narrow"/>
                <w:bCs/>
                <w:sz w:val="18"/>
                <w:szCs w:val="18"/>
                <w:lang w:val="fr-FR"/>
              </w:rPr>
              <w:t>dents</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O12f</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227"/>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r w:rsidRPr="00A036F1">
              <w:rPr>
                <w:rFonts w:ascii="Arial Narrow" w:hAnsi="Arial Narrow"/>
                <w:bCs/>
                <w:sz w:val="18"/>
                <w:szCs w:val="18"/>
                <w:lang w:val="fr-FR"/>
              </w:rPr>
              <w:t>Autres</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ind w:left="249" w:hanging="238"/>
              <w:rPr>
                <w:rFonts w:ascii="Arial Narrow" w:hAnsi="Arial Narrow"/>
                <w:bCs/>
                <w:sz w:val="18"/>
                <w:szCs w:val="18"/>
                <w:lang w:val="fr-FR"/>
              </w:rPr>
            </w:pPr>
            <w:r w:rsidRPr="00A036F1">
              <w:rPr>
                <w:rFonts w:ascii="Arial Narrow" w:hAnsi="Arial Narrow"/>
                <w:bCs/>
                <w:sz w:val="18"/>
                <w:szCs w:val="18"/>
                <w:lang w:val="fr-FR"/>
              </w:rPr>
              <w:t xml:space="preserve">1   </w:t>
            </w:r>
            <w:r w:rsidRPr="00A036F1">
              <w:rPr>
                <w:rFonts w:ascii="Arial Narrow" w:hAnsi="Arial Narrow"/>
                <w:bCs/>
                <w:i/>
                <w:iCs/>
                <w:sz w:val="18"/>
                <w:szCs w:val="18"/>
                <w:lang w:val="fr-FR"/>
              </w:rPr>
              <w:t xml:space="preserve"> Si Oui, aller à O12other</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O12g</w:t>
            </w:r>
          </w:p>
        </w:tc>
      </w:tr>
      <w:tr w:rsidR="00CE0D4D" w:rsidRPr="00A036F1" w:rsidTr="00CE0D4D">
        <w:trPr>
          <w:cantSplit/>
          <w:trHeight w:hRule="exact" w:val="227"/>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lang w:val="fr-FR"/>
              </w:rPr>
            </w:pPr>
          </w:p>
        </w:tc>
        <w:tc>
          <w:tcPr>
            <w:tcW w:w="2142" w:type="dxa"/>
            <w:gridSpan w:val="3"/>
            <w:tcBorders>
              <w:top w:val="nil"/>
              <w:left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p>
        </w:tc>
      </w:tr>
      <w:tr w:rsidR="00CE0D4D" w:rsidRPr="00A036F1" w:rsidTr="00CE0D4D">
        <w:trPr>
          <w:cantSplit/>
          <w:trHeight w:hRule="exact" w:val="396"/>
          <w:jc w:val="center"/>
        </w:trPr>
        <w:tc>
          <w:tcPr>
            <w:tcW w:w="695" w:type="dxa"/>
            <w:vMerge/>
            <w:tcBorders>
              <w:left w:val="single" w:sz="6" w:space="0" w:color="auto"/>
              <w:right w:val="single" w:sz="6" w:space="0" w:color="auto"/>
            </w:tcBorders>
            <w:shd w:val="clear" w:color="auto" w:fill="auto"/>
            <w:vAlign w:val="center"/>
          </w:tcPr>
          <w:p w:rsidR="00CE0D4D" w:rsidRPr="00A036F1" w:rsidRDefault="00CE0D4D" w:rsidP="001D79DA">
            <w:pPr>
              <w:spacing w:before="60"/>
              <w:rPr>
                <w:rFonts w:ascii="Arial Narrow" w:hAnsi="Arial Narrow"/>
                <w:bCs/>
                <w:sz w:val="18"/>
                <w:szCs w:val="18"/>
                <w:lang w:val="fr-FR"/>
              </w:rPr>
            </w:pPr>
          </w:p>
        </w:tc>
        <w:tc>
          <w:tcPr>
            <w:tcW w:w="4403" w:type="dxa"/>
            <w:gridSpan w:val="2"/>
            <w:tcBorders>
              <w:top w:val="single" w:sz="6" w:space="0" w:color="auto"/>
              <w:left w:val="single" w:sz="6" w:space="0" w:color="auto"/>
              <w:right w:val="nil"/>
            </w:tcBorders>
            <w:shd w:val="clear" w:color="auto" w:fill="auto"/>
            <w:vAlign w:val="center"/>
          </w:tcPr>
          <w:p w:rsidR="00CE0D4D" w:rsidRPr="00A036F1" w:rsidRDefault="00CE0D4D" w:rsidP="001D79DA">
            <w:pPr>
              <w:spacing w:before="60"/>
              <w:jc w:val="right"/>
              <w:rPr>
                <w:rFonts w:ascii="Arial Narrow" w:hAnsi="Arial Narrow"/>
                <w:bCs/>
                <w:sz w:val="18"/>
                <w:szCs w:val="18"/>
                <w:lang w:val="fr-FR"/>
              </w:rPr>
            </w:pPr>
            <w:r w:rsidRPr="00A036F1">
              <w:rPr>
                <w:rFonts w:ascii="Arial Narrow" w:hAnsi="Arial Narrow"/>
                <w:sz w:val="18"/>
                <w:lang w:val="fr-FR"/>
              </w:rPr>
              <w:t>Autres (</w:t>
            </w:r>
            <w:r>
              <w:rPr>
                <w:rFonts w:ascii="Arial Narrow" w:hAnsi="Arial Narrow"/>
                <w:sz w:val="18"/>
                <w:lang w:val="fr-FR"/>
              </w:rPr>
              <w:t>préciser</w:t>
            </w:r>
            <w:r w:rsidRPr="00A036F1">
              <w:rPr>
                <w:rFonts w:ascii="Arial Narrow" w:hAnsi="Arial Narrow"/>
                <w:sz w:val="18"/>
                <w:lang w:val="fr-FR"/>
              </w:rPr>
              <w:t>)</w:t>
            </w:r>
          </w:p>
        </w:tc>
        <w:tc>
          <w:tcPr>
            <w:tcW w:w="4268" w:type="dxa"/>
            <w:gridSpan w:val="4"/>
            <w:tcBorders>
              <w:top w:val="single" w:sz="6" w:space="0" w:color="auto"/>
              <w:left w:val="nil"/>
              <w:bottom w:val="single" w:sz="6" w:space="0" w:color="auto"/>
              <w:right w:val="single" w:sz="6" w:space="0" w:color="auto"/>
            </w:tcBorders>
            <w:shd w:val="clear" w:color="auto" w:fill="auto"/>
            <w:vAlign w:val="bottom"/>
          </w:tcPr>
          <w:p w:rsidR="00CE0D4D" w:rsidRPr="00A036F1" w:rsidRDefault="00CE0D4D" w:rsidP="001D79DA">
            <w:pPr>
              <w:rPr>
                <w:rFonts w:ascii="Arial Narrow" w:hAnsi="Arial Narrow"/>
                <w:bCs/>
                <w:sz w:val="18"/>
                <w:szCs w:val="18"/>
                <w:lang w:val="fr-FR"/>
              </w:rPr>
            </w:pPr>
            <w:r w:rsidRPr="00A036F1">
              <w:rPr>
                <w:rFonts w:ascii="Arial Narrow" w:hAnsi="Arial Narrow"/>
                <w:sz w:val="20"/>
                <w:szCs w:val="20"/>
                <w:lang w:val="fr-FR"/>
              </w:rPr>
              <w:t>└─┴─┴─┴─┴─┴─┴─┘</w:t>
            </w:r>
          </w:p>
        </w:tc>
        <w:tc>
          <w:tcPr>
            <w:tcW w:w="1087" w:type="dxa"/>
            <w:gridSpan w:val="3"/>
            <w:tcBorders>
              <w:top w:val="nil"/>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O12other</w:t>
            </w:r>
          </w:p>
        </w:tc>
      </w:tr>
      <w:tr w:rsidR="00955B40" w:rsidRPr="00955B40" w:rsidTr="00AD0404">
        <w:trPr>
          <w:cantSplit/>
          <w:trHeight w:val="442"/>
          <w:jc w:val="center"/>
        </w:trPr>
        <w:tc>
          <w:tcPr>
            <w:tcW w:w="695" w:type="dxa"/>
            <w:vMerge w:val="restart"/>
            <w:tcBorders>
              <w:top w:val="single" w:sz="6" w:space="0" w:color="auto"/>
              <w:left w:val="single" w:sz="6" w:space="0" w:color="auto"/>
              <w:right w:val="single" w:sz="6" w:space="0" w:color="auto"/>
            </w:tcBorders>
            <w:shd w:val="clear" w:color="auto" w:fill="auto"/>
            <w:vAlign w:val="center"/>
          </w:tcPr>
          <w:p w:rsidR="00955B40" w:rsidRPr="00A036F1" w:rsidRDefault="00955B40" w:rsidP="001D79DA">
            <w:pPr>
              <w:spacing w:before="60"/>
              <w:rPr>
                <w:rFonts w:ascii="Arial Narrow" w:hAnsi="Arial Narrow"/>
                <w:bCs/>
                <w:sz w:val="18"/>
                <w:szCs w:val="18"/>
                <w:lang w:val="fr-FR"/>
              </w:rPr>
            </w:pPr>
            <w:r w:rsidRPr="00A036F1">
              <w:rPr>
                <w:rFonts w:ascii="Arial Narrow" w:hAnsi="Arial Narrow"/>
                <w:bCs/>
                <w:sz w:val="18"/>
                <w:szCs w:val="18"/>
                <w:lang w:val="fr-FR"/>
              </w:rPr>
              <w:t>15</w:t>
            </w:r>
          </w:p>
        </w:tc>
        <w:tc>
          <w:tcPr>
            <w:tcW w:w="8671" w:type="dxa"/>
            <w:gridSpan w:val="6"/>
            <w:tcBorders>
              <w:top w:val="single" w:sz="6" w:space="0" w:color="auto"/>
              <w:left w:val="single" w:sz="6" w:space="0" w:color="auto"/>
              <w:right w:val="single" w:sz="6" w:space="0" w:color="auto"/>
            </w:tcBorders>
            <w:shd w:val="clear" w:color="auto" w:fill="auto"/>
          </w:tcPr>
          <w:p w:rsidR="00955B40" w:rsidRPr="00A036F1" w:rsidRDefault="00955B40" w:rsidP="00955B40">
            <w:pPr>
              <w:rPr>
                <w:rFonts w:ascii="Arial Narrow" w:hAnsi="Arial Narrow"/>
                <w:bCs/>
                <w:sz w:val="18"/>
                <w:szCs w:val="18"/>
                <w:lang w:val="fr-FR"/>
              </w:rPr>
            </w:pPr>
            <w:r w:rsidRPr="00A036F1">
              <w:rPr>
                <w:rFonts w:ascii="Arial Narrow" w:hAnsi="Arial Narrow"/>
                <w:sz w:val="18"/>
                <w:lang w:val="fr-FR"/>
              </w:rPr>
              <w:t xml:space="preserve">Au cours des 12 derniers mois, à cause de </w:t>
            </w:r>
            <w:r w:rsidRPr="00A036F1">
              <w:rPr>
                <w:rFonts w:ascii="Arial Narrow" w:hAnsi="Arial Narrow"/>
                <w:b/>
                <w:bCs/>
                <w:sz w:val="18"/>
                <w:lang w:val="fr-FR"/>
              </w:rPr>
              <w:t>l’état de santé de vos dents / de votre bouche</w:t>
            </w:r>
            <w:r w:rsidRPr="00A036F1">
              <w:rPr>
                <w:rFonts w:ascii="Arial Narrow" w:hAnsi="Arial Narrow"/>
                <w:sz w:val="18"/>
                <w:lang w:val="fr-FR"/>
              </w:rPr>
              <w:t xml:space="preserve"> avez-vous eu un des </w:t>
            </w:r>
            <w:r w:rsidRPr="00A036F1">
              <w:rPr>
                <w:rFonts w:ascii="Arial Narrow" w:hAnsi="Arial Narrow"/>
                <w:b/>
                <w:bCs/>
                <w:sz w:val="18"/>
                <w:lang w:val="fr-FR"/>
              </w:rPr>
              <w:t>problèmes</w:t>
            </w:r>
            <w:ins w:id="15" w:author="Toshiba" w:date="2015-09-16T11:26:00Z">
              <w:r>
                <w:rPr>
                  <w:rFonts w:ascii="Arial Narrow" w:hAnsi="Arial Narrow"/>
                  <w:b/>
                  <w:bCs/>
                  <w:sz w:val="18"/>
                  <w:lang w:val="fr-FR"/>
                </w:rPr>
                <w:t xml:space="preserve"> </w:t>
              </w:r>
            </w:ins>
            <w:r w:rsidRPr="00A036F1">
              <w:rPr>
                <w:rFonts w:ascii="Arial Narrow" w:hAnsi="Arial Narrow"/>
                <w:b/>
                <w:bCs/>
                <w:sz w:val="18"/>
                <w:lang w:val="fr-FR"/>
              </w:rPr>
              <w:t>suivants</w:t>
            </w:r>
            <w:r>
              <w:rPr>
                <w:rFonts w:ascii="Arial Narrow" w:hAnsi="Arial Narrow"/>
                <w:b/>
                <w:bCs/>
                <w:sz w:val="18"/>
                <w:lang w:val="fr-FR"/>
              </w:rPr>
              <w:t> </w:t>
            </w:r>
            <w:r w:rsidRPr="00A036F1">
              <w:rPr>
                <w:rFonts w:ascii="Arial Narrow" w:hAnsi="Arial Narrow"/>
                <w:sz w:val="18"/>
                <w:lang w:val="fr-FR"/>
              </w:rPr>
              <w:t xml:space="preserve">? </w:t>
            </w:r>
            <w:r w:rsidRPr="00A036F1">
              <w:rPr>
                <w:rFonts w:ascii="Arial Narrow" w:hAnsi="Arial Narrow"/>
                <w:i/>
                <w:iCs/>
                <w:sz w:val="18"/>
                <w:lang w:val="fr-FR"/>
              </w:rPr>
              <w:t>(INSCRIRE POUR CHACUN DES</w:t>
            </w:r>
            <w:del w:id="16" w:author="Toshiba" w:date="2015-09-16T11:24:00Z">
              <w:r w:rsidRPr="00A036F1" w:rsidDel="00955B40">
                <w:rPr>
                  <w:rFonts w:ascii="Arial Narrow" w:hAnsi="Arial Narrow"/>
                  <w:i/>
                  <w:iCs/>
                  <w:sz w:val="18"/>
                  <w:lang w:val="fr-FR"/>
                </w:rPr>
                <w:delText xml:space="preserve"> </w:delText>
              </w:r>
            </w:del>
            <w:r w:rsidRPr="00A036F1">
              <w:rPr>
                <w:rFonts w:ascii="Arial Narrow" w:hAnsi="Arial Narrow"/>
                <w:i/>
                <w:iCs/>
                <w:sz w:val="18"/>
                <w:lang w:val="fr-FR"/>
              </w:rPr>
              <w:t>ITEMS)</w:t>
            </w:r>
          </w:p>
        </w:tc>
        <w:tc>
          <w:tcPr>
            <w:tcW w:w="1087" w:type="dxa"/>
            <w:gridSpan w:val="3"/>
            <w:tcBorders>
              <w:top w:val="nil"/>
              <w:left w:val="single" w:sz="6" w:space="0" w:color="auto"/>
              <w:right w:val="single" w:sz="6" w:space="0" w:color="auto"/>
            </w:tcBorders>
            <w:shd w:val="clear" w:color="auto" w:fill="auto"/>
            <w:vAlign w:val="center"/>
          </w:tcPr>
          <w:p w:rsidR="00955B40" w:rsidRPr="001D71F9" w:rsidRDefault="00955B40" w:rsidP="001D79DA">
            <w:pPr>
              <w:jc w:val="center"/>
              <w:rPr>
                <w:rFonts w:ascii="Arial Narrow" w:hAnsi="Arial Narrow"/>
                <w:bCs/>
                <w:sz w:val="18"/>
                <w:szCs w:val="18"/>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sidRPr="00A036F1">
              <w:rPr>
                <w:rFonts w:ascii="Arial Narrow" w:hAnsi="Arial Narrow"/>
                <w:bCs/>
                <w:sz w:val="18"/>
                <w:szCs w:val="18"/>
                <w:lang w:val="fr-FR"/>
              </w:rPr>
              <w:t>Difficultés à mâcher les aliments</w:t>
            </w:r>
          </w:p>
        </w:tc>
        <w:tc>
          <w:tcPr>
            <w:tcW w:w="2142" w:type="dxa"/>
            <w:gridSpan w:val="3"/>
            <w:tcBorders>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O13a</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sidRPr="00A036F1">
              <w:rPr>
                <w:rFonts w:ascii="Arial Narrow" w:hAnsi="Arial Narrow"/>
                <w:bCs/>
                <w:sz w:val="18"/>
                <w:szCs w:val="18"/>
                <w:lang w:val="fr-FR"/>
              </w:rPr>
              <w:t>Difficultés à parler / problème de prononciation des mots</w:t>
            </w:r>
          </w:p>
        </w:tc>
        <w:tc>
          <w:tcPr>
            <w:tcW w:w="2142" w:type="dxa"/>
            <w:gridSpan w:val="3"/>
            <w:tcBorders>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O13b</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bCs/>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sidRPr="00A036F1">
              <w:rPr>
                <w:rFonts w:ascii="Arial Narrow" w:hAnsi="Arial Narrow"/>
                <w:bCs/>
                <w:sz w:val="18"/>
                <w:szCs w:val="18"/>
                <w:lang w:val="fr-FR"/>
              </w:rPr>
              <w:t>Sensation de tension à cause de problèmes liés aux dents ou à la bouche</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O13c</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sidRPr="00A036F1">
              <w:rPr>
                <w:rFonts w:ascii="Arial Narrow" w:hAnsi="Arial Narrow"/>
                <w:bCs/>
                <w:sz w:val="18"/>
                <w:szCs w:val="18"/>
                <w:lang w:val="fr-FR"/>
              </w:rPr>
              <w:t>Gêné / embarrassé en raison de l’apparence de vos dents</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O13d</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Pr>
                <w:rFonts w:ascii="Arial Narrow" w:hAnsi="Arial Narrow"/>
                <w:bCs/>
                <w:sz w:val="18"/>
                <w:szCs w:val="18"/>
                <w:lang w:val="fr-FR"/>
              </w:rPr>
              <w:t>É</w:t>
            </w:r>
            <w:r w:rsidRPr="00A036F1">
              <w:rPr>
                <w:rFonts w:ascii="Arial Narrow" w:hAnsi="Arial Narrow"/>
                <w:bCs/>
                <w:sz w:val="18"/>
                <w:szCs w:val="18"/>
                <w:lang w:val="fr-FR"/>
              </w:rPr>
              <w:t>vit</w:t>
            </w:r>
            <w:r>
              <w:rPr>
                <w:rFonts w:ascii="Arial Narrow" w:hAnsi="Arial Narrow"/>
                <w:bCs/>
                <w:sz w:val="18"/>
                <w:szCs w:val="18"/>
                <w:lang w:val="fr-FR"/>
              </w:rPr>
              <w:t>er</w:t>
            </w:r>
            <w:r w:rsidRPr="00A036F1">
              <w:rPr>
                <w:rFonts w:ascii="Arial Narrow" w:hAnsi="Arial Narrow"/>
                <w:bCs/>
                <w:sz w:val="18"/>
                <w:szCs w:val="18"/>
                <w:lang w:val="fr-FR"/>
              </w:rPr>
              <w:t xml:space="preserve"> de sourire à cause de vos dents</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O13e</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sidRPr="00A036F1">
              <w:rPr>
                <w:rFonts w:ascii="Arial Narrow" w:hAnsi="Arial Narrow"/>
                <w:bCs/>
                <w:sz w:val="18"/>
                <w:szCs w:val="18"/>
                <w:lang w:val="fr-FR"/>
              </w:rPr>
              <w:t>Sommeil souvent interrompu</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O13f</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sidRPr="00A036F1">
              <w:rPr>
                <w:rFonts w:ascii="Arial Narrow" w:hAnsi="Arial Narrow"/>
                <w:sz w:val="18"/>
                <w:szCs w:val="18"/>
                <w:lang w:val="fr-FR"/>
              </w:rPr>
              <w:t>Journées de travail perdues en raison des dents / de la bouche</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O13g</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sidRPr="00A036F1">
              <w:rPr>
                <w:rFonts w:ascii="Arial Narrow" w:hAnsi="Arial Narrow"/>
                <w:bCs/>
                <w:sz w:val="18"/>
                <w:szCs w:val="18"/>
                <w:lang w:val="fr-FR"/>
              </w:rPr>
              <w:t xml:space="preserve">Difficultés à </w:t>
            </w:r>
            <w:r>
              <w:rPr>
                <w:rFonts w:ascii="Arial Narrow" w:hAnsi="Arial Narrow"/>
                <w:bCs/>
                <w:sz w:val="18"/>
                <w:szCs w:val="18"/>
                <w:lang w:val="fr-FR"/>
              </w:rPr>
              <w:t>mener</w:t>
            </w:r>
            <w:r w:rsidRPr="00A036F1">
              <w:rPr>
                <w:rFonts w:ascii="Arial Narrow" w:hAnsi="Arial Narrow"/>
                <w:bCs/>
                <w:sz w:val="18"/>
                <w:szCs w:val="18"/>
                <w:lang w:val="fr-FR"/>
              </w:rPr>
              <w:t xml:space="preserve"> les activités habituelles</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O13h</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sidRPr="00A036F1">
              <w:rPr>
                <w:rFonts w:ascii="Arial Narrow" w:hAnsi="Arial Narrow"/>
                <w:bCs/>
                <w:sz w:val="18"/>
                <w:szCs w:val="18"/>
                <w:lang w:val="fr-FR"/>
              </w:rPr>
              <w:t>Moins tolérant vis-à-vis de votre partenaire ou de vos proches</w:t>
            </w: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O13i</w:t>
            </w: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p>
        </w:tc>
      </w:tr>
      <w:tr w:rsidR="00CE0D4D" w:rsidRPr="00A036F1" w:rsidTr="00CE0D4D">
        <w:trPr>
          <w:cantSplit/>
          <w:trHeight w:hRule="exact" w:val="240"/>
          <w:jc w:val="center"/>
        </w:trPr>
        <w:tc>
          <w:tcPr>
            <w:tcW w:w="695" w:type="dxa"/>
            <w:vMerge/>
            <w:tcBorders>
              <w:left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val="restart"/>
            <w:tcBorders>
              <w:left w:val="single" w:sz="6" w:space="0" w:color="auto"/>
              <w:right w:val="single" w:sz="6" w:space="0" w:color="auto"/>
            </w:tcBorders>
            <w:shd w:val="clear" w:color="auto" w:fill="auto"/>
            <w:vAlign w:val="center"/>
          </w:tcPr>
          <w:p w:rsidR="00CE0D4D" w:rsidRPr="00A036F1" w:rsidRDefault="00CE0D4D" w:rsidP="001D79DA">
            <w:pPr>
              <w:spacing w:before="60"/>
              <w:jc w:val="right"/>
              <w:rPr>
                <w:rFonts w:ascii="Arial Narrow" w:hAnsi="Arial Narrow"/>
                <w:sz w:val="18"/>
                <w:szCs w:val="18"/>
                <w:lang w:val="fr-FR"/>
              </w:rPr>
            </w:pPr>
            <w:r w:rsidRPr="00A036F1">
              <w:rPr>
                <w:rFonts w:ascii="Arial Narrow" w:hAnsi="Arial Narrow"/>
                <w:bCs/>
                <w:sz w:val="18"/>
                <w:szCs w:val="18"/>
                <w:lang w:val="fr-FR"/>
              </w:rPr>
              <w:t>Participation réduite aux activités sociales</w:t>
            </w:r>
          </w:p>
          <w:p w:rsidR="00CE0D4D" w:rsidRPr="00A036F1" w:rsidRDefault="00CE0D4D" w:rsidP="001D79DA">
            <w:pPr>
              <w:rPr>
                <w:rFonts w:ascii="Arial Narrow" w:hAnsi="Arial Narrow"/>
                <w:sz w:val="18"/>
                <w:szCs w:val="18"/>
                <w:lang w:val="fr-FR"/>
              </w:rPr>
            </w:pPr>
          </w:p>
        </w:tc>
        <w:tc>
          <w:tcPr>
            <w:tcW w:w="2142" w:type="dxa"/>
            <w:gridSpan w:val="3"/>
            <w:tcBorders>
              <w:top w:val="single" w:sz="6" w:space="0" w:color="auto"/>
              <w:left w:val="single" w:sz="6" w:space="0" w:color="auto"/>
              <w:bottom w:val="nil"/>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Oui</w:t>
            </w:r>
          </w:p>
        </w:tc>
        <w:tc>
          <w:tcPr>
            <w:tcW w:w="2126" w:type="dxa"/>
            <w:tcBorders>
              <w:top w:val="single" w:sz="6" w:space="0" w:color="auto"/>
              <w:left w:val="nil"/>
              <w:bottom w:val="nil"/>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1</w:t>
            </w:r>
          </w:p>
        </w:tc>
        <w:tc>
          <w:tcPr>
            <w:tcW w:w="1087" w:type="dxa"/>
            <w:gridSpan w:val="3"/>
            <w:vMerge w:val="restart"/>
            <w:tcBorders>
              <w:left w:val="single" w:sz="6" w:space="0" w:color="auto"/>
              <w:right w:val="single" w:sz="6" w:space="0" w:color="auto"/>
            </w:tcBorders>
            <w:shd w:val="clear" w:color="auto" w:fill="auto"/>
            <w:vAlign w:val="center"/>
          </w:tcPr>
          <w:p w:rsidR="00CE0D4D" w:rsidRPr="001D71F9" w:rsidRDefault="00CE0D4D" w:rsidP="001D79DA">
            <w:pPr>
              <w:jc w:val="center"/>
              <w:rPr>
                <w:rFonts w:ascii="Arial Narrow" w:hAnsi="Arial Narrow"/>
                <w:bCs/>
                <w:i/>
                <w:iCs/>
                <w:sz w:val="22"/>
                <w:szCs w:val="22"/>
                <w:highlight w:val="yellow"/>
                <w:lang w:val="fr-FR"/>
              </w:rPr>
            </w:pPr>
            <w:r w:rsidRPr="001D71F9">
              <w:rPr>
                <w:rFonts w:ascii="Arial Narrow" w:hAnsi="Arial Narrow"/>
                <w:bCs/>
                <w:sz w:val="22"/>
                <w:szCs w:val="22"/>
                <w:highlight w:val="yellow"/>
                <w:lang w:val="fr-FR"/>
              </w:rPr>
              <w:t>O13j</w:t>
            </w:r>
          </w:p>
        </w:tc>
      </w:tr>
      <w:tr w:rsidR="00CE0D4D" w:rsidRPr="00A036F1" w:rsidTr="00CE0D4D">
        <w:trPr>
          <w:cantSplit/>
          <w:trHeight w:hRule="exact" w:val="196"/>
          <w:jc w:val="center"/>
        </w:trPr>
        <w:tc>
          <w:tcPr>
            <w:tcW w:w="695" w:type="dxa"/>
            <w:vMerge/>
            <w:tcBorders>
              <w:left w:val="single" w:sz="6" w:space="0" w:color="auto"/>
              <w:bottom w:val="single" w:sz="6" w:space="0" w:color="auto"/>
              <w:right w:val="single" w:sz="6" w:space="0" w:color="auto"/>
            </w:tcBorders>
            <w:shd w:val="clear" w:color="auto" w:fill="auto"/>
          </w:tcPr>
          <w:p w:rsidR="00CE0D4D" w:rsidRPr="00A036F1" w:rsidRDefault="00CE0D4D" w:rsidP="001D79DA">
            <w:pPr>
              <w:spacing w:before="60"/>
              <w:rPr>
                <w:rFonts w:ascii="Arial Narrow" w:hAnsi="Arial Narrow"/>
                <w:bCs/>
                <w:sz w:val="18"/>
                <w:szCs w:val="18"/>
                <w:lang w:val="fr-FR"/>
              </w:rPr>
            </w:pPr>
          </w:p>
        </w:tc>
        <w:tc>
          <w:tcPr>
            <w:tcW w:w="4403" w:type="dxa"/>
            <w:gridSpan w:val="2"/>
            <w:vMerge/>
            <w:tcBorders>
              <w:left w:val="single" w:sz="6" w:space="0" w:color="auto"/>
              <w:bottom w:val="single" w:sz="6" w:space="0" w:color="auto"/>
              <w:right w:val="single" w:sz="6" w:space="0" w:color="auto"/>
            </w:tcBorders>
            <w:shd w:val="clear" w:color="auto" w:fill="auto"/>
          </w:tcPr>
          <w:p w:rsidR="00CE0D4D" w:rsidRPr="00A036F1" w:rsidRDefault="00CE0D4D" w:rsidP="001D79DA">
            <w:pPr>
              <w:spacing w:before="60"/>
              <w:jc w:val="right"/>
              <w:rPr>
                <w:rFonts w:ascii="Arial Narrow" w:hAnsi="Arial Narrow"/>
                <w:sz w:val="18"/>
                <w:lang w:val="fr-FR"/>
              </w:rPr>
            </w:pPr>
          </w:p>
        </w:tc>
        <w:tc>
          <w:tcPr>
            <w:tcW w:w="2142" w:type="dxa"/>
            <w:gridSpan w:val="3"/>
            <w:tcBorders>
              <w:top w:val="nil"/>
              <w:left w:val="single" w:sz="6" w:space="0" w:color="auto"/>
              <w:bottom w:val="single" w:sz="6" w:space="0" w:color="auto"/>
              <w:right w:val="nil"/>
            </w:tcBorders>
            <w:shd w:val="clear" w:color="auto" w:fill="auto"/>
            <w:vAlign w:val="center"/>
          </w:tcPr>
          <w:p w:rsidR="00CE0D4D" w:rsidRPr="00A036F1" w:rsidRDefault="00CE0D4D" w:rsidP="001D79DA">
            <w:pPr>
              <w:jc w:val="right"/>
              <w:rPr>
                <w:rFonts w:ascii="Arial Narrow" w:hAnsi="Arial Narrow"/>
                <w:bCs/>
                <w:sz w:val="18"/>
                <w:szCs w:val="18"/>
                <w:lang w:val="fr-FR"/>
              </w:rPr>
            </w:pPr>
            <w:r w:rsidRPr="00A036F1">
              <w:rPr>
                <w:rFonts w:ascii="Arial Narrow" w:hAnsi="Arial Narrow"/>
                <w:bCs/>
                <w:sz w:val="18"/>
                <w:szCs w:val="18"/>
                <w:lang w:val="fr-FR"/>
              </w:rPr>
              <w:t>Non</w:t>
            </w:r>
          </w:p>
        </w:tc>
        <w:tc>
          <w:tcPr>
            <w:tcW w:w="2126" w:type="dxa"/>
            <w:tcBorders>
              <w:top w:val="nil"/>
              <w:left w:val="nil"/>
              <w:bottom w:val="single" w:sz="6" w:space="0" w:color="auto"/>
              <w:right w:val="single" w:sz="6" w:space="0" w:color="auto"/>
            </w:tcBorders>
            <w:shd w:val="clear" w:color="auto" w:fill="auto"/>
            <w:vAlign w:val="center"/>
          </w:tcPr>
          <w:p w:rsidR="00CE0D4D" w:rsidRPr="00A036F1" w:rsidRDefault="00CE0D4D" w:rsidP="001D79DA">
            <w:pPr>
              <w:rPr>
                <w:rFonts w:ascii="Arial Narrow" w:hAnsi="Arial Narrow"/>
                <w:bCs/>
                <w:sz w:val="18"/>
                <w:szCs w:val="18"/>
                <w:lang w:val="fr-FR"/>
              </w:rPr>
            </w:pPr>
            <w:r w:rsidRPr="00A036F1">
              <w:rPr>
                <w:rFonts w:ascii="Arial Narrow" w:hAnsi="Arial Narrow"/>
                <w:bCs/>
                <w:sz w:val="18"/>
                <w:szCs w:val="18"/>
                <w:lang w:val="fr-FR"/>
              </w:rPr>
              <w:t>2</w:t>
            </w:r>
          </w:p>
        </w:tc>
        <w:tc>
          <w:tcPr>
            <w:tcW w:w="1087" w:type="dxa"/>
            <w:gridSpan w:val="3"/>
            <w:vMerge/>
            <w:tcBorders>
              <w:left w:val="single" w:sz="6" w:space="0" w:color="auto"/>
              <w:bottom w:val="single" w:sz="4" w:space="0" w:color="auto"/>
              <w:right w:val="single" w:sz="6" w:space="0" w:color="auto"/>
            </w:tcBorders>
            <w:shd w:val="clear" w:color="auto" w:fill="auto"/>
            <w:vAlign w:val="center"/>
          </w:tcPr>
          <w:p w:rsidR="00CE0D4D" w:rsidRPr="00A036F1" w:rsidRDefault="00CE0D4D" w:rsidP="001D79DA">
            <w:pPr>
              <w:jc w:val="center"/>
              <w:rPr>
                <w:rFonts w:ascii="Arial Narrow" w:hAnsi="Arial Narrow"/>
                <w:bCs/>
                <w:i/>
                <w:iCs/>
                <w:sz w:val="18"/>
                <w:szCs w:val="18"/>
                <w:lang w:val="fr-FR"/>
              </w:rPr>
            </w:pPr>
          </w:p>
        </w:tc>
      </w:tr>
      <w:tr w:rsidR="005253FD" w:rsidRPr="00A401CB" w:rsidTr="00CE0D4D">
        <w:trPr>
          <w:gridAfter w:val="1"/>
          <w:wAfter w:w="100" w:type="dxa"/>
          <w:cantSplit/>
          <w:trHeight w:val="300"/>
          <w:jc w:val="center"/>
        </w:trPr>
        <w:tc>
          <w:tcPr>
            <w:tcW w:w="10353" w:type="dxa"/>
            <w:gridSpan w:val="9"/>
            <w:tcBorders>
              <w:top w:val="single" w:sz="6" w:space="0" w:color="auto"/>
              <w:left w:val="single" w:sz="6" w:space="0" w:color="auto"/>
              <w:bottom w:val="single" w:sz="6" w:space="0" w:color="auto"/>
              <w:right w:val="single" w:sz="6" w:space="0" w:color="auto"/>
            </w:tcBorders>
            <w:shd w:val="pct15" w:color="auto" w:fill="auto"/>
          </w:tcPr>
          <w:p w:rsidR="005253FD" w:rsidRPr="00A401CB" w:rsidRDefault="005253FD" w:rsidP="005253FD">
            <w:pPr>
              <w:pStyle w:val="Heading9"/>
              <w:tabs>
                <w:tab w:val="clear" w:pos="1450"/>
              </w:tabs>
              <w:spacing w:before="60"/>
              <w:rPr>
                <w:rFonts w:ascii="Arial Narrow" w:hAnsi="Arial Narrow"/>
                <w:b/>
                <w:bCs/>
                <w:i w:val="0"/>
                <w:iCs w:val="0"/>
                <w:lang w:val="fr-FR"/>
              </w:rPr>
            </w:pPr>
            <w:r w:rsidRPr="001D71F9">
              <w:rPr>
                <w:rFonts w:ascii="Arial Narrow" w:hAnsi="Arial Narrow"/>
                <w:b/>
                <w:bCs/>
                <w:i w:val="0"/>
                <w:iCs w:val="0"/>
                <w:highlight w:val="yellow"/>
                <w:lang w:val="fr-FR"/>
              </w:rPr>
              <w:lastRenderedPageBreak/>
              <w:t>Santé mentale / Suicide</w:t>
            </w:r>
          </w:p>
        </w:tc>
      </w:tr>
      <w:tr w:rsidR="005253FD" w:rsidRPr="00181ACC" w:rsidTr="00CE0D4D">
        <w:trPr>
          <w:gridAfter w:val="1"/>
          <w:wAfter w:w="100" w:type="dxa"/>
          <w:cantSplit/>
          <w:trHeight w:val="300"/>
          <w:jc w:val="center"/>
        </w:trPr>
        <w:tc>
          <w:tcPr>
            <w:tcW w:w="10353" w:type="dxa"/>
            <w:gridSpan w:val="9"/>
            <w:tcBorders>
              <w:top w:val="single" w:sz="6" w:space="0" w:color="auto"/>
              <w:left w:val="single" w:sz="6" w:space="0" w:color="auto"/>
              <w:bottom w:val="single" w:sz="6" w:space="0" w:color="auto"/>
              <w:right w:val="single" w:sz="6" w:space="0" w:color="auto"/>
            </w:tcBorders>
            <w:shd w:val="clear" w:color="auto" w:fill="auto"/>
          </w:tcPr>
          <w:p w:rsidR="005253FD" w:rsidRPr="00A401CB" w:rsidRDefault="005253FD" w:rsidP="005253FD">
            <w:pPr>
              <w:pStyle w:val="Heading9"/>
              <w:tabs>
                <w:tab w:val="clear" w:pos="1450"/>
              </w:tabs>
              <w:spacing w:before="60"/>
              <w:rPr>
                <w:rFonts w:ascii="Arial Narrow" w:hAnsi="Arial Narrow"/>
                <w:i w:val="0"/>
                <w:iCs w:val="0"/>
                <w:sz w:val="18"/>
                <w:lang w:val="fr-FR"/>
              </w:rPr>
            </w:pPr>
            <w:r w:rsidRPr="00A401CB">
              <w:rPr>
                <w:rFonts w:ascii="Arial Narrow" w:hAnsi="Arial Narrow"/>
                <w:i w:val="0"/>
                <w:iCs w:val="0"/>
                <w:sz w:val="20"/>
                <w:szCs w:val="20"/>
                <w:lang w:val="fr-FR"/>
              </w:rPr>
              <w:t xml:space="preserve">Les questions </w:t>
            </w:r>
            <w:r>
              <w:rPr>
                <w:rFonts w:ascii="Arial Narrow" w:hAnsi="Arial Narrow"/>
                <w:i w:val="0"/>
                <w:iCs w:val="0"/>
                <w:sz w:val="20"/>
                <w:szCs w:val="20"/>
                <w:lang w:val="fr-FR"/>
              </w:rPr>
              <w:t>suivantes portent sur les pensées, les plans et les tentatives de suicide. Répondez aux questions même si, généralement, personne ne parle de ces sujets.</w:t>
            </w:r>
          </w:p>
        </w:tc>
      </w:tr>
      <w:tr w:rsidR="005253FD" w:rsidRPr="00A401CB" w:rsidTr="00CE0D4D">
        <w:trPr>
          <w:gridAfter w:val="1"/>
          <w:wAfter w:w="100" w:type="dxa"/>
          <w:cantSplit/>
          <w:trHeight w:val="300"/>
          <w:jc w:val="center"/>
        </w:trPr>
        <w:tc>
          <w:tcPr>
            <w:tcW w:w="3788" w:type="dxa"/>
            <w:gridSpan w:val="2"/>
            <w:tcBorders>
              <w:top w:val="single" w:sz="6" w:space="0" w:color="auto"/>
              <w:left w:val="single" w:sz="6" w:space="0" w:color="auto"/>
              <w:bottom w:val="single" w:sz="6" w:space="0" w:color="auto"/>
              <w:right w:val="single" w:sz="6" w:space="0" w:color="auto"/>
            </w:tcBorders>
            <w:shd w:val="clear" w:color="auto" w:fill="auto"/>
          </w:tcPr>
          <w:p w:rsidR="005253FD" w:rsidRPr="00A401CB" w:rsidRDefault="005253FD" w:rsidP="005253FD">
            <w:pPr>
              <w:spacing w:before="60"/>
              <w:rPr>
                <w:rFonts w:ascii="Arial Narrow" w:hAnsi="Arial Narrow"/>
                <w:sz w:val="18"/>
                <w:lang w:val="fr-FR"/>
              </w:rPr>
            </w:pPr>
            <w:r w:rsidRPr="00A401CB">
              <w:rPr>
                <w:rFonts w:ascii="Arial Narrow" w:hAnsi="Arial Narrow"/>
                <w:b/>
                <w:sz w:val="22"/>
                <w:lang w:val="fr-FR"/>
              </w:rPr>
              <w:t>Question</w:t>
            </w:r>
          </w:p>
        </w:tc>
        <w:tc>
          <w:tcPr>
            <w:tcW w:w="5811"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5253FD" w:rsidRPr="00A401CB" w:rsidRDefault="005253FD" w:rsidP="005253FD">
            <w:pPr>
              <w:jc w:val="center"/>
              <w:rPr>
                <w:rFonts w:ascii="Arial Narrow" w:hAnsi="Arial Narrow"/>
                <w:sz w:val="44"/>
                <w:lang w:val="fr-FR"/>
              </w:rPr>
            </w:pPr>
            <w:r w:rsidRPr="00A401CB">
              <w:rPr>
                <w:rFonts w:ascii="Arial Narrow" w:hAnsi="Arial Narrow"/>
                <w:b/>
                <w:sz w:val="22"/>
                <w:lang w:val="fr-FR"/>
              </w:rPr>
              <w:t>R</w:t>
            </w:r>
            <w:r>
              <w:rPr>
                <w:rFonts w:ascii="Arial Narrow" w:hAnsi="Arial Narrow"/>
                <w:b/>
                <w:sz w:val="22"/>
                <w:lang w:val="fr-FR"/>
              </w:rPr>
              <w:t>é</w:t>
            </w:r>
            <w:r w:rsidRPr="00A401CB">
              <w:rPr>
                <w:rFonts w:ascii="Arial Narrow" w:hAnsi="Arial Narrow"/>
                <w:b/>
                <w:sz w:val="22"/>
                <w:lang w:val="fr-FR"/>
              </w:rPr>
              <w:t>ponse</w:t>
            </w:r>
          </w:p>
        </w:tc>
        <w:tc>
          <w:tcPr>
            <w:tcW w:w="754" w:type="dxa"/>
            <w:tcBorders>
              <w:top w:val="nil"/>
              <w:left w:val="single" w:sz="6" w:space="0" w:color="auto"/>
              <w:bottom w:val="single" w:sz="4" w:space="0" w:color="auto"/>
              <w:right w:val="single" w:sz="6" w:space="0" w:color="auto"/>
            </w:tcBorders>
            <w:shd w:val="clear" w:color="auto" w:fill="auto"/>
            <w:vAlign w:val="center"/>
          </w:tcPr>
          <w:p w:rsidR="005253FD" w:rsidRPr="00A401CB" w:rsidRDefault="005253FD" w:rsidP="005253FD">
            <w:pPr>
              <w:pStyle w:val="Heading9"/>
              <w:tabs>
                <w:tab w:val="clear" w:pos="1450"/>
              </w:tabs>
              <w:spacing w:before="60"/>
              <w:jc w:val="center"/>
              <w:rPr>
                <w:rFonts w:ascii="Arial Narrow" w:hAnsi="Arial Narrow"/>
                <w:i w:val="0"/>
                <w:iCs w:val="0"/>
                <w:sz w:val="18"/>
                <w:lang w:val="fr-FR"/>
              </w:rPr>
            </w:pPr>
            <w:r w:rsidRPr="00A401CB">
              <w:rPr>
                <w:rFonts w:ascii="Arial Narrow" w:hAnsi="Arial Narrow"/>
                <w:b/>
                <w:i w:val="0"/>
                <w:iCs w:val="0"/>
                <w:sz w:val="22"/>
                <w:lang w:val="fr-FR"/>
              </w:rPr>
              <w:t>Code</w:t>
            </w:r>
          </w:p>
        </w:tc>
      </w:tr>
      <w:tr w:rsidR="005253FD" w:rsidRPr="00A401CB" w:rsidTr="00CE0D4D">
        <w:trPr>
          <w:gridAfter w:val="1"/>
          <w:wAfter w:w="100" w:type="dxa"/>
          <w:cantSplit/>
          <w:trHeight w:hRule="exact" w:val="284"/>
          <w:jc w:val="center"/>
        </w:trPr>
        <w:tc>
          <w:tcPr>
            <w:tcW w:w="3788" w:type="dxa"/>
            <w:gridSpan w:val="2"/>
            <w:vMerge w:val="restart"/>
            <w:tcBorders>
              <w:top w:val="single" w:sz="6" w:space="0" w:color="auto"/>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r>
              <w:rPr>
                <w:rFonts w:ascii="Arial Narrow" w:hAnsi="Arial Narrow"/>
                <w:bCs/>
                <w:sz w:val="18"/>
                <w:szCs w:val="18"/>
                <w:lang w:val="fr-FR"/>
              </w:rPr>
              <w:t>Au cours des</w:t>
            </w:r>
            <w:r w:rsidRPr="00A401CB">
              <w:rPr>
                <w:rFonts w:ascii="Arial Narrow" w:hAnsi="Arial Narrow"/>
                <w:b/>
                <w:sz w:val="18"/>
                <w:szCs w:val="18"/>
                <w:lang w:val="fr-FR"/>
              </w:rPr>
              <w:t xml:space="preserve"> 12 </w:t>
            </w:r>
            <w:r>
              <w:rPr>
                <w:rFonts w:ascii="Arial Narrow" w:hAnsi="Arial Narrow"/>
                <w:b/>
                <w:sz w:val="18"/>
                <w:szCs w:val="18"/>
                <w:lang w:val="fr-FR"/>
              </w:rPr>
              <w:t>derniers mois</w:t>
            </w:r>
            <w:r w:rsidRPr="00A401CB">
              <w:rPr>
                <w:rFonts w:ascii="Arial Narrow" w:hAnsi="Arial Narrow"/>
                <w:bCs/>
                <w:sz w:val="18"/>
                <w:szCs w:val="18"/>
                <w:lang w:val="fr-FR"/>
              </w:rPr>
              <w:t xml:space="preserve">, </w:t>
            </w:r>
            <w:r>
              <w:rPr>
                <w:rFonts w:ascii="Arial Narrow" w:hAnsi="Arial Narrow"/>
                <w:bCs/>
                <w:sz w:val="18"/>
                <w:szCs w:val="18"/>
                <w:lang w:val="fr-FR"/>
              </w:rPr>
              <w:t xml:space="preserve">avez-vous sérieusement </w:t>
            </w:r>
            <w:r w:rsidRPr="00A401CB">
              <w:rPr>
                <w:rFonts w:ascii="Arial Narrow" w:hAnsi="Arial Narrow"/>
                <w:b/>
                <w:bCs/>
                <w:sz w:val="18"/>
                <w:szCs w:val="18"/>
                <w:lang w:val="fr-FR"/>
              </w:rPr>
              <w:t>envisagé</w:t>
            </w:r>
            <w:r>
              <w:rPr>
                <w:rFonts w:ascii="Arial Narrow" w:hAnsi="Arial Narrow"/>
                <w:bCs/>
                <w:sz w:val="18"/>
                <w:szCs w:val="18"/>
                <w:lang w:val="fr-FR"/>
              </w:rPr>
              <w:t xml:space="preserve"> une tentative de suicide ?</w:t>
            </w:r>
          </w:p>
        </w:tc>
        <w:tc>
          <w:tcPr>
            <w:tcW w:w="3402" w:type="dxa"/>
            <w:gridSpan w:val="3"/>
            <w:tcBorders>
              <w:top w:val="single" w:sz="6" w:space="0" w:color="auto"/>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Oui</w:t>
            </w:r>
          </w:p>
        </w:tc>
        <w:tc>
          <w:tcPr>
            <w:tcW w:w="2409" w:type="dxa"/>
            <w:gridSpan w:val="3"/>
            <w:tcBorders>
              <w:top w:val="single" w:sz="6" w:space="0" w:color="auto"/>
              <w:left w:val="nil"/>
              <w:bottom w:val="nil"/>
              <w:right w:val="single" w:sz="6" w:space="0" w:color="auto"/>
            </w:tcBorders>
            <w:shd w:val="clear" w:color="auto" w:fill="auto"/>
            <w:vAlign w:val="center"/>
          </w:tcPr>
          <w:p w:rsidR="005253FD" w:rsidRPr="00A401CB" w:rsidRDefault="005253FD" w:rsidP="005253FD">
            <w:pPr>
              <w:ind w:left="249" w:hanging="238"/>
              <w:rPr>
                <w:rFonts w:ascii="Arial Narrow" w:hAnsi="Arial Narrow"/>
                <w:bCs/>
                <w:sz w:val="18"/>
                <w:szCs w:val="18"/>
                <w:lang w:val="fr-FR"/>
              </w:rPr>
            </w:pPr>
            <w:r w:rsidRPr="00A401CB">
              <w:rPr>
                <w:rFonts w:ascii="Arial Narrow" w:hAnsi="Arial Narrow"/>
                <w:bCs/>
                <w:sz w:val="18"/>
                <w:szCs w:val="18"/>
                <w:lang w:val="fr-FR"/>
              </w:rPr>
              <w:t xml:space="preserve">1   </w:t>
            </w:r>
          </w:p>
        </w:tc>
        <w:tc>
          <w:tcPr>
            <w:tcW w:w="754"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MH1</w:t>
            </w:r>
          </w:p>
        </w:tc>
      </w:tr>
      <w:tr w:rsidR="005253FD" w:rsidRPr="001D79DA" w:rsidTr="00CE0D4D">
        <w:trPr>
          <w:gridAfter w:val="1"/>
          <w:wAfter w:w="100" w:type="dxa"/>
          <w:cantSplit/>
          <w:trHeight w:hRule="exact" w:val="457"/>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No</w:t>
            </w:r>
            <w:r>
              <w:rPr>
                <w:rFonts w:ascii="Arial Narrow" w:hAnsi="Arial Narrow"/>
                <w:sz w:val="18"/>
                <w:lang w:val="fr-FR"/>
              </w:rPr>
              <w:t>n</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ind w:left="175" w:hanging="175"/>
              <w:rPr>
                <w:rFonts w:ascii="Arial Narrow" w:hAnsi="Arial Narrow"/>
                <w:bCs/>
                <w:sz w:val="18"/>
                <w:szCs w:val="18"/>
                <w:lang w:val="fr-FR"/>
              </w:rPr>
            </w:pPr>
            <w:r>
              <w:rPr>
                <w:rFonts w:ascii="Arial Narrow" w:hAnsi="Arial Narrow"/>
                <w:bCs/>
                <w:sz w:val="18"/>
                <w:szCs w:val="18"/>
                <w:lang w:val="fr-FR"/>
              </w:rPr>
              <w:t xml:space="preserve">2  </w:t>
            </w:r>
            <w:r w:rsidRPr="008C594C">
              <w:rPr>
                <w:rFonts w:ascii="Arial Narrow" w:hAnsi="Arial Narrow"/>
                <w:bCs/>
                <w:i/>
                <w:sz w:val="18"/>
                <w:szCs w:val="18"/>
                <w:lang w:val="fr-FR"/>
              </w:rPr>
              <w:t xml:space="preserve">Si Non, </w:t>
            </w:r>
            <w:r>
              <w:rPr>
                <w:rFonts w:ascii="Arial Narrow" w:hAnsi="Arial Narrow"/>
                <w:bCs/>
                <w:i/>
                <w:sz w:val="18"/>
                <w:szCs w:val="18"/>
                <w:lang w:val="fr-FR"/>
              </w:rPr>
              <w:t>aller</w:t>
            </w:r>
            <w:r w:rsidRPr="008C594C">
              <w:rPr>
                <w:rFonts w:ascii="Arial Narrow" w:hAnsi="Arial Narrow"/>
                <w:bCs/>
                <w:i/>
                <w:sz w:val="18"/>
                <w:szCs w:val="18"/>
                <w:lang w:val="fr-FR"/>
              </w:rPr>
              <w:t xml:space="preserve"> à</w:t>
            </w:r>
            <w:r w:rsidRPr="00A401CB">
              <w:rPr>
                <w:rFonts w:ascii="Arial Narrow" w:hAnsi="Arial Narrow"/>
                <w:bCs/>
                <w:i/>
                <w:iCs/>
                <w:sz w:val="18"/>
                <w:szCs w:val="18"/>
                <w:lang w:val="fr-FR"/>
              </w:rPr>
              <w:t>MH</w:t>
            </w:r>
            <w:r>
              <w:rPr>
                <w:rFonts w:ascii="Arial Narrow" w:hAnsi="Arial Narrow"/>
                <w:bCs/>
                <w:i/>
                <w:iCs/>
                <w:sz w:val="18"/>
                <w:szCs w:val="18"/>
                <w:lang w:val="fr-FR"/>
              </w:rPr>
              <w:t>4</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305"/>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single" w:sz="6" w:space="0" w:color="auto"/>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Refus</w:t>
            </w:r>
            <w:r>
              <w:rPr>
                <w:rFonts w:ascii="Arial Narrow" w:hAnsi="Arial Narrow"/>
                <w:sz w:val="18"/>
                <w:lang w:val="fr-FR"/>
              </w:rPr>
              <w:t xml:space="preserve"> de répondre</w:t>
            </w:r>
          </w:p>
        </w:tc>
        <w:tc>
          <w:tcPr>
            <w:tcW w:w="2409" w:type="dxa"/>
            <w:gridSpan w:val="3"/>
            <w:tcBorders>
              <w:top w:val="nil"/>
              <w:left w:val="nil"/>
              <w:bottom w:val="single" w:sz="6" w:space="0" w:color="auto"/>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88</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val="restart"/>
            <w:tcBorders>
              <w:top w:val="single" w:sz="6" w:space="0" w:color="auto"/>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r>
              <w:rPr>
                <w:rFonts w:ascii="Arial Narrow" w:hAnsi="Arial Narrow"/>
                <w:bCs/>
                <w:sz w:val="18"/>
                <w:szCs w:val="18"/>
                <w:lang w:val="fr-FR"/>
              </w:rPr>
              <w:t xml:space="preserve">Avez-vous recherché </w:t>
            </w:r>
            <w:r w:rsidRPr="00A401CB">
              <w:rPr>
                <w:rFonts w:ascii="Arial Narrow" w:hAnsi="Arial Narrow"/>
                <w:b/>
                <w:bCs/>
                <w:sz w:val="18"/>
                <w:szCs w:val="18"/>
                <w:lang w:val="fr-FR"/>
              </w:rPr>
              <w:t>l’aide d’un</w:t>
            </w:r>
            <w:r w:rsidR="007D7F52">
              <w:rPr>
                <w:rFonts w:ascii="Arial Narrow" w:hAnsi="Arial Narrow"/>
                <w:b/>
                <w:bCs/>
                <w:sz w:val="18"/>
                <w:szCs w:val="18"/>
                <w:lang w:val="fr-FR"/>
              </w:rPr>
              <w:t xml:space="preserve"> </w:t>
            </w:r>
            <w:r w:rsidRPr="00A401CB">
              <w:rPr>
                <w:rFonts w:ascii="Arial Narrow" w:hAnsi="Arial Narrow"/>
                <w:b/>
                <w:sz w:val="18"/>
                <w:szCs w:val="18"/>
                <w:lang w:val="fr-FR"/>
              </w:rPr>
              <w:t>profession</w:t>
            </w:r>
            <w:r>
              <w:rPr>
                <w:rFonts w:ascii="Arial Narrow" w:hAnsi="Arial Narrow"/>
                <w:b/>
                <w:sz w:val="18"/>
                <w:szCs w:val="18"/>
                <w:lang w:val="fr-FR"/>
              </w:rPr>
              <w:t>ne</w:t>
            </w:r>
            <w:r w:rsidRPr="00A401CB">
              <w:rPr>
                <w:rFonts w:ascii="Arial Narrow" w:hAnsi="Arial Narrow"/>
                <w:b/>
                <w:sz w:val="18"/>
                <w:szCs w:val="18"/>
                <w:lang w:val="fr-FR"/>
              </w:rPr>
              <w:t xml:space="preserve">l </w:t>
            </w:r>
            <w:r>
              <w:rPr>
                <w:rFonts w:ascii="Arial Narrow" w:hAnsi="Arial Narrow"/>
                <w:bCs/>
                <w:sz w:val="18"/>
                <w:szCs w:val="18"/>
                <w:lang w:val="fr-FR"/>
              </w:rPr>
              <w:t>concernant ces pensées </w:t>
            </w:r>
            <w:r w:rsidRPr="00A401CB">
              <w:rPr>
                <w:rFonts w:ascii="Arial Narrow" w:hAnsi="Arial Narrow"/>
                <w:bCs/>
                <w:sz w:val="18"/>
                <w:szCs w:val="18"/>
                <w:lang w:val="fr-FR"/>
              </w:rPr>
              <w:t>?</w:t>
            </w:r>
          </w:p>
        </w:tc>
        <w:tc>
          <w:tcPr>
            <w:tcW w:w="3402" w:type="dxa"/>
            <w:gridSpan w:val="3"/>
            <w:tcBorders>
              <w:top w:val="single" w:sz="6" w:space="0" w:color="auto"/>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Oui</w:t>
            </w:r>
          </w:p>
        </w:tc>
        <w:tc>
          <w:tcPr>
            <w:tcW w:w="2409" w:type="dxa"/>
            <w:gridSpan w:val="3"/>
            <w:tcBorders>
              <w:top w:val="single" w:sz="6" w:space="0" w:color="auto"/>
              <w:left w:val="nil"/>
              <w:bottom w:val="nil"/>
              <w:right w:val="single" w:sz="6" w:space="0" w:color="auto"/>
            </w:tcBorders>
            <w:shd w:val="clear" w:color="auto" w:fill="auto"/>
            <w:vAlign w:val="center"/>
          </w:tcPr>
          <w:p w:rsidR="005253FD" w:rsidRPr="00A401CB" w:rsidRDefault="005253FD" w:rsidP="005253FD">
            <w:pPr>
              <w:ind w:left="249" w:hanging="238"/>
              <w:rPr>
                <w:rFonts w:ascii="Arial Narrow" w:hAnsi="Arial Narrow"/>
                <w:bCs/>
                <w:sz w:val="18"/>
                <w:szCs w:val="18"/>
                <w:lang w:val="fr-FR"/>
              </w:rPr>
            </w:pPr>
            <w:r w:rsidRPr="00A401CB">
              <w:rPr>
                <w:rFonts w:ascii="Arial Narrow" w:hAnsi="Arial Narrow"/>
                <w:bCs/>
                <w:sz w:val="18"/>
                <w:szCs w:val="18"/>
                <w:lang w:val="fr-FR"/>
              </w:rPr>
              <w:t xml:space="preserve">1   </w:t>
            </w:r>
          </w:p>
        </w:tc>
        <w:tc>
          <w:tcPr>
            <w:tcW w:w="754"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MH2</w:t>
            </w: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No</w:t>
            </w:r>
            <w:r>
              <w:rPr>
                <w:rFonts w:ascii="Arial Narrow" w:hAnsi="Arial Narrow"/>
                <w:sz w:val="18"/>
                <w:lang w:val="fr-FR"/>
              </w:rPr>
              <w:t>n</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2</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Refus</w:t>
            </w:r>
            <w:r>
              <w:rPr>
                <w:rFonts w:ascii="Arial Narrow" w:hAnsi="Arial Narrow"/>
                <w:sz w:val="18"/>
                <w:lang w:val="fr-FR"/>
              </w:rPr>
              <w:t xml:space="preserve"> de répondre</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88</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val="restart"/>
            <w:tcBorders>
              <w:top w:val="single" w:sz="6" w:space="0" w:color="auto"/>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r>
              <w:rPr>
                <w:rFonts w:ascii="Arial Narrow" w:hAnsi="Arial Narrow"/>
                <w:bCs/>
                <w:sz w:val="18"/>
                <w:szCs w:val="18"/>
                <w:lang w:val="fr-FR"/>
              </w:rPr>
              <w:t>Avez-vous</w:t>
            </w:r>
            <w:r w:rsidR="007D7F52">
              <w:rPr>
                <w:rFonts w:ascii="Arial Narrow" w:hAnsi="Arial Narrow"/>
                <w:bCs/>
                <w:sz w:val="18"/>
                <w:szCs w:val="18"/>
                <w:lang w:val="fr-FR"/>
              </w:rPr>
              <w:t xml:space="preserve"> </w:t>
            </w:r>
            <w:r>
              <w:rPr>
                <w:rFonts w:ascii="Arial Narrow" w:hAnsi="Arial Narrow"/>
                <w:b/>
                <w:sz w:val="18"/>
                <w:szCs w:val="18"/>
                <w:lang w:val="fr-FR"/>
              </w:rPr>
              <w:t>fait une tentative de</w:t>
            </w:r>
            <w:r w:rsidRPr="00A401CB">
              <w:rPr>
                <w:rFonts w:ascii="Arial Narrow" w:hAnsi="Arial Narrow"/>
                <w:b/>
                <w:sz w:val="18"/>
                <w:szCs w:val="18"/>
                <w:lang w:val="fr-FR"/>
              </w:rPr>
              <w:t xml:space="preserve"> suicide</w:t>
            </w:r>
            <w:r>
              <w:rPr>
                <w:rFonts w:ascii="Arial Narrow" w:hAnsi="Arial Narrow"/>
                <w:b/>
                <w:sz w:val="18"/>
                <w:szCs w:val="18"/>
                <w:lang w:val="fr-FR"/>
              </w:rPr>
              <w:t> </w:t>
            </w:r>
            <w:r w:rsidRPr="00A401CB">
              <w:rPr>
                <w:rFonts w:ascii="Arial Narrow" w:hAnsi="Arial Narrow"/>
                <w:bCs/>
                <w:sz w:val="18"/>
                <w:szCs w:val="18"/>
                <w:lang w:val="fr-FR"/>
              </w:rPr>
              <w:t>?</w:t>
            </w:r>
          </w:p>
        </w:tc>
        <w:tc>
          <w:tcPr>
            <w:tcW w:w="3402" w:type="dxa"/>
            <w:gridSpan w:val="3"/>
            <w:tcBorders>
              <w:top w:val="single" w:sz="6" w:space="0" w:color="auto"/>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Oui</w:t>
            </w:r>
          </w:p>
        </w:tc>
        <w:tc>
          <w:tcPr>
            <w:tcW w:w="2409" w:type="dxa"/>
            <w:gridSpan w:val="3"/>
            <w:tcBorders>
              <w:top w:val="single" w:sz="6" w:space="0" w:color="auto"/>
              <w:left w:val="nil"/>
              <w:bottom w:val="nil"/>
              <w:right w:val="single" w:sz="6" w:space="0" w:color="auto"/>
            </w:tcBorders>
            <w:shd w:val="clear" w:color="auto" w:fill="auto"/>
            <w:vAlign w:val="center"/>
          </w:tcPr>
          <w:p w:rsidR="005253FD" w:rsidRPr="00A401CB" w:rsidRDefault="005253FD" w:rsidP="005253FD">
            <w:pPr>
              <w:ind w:left="249" w:hanging="238"/>
              <w:rPr>
                <w:rFonts w:ascii="Arial Narrow" w:hAnsi="Arial Narrow"/>
                <w:bCs/>
                <w:sz w:val="18"/>
                <w:szCs w:val="18"/>
                <w:lang w:val="fr-FR"/>
              </w:rPr>
            </w:pPr>
            <w:r w:rsidRPr="00A401CB">
              <w:rPr>
                <w:rFonts w:ascii="Arial Narrow" w:hAnsi="Arial Narrow"/>
                <w:bCs/>
                <w:sz w:val="18"/>
                <w:szCs w:val="18"/>
                <w:lang w:val="fr-FR"/>
              </w:rPr>
              <w:t xml:space="preserve">1   </w:t>
            </w:r>
          </w:p>
        </w:tc>
        <w:tc>
          <w:tcPr>
            <w:tcW w:w="754"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MH4</w:t>
            </w:r>
          </w:p>
        </w:tc>
      </w:tr>
      <w:tr w:rsidR="005253FD" w:rsidRPr="001D79DA" w:rsidTr="00CE0D4D">
        <w:trPr>
          <w:gridAfter w:val="1"/>
          <w:wAfter w:w="100" w:type="dxa"/>
          <w:cantSplit/>
          <w:trHeight w:hRule="exact" w:val="538"/>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No</w:t>
            </w:r>
            <w:r>
              <w:rPr>
                <w:rFonts w:ascii="Arial Narrow" w:hAnsi="Arial Narrow"/>
                <w:sz w:val="18"/>
                <w:lang w:val="fr-FR"/>
              </w:rPr>
              <w:t>n</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ind w:left="175" w:hanging="175"/>
              <w:rPr>
                <w:rFonts w:ascii="Arial Narrow" w:hAnsi="Arial Narrow"/>
                <w:bCs/>
                <w:sz w:val="18"/>
                <w:szCs w:val="18"/>
                <w:lang w:val="fr-FR"/>
              </w:rPr>
            </w:pPr>
            <w:r>
              <w:rPr>
                <w:rFonts w:ascii="Arial Narrow" w:hAnsi="Arial Narrow"/>
                <w:bCs/>
                <w:sz w:val="18"/>
                <w:szCs w:val="18"/>
                <w:lang w:val="fr-FR"/>
              </w:rPr>
              <w:t xml:space="preserve">2  </w:t>
            </w:r>
            <w:r w:rsidRPr="008C594C">
              <w:rPr>
                <w:rFonts w:ascii="Arial Narrow" w:hAnsi="Arial Narrow"/>
                <w:bCs/>
                <w:i/>
                <w:sz w:val="18"/>
                <w:szCs w:val="18"/>
                <w:lang w:val="fr-FR"/>
              </w:rPr>
              <w:t xml:space="preserve">Si Non, </w:t>
            </w:r>
            <w:r>
              <w:rPr>
                <w:rFonts w:ascii="Arial Narrow" w:hAnsi="Arial Narrow"/>
                <w:bCs/>
                <w:i/>
                <w:sz w:val="18"/>
                <w:szCs w:val="18"/>
                <w:lang w:val="fr-FR"/>
              </w:rPr>
              <w:t>aller</w:t>
            </w:r>
            <w:r w:rsidRPr="008C594C">
              <w:rPr>
                <w:rFonts w:ascii="Arial Narrow" w:hAnsi="Arial Narrow"/>
                <w:bCs/>
                <w:i/>
                <w:sz w:val="18"/>
                <w:szCs w:val="18"/>
                <w:lang w:val="fr-FR"/>
              </w:rPr>
              <w:t xml:space="preserve"> à</w:t>
            </w:r>
            <w:r w:rsidRPr="00A401CB">
              <w:rPr>
                <w:rFonts w:ascii="Arial Narrow" w:hAnsi="Arial Narrow"/>
                <w:bCs/>
                <w:i/>
                <w:iCs/>
                <w:sz w:val="18"/>
                <w:szCs w:val="18"/>
                <w:lang w:val="fr-FR"/>
              </w:rPr>
              <w:t>MH9</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single" w:sz="6" w:space="0" w:color="auto"/>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Refus</w:t>
            </w:r>
            <w:r>
              <w:rPr>
                <w:rFonts w:ascii="Arial Narrow" w:hAnsi="Arial Narrow"/>
                <w:sz w:val="18"/>
                <w:lang w:val="fr-FR"/>
              </w:rPr>
              <w:t xml:space="preserve"> de répondre</w:t>
            </w:r>
          </w:p>
        </w:tc>
        <w:tc>
          <w:tcPr>
            <w:tcW w:w="2409" w:type="dxa"/>
            <w:gridSpan w:val="3"/>
            <w:tcBorders>
              <w:top w:val="nil"/>
              <w:left w:val="nil"/>
              <w:bottom w:val="single" w:sz="6" w:space="0" w:color="auto"/>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88</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val="restart"/>
            <w:tcBorders>
              <w:top w:val="single" w:sz="6" w:space="0" w:color="auto"/>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r>
              <w:rPr>
                <w:rFonts w:ascii="Arial Narrow" w:hAnsi="Arial Narrow"/>
                <w:bCs/>
                <w:sz w:val="18"/>
                <w:szCs w:val="18"/>
                <w:lang w:val="fr-FR"/>
              </w:rPr>
              <w:t>Au cours des</w:t>
            </w:r>
            <w:r w:rsidRPr="00A401CB">
              <w:rPr>
                <w:rFonts w:ascii="Arial Narrow" w:hAnsi="Arial Narrow"/>
                <w:b/>
                <w:sz w:val="18"/>
                <w:szCs w:val="18"/>
                <w:lang w:val="fr-FR"/>
              </w:rPr>
              <w:t xml:space="preserve"> 12 </w:t>
            </w:r>
            <w:r>
              <w:rPr>
                <w:rFonts w:ascii="Arial Narrow" w:hAnsi="Arial Narrow"/>
                <w:b/>
                <w:sz w:val="18"/>
                <w:szCs w:val="18"/>
                <w:lang w:val="fr-FR"/>
              </w:rPr>
              <w:t>derniers mois</w:t>
            </w:r>
            <w:r w:rsidRPr="00A401CB">
              <w:rPr>
                <w:rFonts w:ascii="Arial Narrow" w:hAnsi="Arial Narrow"/>
                <w:bCs/>
                <w:sz w:val="18"/>
                <w:szCs w:val="18"/>
                <w:lang w:val="fr-FR"/>
              </w:rPr>
              <w:t xml:space="preserve">, </w:t>
            </w:r>
            <w:r>
              <w:rPr>
                <w:rFonts w:ascii="Arial Narrow" w:hAnsi="Arial Narrow"/>
                <w:bCs/>
                <w:sz w:val="18"/>
                <w:szCs w:val="18"/>
                <w:lang w:val="fr-FR"/>
              </w:rPr>
              <w:t>avez-vous</w:t>
            </w:r>
            <w:r w:rsidR="007D7F52">
              <w:rPr>
                <w:rFonts w:ascii="Arial Narrow" w:hAnsi="Arial Narrow"/>
                <w:bCs/>
                <w:sz w:val="18"/>
                <w:szCs w:val="18"/>
                <w:lang w:val="fr-FR"/>
              </w:rPr>
              <w:t xml:space="preserve"> </w:t>
            </w:r>
            <w:r>
              <w:rPr>
                <w:rFonts w:ascii="Arial Narrow" w:hAnsi="Arial Narrow"/>
                <w:b/>
                <w:sz w:val="18"/>
                <w:szCs w:val="18"/>
                <w:lang w:val="fr-FR"/>
              </w:rPr>
              <w:t>fait une tentative de</w:t>
            </w:r>
            <w:r w:rsidRPr="00A401CB">
              <w:rPr>
                <w:rFonts w:ascii="Arial Narrow" w:hAnsi="Arial Narrow"/>
                <w:b/>
                <w:sz w:val="18"/>
                <w:szCs w:val="18"/>
                <w:lang w:val="fr-FR"/>
              </w:rPr>
              <w:t xml:space="preserve"> suicide</w:t>
            </w:r>
            <w:r>
              <w:rPr>
                <w:rFonts w:ascii="Arial Narrow" w:hAnsi="Arial Narrow"/>
                <w:b/>
                <w:sz w:val="18"/>
                <w:szCs w:val="18"/>
                <w:lang w:val="fr-FR"/>
              </w:rPr>
              <w:t> </w:t>
            </w:r>
            <w:r w:rsidRPr="00A401CB">
              <w:rPr>
                <w:rFonts w:ascii="Arial Narrow" w:hAnsi="Arial Narrow"/>
                <w:bCs/>
                <w:sz w:val="18"/>
                <w:szCs w:val="18"/>
                <w:lang w:val="fr-FR"/>
              </w:rPr>
              <w:t>?</w:t>
            </w:r>
          </w:p>
        </w:tc>
        <w:tc>
          <w:tcPr>
            <w:tcW w:w="3402" w:type="dxa"/>
            <w:gridSpan w:val="3"/>
            <w:tcBorders>
              <w:top w:val="single" w:sz="6" w:space="0" w:color="auto"/>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Oui</w:t>
            </w:r>
          </w:p>
        </w:tc>
        <w:tc>
          <w:tcPr>
            <w:tcW w:w="2409" w:type="dxa"/>
            <w:gridSpan w:val="3"/>
            <w:tcBorders>
              <w:top w:val="single" w:sz="6" w:space="0" w:color="auto"/>
              <w:left w:val="nil"/>
              <w:bottom w:val="nil"/>
              <w:right w:val="single" w:sz="6" w:space="0" w:color="auto"/>
            </w:tcBorders>
            <w:shd w:val="clear" w:color="auto" w:fill="auto"/>
            <w:vAlign w:val="center"/>
          </w:tcPr>
          <w:p w:rsidR="005253FD" w:rsidRPr="00A401CB" w:rsidRDefault="005253FD" w:rsidP="005253FD">
            <w:pPr>
              <w:ind w:left="249" w:hanging="238"/>
              <w:rPr>
                <w:rFonts w:ascii="Arial Narrow" w:hAnsi="Arial Narrow"/>
                <w:bCs/>
                <w:sz w:val="18"/>
                <w:szCs w:val="18"/>
                <w:lang w:val="fr-FR"/>
              </w:rPr>
            </w:pPr>
            <w:r w:rsidRPr="00A401CB">
              <w:rPr>
                <w:rFonts w:ascii="Arial Narrow" w:hAnsi="Arial Narrow"/>
                <w:bCs/>
                <w:sz w:val="18"/>
                <w:szCs w:val="18"/>
                <w:lang w:val="fr-FR"/>
              </w:rPr>
              <w:t xml:space="preserve">1   </w:t>
            </w:r>
          </w:p>
        </w:tc>
        <w:tc>
          <w:tcPr>
            <w:tcW w:w="754"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MH5</w:t>
            </w: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No</w:t>
            </w:r>
            <w:r>
              <w:rPr>
                <w:rFonts w:ascii="Arial Narrow" w:hAnsi="Arial Narrow"/>
                <w:sz w:val="18"/>
                <w:lang w:val="fr-FR"/>
              </w:rPr>
              <w:t>n</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2</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Refus</w:t>
            </w:r>
            <w:r>
              <w:rPr>
                <w:rFonts w:ascii="Arial Narrow" w:hAnsi="Arial Narrow"/>
                <w:sz w:val="18"/>
                <w:lang w:val="fr-FR"/>
              </w:rPr>
              <w:t xml:space="preserve"> de répondre</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88</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340"/>
          <w:jc w:val="center"/>
        </w:trPr>
        <w:tc>
          <w:tcPr>
            <w:tcW w:w="3788" w:type="dxa"/>
            <w:gridSpan w:val="2"/>
            <w:vMerge w:val="restart"/>
            <w:tcBorders>
              <w:top w:val="single" w:sz="6" w:space="0" w:color="auto"/>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r>
              <w:rPr>
                <w:rFonts w:ascii="Arial Narrow" w:hAnsi="Arial Narrow"/>
                <w:bCs/>
                <w:sz w:val="18"/>
                <w:szCs w:val="18"/>
                <w:lang w:val="fr-FR"/>
              </w:rPr>
              <w:t>Quelle méthode avez-vous utilisée principalement lors de votre dernière tentative de suicide ?</w:t>
            </w:r>
          </w:p>
          <w:p w:rsidR="005253FD" w:rsidRPr="00A401CB" w:rsidRDefault="005253FD" w:rsidP="005253FD">
            <w:pPr>
              <w:spacing w:before="60"/>
              <w:rPr>
                <w:rFonts w:ascii="Arial Narrow" w:hAnsi="Arial Narrow"/>
                <w:bCs/>
                <w:sz w:val="18"/>
                <w:szCs w:val="18"/>
                <w:lang w:val="fr-FR"/>
              </w:rPr>
            </w:pPr>
          </w:p>
          <w:p w:rsidR="005253FD" w:rsidRPr="00A401CB" w:rsidRDefault="005253FD" w:rsidP="005253FD">
            <w:pPr>
              <w:spacing w:before="60"/>
              <w:rPr>
                <w:rFonts w:ascii="Arial Narrow" w:hAnsi="Arial Narrow"/>
                <w:i/>
                <w:iCs/>
                <w:sz w:val="18"/>
                <w:lang w:val="fr-FR"/>
              </w:rPr>
            </w:pPr>
            <w:r w:rsidRPr="00A401CB">
              <w:rPr>
                <w:rFonts w:ascii="Arial Narrow" w:hAnsi="Arial Narrow"/>
                <w:i/>
                <w:iCs/>
                <w:sz w:val="18"/>
                <w:lang w:val="fr-FR"/>
              </w:rPr>
              <w:t>(</w:t>
            </w:r>
            <w:r>
              <w:rPr>
                <w:rFonts w:ascii="Arial Narrow" w:hAnsi="Arial Narrow"/>
                <w:i/>
                <w:iCs/>
                <w:sz w:val="18"/>
                <w:lang w:val="fr-FR"/>
              </w:rPr>
              <w:t>EN CHOISIR UNE SEULE REPONSE</w:t>
            </w:r>
            <w:r w:rsidRPr="00A401CB">
              <w:rPr>
                <w:rFonts w:ascii="Arial Narrow" w:hAnsi="Arial Narrow"/>
                <w:i/>
                <w:iCs/>
                <w:sz w:val="18"/>
                <w:lang w:val="fr-FR"/>
              </w:rPr>
              <w:t>)</w:t>
            </w:r>
          </w:p>
        </w:tc>
        <w:tc>
          <w:tcPr>
            <w:tcW w:w="3402" w:type="dxa"/>
            <w:gridSpan w:val="3"/>
            <w:tcBorders>
              <w:top w:val="single" w:sz="6" w:space="0" w:color="auto"/>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Rasoir, couteau ou autre</w:t>
            </w:r>
            <w:r w:rsidRPr="00A401CB">
              <w:rPr>
                <w:rFonts w:ascii="Arial Narrow" w:hAnsi="Arial Narrow"/>
                <w:sz w:val="18"/>
                <w:lang w:val="fr-FR"/>
              </w:rPr>
              <w:t xml:space="preserve"> instrument</w:t>
            </w:r>
            <w:r>
              <w:rPr>
                <w:rFonts w:ascii="Arial Narrow" w:hAnsi="Arial Narrow"/>
                <w:sz w:val="18"/>
                <w:lang w:val="fr-FR"/>
              </w:rPr>
              <w:t xml:space="preserve"> tranchant</w:t>
            </w:r>
          </w:p>
        </w:tc>
        <w:tc>
          <w:tcPr>
            <w:tcW w:w="2409" w:type="dxa"/>
            <w:gridSpan w:val="3"/>
            <w:tcBorders>
              <w:top w:val="single" w:sz="6" w:space="0" w:color="auto"/>
              <w:left w:val="nil"/>
              <w:bottom w:val="nil"/>
              <w:right w:val="single" w:sz="6" w:space="0" w:color="auto"/>
            </w:tcBorders>
            <w:shd w:val="clear" w:color="auto" w:fill="auto"/>
            <w:vAlign w:val="center"/>
          </w:tcPr>
          <w:p w:rsidR="005253FD" w:rsidRPr="00A401CB" w:rsidRDefault="005253FD" w:rsidP="005253FD">
            <w:pPr>
              <w:ind w:left="249" w:hanging="238"/>
              <w:rPr>
                <w:rFonts w:ascii="Arial Narrow" w:hAnsi="Arial Narrow"/>
                <w:bCs/>
                <w:sz w:val="18"/>
                <w:szCs w:val="18"/>
                <w:lang w:val="fr-FR"/>
              </w:rPr>
            </w:pPr>
            <w:r w:rsidRPr="00A401CB">
              <w:rPr>
                <w:rFonts w:ascii="Arial Narrow" w:hAnsi="Arial Narrow"/>
                <w:bCs/>
                <w:sz w:val="18"/>
                <w:szCs w:val="18"/>
                <w:lang w:val="fr-FR"/>
              </w:rPr>
              <w:t xml:space="preserve">1   </w:t>
            </w:r>
          </w:p>
        </w:tc>
        <w:tc>
          <w:tcPr>
            <w:tcW w:w="754"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MH6</w:t>
            </w:r>
          </w:p>
        </w:tc>
      </w:tr>
      <w:tr w:rsidR="005253FD" w:rsidRPr="00A401CB" w:rsidTr="00CE0D4D">
        <w:trPr>
          <w:gridAfter w:val="1"/>
          <w:wAfter w:w="100" w:type="dxa"/>
          <w:cantSplit/>
          <w:trHeight w:hRule="exact" w:val="50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Sur</w:t>
            </w:r>
            <w:r w:rsidRPr="00A401CB">
              <w:rPr>
                <w:rFonts w:ascii="Arial Narrow" w:hAnsi="Arial Narrow"/>
                <w:sz w:val="18"/>
                <w:lang w:val="fr-FR"/>
              </w:rPr>
              <w:t xml:space="preserve">dose </w:t>
            </w:r>
            <w:r>
              <w:rPr>
                <w:rFonts w:ascii="Arial Narrow" w:hAnsi="Arial Narrow"/>
                <w:sz w:val="18"/>
                <w:lang w:val="fr-FR"/>
              </w:rPr>
              <w:t>de</w:t>
            </w:r>
            <w:r w:rsidR="007D7F52">
              <w:rPr>
                <w:rFonts w:ascii="Arial Narrow" w:hAnsi="Arial Narrow"/>
                <w:sz w:val="18"/>
                <w:lang w:val="fr-FR"/>
              </w:rPr>
              <w:t xml:space="preserve"> </w:t>
            </w:r>
            <w:r>
              <w:rPr>
                <w:rFonts w:ascii="Arial Narrow" w:hAnsi="Arial Narrow"/>
                <w:sz w:val="18"/>
                <w:lang w:val="fr-FR"/>
              </w:rPr>
              <w:t>médicament</w:t>
            </w:r>
            <w:r w:rsidRPr="00A401CB">
              <w:rPr>
                <w:rFonts w:ascii="Arial Narrow" w:hAnsi="Arial Narrow"/>
                <w:sz w:val="18"/>
                <w:lang w:val="fr-FR"/>
              </w:rPr>
              <w:t xml:space="preserve"> (</w:t>
            </w:r>
            <w:r>
              <w:rPr>
                <w:rFonts w:ascii="Arial Narrow" w:hAnsi="Arial Narrow"/>
                <w:sz w:val="18"/>
                <w:lang w:val="fr-FR"/>
              </w:rPr>
              <w:t>prescrit ou non</w:t>
            </w:r>
            <w:r w:rsidRPr="00A401CB">
              <w:rPr>
                <w:rFonts w:ascii="Arial Narrow" w:hAnsi="Arial Narrow"/>
                <w:sz w:val="18"/>
                <w:lang w:val="fr-FR"/>
              </w:rPr>
              <w:t xml:space="preserve">)   </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2</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453"/>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Sur</w:t>
            </w:r>
            <w:r w:rsidRPr="00A401CB">
              <w:rPr>
                <w:rFonts w:ascii="Arial Narrow" w:hAnsi="Arial Narrow"/>
                <w:sz w:val="18"/>
                <w:lang w:val="fr-FR"/>
              </w:rPr>
              <w:t xml:space="preserve">dose </w:t>
            </w:r>
            <w:r>
              <w:rPr>
                <w:rFonts w:ascii="Arial Narrow" w:hAnsi="Arial Narrow"/>
                <w:sz w:val="18"/>
                <w:lang w:val="fr-FR"/>
              </w:rPr>
              <w:t>d’une autre</w:t>
            </w:r>
            <w:r w:rsidRPr="00A401CB">
              <w:rPr>
                <w:rFonts w:ascii="Arial Narrow" w:hAnsi="Arial Narrow"/>
                <w:sz w:val="18"/>
                <w:lang w:val="fr-FR"/>
              </w:rPr>
              <w:t xml:space="preserve"> substance (</w:t>
            </w:r>
            <w:r>
              <w:rPr>
                <w:rFonts w:ascii="Arial Narrow" w:hAnsi="Arial Narrow"/>
                <w:sz w:val="18"/>
                <w:lang w:val="fr-FR"/>
              </w:rPr>
              <w:t>héroïne, crack, alco</w:t>
            </w:r>
            <w:r w:rsidRPr="00A401CB">
              <w:rPr>
                <w:rFonts w:ascii="Arial Narrow" w:hAnsi="Arial Narrow"/>
                <w:sz w:val="18"/>
                <w:lang w:val="fr-FR"/>
              </w:rPr>
              <w:t>ol)</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3</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566"/>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Empoisonnement par</w:t>
            </w:r>
            <w:r w:rsidRPr="00A401CB">
              <w:rPr>
                <w:rFonts w:ascii="Arial Narrow" w:hAnsi="Arial Narrow"/>
                <w:sz w:val="18"/>
                <w:lang w:val="fr-FR"/>
              </w:rPr>
              <w:t xml:space="preserve"> pesticides (</w:t>
            </w:r>
            <w:r>
              <w:rPr>
                <w:rFonts w:ascii="Arial Narrow" w:hAnsi="Arial Narrow"/>
                <w:sz w:val="18"/>
                <w:lang w:val="fr-FR"/>
              </w:rPr>
              <w:t>mort-aux</w:t>
            </w:r>
            <w:r w:rsidRPr="00A401CB">
              <w:rPr>
                <w:rFonts w:ascii="Arial Narrow" w:hAnsi="Arial Narrow"/>
                <w:sz w:val="18"/>
                <w:lang w:val="fr-FR"/>
              </w:rPr>
              <w:t>-rats</w:t>
            </w:r>
            <w:r>
              <w:rPr>
                <w:rFonts w:ascii="Arial Narrow" w:hAnsi="Arial Narrow"/>
                <w:sz w:val="18"/>
                <w:lang w:val="fr-FR"/>
              </w:rPr>
              <w:t>,</w:t>
            </w:r>
            <w:r w:rsidRPr="00A401CB">
              <w:rPr>
                <w:rFonts w:ascii="Arial Narrow" w:hAnsi="Arial Narrow"/>
                <w:sz w:val="18"/>
                <w:lang w:val="fr-FR"/>
              </w:rPr>
              <w:t xml:space="preserve"> poison, insecticide, </w:t>
            </w:r>
            <w:r>
              <w:rPr>
                <w:rFonts w:ascii="Arial Narrow" w:hAnsi="Arial Narrow"/>
                <w:sz w:val="18"/>
                <w:lang w:val="fr-FR"/>
              </w:rPr>
              <w:t>désherbant</w:t>
            </w:r>
            <w:r w:rsidRPr="00A401CB">
              <w:rPr>
                <w:rFonts w:ascii="Arial Narrow" w:hAnsi="Arial Narrow"/>
                <w:sz w:val="18"/>
                <w:lang w:val="fr-FR"/>
              </w:rPr>
              <w:t>)</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4</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560"/>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Autre empoisonnement</w:t>
            </w:r>
            <w:r w:rsidRPr="00A401CB">
              <w:rPr>
                <w:rFonts w:ascii="Arial Narrow" w:hAnsi="Arial Narrow"/>
                <w:sz w:val="18"/>
                <w:lang w:val="fr-FR"/>
              </w:rPr>
              <w:t xml:space="preserve"> (</w:t>
            </w:r>
            <w:r>
              <w:rPr>
                <w:rFonts w:ascii="Arial Narrow" w:hAnsi="Arial Narrow"/>
                <w:sz w:val="18"/>
                <w:lang w:val="fr-FR"/>
              </w:rPr>
              <w:t>plante/graine</w:t>
            </w:r>
            <w:r w:rsidRPr="00A401CB">
              <w:rPr>
                <w:rFonts w:ascii="Arial Narrow" w:hAnsi="Arial Narrow"/>
                <w:sz w:val="18"/>
                <w:lang w:val="fr-FR"/>
              </w:rPr>
              <w:t xml:space="preserve">, </w:t>
            </w:r>
            <w:r>
              <w:rPr>
                <w:rFonts w:ascii="Arial Narrow" w:hAnsi="Arial Narrow"/>
                <w:sz w:val="18"/>
                <w:lang w:val="fr-FR"/>
              </w:rPr>
              <w:t>produit ménager</w:t>
            </w:r>
            <w:r w:rsidRPr="00A401CB">
              <w:rPr>
                <w:rFonts w:ascii="Arial Narrow" w:hAnsi="Arial Narrow"/>
                <w:sz w:val="18"/>
                <w:lang w:val="fr-FR"/>
              </w:rPr>
              <w:t>)</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5</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433"/>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Gaz toxique du charbon de bois</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6</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181ACC" w:rsidTr="00CE0D4D">
        <w:trPr>
          <w:gridAfter w:val="1"/>
          <w:wAfter w:w="100" w:type="dxa"/>
          <w:cantSplit/>
          <w:trHeight w:hRule="exact" w:val="546"/>
          <w:jc w:val="center"/>
        </w:trPr>
        <w:tc>
          <w:tcPr>
            <w:tcW w:w="3788" w:type="dxa"/>
            <w:gridSpan w:val="2"/>
            <w:vMerge/>
            <w:tcBorders>
              <w:left w:val="single" w:sz="6" w:space="0" w:color="auto"/>
              <w:right w:val="single" w:sz="4"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4"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Autre</w:t>
            </w:r>
          </w:p>
        </w:tc>
        <w:tc>
          <w:tcPr>
            <w:tcW w:w="2409" w:type="dxa"/>
            <w:gridSpan w:val="3"/>
            <w:tcBorders>
              <w:top w:val="nil"/>
              <w:left w:val="nil"/>
              <w:bottom w:val="nil"/>
              <w:right w:val="single" w:sz="4" w:space="0" w:color="auto"/>
            </w:tcBorders>
            <w:shd w:val="clear" w:color="auto" w:fill="auto"/>
            <w:vAlign w:val="center"/>
          </w:tcPr>
          <w:p w:rsidR="005253FD" w:rsidRPr="00A401CB" w:rsidRDefault="005253FD" w:rsidP="005253FD">
            <w:pPr>
              <w:ind w:left="175" w:hanging="175"/>
              <w:rPr>
                <w:rFonts w:ascii="Arial Narrow" w:hAnsi="Arial Narrow"/>
                <w:bCs/>
                <w:sz w:val="18"/>
                <w:szCs w:val="18"/>
                <w:lang w:val="fr-FR"/>
              </w:rPr>
            </w:pPr>
            <w:r>
              <w:rPr>
                <w:rFonts w:ascii="Arial Narrow" w:hAnsi="Arial Narrow"/>
                <w:bCs/>
                <w:sz w:val="18"/>
                <w:szCs w:val="18"/>
                <w:lang w:val="fr-FR"/>
              </w:rPr>
              <w:t xml:space="preserve">7  </w:t>
            </w:r>
            <w:r w:rsidRPr="008C594C">
              <w:rPr>
                <w:rFonts w:ascii="Arial Narrow" w:hAnsi="Arial Narrow"/>
                <w:bCs/>
                <w:i/>
                <w:sz w:val="18"/>
                <w:szCs w:val="18"/>
                <w:lang w:val="fr-FR"/>
              </w:rPr>
              <w:t xml:space="preserve">Si </w:t>
            </w:r>
            <w:r>
              <w:rPr>
                <w:rFonts w:ascii="Arial Narrow" w:hAnsi="Arial Narrow"/>
                <w:bCs/>
                <w:i/>
                <w:sz w:val="18"/>
                <w:szCs w:val="18"/>
                <w:lang w:val="fr-FR"/>
              </w:rPr>
              <w:t>Autre</w:t>
            </w:r>
            <w:r w:rsidRPr="00A401CB">
              <w:rPr>
                <w:rFonts w:ascii="Arial Narrow" w:hAnsi="Arial Narrow"/>
                <w:bCs/>
                <w:i/>
                <w:iCs/>
                <w:sz w:val="18"/>
                <w:szCs w:val="18"/>
                <w:lang w:val="fr-FR"/>
              </w:rPr>
              <w:t xml:space="preserve">, </w:t>
            </w:r>
            <w:r>
              <w:rPr>
                <w:rFonts w:ascii="Arial Narrow" w:hAnsi="Arial Narrow"/>
                <w:bCs/>
                <w:i/>
                <w:iCs/>
                <w:sz w:val="18"/>
                <w:szCs w:val="18"/>
                <w:lang w:val="fr-FR"/>
              </w:rPr>
              <w:t>aller à MH6other</w:t>
            </w:r>
          </w:p>
        </w:tc>
        <w:tc>
          <w:tcPr>
            <w:tcW w:w="754" w:type="dxa"/>
            <w:vMerge/>
            <w:tcBorders>
              <w:left w:val="single" w:sz="4"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340"/>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single" w:sz="6" w:space="0" w:color="auto"/>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Refus</w:t>
            </w:r>
            <w:r>
              <w:rPr>
                <w:rFonts w:ascii="Arial Narrow" w:hAnsi="Arial Narrow"/>
                <w:sz w:val="18"/>
                <w:lang w:val="fr-FR"/>
              </w:rPr>
              <w:t xml:space="preserve"> de répondre</w:t>
            </w:r>
          </w:p>
        </w:tc>
        <w:tc>
          <w:tcPr>
            <w:tcW w:w="2409" w:type="dxa"/>
            <w:gridSpan w:val="3"/>
            <w:tcBorders>
              <w:top w:val="nil"/>
              <w:left w:val="nil"/>
              <w:bottom w:val="single" w:sz="6" w:space="0" w:color="auto"/>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88</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511"/>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single" w:sz="6" w:space="0" w:color="auto"/>
              <w:left w:val="single" w:sz="6" w:space="0" w:color="auto"/>
              <w:bottom w:val="single" w:sz="6" w:space="0" w:color="auto"/>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Autre</w:t>
            </w:r>
            <w:r w:rsidRPr="00A401CB">
              <w:rPr>
                <w:rFonts w:ascii="Arial Narrow" w:hAnsi="Arial Narrow"/>
                <w:sz w:val="18"/>
                <w:lang w:val="fr-FR"/>
              </w:rPr>
              <w:t xml:space="preserve"> (</w:t>
            </w:r>
            <w:r>
              <w:rPr>
                <w:rFonts w:ascii="Arial Narrow" w:hAnsi="Arial Narrow"/>
                <w:sz w:val="18"/>
                <w:lang w:val="fr-FR"/>
              </w:rPr>
              <w:t>spécifiez</w:t>
            </w:r>
            <w:r w:rsidRPr="00A401CB">
              <w:rPr>
                <w:rFonts w:ascii="Arial Narrow" w:hAnsi="Arial Narrow"/>
                <w:sz w:val="18"/>
                <w:lang w:val="fr-FR"/>
              </w:rPr>
              <w:t>)</w:t>
            </w:r>
          </w:p>
        </w:tc>
        <w:tc>
          <w:tcPr>
            <w:tcW w:w="2409" w:type="dxa"/>
            <w:gridSpan w:val="3"/>
            <w:tcBorders>
              <w:top w:val="single" w:sz="6" w:space="0" w:color="auto"/>
              <w:left w:val="nil"/>
              <w:bottom w:val="single" w:sz="6" w:space="0" w:color="auto"/>
              <w:right w:val="single" w:sz="6" w:space="0" w:color="auto"/>
            </w:tcBorders>
            <w:shd w:val="clear" w:color="auto" w:fill="auto"/>
            <w:vAlign w:val="bottom"/>
          </w:tcPr>
          <w:p w:rsidR="005253FD" w:rsidRPr="00A401CB" w:rsidRDefault="005253FD" w:rsidP="005253FD">
            <w:pPr>
              <w:rPr>
                <w:rFonts w:ascii="Arial Narrow" w:hAnsi="Arial Narrow"/>
                <w:bCs/>
                <w:sz w:val="18"/>
                <w:szCs w:val="18"/>
                <w:lang w:val="fr-FR"/>
              </w:rPr>
            </w:pPr>
            <w:r w:rsidRPr="00A401CB">
              <w:rPr>
                <w:rFonts w:ascii="Arial Narrow" w:hAnsi="Arial Narrow"/>
                <w:sz w:val="20"/>
                <w:szCs w:val="20"/>
                <w:lang w:val="fr-FR"/>
              </w:rPr>
              <w:t>└─┴─┴─┴─┴─┴─┴─┘</w:t>
            </w:r>
          </w:p>
        </w:tc>
        <w:tc>
          <w:tcPr>
            <w:tcW w:w="754" w:type="dxa"/>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MH6other</w:t>
            </w:r>
          </w:p>
        </w:tc>
      </w:tr>
      <w:tr w:rsidR="005253FD" w:rsidRPr="00A401CB" w:rsidTr="00CE0D4D">
        <w:trPr>
          <w:gridAfter w:val="1"/>
          <w:wAfter w:w="100" w:type="dxa"/>
          <w:cantSplit/>
          <w:trHeight w:hRule="exact" w:val="284"/>
          <w:jc w:val="center"/>
        </w:trPr>
        <w:tc>
          <w:tcPr>
            <w:tcW w:w="3788" w:type="dxa"/>
            <w:gridSpan w:val="2"/>
            <w:vMerge w:val="restart"/>
            <w:tcBorders>
              <w:top w:val="single" w:sz="6" w:space="0" w:color="auto"/>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r>
              <w:rPr>
                <w:rFonts w:ascii="Arial Narrow" w:hAnsi="Arial Narrow"/>
                <w:bCs/>
                <w:sz w:val="18"/>
                <w:szCs w:val="18"/>
                <w:lang w:val="fr-FR"/>
              </w:rPr>
              <w:t xml:space="preserve">Avez-vous recherché des </w:t>
            </w:r>
            <w:r w:rsidRPr="002C0C82">
              <w:rPr>
                <w:rFonts w:ascii="Arial Narrow" w:hAnsi="Arial Narrow"/>
                <w:b/>
                <w:bCs/>
                <w:sz w:val="18"/>
                <w:szCs w:val="18"/>
                <w:lang w:val="fr-FR"/>
              </w:rPr>
              <w:t>soins médicaux</w:t>
            </w:r>
            <w:r>
              <w:rPr>
                <w:rFonts w:ascii="Arial Narrow" w:hAnsi="Arial Narrow"/>
                <w:bCs/>
                <w:sz w:val="18"/>
                <w:szCs w:val="18"/>
                <w:lang w:val="fr-FR"/>
              </w:rPr>
              <w:t xml:space="preserve"> pour cette tentative de suicide ?</w:t>
            </w:r>
          </w:p>
        </w:tc>
        <w:tc>
          <w:tcPr>
            <w:tcW w:w="3402" w:type="dxa"/>
            <w:gridSpan w:val="3"/>
            <w:tcBorders>
              <w:top w:val="single" w:sz="6" w:space="0" w:color="auto"/>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Oui</w:t>
            </w:r>
          </w:p>
        </w:tc>
        <w:tc>
          <w:tcPr>
            <w:tcW w:w="2409" w:type="dxa"/>
            <w:gridSpan w:val="3"/>
            <w:tcBorders>
              <w:top w:val="single" w:sz="6" w:space="0" w:color="auto"/>
              <w:left w:val="nil"/>
              <w:bottom w:val="nil"/>
              <w:right w:val="single" w:sz="6" w:space="0" w:color="auto"/>
            </w:tcBorders>
            <w:shd w:val="clear" w:color="auto" w:fill="auto"/>
            <w:vAlign w:val="center"/>
          </w:tcPr>
          <w:p w:rsidR="005253FD" w:rsidRPr="00A401CB" w:rsidRDefault="005253FD" w:rsidP="005253FD">
            <w:pPr>
              <w:ind w:left="249" w:hanging="238"/>
              <w:rPr>
                <w:rFonts w:ascii="Arial Narrow" w:hAnsi="Arial Narrow"/>
                <w:bCs/>
                <w:sz w:val="18"/>
                <w:szCs w:val="18"/>
                <w:lang w:val="fr-FR"/>
              </w:rPr>
            </w:pPr>
            <w:r w:rsidRPr="00A401CB">
              <w:rPr>
                <w:rFonts w:ascii="Arial Narrow" w:hAnsi="Arial Narrow"/>
                <w:bCs/>
                <w:sz w:val="18"/>
                <w:szCs w:val="18"/>
                <w:lang w:val="fr-FR"/>
              </w:rPr>
              <w:t xml:space="preserve">1   </w:t>
            </w:r>
          </w:p>
        </w:tc>
        <w:tc>
          <w:tcPr>
            <w:tcW w:w="754"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MH7</w:t>
            </w:r>
          </w:p>
        </w:tc>
      </w:tr>
      <w:tr w:rsidR="005253FD" w:rsidRPr="00181ACC" w:rsidTr="00CE0D4D">
        <w:trPr>
          <w:gridAfter w:val="1"/>
          <w:wAfter w:w="100" w:type="dxa"/>
          <w:cantSplit/>
          <w:trHeight w:hRule="exact" w:val="414"/>
          <w:jc w:val="center"/>
        </w:trPr>
        <w:tc>
          <w:tcPr>
            <w:tcW w:w="3788" w:type="dxa"/>
            <w:gridSpan w:val="2"/>
            <w:vMerge/>
            <w:tcBorders>
              <w:left w:val="single" w:sz="6" w:space="0" w:color="auto"/>
              <w:right w:val="single" w:sz="4"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4"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No</w:t>
            </w:r>
            <w:r>
              <w:rPr>
                <w:rFonts w:ascii="Arial Narrow" w:hAnsi="Arial Narrow"/>
                <w:sz w:val="18"/>
                <w:lang w:val="fr-FR"/>
              </w:rPr>
              <w:t>n</w:t>
            </w:r>
          </w:p>
        </w:tc>
        <w:tc>
          <w:tcPr>
            <w:tcW w:w="2409" w:type="dxa"/>
            <w:gridSpan w:val="3"/>
            <w:tcBorders>
              <w:top w:val="nil"/>
              <w:left w:val="nil"/>
              <w:bottom w:val="nil"/>
              <w:right w:val="single" w:sz="4" w:space="0" w:color="auto"/>
            </w:tcBorders>
            <w:shd w:val="clear" w:color="auto" w:fill="auto"/>
            <w:vAlign w:val="center"/>
          </w:tcPr>
          <w:p w:rsidR="005253FD" w:rsidRPr="00A401CB" w:rsidRDefault="005253FD" w:rsidP="005253FD">
            <w:pPr>
              <w:ind w:left="175" w:hanging="175"/>
              <w:rPr>
                <w:rFonts w:ascii="Arial Narrow" w:hAnsi="Arial Narrow"/>
                <w:bCs/>
                <w:sz w:val="18"/>
                <w:szCs w:val="18"/>
                <w:lang w:val="fr-FR"/>
              </w:rPr>
            </w:pPr>
            <w:r w:rsidRPr="00A401CB">
              <w:rPr>
                <w:rFonts w:ascii="Arial Narrow" w:hAnsi="Arial Narrow"/>
                <w:bCs/>
                <w:sz w:val="18"/>
                <w:szCs w:val="18"/>
                <w:lang w:val="fr-FR"/>
              </w:rPr>
              <w:t>2</w:t>
            </w:r>
            <w:r w:rsidRPr="008C594C">
              <w:rPr>
                <w:rFonts w:ascii="Arial Narrow" w:hAnsi="Arial Narrow"/>
                <w:bCs/>
                <w:i/>
                <w:sz w:val="18"/>
                <w:szCs w:val="18"/>
                <w:lang w:val="fr-FR"/>
              </w:rPr>
              <w:t xml:space="preserve">Si Non, </w:t>
            </w:r>
            <w:r>
              <w:rPr>
                <w:rFonts w:ascii="Arial Narrow" w:hAnsi="Arial Narrow"/>
                <w:bCs/>
                <w:i/>
                <w:sz w:val="18"/>
                <w:szCs w:val="18"/>
                <w:lang w:val="fr-FR"/>
              </w:rPr>
              <w:t>aller</w:t>
            </w:r>
            <w:r w:rsidRPr="008C594C">
              <w:rPr>
                <w:rFonts w:ascii="Arial Narrow" w:hAnsi="Arial Narrow"/>
                <w:bCs/>
                <w:i/>
                <w:sz w:val="18"/>
                <w:szCs w:val="18"/>
                <w:lang w:val="fr-FR"/>
              </w:rPr>
              <w:t xml:space="preserve"> à</w:t>
            </w:r>
            <w:r w:rsidRPr="00A401CB">
              <w:rPr>
                <w:rFonts w:ascii="Arial Narrow" w:hAnsi="Arial Narrow"/>
                <w:bCs/>
                <w:i/>
                <w:iCs/>
                <w:sz w:val="18"/>
                <w:szCs w:val="18"/>
                <w:lang w:val="fr-FR"/>
              </w:rPr>
              <w:t xml:space="preserve"> MH9</w:t>
            </w:r>
          </w:p>
        </w:tc>
        <w:tc>
          <w:tcPr>
            <w:tcW w:w="754" w:type="dxa"/>
            <w:vMerge/>
            <w:tcBorders>
              <w:left w:val="single" w:sz="4"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single" w:sz="6" w:space="0" w:color="auto"/>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Refus</w:t>
            </w:r>
            <w:r>
              <w:rPr>
                <w:rFonts w:ascii="Arial Narrow" w:hAnsi="Arial Narrow"/>
                <w:sz w:val="18"/>
                <w:lang w:val="fr-FR"/>
              </w:rPr>
              <w:t xml:space="preserve"> de répondre</w:t>
            </w:r>
          </w:p>
        </w:tc>
        <w:tc>
          <w:tcPr>
            <w:tcW w:w="2409" w:type="dxa"/>
            <w:gridSpan w:val="3"/>
            <w:tcBorders>
              <w:top w:val="nil"/>
              <w:left w:val="nil"/>
              <w:bottom w:val="single" w:sz="6" w:space="0" w:color="auto"/>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88</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val="restart"/>
            <w:tcBorders>
              <w:top w:val="single" w:sz="6" w:space="0" w:color="auto"/>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r>
              <w:rPr>
                <w:rFonts w:ascii="Arial Narrow" w:hAnsi="Arial Narrow"/>
                <w:bCs/>
                <w:sz w:val="18"/>
                <w:szCs w:val="18"/>
                <w:lang w:val="fr-FR"/>
              </w:rPr>
              <w:t>Avez-vous été</w:t>
            </w:r>
            <w:r w:rsidR="007D7F52">
              <w:rPr>
                <w:rFonts w:ascii="Arial Narrow" w:hAnsi="Arial Narrow"/>
                <w:bCs/>
                <w:sz w:val="18"/>
                <w:szCs w:val="18"/>
                <w:lang w:val="fr-FR"/>
              </w:rPr>
              <w:t xml:space="preserve"> </w:t>
            </w:r>
            <w:r>
              <w:rPr>
                <w:rFonts w:ascii="Arial Narrow" w:hAnsi="Arial Narrow"/>
                <w:b/>
                <w:sz w:val="18"/>
                <w:szCs w:val="18"/>
                <w:lang w:val="fr-FR"/>
              </w:rPr>
              <w:t>hospitalisé(e) 24h</w:t>
            </w:r>
            <w:r>
              <w:rPr>
                <w:rFonts w:ascii="Arial Narrow" w:hAnsi="Arial Narrow"/>
                <w:bCs/>
                <w:sz w:val="18"/>
                <w:szCs w:val="18"/>
                <w:lang w:val="fr-FR"/>
              </w:rPr>
              <w:t>à cause de cette tentative de suicide</w:t>
            </w:r>
            <w:r w:rsidRPr="00A401CB">
              <w:rPr>
                <w:rFonts w:ascii="Arial Narrow" w:hAnsi="Arial Narrow"/>
                <w:bCs/>
                <w:sz w:val="18"/>
                <w:szCs w:val="18"/>
                <w:lang w:val="fr-FR"/>
              </w:rPr>
              <w:t xml:space="preserve"> ?</w:t>
            </w:r>
          </w:p>
        </w:tc>
        <w:tc>
          <w:tcPr>
            <w:tcW w:w="3402" w:type="dxa"/>
            <w:gridSpan w:val="3"/>
            <w:tcBorders>
              <w:top w:val="single" w:sz="6" w:space="0" w:color="auto"/>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Oui</w:t>
            </w:r>
          </w:p>
        </w:tc>
        <w:tc>
          <w:tcPr>
            <w:tcW w:w="2409" w:type="dxa"/>
            <w:gridSpan w:val="3"/>
            <w:tcBorders>
              <w:top w:val="single" w:sz="6" w:space="0" w:color="auto"/>
              <w:left w:val="nil"/>
              <w:bottom w:val="nil"/>
              <w:right w:val="single" w:sz="6" w:space="0" w:color="auto"/>
            </w:tcBorders>
            <w:shd w:val="clear" w:color="auto" w:fill="auto"/>
            <w:vAlign w:val="center"/>
          </w:tcPr>
          <w:p w:rsidR="005253FD" w:rsidRPr="00A401CB" w:rsidRDefault="005253FD" w:rsidP="005253FD">
            <w:pPr>
              <w:ind w:left="249" w:hanging="238"/>
              <w:rPr>
                <w:rFonts w:ascii="Arial Narrow" w:hAnsi="Arial Narrow"/>
                <w:bCs/>
                <w:sz w:val="18"/>
                <w:szCs w:val="18"/>
                <w:lang w:val="fr-FR"/>
              </w:rPr>
            </w:pPr>
            <w:r w:rsidRPr="00A401CB">
              <w:rPr>
                <w:rFonts w:ascii="Arial Narrow" w:hAnsi="Arial Narrow"/>
                <w:bCs/>
                <w:sz w:val="18"/>
                <w:szCs w:val="18"/>
                <w:lang w:val="fr-FR"/>
              </w:rPr>
              <w:t xml:space="preserve">1   </w:t>
            </w:r>
          </w:p>
        </w:tc>
        <w:tc>
          <w:tcPr>
            <w:tcW w:w="754"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MH8</w:t>
            </w: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No</w:t>
            </w:r>
            <w:r>
              <w:rPr>
                <w:rFonts w:ascii="Arial Narrow" w:hAnsi="Arial Narrow"/>
                <w:sz w:val="18"/>
                <w:lang w:val="fr-FR"/>
              </w:rPr>
              <w:t>n</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2</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single" w:sz="6" w:space="0" w:color="auto"/>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Refus</w:t>
            </w:r>
            <w:r>
              <w:rPr>
                <w:rFonts w:ascii="Arial Narrow" w:hAnsi="Arial Narrow"/>
                <w:sz w:val="18"/>
                <w:lang w:val="fr-FR"/>
              </w:rPr>
              <w:t xml:space="preserve"> de répondre</w:t>
            </w:r>
          </w:p>
        </w:tc>
        <w:tc>
          <w:tcPr>
            <w:tcW w:w="2409" w:type="dxa"/>
            <w:gridSpan w:val="3"/>
            <w:tcBorders>
              <w:top w:val="nil"/>
              <w:left w:val="nil"/>
              <w:bottom w:val="single" w:sz="6" w:space="0" w:color="auto"/>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88</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val="restart"/>
            <w:tcBorders>
              <w:top w:val="single" w:sz="6" w:space="0" w:color="auto"/>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r>
              <w:rPr>
                <w:rFonts w:ascii="Arial Narrow" w:hAnsi="Arial Narrow"/>
                <w:bCs/>
                <w:sz w:val="18"/>
                <w:szCs w:val="18"/>
                <w:lang w:val="fr-FR"/>
              </w:rPr>
              <w:t>Quelqu’un</w:t>
            </w:r>
            <w:r w:rsidR="007D7F52">
              <w:rPr>
                <w:rFonts w:ascii="Arial Narrow" w:hAnsi="Arial Narrow"/>
                <w:bCs/>
                <w:sz w:val="18"/>
                <w:szCs w:val="18"/>
                <w:lang w:val="fr-FR"/>
              </w:rPr>
              <w:t xml:space="preserve"> </w:t>
            </w:r>
            <w:r>
              <w:rPr>
                <w:rFonts w:ascii="Arial Narrow" w:hAnsi="Arial Narrow"/>
                <w:b/>
                <w:sz w:val="18"/>
                <w:szCs w:val="18"/>
                <w:lang w:val="fr-FR"/>
              </w:rPr>
              <w:t>de votre famille proche</w:t>
            </w:r>
            <w:r w:rsidRPr="00A401CB">
              <w:rPr>
                <w:rFonts w:ascii="Arial Narrow" w:hAnsi="Arial Narrow"/>
                <w:bCs/>
                <w:sz w:val="18"/>
                <w:szCs w:val="18"/>
                <w:lang w:val="fr-FR"/>
              </w:rPr>
              <w:t>(m</w:t>
            </w:r>
            <w:r>
              <w:rPr>
                <w:rFonts w:ascii="Arial Narrow" w:hAnsi="Arial Narrow"/>
                <w:bCs/>
                <w:sz w:val="18"/>
                <w:szCs w:val="18"/>
                <w:lang w:val="fr-FR"/>
              </w:rPr>
              <w:t>ère</w:t>
            </w:r>
            <w:r w:rsidRPr="00A401CB">
              <w:rPr>
                <w:rFonts w:ascii="Arial Narrow" w:hAnsi="Arial Narrow"/>
                <w:bCs/>
                <w:sz w:val="18"/>
                <w:szCs w:val="18"/>
                <w:lang w:val="fr-FR"/>
              </w:rPr>
              <w:t xml:space="preserve">, </w:t>
            </w:r>
            <w:r>
              <w:rPr>
                <w:rFonts w:ascii="Arial Narrow" w:hAnsi="Arial Narrow"/>
                <w:bCs/>
                <w:sz w:val="18"/>
                <w:szCs w:val="18"/>
                <w:lang w:val="fr-FR"/>
              </w:rPr>
              <w:t>père</w:t>
            </w:r>
            <w:r w:rsidRPr="00A401CB">
              <w:rPr>
                <w:rFonts w:ascii="Arial Narrow" w:hAnsi="Arial Narrow"/>
                <w:bCs/>
                <w:sz w:val="18"/>
                <w:szCs w:val="18"/>
                <w:lang w:val="fr-FR"/>
              </w:rPr>
              <w:t xml:space="preserve">, </w:t>
            </w:r>
            <w:r>
              <w:rPr>
                <w:rFonts w:ascii="Arial Narrow" w:hAnsi="Arial Narrow"/>
                <w:bCs/>
                <w:sz w:val="18"/>
                <w:szCs w:val="18"/>
                <w:lang w:val="fr-FR"/>
              </w:rPr>
              <w:t>frère</w:t>
            </w:r>
            <w:r w:rsidRPr="00A401CB">
              <w:rPr>
                <w:rFonts w:ascii="Arial Narrow" w:hAnsi="Arial Narrow"/>
                <w:bCs/>
                <w:sz w:val="18"/>
                <w:szCs w:val="18"/>
                <w:lang w:val="fr-FR"/>
              </w:rPr>
              <w:t xml:space="preserve">, </w:t>
            </w:r>
            <w:r>
              <w:rPr>
                <w:rFonts w:ascii="Arial Narrow" w:hAnsi="Arial Narrow"/>
                <w:bCs/>
                <w:sz w:val="18"/>
                <w:szCs w:val="18"/>
                <w:lang w:val="fr-FR"/>
              </w:rPr>
              <w:t>sœur ou</w:t>
            </w:r>
            <w:r w:rsidR="007D7F52">
              <w:rPr>
                <w:rFonts w:ascii="Arial Narrow" w:hAnsi="Arial Narrow"/>
                <w:bCs/>
                <w:sz w:val="18"/>
                <w:szCs w:val="18"/>
                <w:lang w:val="fr-FR"/>
              </w:rPr>
              <w:t xml:space="preserve"> </w:t>
            </w:r>
            <w:r>
              <w:rPr>
                <w:rFonts w:ascii="Arial Narrow" w:hAnsi="Arial Narrow"/>
                <w:bCs/>
                <w:sz w:val="18"/>
                <w:szCs w:val="18"/>
                <w:lang w:val="fr-FR"/>
              </w:rPr>
              <w:t>enfants</w:t>
            </w:r>
            <w:r w:rsidRPr="00A401CB">
              <w:rPr>
                <w:rFonts w:ascii="Arial Narrow" w:hAnsi="Arial Narrow"/>
                <w:bCs/>
                <w:sz w:val="18"/>
                <w:szCs w:val="18"/>
                <w:lang w:val="fr-FR"/>
              </w:rPr>
              <w:t xml:space="preserve">) </w:t>
            </w:r>
            <w:r>
              <w:rPr>
                <w:rFonts w:ascii="Arial Narrow" w:hAnsi="Arial Narrow"/>
                <w:bCs/>
                <w:sz w:val="18"/>
                <w:szCs w:val="18"/>
                <w:lang w:val="fr-FR"/>
              </w:rPr>
              <w:t>a-t-il déjà tenté de se</w:t>
            </w:r>
            <w:r w:rsidRPr="00A401CB">
              <w:rPr>
                <w:rFonts w:ascii="Arial Narrow" w:hAnsi="Arial Narrow"/>
                <w:bCs/>
                <w:sz w:val="18"/>
                <w:szCs w:val="18"/>
                <w:lang w:val="fr-FR"/>
              </w:rPr>
              <w:t xml:space="preserve"> suicide</w:t>
            </w:r>
            <w:r>
              <w:rPr>
                <w:rFonts w:ascii="Arial Narrow" w:hAnsi="Arial Narrow"/>
                <w:bCs/>
                <w:sz w:val="18"/>
                <w:szCs w:val="18"/>
                <w:lang w:val="fr-FR"/>
              </w:rPr>
              <w:t>r </w:t>
            </w:r>
            <w:r w:rsidRPr="00A401CB">
              <w:rPr>
                <w:rFonts w:ascii="Arial Narrow" w:hAnsi="Arial Narrow"/>
                <w:bCs/>
                <w:sz w:val="18"/>
                <w:szCs w:val="18"/>
                <w:lang w:val="fr-FR"/>
              </w:rPr>
              <w:t>?</w:t>
            </w:r>
          </w:p>
        </w:tc>
        <w:tc>
          <w:tcPr>
            <w:tcW w:w="3402" w:type="dxa"/>
            <w:gridSpan w:val="3"/>
            <w:tcBorders>
              <w:top w:val="single" w:sz="6" w:space="0" w:color="auto"/>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Oui</w:t>
            </w:r>
          </w:p>
        </w:tc>
        <w:tc>
          <w:tcPr>
            <w:tcW w:w="2409" w:type="dxa"/>
            <w:gridSpan w:val="3"/>
            <w:tcBorders>
              <w:top w:val="single" w:sz="6" w:space="0" w:color="auto"/>
              <w:left w:val="nil"/>
              <w:bottom w:val="nil"/>
              <w:right w:val="single" w:sz="6" w:space="0" w:color="auto"/>
            </w:tcBorders>
            <w:shd w:val="clear" w:color="auto" w:fill="auto"/>
            <w:vAlign w:val="center"/>
          </w:tcPr>
          <w:p w:rsidR="005253FD" w:rsidRPr="00A401CB" w:rsidRDefault="005253FD" w:rsidP="005253FD">
            <w:pPr>
              <w:ind w:left="249" w:hanging="238"/>
              <w:rPr>
                <w:rFonts w:ascii="Arial Narrow" w:hAnsi="Arial Narrow"/>
                <w:bCs/>
                <w:sz w:val="18"/>
                <w:szCs w:val="18"/>
                <w:lang w:val="fr-FR"/>
              </w:rPr>
            </w:pPr>
            <w:r w:rsidRPr="00A401CB">
              <w:rPr>
                <w:rFonts w:ascii="Arial Narrow" w:hAnsi="Arial Narrow"/>
                <w:bCs/>
                <w:sz w:val="18"/>
                <w:szCs w:val="18"/>
                <w:lang w:val="fr-FR"/>
              </w:rPr>
              <w:t xml:space="preserve">1   </w:t>
            </w:r>
          </w:p>
        </w:tc>
        <w:tc>
          <w:tcPr>
            <w:tcW w:w="754"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MH9</w:t>
            </w: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No</w:t>
            </w:r>
            <w:r>
              <w:rPr>
                <w:rFonts w:ascii="Arial Narrow" w:hAnsi="Arial Narrow"/>
                <w:sz w:val="18"/>
                <w:lang w:val="fr-FR"/>
              </w:rPr>
              <w:t>n</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2</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single" w:sz="6" w:space="0" w:color="auto"/>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Refus</w:t>
            </w:r>
            <w:r>
              <w:rPr>
                <w:rFonts w:ascii="Arial Narrow" w:hAnsi="Arial Narrow"/>
                <w:sz w:val="18"/>
                <w:lang w:val="fr-FR"/>
              </w:rPr>
              <w:t xml:space="preserve"> de répondre</w:t>
            </w:r>
          </w:p>
        </w:tc>
        <w:tc>
          <w:tcPr>
            <w:tcW w:w="2409" w:type="dxa"/>
            <w:gridSpan w:val="3"/>
            <w:tcBorders>
              <w:top w:val="nil"/>
              <w:left w:val="nil"/>
              <w:bottom w:val="single" w:sz="6" w:space="0" w:color="auto"/>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88</w:t>
            </w:r>
          </w:p>
        </w:tc>
        <w:tc>
          <w:tcPr>
            <w:tcW w:w="754" w:type="dxa"/>
            <w:vMerge/>
            <w:tcBorders>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p>
        </w:tc>
      </w:tr>
      <w:tr w:rsidR="005253FD" w:rsidRPr="00A401CB" w:rsidTr="00CE0D4D">
        <w:trPr>
          <w:gridAfter w:val="1"/>
          <w:wAfter w:w="100" w:type="dxa"/>
          <w:cantSplit/>
          <w:trHeight w:hRule="exact" w:val="284"/>
          <w:jc w:val="center"/>
        </w:trPr>
        <w:tc>
          <w:tcPr>
            <w:tcW w:w="3788" w:type="dxa"/>
            <w:gridSpan w:val="2"/>
            <w:vMerge w:val="restart"/>
            <w:tcBorders>
              <w:top w:val="single" w:sz="6" w:space="0" w:color="auto"/>
              <w:left w:val="single" w:sz="6" w:space="0" w:color="auto"/>
              <w:right w:val="single" w:sz="6" w:space="0" w:color="auto"/>
            </w:tcBorders>
            <w:shd w:val="clear" w:color="auto" w:fill="auto"/>
            <w:vAlign w:val="center"/>
          </w:tcPr>
          <w:p w:rsidR="005253FD" w:rsidRPr="00181ACC" w:rsidRDefault="005253FD" w:rsidP="00181ACC">
            <w:pPr>
              <w:spacing w:before="60"/>
              <w:rPr>
                <w:rFonts w:ascii="Arial Narrow" w:hAnsi="Arial Narrow"/>
                <w:bCs/>
                <w:color w:val="00B0F0"/>
                <w:sz w:val="18"/>
                <w:szCs w:val="18"/>
                <w:lang w:val="fr-FR"/>
              </w:rPr>
            </w:pPr>
            <w:r w:rsidRPr="00181ACC">
              <w:rPr>
                <w:rFonts w:ascii="Arial Narrow" w:hAnsi="Arial Narrow"/>
                <w:bCs/>
                <w:color w:val="00B0F0"/>
                <w:sz w:val="18"/>
                <w:szCs w:val="18"/>
                <w:lang w:val="fr-FR"/>
              </w:rPr>
              <w:t>Quelqu’un</w:t>
            </w:r>
            <w:r w:rsidR="007D7F52" w:rsidRPr="00181ACC">
              <w:rPr>
                <w:rFonts w:ascii="Arial Narrow" w:hAnsi="Arial Narrow"/>
                <w:bCs/>
                <w:color w:val="00B0F0"/>
                <w:sz w:val="18"/>
                <w:szCs w:val="18"/>
                <w:lang w:val="fr-FR"/>
              </w:rPr>
              <w:t xml:space="preserve"> </w:t>
            </w:r>
            <w:r w:rsidRPr="00181ACC">
              <w:rPr>
                <w:rFonts w:ascii="Arial Narrow" w:hAnsi="Arial Narrow"/>
                <w:b/>
                <w:color w:val="00B0F0"/>
                <w:sz w:val="18"/>
                <w:szCs w:val="18"/>
                <w:lang w:val="fr-FR"/>
              </w:rPr>
              <w:t xml:space="preserve">de votre famille </w:t>
            </w:r>
            <w:r w:rsidR="00181ACC" w:rsidRPr="00181ACC">
              <w:rPr>
                <w:rFonts w:ascii="Arial Narrow" w:hAnsi="Arial Narrow"/>
                <w:b/>
                <w:color w:val="00B0F0"/>
                <w:sz w:val="18"/>
                <w:szCs w:val="18"/>
                <w:lang w:val="fr-FR"/>
              </w:rPr>
              <w:t xml:space="preserve">proche </w:t>
            </w:r>
            <w:r w:rsidRPr="00181ACC">
              <w:rPr>
                <w:rFonts w:ascii="Arial Narrow" w:hAnsi="Arial Narrow"/>
                <w:b/>
                <w:color w:val="00B0F0"/>
                <w:sz w:val="18"/>
                <w:szCs w:val="18"/>
                <w:lang w:val="fr-FR"/>
              </w:rPr>
              <w:t>e</w:t>
            </w:r>
            <w:r w:rsidRPr="00181ACC">
              <w:rPr>
                <w:rFonts w:ascii="Arial Narrow" w:hAnsi="Arial Narrow"/>
                <w:bCs/>
                <w:color w:val="00B0F0"/>
                <w:sz w:val="18"/>
                <w:szCs w:val="18"/>
                <w:lang w:val="fr-FR"/>
              </w:rPr>
              <w:t>(mère, père, frère, sœur ou</w:t>
            </w:r>
            <w:r w:rsidR="007D7F52" w:rsidRPr="00181ACC">
              <w:rPr>
                <w:rFonts w:ascii="Arial Narrow" w:hAnsi="Arial Narrow"/>
                <w:bCs/>
                <w:color w:val="00B0F0"/>
                <w:sz w:val="18"/>
                <w:szCs w:val="18"/>
                <w:lang w:val="fr-FR"/>
              </w:rPr>
              <w:t xml:space="preserve"> </w:t>
            </w:r>
            <w:r w:rsidRPr="00181ACC">
              <w:rPr>
                <w:rFonts w:ascii="Arial Narrow" w:hAnsi="Arial Narrow"/>
                <w:bCs/>
                <w:color w:val="00B0F0"/>
                <w:sz w:val="18"/>
                <w:szCs w:val="18"/>
                <w:lang w:val="fr-FR"/>
              </w:rPr>
              <w:t xml:space="preserve">enfants) est-il mort </w:t>
            </w:r>
            <w:r w:rsidR="00181ACC" w:rsidRPr="00181ACC">
              <w:rPr>
                <w:rFonts w:ascii="Arial Narrow" w:hAnsi="Arial Narrow"/>
                <w:bCs/>
                <w:color w:val="00B0F0"/>
                <w:sz w:val="18"/>
                <w:szCs w:val="18"/>
                <w:lang w:val="fr-FR"/>
              </w:rPr>
              <w:t xml:space="preserve"> à la suite de </w:t>
            </w:r>
            <w:r w:rsidRPr="00181ACC">
              <w:rPr>
                <w:rFonts w:ascii="Arial Narrow" w:hAnsi="Arial Narrow"/>
                <w:bCs/>
                <w:color w:val="00B0F0"/>
                <w:sz w:val="18"/>
                <w:szCs w:val="18"/>
                <w:lang w:val="fr-FR"/>
              </w:rPr>
              <w:t xml:space="preserve"> suicide ?</w:t>
            </w:r>
          </w:p>
        </w:tc>
        <w:tc>
          <w:tcPr>
            <w:tcW w:w="3402" w:type="dxa"/>
            <w:gridSpan w:val="3"/>
            <w:tcBorders>
              <w:top w:val="single" w:sz="6" w:space="0" w:color="auto"/>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Pr>
                <w:rFonts w:ascii="Arial Narrow" w:hAnsi="Arial Narrow"/>
                <w:sz w:val="18"/>
                <w:lang w:val="fr-FR"/>
              </w:rPr>
              <w:t>Oui</w:t>
            </w:r>
          </w:p>
        </w:tc>
        <w:tc>
          <w:tcPr>
            <w:tcW w:w="2409" w:type="dxa"/>
            <w:gridSpan w:val="3"/>
            <w:tcBorders>
              <w:top w:val="single" w:sz="6" w:space="0" w:color="auto"/>
              <w:left w:val="nil"/>
              <w:bottom w:val="nil"/>
              <w:right w:val="single" w:sz="6" w:space="0" w:color="auto"/>
            </w:tcBorders>
            <w:shd w:val="clear" w:color="auto" w:fill="auto"/>
            <w:vAlign w:val="center"/>
          </w:tcPr>
          <w:p w:rsidR="005253FD" w:rsidRPr="00A401CB" w:rsidRDefault="005253FD" w:rsidP="005253FD">
            <w:pPr>
              <w:ind w:left="249" w:hanging="238"/>
              <w:rPr>
                <w:rFonts w:ascii="Arial Narrow" w:hAnsi="Arial Narrow"/>
                <w:bCs/>
                <w:sz w:val="18"/>
                <w:szCs w:val="18"/>
                <w:lang w:val="fr-FR"/>
              </w:rPr>
            </w:pPr>
            <w:r w:rsidRPr="00A401CB">
              <w:rPr>
                <w:rFonts w:ascii="Arial Narrow" w:hAnsi="Arial Narrow"/>
                <w:bCs/>
                <w:sz w:val="18"/>
                <w:szCs w:val="18"/>
                <w:lang w:val="fr-FR"/>
              </w:rPr>
              <w:t xml:space="preserve">1   </w:t>
            </w:r>
          </w:p>
        </w:tc>
        <w:tc>
          <w:tcPr>
            <w:tcW w:w="754" w:type="dxa"/>
            <w:vMerge w:val="restart"/>
            <w:tcBorders>
              <w:top w:val="nil"/>
              <w:left w:val="single" w:sz="6" w:space="0" w:color="auto"/>
              <w:right w:val="single" w:sz="6" w:space="0" w:color="auto"/>
            </w:tcBorders>
            <w:shd w:val="clear" w:color="auto" w:fill="auto"/>
            <w:vAlign w:val="center"/>
          </w:tcPr>
          <w:p w:rsidR="005253FD" w:rsidRPr="001D71F9" w:rsidRDefault="005253FD" w:rsidP="005253FD">
            <w:pPr>
              <w:jc w:val="center"/>
              <w:rPr>
                <w:rFonts w:ascii="Arial Narrow" w:hAnsi="Arial Narrow"/>
                <w:bCs/>
                <w:sz w:val="22"/>
                <w:szCs w:val="22"/>
                <w:highlight w:val="yellow"/>
                <w:lang w:val="fr-FR"/>
              </w:rPr>
            </w:pPr>
            <w:r w:rsidRPr="001D71F9">
              <w:rPr>
                <w:rFonts w:ascii="Arial Narrow" w:hAnsi="Arial Narrow"/>
                <w:bCs/>
                <w:sz w:val="22"/>
                <w:szCs w:val="22"/>
                <w:highlight w:val="yellow"/>
                <w:lang w:val="fr-FR"/>
              </w:rPr>
              <w:t>MH10</w:t>
            </w: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nil"/>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No</w:t>
            </w:r>
            <w:r>
              <w:rPr>
                <w:rFonts w:ascii="Arial Narrow" w:hAnsi="Arial Narrow"/>
                <w:sz w:val="18"/>
                <w:lang w:val="fr-FR"/>
              </w:rPr>
              <w:t>n</w:t>
            </w:r>
          </w:p>
        </w:tc>
        <w:tc>
          <w:tcPr>
            <w:tcW w:w="2409" w:type="dxa"/>
            <w:gridSpan w:val="3"/>
            <w:tcBorders>
              <w:top w:val="nil"/>
              <w:left w:val="nil"/>
              <w:bottom w:val="nil"/>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2</w:t>
            </w:r>
          </w:p>
        </w:tc>
        <w:tc>
          <w:tcPr>
            <w:tcW w:w="754" w:type="dxa"/>
            <w:vMerge/>
            <w:tcBorders>
              <w:left w:val="single" w:sz="6" w:space="0" w:color="auto"/>
              <w:right w:val="single" w:sz="6" w:space="0" w:color="auto"/>
            </w:tcBorders>
            <w:shd w:val="clear" w:color="auto" w:fill="auto"/>
            <w:vAlign w:val="center"/>
          </w:tcPr>
          <w:p w:rsidR="005253FD" w:rsidRPr="00A401CB" w:rsidRDefault="005253FD" w:rsidP="005253FD">
            <w:pPr>
              <w:jc w:val="center"/>
              <w:rPr>
                <w:rFonts w:ascii="Arial Narrow" w:hAnsi="Arial Narrow"/>
                <w:bCs/>
                <w:sz w:val="22"/>
                <w:szCs w:val="22"/>
                <w:lang w:val="fr-FR"/>
              </w:rPr>
            </w:pPr>
          </w:p>
        </w:tc>
      </w:tr>
      <w:tr w:rsidR="005253FD" w:rsidRPr="00A401CB" w:rsidTr="00CE0D4D">
        <w:trPr>
          <w:gridAfter w:val="1"/>
          <w:wAfter w:w="100" w:type="dxa"/>
          <w:cantSplit/>
          <w:trHeight w:hRule="exact" w:val="284"/>
          <w:jc w:val="center"/>
        </w:trPr>
        <w:tc>
          <w:tcPr>
            <w:tcW w:w="3788" w:type="dxa"/>
            <w:gridSpan w:val="2"/>
            <w:vMerge/>
            <w:tcBorders>
              <w:left w:val="single" w:sz="6" w:space="0" w:color="auto"/>
              <w:right w:val="single" w:sz="6" w:space="0" w:color="auto"/>
            </w:tcBorders>
            <w:shd w:val="clear" w:color="auto" w:fill="auto"/>
            <w:vAlign w:val="center"/>
          </w:tcPr>
          <w:p w:rsidR="005253FD" w:rsidRPr="00A401CB" w:rsidRDefault="005253FD" w:rsidP="005253FD">
            <w:pPr>
              <w:spacing w:before="60"/>
              <w:rPr>
                <w:rFonts w:ascii="Arial Narrow" w:hAnsi="Arial Narrow"/>
                <w:bCs/>
                <w:sz w:val="18"/>
                <w:szCs w:val="18"/>
                <w:lang w:val="fr-FR"/>
              </w:rPr>
            </w:pPr>
          </w:p>
        </w:tc>
        <w:tc>
          <w:tcPr>
            <w:tcW w:w="3402" w:type="dxa"/>
            <w:gridSpan w:val="3"/>
            <w:tcBorders>
              <w:top w:val="nil"/>
              <w:left w:val="single" w:sz="6" w:space="0" w:color="auto"/>
              <w:bottom w:val="single" w:sz="6" w:space="0" w:color="auto"/>
              <w:right w:val="nil"/>
            </w:tcBorders>
            <w:shd w:val="clear" w:color="auto" w:fill="auto"/>
            <w:vAlign w:val="center"/>
          </w:tcPr>
          <w:p w:rsidR="005253FD" w:rsidRPr="00A401CB" w:rsidRDefault="005253FD" w:rsidP="005253FD">
            <w:pPr>
              <w:ind w:right="90"/>
              <w:jc w:val="right"/>
              <w:rPr>
                <w:rFonts w:ascii="Arial Narrow" w:hAnsi="Arial Narrow"/>
                <w:sz w:val="18"/>
                <w:lang w:val="fr-FR"/>
              </w:rPr>
            </w:pPr>
            <w:r w:rsidRPr="00A401CB">
              <w:rPr>
                <w:rFonts w:ascii="Arial Narrow" w:hAnsi="Arial Narrow"/>
                <w:sz w:val="18"/>
                <w:lang w:val="fr-FR"/>
              </w:rPr>
              <w:t>Refus</w:t>
            </w:r>
            <w:r>
              <w:rPr>
                <w:rFonts w:ascii="Arial Narrow" w:hAnsi="Arial Narrow"/>
                <w:sz w:val="18"/>
                <w:lang w:val="fr-FR"/>
              </w:rPr>
              <w:t xml:space="preserve"> de répondre</w:t>
            </w:r>
          </w:p>
        </w:tc>
        <w:tc>
          <w:tcPr>
            <w:tcW w:w="2409" w:type="dxa"/>
            <w:gridSpan w:val="3"/>
            <w:tcBorders>
              <w:top w:val="nil"/>
              <w:left w:val="nil"/>
              <w:bottom w:val="single" w:sz="6" w:space="0" w:color="auto"/>
              <w:right w:val="single" w:sz="6" w:space="0" w:color="auto"/>
            </w:tcBorders>
            <w:shd w:val="clear" w:color="auto" w:fill="auto"/>
            <w:vAlign w:val="center"/>
          </w:tcPr>
          <w:p w:rsidR="005253FD" w:rsidRPr="00A401CB" w:rsidRDefault="005253FD" w:rsidP="005253FD">
            <w:pPr>
              <w:rPr>
                <w:rFonts w:ascii="Arial Narrow" w:hAnsi="Arial Narrow"/>
                <w:bCs/>
                <w:sz w:val="18"/>
                <w:szCs w:val="18"/>
                <w:lang w:val="fr-FR"/>
              </w:rPr>
            </w:pPr>
            <w:r w:rsidRPr="00A401CB">
              <w:rPr>
                <w:rFonts w:ascii="Arial Narrow" w:hAnsi="Arial Narrow"/>
                <w:bCs/>
                <w:sz w:val="18"/>
                <w:szCs w:val="18"/>
                <w:lang w:val="fr-FR"/>
              </w:rPr>
              <w:t>88</w:t>
            </w:r>
          </w:p>
        </w:tc>
        <w:tc>
          <w:tcPr>
            <w:tcW w:w="754" w:type="dxa"/>
            <w:vMerge/>
            <w:tcBorders>
              <w:left w:val="single" w:sz="6" w:space="0" w:color="auto"/>
              <w:right w:val="single" w:sz="6" w:space="0" w:color="auto"/>
            </w:tcBorders>
            <w:shd w:val="clear" w:color="auto" w:fill="auto"/>
            <w:vAlign w:val="center"/>
          </w:tcPr>
          <w:p w:rsidR="005253FD" w:rsidRPr="00A401CB" w:rsidRDefault="005253FD" w:rsidP="005253FD">
            <w:pPr>
              <w:jc w:val="center"/>
              <w:rPr>
                <w:rFonts w:ascii="Arial Narrow" w:hAnsi="Arial Narrow"/>
                <w:bCs/>
                <w:sz w:val="22"/>
                <w:szCs w:val="22"/>
                <w:lang w:val="fr-FR"/>
              </w:rPr>
            </w:pPr>
          </w:p>
        </w:tc>
      </w:tr>
    </w:tbl>
    <w:p w:rsidR="005253FD" w:rsidRPr="00A401CB" w:rsidRDefault="005253FD" w:rsidP="005253FD">
      <w:pPr>
        <w:rPr>
          <w:lang w:val="fr-FR"/>
        </w:rPr>
      </w:pPr>
    </w:p>
    <w:p w:rsidR="005253FD" w:rsidRDefault="005253FD" w:rsidP="005253FD">
      <w:pPr>
        <w:rPr>
          <w:lang w:val="fr-FR"/>
        </w:rPr>
      </w:pPr>
    </w:p>
    <w:p w:rsidR="005253FD" w:rsidRDefault="005253FD" w:rsidP="005253FD">
      <w:pPr>
        <w:rPr>
          <w:lang w:val="fr-FR"/>
        </w:rPr>
      </w:pPr>
    </w:p>
    <w:p w:rsidR="005253FD" w:rsidRPr="009D6DC7" w:rsidRDefault="005253FD" w:rsidP="005253FD">
      <w:pPr>
        <w:rPr>
          <w:lang w:val="fr-FR"/>
        </w:rPr>
      </w:pPr>
    </w:p>
    <w:p w:rsidR="005253FD" w:rsidRDefault="005253FD" w:rsidP="004C324A">
      <w:pPr>
        <w:rPr>
          <w:lang w:val="fr-CH"/>
        </w:rPr>
      </w:pPr>
    </w:p>
    <w:p w:rsidR="005253FD" w:rsidRDefault="005253FD" w:rsidP="004C324A">
      <w:pPr>
        <w:rPr>
          <w:lang w:val="fr-CH"/>
        </w:rPr>
      </w:pPr>
    </w:p>
    <w:p w:rsidR="005253FD" w:rsidRPr="005C501A" w:rsidRDefault="005253FD" w:rsidP="004C324A">
      <w:pPr>
        <w:rPr>
          <w:lang w:val="fr-CH"/>
        </w:rPr>
      </w:pPr>
    </w:p>
    <w:p w:rsidR="00582E8B" w:rsidRPr="005C501A" w:rsidRDefault="00582E8B">
      <w:pPr>
        <w:rPr>
          <w:sz w:val="2"/>
          <w:szCs w:val="2"/>
          <w:lang w:val="fr-CH"/>
        </w:r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925A63" w:rsidRPr="005C501A" w:rsidTr="00570A25">
        <w:trPr>
          <w:cantSplit/>
          <w:trHeight w:val="798"/>
          <w:jc w:val="center"/>
        </w:trPr>
        <w:tc>
          <w:tcPr>
            <w:tcW w:w="10558" w:type="dxa"/>
            <w:tcBorders>
              <w:top w:val="single" w:sz="6" w:space="0" w:color="auto"/>
              <w:left w:val="single" w:sz="6" w:space="0" w:color="auto"/>
              <w:bottom w:val="single" w:sz="6" w:space="0" w:color="auto"/>
              <w:right w:val="single" w:sz="6" w:space="0" w:color="auto"/>
            </w:tcBorders>
            <w:shd w:val="clear" w:color="auto" w:fill="008000"/>
            <w:vAlign w:val="center"/>
          </w:tcPr>
          <w:p w:rsidR="00925A63" w:rsidRPr="005C501A" w:rsidRDefault="00C21DC4" w:rsidP="00C27D83">
            <w:pPr>
              <w:keepNext/>
              <w:tabs>
                <w:tab w:val="left" w:pos="426"/>
              </w:tabs>
              <w:spacing w:before="96"/>
              <w:jc w:val="center"/>
              <w:rPr>
                <w:rFonts w:ascii="Verdana" w:hAnsi="Verdana" w:cs="Arial (W1)"/>
                <w:b/>
                <w:bCs/>
                <w:color w:val="FFFFFF"/>
                <w:lang w:val="fr-CH"/>
              </w:rPr>
            </w:pPr>
            <w:r w:rsidRPr="005C501A">
              <w:rPr>
                <w:lang w:val="fr-CH"/>
              </w:rPr>
              <w:lastRenderedPageBreak/>
              <w:br w:type="page"/>
            </w:r>
            <w:r w:rsidR="00925A63" w:rsidRPr="005C501A">
              <w:rPr>
                <w:lang w:val="fr-CH"/>
              </w:rPr>
              <w:br w:type="page"/>
            </w:r>
            <w:r w:rsidR="00925A63" w:rsidRPr="005C501A">
              <w:rPr>
                <w:lang w:val="fr-CH"/>
              </w:rPr>
              <w:br w:type="page"/>
            </w:r>
            <w:r w:rsidR="00925A63" w:rsidRPr="005C501A">
              <w:rPr>
                <w:rFonts w:cs="Arial (W1)"/>
                <w:b/>
                <w:bCs/>
                <w:color w:val="FFFFFF"/>
                <w:lang w:val="fr-CH"/>
              </w:rPr>
              <w:br w:type="page"/>
            </w:r>
            <w:r w:rsidR="00925A63" w:rsidRPr="005C501A">
              <w:rPr>
                <w:rFonts w:ascii="Verdana" w:hAnsi="Verdana" w:cs="Arial (W1)"/>
                <w:b/>
                <w:bCs/>
                <w:color w:val="FFFFFF"/>
                <w:lang w:val="fr-CH"/>
              </w:rPr>
              <w:t xml:space="preserve">Step 2    </w:t>
            </w:r>
            <w:r w:rsidR="00C27D83" w:rsidRPr="00BF28E4">
              <w:rPr>
                <w:rFonts w:ascii="Verdana" w:hAnsi="Verdana" w:cs="Arial (W1)"/>
                <w:b/>
                <w:bCs/>
                <w:color w:val="FFFFFF"/>
              </w:rPr>
              <w:t>Me</w:t>
            </w:r>
            <w:r w:rsidR="00C27D83">
              <w:rPr>
                <w:rFonts w:ascii="Verdana" w:hAnsi="Verdana" w:cs="Arial (W1)"/>
                <w:b/>
                <w:bCs/>
                <w:color w:val="FFFFFF"/>
              </w:rPr>
              <w:t>sures physiques</w:t>
            </w:r>
          </w:p>
        </w:tc>
      </w:tr>
    </w:tbl>
    <w:p w:rsidR="00570A25" w:rsidRPr="005C501A" w:rsidRDefault="00570A25" w:rsidP="00570A25">
      <w:pPr>
        <w:ind w:left="-595"/>
        <w:rPr>
          <w:color w:val="FF6600"/>
          <w:lang w:val="fr-CH"/>
        </w:rPr>
      </w:pPr>
    </w:p>
    <w:tbl>
      <w:tblPr>
        <w:tblW w:w="10558" w:type="dxa"/>
        <w:jc w:val="center"/>
        <w:tblLayout w:type="fixed"/>
        <w:tblLook w:val="0000" w:firstRow="0" w:lastRow="0" w:firstColumn="0" w:lastColumn="0" w:noHBand="0" w:noVBand="0"/>
      </w:tblPr>
      <w:tblGrid>
        <w:gridCol w:w="4438"/>
        <w:gridCol w:w="2541"/>
        <w:gridCol w:w="2541"/>
        <w:gridCol w:w="1038"/>
      </w:tblGrid>
      <w:tr w:rsidR="00272AA1" w:rsidRPr="00181ACC" w:rsidTr="00B11971">
        <w:trPr>
          <w:trHeight w:val="353"/>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272AA1" w:rsidRPr="005C501A" w:rsidRDefault="00C27D83" w:rsidP="00B11971">
            <w:pPr>
              <w:rPr>
                <w:rFonts w:ascii="Arial Narrow" w:hAnsi="Arial Narrow"/>
                <w:bCs/>
                <w:i/>
                <w:iCs/>
                <w:sz w:val="18"/>
                <w:lang w:val="fr-CH"/>
              </w:rPr>
            </w:pPr>
            <w:r>
              <w:rPr>
                <w:rFonts w:ascii="Arial Narrow" w:hAnsi="Arial Narrow"/>
                <w:b/>
                <w:lang w:val="fr-FR"/>
              </w:rPr>
              <w:t xml:space="preserve">MODULE DE </w:t>
            </w:r>
            <w:r w:rsidRPr="00461BAF">
              <w:rPr>
                <w:rFonts w:ascii="Arial Narrow" w:hAnsi="Arial Narrow"/>
                <w:b/>
                <w:lang w:val="fr-FR"/>
              </w:rPr>
              <w:t>BASE : Tension artérielle</w:t>
            </w:r>
          </w:p>
        </w:tc>
      </w:tr>
      <w:tr w:rsidR="009A602E" w:rsidRPr="00642FB6" w:rsidTr="009E0247">
        <w:trPr>
          <w:trHeight w:val="302"/>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rsidR="009A602E" w:rsidRPr="005C501A" w:rsidRDefault="009A602E" w:rsidP="009E0247">
            <w:pPr>
              <w:spacing w:before="40" w:after="40"/>
              <w:rPr>
                <w:rFonts w:ascii="Arial Narrow" w:hAnsi="Arial Narrow"/>
                <w:sz w:val="18"/>
                <w:lang w:val="fr-CH"/>
              </w:rPr>
            </w:pPr>
            <w:r w:rsidRPr="005C501A">
              <w:rPr>
                <w:rFonts w:ascii="Arial Narrow" w:hAnsi="Arial Narrow"/>
                <w:b/>
                <w:sz w:val="22"/>
                <w:lang w:val="fr-CH"/>
              </w:rPr>
              <w:t>Question</w:t>
            </w:r>
          </w:p>
        </w:tc>
        <w:tc>
          <w:tcPr>
            <w:tcW w:w="5082" w:type="dxa"/>
            <w:gridSpan w:val="2"/>
            <w:tcBorders>
              <w:top w:val="single" w:sz="4" w:space="0" w:color="auto"/>
              <w:left w:val="nil"/>
              <w:bottom w:val="single" w:sz="6" w:space="0" w:color="auto"/>
              <w:right w:val="single" w:sz="6" w:space="0" w:color="auto"/>
            </w:tcBorders>
            <w:shd w:val="clear" w:color="auto" w:fill="auto"/>
            <w:vAlign w:val="center"/>
          </w:tcPr>
          <w:p w:rsidR="009A602E" w:rsidRPr="00642FB6" w:rsidRDefault="00C27D83" w:rsidP="009E0247">
            <w:pPr>
              <w:spacing w:before="40" w:after="40"/>
              <w:jc w:val="center"/>
              <w:rPr>
                <w:rFonts w:ascii="Arial Narrow" w:hAnsi="Arial Narrow"/>
                <w:sz w:val="22"/>
              </w:rPr>
            </w:pPr>
            <w:r>
              <w:rPr>
                <w:rFonts w:ascii="Arial Narrow" w:hAnsi="Arial Narrow"/>
                <w:b/>
                <w:sz w:val="22"/>
                <w:lang w:val="fr-CH"/>
              </w:rPr>
              <w:t>Ré</w:t>
            </w:r>
            <w:r w:rsidR="009A602E" w:rsidRPr="005C501A">
              <w:rPr>
                <w:rFonts w:ascii="Arial Narrow" w:hAnsi="Arial Narrow"/>
                <w:b/>
                <w:sz w:val="22"/>
                <w:lang w:val="fr-CH"/>
              </w:rPr>
              <w:t>po</w:t>
            </w:r>
            <w:r w:rsidR="009A602E" w:rsidRPr="00642FB6">
              <w:rPr>
                <w:rFonts w:ascii="Arial Narrow" w:hAnsi="Arial Narrow"/>
                <w:b/>
                <w:sz w:val="22"/>
              </w:rPr>
              <w:t>nse</w:t>
            </w:r>
          </w:p>
        </w:tc>
        <w:tc>
          <w:tcPr>
            <w:tcW w:w="1038" w:type="dxa"/>
            <w:tcBorders>
              <w:top w:val="single" w:sz="6" w:space="0" w:color="auto"/>
              <w:left w:val="single" w:sz="6" w:space="0" w:color="auto"/>
              <w:bottom w:val="single" w:sz="4" w:space="0" w:color="auto"/>
              <w:right w:val="single" w:sz="6" w:space="0" w:color="auto"/>
            </w:tcBorders>
            <w:shd w:val="clear" w:color="auto" w:fill="auto"/>
            <w:vAlign w:val="center"/>
          </w:tcPr>
          <w:p w:rsidR="009A602E" w:rsidRPr="00E74849" w:rsidRDefault="009A602E" w:rsidP="009E0247">
            <w:pPr>
              <w:spacing w:before="40" w:after="40"/>
              <w:jc w:val="center"/>
              <w:rPr>
                <w:rFonts w:ascii="Arial Narrow" w:hAnsi="Arial Narrow"/>
                <w:b/>
                <w:sz w:val="22"/>
              </w:rPr>
            </w:pPr>
            <w:r w:rsidRPr="008F1B82">
              <w:rPr>
                <w:rFonts w:ascii="Arial Narrow" w:hAnsi="Arial Narrow"/>
                <w:b/>
                <w:sz w:val="22"/>
              </w:rPr>
              <w:t>Code</w:t>
            </w:r>
          </w:p>
        </w:tc>
      </w:tr>
      <w:tr w:rsidR="00F325A1" w:rsidRPr="001B2345" w:rsidTr="00611765">
        <w:trPr>
          <w:trHeight w:hRule="exact" w:val="500"/>
          <w:jc w:val="center"/>
        </w:trPr>
        <w:tc>
          <w:tcPr>
            <w:tcW w:w="4438" w:type="dxa"/>
            <w:tcBorders>
              <w:top w:val="single" w:sz="6" w:space="0" w:color="auto"/>
              <w:left w:val="single" w:sz="6" w:space="0" w:color="auto"/>
              <w:bottom w:val="single" w:sz="6" w:space="0" w:color="auto"/>
              <w:right w:val="single" w:sz="4" w:space="0" w:color="auto"/>
            </w:tcBorders>
            <w:shd w:val="clear" w:color="auto" w:fill="auto"/>
            <w:vAlign w:val="center"/>
          </w:tcPr>
          <w:p w:rsidR="00F325A1" w:rsidRPr="006A2788" w:rsidRDefault="00CB4896" w:rsidP="00B11971">
            <w:pPr>
              <w:pStyle w:val="TableTextBasic"/>
              <w:spacing w:before="20"/>
              <w:rPr>
                <w:rFonts w:ascii="Arial Narrow" w:hAnsi="Arial Narrow"/>
                <w:i/>
                <w:iCs/>
                <w:color w:val="FF6600"/>
              </w:rPr>
            </w:pPr>
            <w:r w:rsidRPr="00461BAF">
              <w:rPr>
                <w:rFonts w:ascii="Arial Narrow" w:hAnsi="Arial Narrow"/>
                <w:lang w:val="fr-FR"/>
              </w:rPr>
              <w:t>Code ID de l'enquêteur</w:t>
            </w:r>
          </w:p>
        </w:tc>
        <w:tc>
          <w:tcPr>
            <w:tcW w:w="2541" w:type="dxa"/>
            <w:tcBorders>
              <w:top w:val="single" w:sz="6" w:space="0" w:color="auto"/>
              <w:left w:val="nil"/>
              <w:bottom w:val="single" w:sz="6" w:space="0" w:color="auto"/>
            </w:tcBorders>
            <w:shd w:val="clear" w:color="auto" w:fill="auto"/>
          </w:tcPr>
          <w:p w:rsidR="00F325A1" w:rsidRPr="00642FB6" w:rsidRDefault="00F325A1" w:rsidP="00B11971">
            <w:pPr>
              <w:spacing w:before="20"/>
              <w:jc w:val="right"/>
              <w:rPr>
                <w:rFonts w:ascii="Arial Narrow" w:hAnsi="Arial Narrow"/>
                <w:sz w:val="18"/>
              </w:rPr>
            </w:pPr>
          </w:p>
        </w:tc>
        <w:tc>
          <w:tcPr>
            <w:tcW w:w="2541" w:type="dxa"/>
            <w:tcBorders>
              <w:top w:val="single" w:sz="6" w:space="0" w:color="auto"/>
              <w:bottom w:val="single" w:sz="6" w:space="0" w:color="auto"/>
              <w:right w:val="single" w:sz="4" w:space="0" w:color="auto"/>
            </w:tcBorders>
            <w:shd w:val="clear" w:color="auto" w:fill="auto"/>
            <w:vAlign w:val="bottom"/>
          </w:tcPr>
          <w:p w:rsidR="00F325A1" w:rsidRPr="00642FB6" w:rsidRDefault="00F325A1" w:rsidP="00B11971">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F325A1" w:rsidRPr="001B2345" w:rsidRDefault="00F325A1" w:rsidP="00B11971">
            <w:pPr>
              <w:spacing w:before="20"/>
              <w:jc w:val="center"/>
              <w:rPr>
                <w:rFonts w:ascii="Arial Narrow" w:hAnsi="Arial Narrow"/>
                <w:bCs/>
                <w:sz w:val="22"/>
              </w:rPr>
            </w:pPr>
            <w:r>
              <w:rPr>
                <w:rFonts w:ascii="Arial Narrow" w:hAnsi="Arial Narrow"/>
                <w:bCs/>
                <w:sz w:val="22"/>
              </w:rPr>
              <w:t>M1</w:t>
            </w:r>
          </w:p>
        </w:tc>
      </w:tr>
      <w:tr w:rsidR="00F325A1" w:rsidRPr="001B2345" w:rsidTr="00611765">
        <w:trPr>
          <w:trHeight w:val="353"/>
          <w:jc w:val="center"/>
        </w:trPr>
        <w:tc>
          <w:tcPr>
            <w:tcW w:w="4438" w:type="dxa"/>
            <w:tcBorders>
              <w:top w:val="single" w:sz="6" w:space="0" w:color="auto"/>
              <w:left w:val="single" w:sz="6" w:space="0" w:color="auto"/>
              <w:bottom w:val="single" w:sz="6" w:space="0" w:color="auto"/>
              <w:right w:val="single" w:sz="4" w:space="0" w:color="auto"/>
            </w:tcBorders>
            <w:shd w:val="clear" w:color="auto" w:fill="auto"/>
            <w:vAlign w:val="center"/>
          </w:tcPr>
          <w:p w:rsidR="00F325A1" w:rsidRPr="00CB4896" w:rsidRDefault="00CB4896" w:rsidP="00CB4896">
            <w:pPr>
              <w:pStyle w:val="TableTextBasic"/>
              <w:spacing w:before="20"/>
              <w:rPr>
                <w:rFonts w:ascii="Arial Narrow" w:hAnsi="Arial Narrow"/>
                <w:i/>
                <w:lang w:val="fr-CH"/>
              </w:rPr>
            </w:pPr>
            <w:r w:rsidRPr="00C53C73">
              <w:rPr>
                <w:rFonts w:ascii="Arial Narrow" w:hAnsi="Arial Narrow"/>
                <w:lang w:val="fr-FR"/>
              </w:rPr>
              <w:t xml:space="preserve">Code ID pour </w:t>
            </w:r>
            <w:r>
              <w:rPr>
                <w:rFonts w:ascii="Arial Narrow" w:hAnsi="Arial Narrow"/>
                <w:lang w:val="fr-FR"/>
              </w:rPr>
              <w:t>le tensiomètre</w:t>
            </w:r>
          </w:p>
        </w:tc>
        <w:tc>
          <w:tcPr>
            <w:tcW w:w="2541" w:type="dxa"/>
            <w:tcBorders>
              <w:top w:val="single" w:sz="6" w:space="0" w:color="auto"/>
              <w:left w:val="nil"/>
              <w:bottom w:val="single" w:sz="6" w:space="0" w:color="auto"/>
            </w:tcBorders>
            <w:shd w:val="clear" w:color="auto" w:fill="auto"/>
          </w:tcPr>
          <w:p w:rsidR="00F325A1" w:rsidRPr="00CB4896" w:rsidRDefault="00F325A1" w:rsidP="00B11971">
            <w:pPr>
              <w:spacing w:before="20"/>
              <w:jc w:val="right"/>
              <w:rPr>
                <w:rFonts w:ascii="Arial Narrow" w:hAnsi="Arial Narrow"/>
                <w:sz w:val="18"/>
                <w:lang w:val="fr-CH"/>
              </w:rPr>
            </w:pPr>
          </w:p>
        </w:tc>
        <w:tc>
          <w:tcPr>
            <w:tcW w:w="2541" w:type="dxa"/>
            <w:tcBorders>
              <w:top w:val="single" w:sz="6" w:space="0" w:color="auto"/>
              <w:bottom w:val="single" w:sz="6" w:space="0" w:color="auto"/>
              <w:right w:val="single" w:sz="4" w:space="0" w:color="auto"/>
            </w:tcBorders>
            <w:shd w:val="clear" w:color="auto" w:fill="auto"/>
            <w:vAlign w:val="center"/>
          </w:tcPr>
          <w:p w:rsidR="00F325A1" w:rsidRPr="00A42F92" w:rsidRDefault="00F325A1" w:rsidP="00B11971">
            <w:pPr>
              <w:pStyle w:val="TableText0"/>
              <w:spacing w:before="240"/>
              <w:ind w:right="12"/>
              <w:rPr>
                <w:rFonts w:ascii="Arial Narrow" w:hAnsi="Arial Narrow"/>
                <w:sz w:val="20"/>
                <w:szCs w:val="20"/>
                <w:lang w:val="en-GB"/>
              </w:rPr>
            </w:pPr>
            <w:r w:rsidRPr="00A42F92">
              <w:rPr>
                <w:rFonts w:ascii="Arial Narrow" w:hAnsi="Arial Narrow" w:cs="Times New (W1)"/>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F325A1" w:rsidRPr="002B6527" w:rsidRDefault="00F325A1" w:rsidP="00B11971">
            <w:pPr>
              <w:spacing w:before="20"/>
              <w:jc w:val="center"/>
              <w:rPr>
                <w:rFonts w:ascii="Arial Narrow" w:hAnsi="Arial Narrow"/>
                <w:bCs/>
                <w:sz w:val="18"/>
                <w:highlight w:val="yellow"/>
              </w:rPr>
            </w:pPr>
            <w:r w:rsidRPr="002B6527">
              <w:rPr>
                <w:rFonts w:ascii="Arial Narrow" w:hAnsi="Arial Narrow"/>
                <w:bCs/>
                <w:sz w:val="22"/>
                <w:highlight w:val="yellow"/>
              </w:rPr>
              <w:t>M2</w:t>
            </w:r>
          </w:p>
        </w:tc>
      </w:tr>
      <w:tr w:rsidR="006641D9" w:rsidRPr="001B2345" w:rsidTr="00611765">
        <w:trPr>
          <w:trHeight w:val="435"/>
          <w:jc w:val="center"/>
        </w:trPr>
        <w:tc>
          <w:tcPr>
            <w:tcW w:w="4438" w:type="dxa"/>
            <w:vMerge w:val="restart"/>
            <w:tcBorders>
              <w:top w:val="single" w:sz="6" w:space="0" w:color="auto"/>
              <w:left w:val="single" w:sz="6" w:space="0" w:color="auto"/>
              <w:right w:val="single" w:sz="4" w:space="0" w:color="auto"/>
            </w:tcBorders>
            <w:shd w:val="clear" w:color="auto" w:fill="auto"/>
            <w:vAlign w:val="center"/>
          </w:tcPr>
          <w:p w:rsidR="006641D9" w:rsidRPr="00ED60E5" w:rsidRDefault="006641D9" w:rsidP="00CB4896">
            <w:pPr>
              <w:pStyle w:val="TableText0"/>
              <w:tabs>
                <w:tab w:val="right" w:pos="3436"/>
              </w:tabs>
              <w:spacing w:before="20"/>
              <w:rPr>
                <w:rFonts w:ascii="Arial Narrow" w:hAnsi="Arial Narrow"/>
                <w:color w:val="FF6600"/>
                <w:lang w:val="en-GB"/>
              </w:rPr>
            </w:pPr>
            <w:r>
              <w:rPr>
                <w:rFonts w:ascii="Arial Narrow" w:hAnsi="Arial Narrow"/>
                <w:lang w:val="en-GB"/>
              </w:rPr>
              <w:t>Mesure1</w:t>
            </w:r>
          </w:p>
        </w:tc>
        <w:tc>
          <w:tcPr>
            <w:tcW w:w="2541" w:type="dxa"/>
            <w:tcBorders>
              <w:top w:val="single" w:sz="6" w:space="0" w:color="auto"/>
              <w:left w:val="nil"/>
              <w:bottom w:val="single" w:sz="6" w:space="0" w:color="auto"/>
            </w:tcBorders>
            <w:shd w:val="clear" w:color="auto" w:fill="auto"/>
            <w:vAlign w:val="center"/>
          </w:tcPr>
          <w:p w:rsidR="006641D9" w:rsidRPr="00A067E7" w:rsidRDefault="006641D9" w:rsidP="00130F20">
            <w:pPr>
              <w:spacing w:before="20"/>
              <w:jc w:val="right"/>
              <w:rPr>
                <w:rFonts w:ascii="Arial Narrow" w:hAnsi="Arial Narrow"/>
                <w:sz w:val="20"/>
                <w:szCs w:val="20"/>
              </w:rPr>
            </w:pPr>
            <w:r>
              <w:rPr>
                <w:rFonts w:ascii="Arial Narrow" w:hAnsi="Arial Narrow"/>
                <w:sz w:val="18"/>
                <w:szCs w:val="18"/>
              </w:rPr>
              <w:t>Systolique</w:t>
            </w:r>
            <w:r w:rsidRPr="00A067E7">
              <w:rPr>
                <w:rFonts w:ascii="Arial Narrow" w:hAnsi="Arial Narrow"/>
                <w:sz w:val="18"/>
                <w:szCs w:val="18"/>
              </w:rPr>
              <w:t xml:space="preserve"> ( </w:t>
            </w:r>
            <w:r>
              <w:rPr>
                <w:rFonts w:ascii="Arial Narrow" w:hAnsi="Arial Narrow"/>
                <w:sz w:val="18"/>
                <w:szCs w:val="18"/>
              </w:rPr>
              <w:t>m</w:t>
            </w:r>
            <w:r w:rsidRPr="00A067E7">
              <w:rPr>
                <w:rFonts w:ascii="Arial Narrow" w:hAnsi="Arial Narrow"/>
                <w:sz w:val="18"/>
                <w:szCs w:val="18"/>
              </w:rPr>
              <w:t>mHg)</w:t>
            </w:r>
          </w:p>
        </w:tc>
        <w:tc>
          <w:tcPr>
            <w:tcW w:w="2541" w:type="dxa"/>
            <w:tcBorders>
              <w:top w:val="single" w:sz="6" w:space="0" w:color="auto"/>
              <w:bottom w:val="single" w:sz="4" w:space="0" w:color="auto"/>
              <w:right w:val="single" w:sz="4" w:space="0" w:color="auto"/>
            </w:tcBorders>
            <w:shd w:val="clear" w:color="auto" w:fill="auto"/>
            <w:vAlign w:val="bottom"/>
          </w:tcPr>
          <w:p w:rsidR="006641D9" w:rsidRPr="00A067E7" w:rsidRDefault="006641D9" w:rsidP="00B11971">
            <w:pPr>
              <w:tabs>
                <w:tab w:val="left" w:pos="487"/>
                <w:tab w:val="left" w:pos="844"/>
              </w:tabs>
              <w:spacing w:before="20"/>
              <w:rPr>
                <w:rFonts w:ascii="Arial Narrow" w:hAnsi="Arial Narrow"/>
                <w:sz w:val="20"/>
                <w:szCs w:val="20"/>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6641D9" w:rsidRPr="002B6527" w:rsidRDefault="006641D9" w:rsidP="00B11971">
            <w:pPr>
              <w:spacing w:before="20"/>
              <w:jc w:val="center"/>
              <w:rPr>
                <w:rFonts w:ascii="Arial Narrow" w:hAnsi="Arial Narrow"/>
                <w:bCs/>
                <w:sz w:val="18"/>
                <w:highlight w:val="yellow"/>
              </w:rPr>
            </w:pPr>
            <w:r w:rsidRPr="002B6527">
              <w:rPr>
                <w:rFonts w:ascii="Arial Narrow" w:hAnsi="Arial Narrow"/>
                <w:bCs/>
                <w:sz w:val="22"/>
                <w:szCs w:val="22"/>
                <w:highlight w:val="yellow"/>
              </w:rPr>
              <w:t>M4a</w:t>
            </w:r>
          </w:p>
        </w:tc>
      </w:tr>
      <w:tr w:rsidR="006641D9" w:rsidRPr="001B2345" w:rsidTr="00611765">
        <w:trPr>
          <w:trHeight w:val="434"/>
          <w:jc w:val="center"/>
        </w:trPr>
        <w:tc>
          <w:tcPr>
            <w:tcW w:w="4438" w:type="dxa"/>
            <w:vMerge/>
            <w:tcBorders>
              <w:left w:val="single" w:sz="6" w:space="0" w:color="auto"/>
              <w:bottom w:val="single" w:sz="6" w:space="0" w:color="auto"/>
              <w:right w:val="single" w:sz="4" w:space="0" w:color="auto"/>
            </w:tcBorders>
            <w:shd w:val="clear" w:color="auto" w:fill="auto"/>
            <w:vAlign w:val="center"/>
          </w:tcPr>
          <w:p w:rsidR="006641D9" w:rsidRPr="00A22F88" w:rsidRDefault="006641D9" w:rsidP="00B11971">
            <w:pPr>
              <w:pStyle w:val="TableText0"/>
              <w:tabs>
                <w:tab w:val="right" w:pos="3436"/>
              </w:tabs>
              <w:spacing w:before="20"/>
              <w:rPr>
                <w:rFonts w:ascii="Arial Narrow" w:hAnsi="Arial Narrow"/>
                <w:lang w:val="en-GB"/>
              </w:rPr>
            </w:pPr>
          </w:p>
        </w:tc>
        <w:tc>
          <w:tcPr>
            <w:tcW w:w="2541" w:type="dxa"/>
            <w:tcBorders>
              <w:top w:val="single" w:sz="6" w:space="0" w:color="auto"/>
              <w:left w:val="nil"/>
              <w:bottom w:val="single" w:sz="4" w:space="0" w:color="auto"/>
            </w:tcBorders>
            <w:shd w:val="clear" w:color="auto" w:fill="auto"/>
            <w:vAlign w:val="center"/>
          </w:tcPr>
          <w:p w:rsidR="006641D9" w:rsidRPr="00642FB6" w:rsidRDefault="006641D9" w:rsidP="00130F20">
            <w:pPr>
              <w:spacing w:before="20"/>
              <w:jc w:val="right"/>
              <w:rPr>
                <w:rFonts w:ascii="Arial Narrow" w:hAnsi="Arial Narrow"/>
                <w:sz w:val="18"/>
              </w:rPr>
            </w:pPr>
            <w:r>
              <w:rPr>
                <w:rFonts w:ascii="Arial Narrow" w:hAnsi="Arial Narrow"/>
                <w:sz w:val="18"/>
              </w:rPr>
              <w:t>Diastolique (</w:t>
            </w:r>
            <w:r w:rsidRPr="00642FB6">
              <w:rPr>
                <w:rFonts w:ascii="Arial Narrow" w:hAnsi="Arial Narrow"/>
                <w:sz w:val="18"/>
              </w:rPr>
              <w:t>mmHg</w:t>
            </w:r>
            <w:r>
              <w:rPr>
                <w:rFonts w:ascii="Arial Narrow" w:hAnsi="Arial Narrow"/>
                <w:sz w:val="18"/>
              </w:rPr>
              <w:t>)</w:t>
            </w:r>
          </w:p>
        </w:tc>
        <w:tc>
          <w:tcPr>
            <w:tcW w:w="2541" w:type="dxa"/>
            <w:tcBorders>
              <w:top w:val="single" w:sz="4" w:space="0" w:color="auto"/>
              <w:bottom w:val="single" w:sz="4" w:space="0" w:color="auto"/>
              <w:right w:val="single" w:sz="4" w:space="0" w:color="auto"/>
            </w:tcBorders>
            <w:shd w:val="clear" w:color="auto" w:fill="auto"/>
            <w:vAlign w:val="bottom"/>
          </w:tcPr>
          <w:p w:rsidR="006641D9" w:rsidRPr="00642FB6" w:rsidRDefault="006641D9" w:rsidP="00B11971">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6641D9" w:rsidRPr="001B2345" w:rsidRDefault="006641D9" w:rsidP="00B11971">
            <w:pPr>
              <w:spacing w:before="20"/>
              <w:jc w:val="center"/>
              <w:rPr>
                <w:rFonts w:ascii="Arial Narrow" w:hAnsi="Arial Narrow"/>
                <w:bCs/>
                <w:sz w:val="18"/>
              </w:rPr>
            </w:pPr>
            <w:r w:rsidRPr="001B2345">
              <w:rPr>
                <w:rFonts w:ascii="Arial Narrow" w:hAnsi="Arial Narrow"/>
                <w:bCs/>
                <w:sz w:val="22"/>
                <w:szCs w:val="22"/>
              </w:rPr>
              <w:t>M</w:t>
            </w:r>
            <w:r>
              <w:rPr>
                <w:rFonts w:ascii="Arial Narrow" w:hAnsi="Arial Narrow"/>
                <w:bCs/>
                <w:sz w:val="22"/>
                <w:szCs w:val="22"/>
              </w:rPr>
              <w:t>4</w:t>
            </w:r>
            <w:r w:rsidRPr="001B2345">
              <w:rPr>
                <w:rFonts w:ascii="Arial Narrow" w:hAnsi="Arial Narrow"/>
                <w:bCs/>
                <w:sz w:val="22"/>
                <w:szCs w:val="22"/>
              </w:rPr>
              <w:t>b</w:t>
            </w:r>
          </w:p>
        </w:tc>
      </w:tr>
      <w:tr w:rsidR="006641D9" w:rsidRPr="001B2345" w:rsidTr="00611765">
        <w:trPr>
          <w:trHeight w:val="435"/>
          <w:jc w:val="center"/>
        </w:trPr>
        <w:tc>
          <w:tcPr>
            <w:tcW w:w="4438" w:type="dxa"/>
            <w:vMerge w:val="restart"/>
            <w:tcBorders>
              <w:top w:val="single" w:sz="6" w:space="0" w:color="auto"/>
              <w:left w:val="single" w:sz="6" w:space="0" w:color="auto"/>
              <w:right w:val="single" w:sz="4" w:space="0" w:color="auto"/>
            </w:tcBorders>
            <w:shd w:val="clear" w:color="auto" w:fill="auto"/>
            <w:vAlign w:val="center"/>
          </w:tcPr>
          <w:p w:rsidR="006641D9" w:rsidRPr="00642FB6" w:rsidRDefault="006641D9" w:rsidP="00CB4896">
            <w:pPr>
              <w:pStyle w:val="TableText0"/>
              <w:spacing w:before="20"/>
              <w:ind w:right="360"/>
              <w:rPr>
                <w:rFonts w:ascii="Arial Narrow" w:hAnsi="Arial Narrow"/>
                <w:lang w:val="en-GB"/>
              </w:rPr>
            </w:pPr>
            <w:r>
              <w:rPr>
                <w:rFonts w:ascii="Arial Narrow" w:hAnsi="Arial Narrow"/>
                <w:lang w:val="en-GB"/>
              </w:rPr>
              <w:t>Mesure</w:t>
            </w:r>
            <w:r w:rsidRPr="00642FB6">
              <w:rPr>
                <w:rFonts w:ascii="Arial Narrow" w:hAnsi="Arial Narrow"/>
                <w:lang w:val="en-GB"/>
              </w:rPr>
              <w:t xml:space="preserve"> 2</w:t>
            </w:r>
          </w:p>
        </w:tc>
        <w:tc>
          <w:tcPr>
            <w:tcW w:w="2541" w:type="dxa"/>
            <w:tcBorders>
              <w:top w:val="single" w:sz="4" w:space="0" w:color="auto"/>
              <w:left w:val="nil"/>
              <w:bottom w:val="single" w:sz="6" w:space="0" w:color="auto"/>
            </w:tcBorders>
            <w:shd w:val="clear" w:color="auto" w:fill="auto"/>
            <w:vAlign w:val="center"/>
          </w:tcPr>
          <w:p w:rsidR="006641D9" w:rsidRPr="00A067E7" w:rsidRDefault="006641D9" w:rsidP="00130F20">
            <w:pPr>
              <w:spacing w:before="20"/>
              <w:jc w:val="right"/>
              <w:rPr>
                <w:rFonts w:ascii="Arial Narrow" w:hAnsi="Arial Narrow"/>
                <w:sz w:val="20"/>
                <w:szCs w:val="20"/>
              </w:rPr>
            </w:pPr>
            <w:r>
              <w:rPr>
                <w:rFonts w:ascii="Arial Narrow" w:hAnsi="Arial Narrow"/>
                <w:sz w:val="18"/>
                <w:szCs w:val="18"/>
              </w:rPr>
              <w:t>Systolique</w:t>
            </w:r>
            <w:r w:rsidRPr="00A067E7">
              <w:rPr>
                <w:rFonts w:ascii="Arial Narrow" w:hAnsi="Arial Narrow"/>
                <w:sz w:val="18"/>
                <w:szCs w:val="18"/>
              </w:rPr>
              <w:t xml:space="preserve"> ( </w:t>
            </w:r>
            <w:r>
              <w:rPr>
                <w:rFonts w:ascii="Arial Narrow" w:hAnsi="Arial Narrow"/>
                <w:sz w:val="18"/>
                <w:szCs w:val="18"/>
              </w:rPr>
              <w:t>m</w:t>
            </w:r>
            <w:r w:rsidRPr="00A067E7">
              <w:rPr>
                <w:rFonts w:ascii="Arial Narrow" w:hAnsi="Arial Narrow"/>
                <w:sz w:val="18"/>
                <w:szCs w:val="18"/>
              </w:rPr>
              <w:t>mHg)</w:t>
            </w:r>
          </w:p>
        </w:tc>
        <w:tc>
          <w:tcPr>
            <w:tcW w:w="2541" w:type="dxa"/>
            <w:tcBorders>
              <w:top w:val="single" w:sz="4" w:space="0" w:color="auto"/>
              <w:bottom w:val="single" w:sz="6" w:space="0" w:color="auto"/>
              <w:right w:val="single" w:sz="4" w:space="0" w:color="auto"/>
            </w:tcBorders>
            <w:shd w:val="clear" w:color="auto" w:fill="auto"/>
            <w:vAlign w:val="bottom"/>
          </w:tcPr>
          <w:p w:rsidR="006641D9" w:rsidRPr="00642FB6" w:rsidRDefault="006641D9" w:rsidP="00B11971">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6641D9" w:rsidRPr="001B2345" w:rsidRDefault="006641D9" w:rsidP="00B11971">
            <w:pPr>
              <w:spacing w:before="20"/>
              <w:jc w:val="center"/>
              <w:rPr>
                <w:rFonts w:ascii="Arial Narrow" w:hAnsi="Arial Narrow"/>
                <w:bCs/>
                <w:i/>
                <w:iCs/>
                <w:sz w:val="18"/>
              </w:rPr>
            </w:pPr>
            <w:r>
              <w:rPr>
                <w:rFonts w:ascii="Arial Narrow" w:hAnsi="Arial Narrow"/>
                <w:bCs/>
                <w:sz w:val="22"/>
                <w:szCs w:val="22"/>
              </w:rPr>
              <w:t>M5</w:t>
            </w:r>
            <w:r w:rsidRPr="001B2345">
              <w:rPr>
                <w:rFonts w:ascii="Arial Narrow" w:hAnsi="Arial Narrow"/>
                <w:bCs/>
                <w:sz w:val="22"/>
                <w:szCs w:val="22"/>
              </w:rPr>
              <w:t>a</w:t>
            </w:r>
          </w:p>
        </w:tc>
      </w:tr>
      <w:tr w:rsidR="006641D9" w:rsidRPr="001B2345" w:rsidTr="00611765">
        <w:trPr>
          <w:trHeight w:val="434"/>
          <w:jc w:val="center"/>
        </w:trPr>
        <w:tc>
          <w:tcPr>
            <w:tcW w:w="4438" w:type="dxa"/>
            <w:vMerge/>
            <w:tcBorders>
              <w:left w:val="single" w:sz="6" w:space="0" w:color="auto"/>
              <w:bottom w:val="single" w:sz="6" w:space="0" w:color="auto"/>
              <w:right w:val="single" w:sz="4" w:space="0" w:color="auto"/>
            </w:tcBorders>
            <w:shd w:val="clear" w:color="auto" w:fill="auto"/>
            <w:vAlign w:val="center"/>
          </w:tcPr>
          <w:p w:rsidR="006641D9" w:rsidRPr="00A22F88" w:rsidRDefault="006641D9" w:rsidP="00B11971">
            <w:pPr>
              <w:pStyle w:val="TableText0"/>
              <w:tabs>
                <w:tab w:val="right" w:pos="3436"/>
              </w:tabs>
              <w:spacing w:before="20"/>
              <w:rPr>
                <w:rFonts w:ascii="Arial Narrow" w:hAnsi="Arial Narrow"/>
                <w:lang w:val="en-GB"/>
              </w:rPr>
            </w:pPr>
          </w:p>
        </w:tc>
        <w:tc>
          <w:tcPr>
            <w:tcW w:w="2541" w:type="dxa"/>
            <w:tcBorders>
              <w:top w:val="single" w:sz="6" w:space="0" w:color="auto"/>
              <w:left w:val="nil"/>
              <w:bottom w:val="single" w:sz="6" w:space="0" w:color="auto"/>
            </w:tcBorders>
            <w:shd w:val="clear" w:color="auto" w:fill="auto"/>
            <w:vAlign w:val="center"/>
          </w:tcPr>
          <w:p w:rsidR="006641D9" w:rsidRPr="00642FB6" w:rsidRDefault="006641D9" w:rsidP="00130F20">
            <w:pPr>
              <w:spacing w:before="20"/>
              <w:jc w:val="right"/>
              <w:rPr>
                <w:rFonts w:ascii="Arial Narrow" w:hAnsi="Arial Narrow"/>
                <w:sz w:val="18"/>
              </w:rPr>
            </w:pPr>
            <w:r>
              <w:rPr>
                <w:rFonts w:ascii="Arial Narrow" w:hAnsi="Arial Narrow"/>
                <w:sz w:val="18"/>
              </w:rPr>
              <w:t>Diastolique (</w:t>
            </w:r>
            <w:r w:rsidRPr="00642FB6">
              <w:rPr>
                <w:rFonts w:ascii="Arial Narrow" w:hAnsi="Arial Narrow"/>
                <w:sz w:val="18"/>
              </w:rPr>
              <w:t>mmHg</w:t>
            </w:r>
            <w:r>
              <w:rPr>
                <w:rFonts w:ascii="Arial Narrow" w:hAnsi="Arial Narrow"/>
                <w:sz w:val="18"/>
              </w:rPr>
              <w:t>)</w:t>
            </w:r>
          </w:p>
        </w:tc>
        <w:tc>
          <w:tcPr>
            <w:tcW w:w="2541" w:type="dxa"/>
            <w:tcBorders>
              <w:top w:val="single" w:sz="6" w:space="0" w:color="auto"/>
              <w:bottom w:val="single" w:sz="6" w:space="0" w:color="auto"/>
              <w:right w:val="single" w:sz="4" w:space="0" w:color="auto"/>
            </w:tcBorders>
            <w:shd w:val="clear" w:color="auto" w:fill="auto"/>
            <w:vAlign w:val="bottom"/>
          </w:tcPr>
          <w:p w:rsidR="006641D9" w:rsidRPr="00642FB6" w:rsidRDefault="006641D9" w:rsidP="00B11971">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6641D9" w:rsidRPr="001B2345" w:rsidRDefault="006641D9" w:rsidP="00B11971">
            <w:pPr>
              <w:spacing w:before="20"/>
              <w:jc w:val="center"/>
              <w:rPr>
                <w:rFonts w:ascii="Arial Narrow" w:hAnsi="Arial Narrow"/>
                <w:bCs/>
                <w:sz w:val="18"/>
              </w:rPr>
            </w:pPr>
            <w:r>
              <w:rPr>
                <w:rFonts w:ascii="Arial Narrow" w:hAnsi="Arial Narrow"/>
                <w:bCs/>
                <w:sz w:val="22"/>
                <w:szCs w:val="22"/>
              </w:rPr>
              <w:t>M5</w:t>
            </w:r>
            <w:r w:rsidRPr="001B2345">
              <w:rPr>
                <w:rFonts w:ascii="Arial Narrow" w:hAnsi="Arial Narrow"/>
                <w:bCs/>
                <w:sz w:val="22"/>
                <w:szCs w:val="22"/>
              </w:rPr>
              <w:t>b</w:t>
            </w:r>
          </w:p>
        </w:tc>
      </w:tr>
      <w:tr w:rsidR="006641D9" w:rsidRPr="001B2345" w:rsidTr="00611765">
        <w:trPr>
          <w:trHeight w:val="424"/>
          <w:jc w:val="center"/>
        </w:trPr>
        <w:tc>
          <w:tcPr>
            <w:tcW w:w="4438" w:type="dxa"/>
            <w:vMerge w:val="restart"/>
            <w:tcBorders>
              <w:top w:val="single" w:sz="6" w:space="0" w:color="auto"/>
              <w:left w:val="single" w:sz="6" w:space="0" w:color="auto"/>
              <w:right w:val="single" w:sz="4" w:space="0" w:color="auto"/>
            </w:tcBorders>
            <w:shd w:val="clear" w:color="auto" w:fill="auto"/>
            <w:vAlign w:val="center"/>
          </w:tcPr>
          <w:p w:rsidR="006641D9" w:rsidRPr="00642FB6" w:rsidRDefault="006641D9" w:rsidP="00CB4896">
            <w:pPr>
              <w:pStyle w:val="TableText0"/>
              <w:spacing w:before="20"/>
              <w:rPr>
                <w:rFonts w:ascii="Arial Narrow" w:hAnsi="Arial Narrow"/>
                <w:lang w:val="en-GB"/>
              </w:rPr>
            </w:pPr>
            <w:r>
              <w:rPr>
                <w:rFonts w:ascii="Arial Narrow" w:hAnsi="Arial Narrow"/>
                <w:lang w:val="en-GB"/>
              </w:rPr>
              <w:t>Mesure</w:t>
            </w:r>
            <w:r w:rsidRPr="00642FB6">
              <w:rPr>
                <w:rFonts w:ascii="Arial Narrow" w:hAnsi="Arial Narrow"/>
                <w:lang w:val="en-GB"/>
              </w:rPr>
              <w:t xml:space="preserve"> 3</w:t>
            </w:r>
          </w:p>
        </w:tc>
        <w:tc>
          <w:tcPr>
            <w:tcW w:w="2541" w:type="dxa"/>
            <w:tcBorders>
              <w:top w:val="single" w:sz="6" w:space="0" w:color="auto"/>
              <w:left w:val="nil"/>
              <w:bottom w:val="single" w:sz="6" w:space="0" w:color="auto"/>
            </w:tcBorders>
            <w:shd w:val="clear" w:color="auto" w:fill="auto"/>
            <w:vAlign w:val="center"/>
          </w:tcPr>
          <w:p w:rsidR="006641D9" w:rsidRPr="00A067E7" w:rsidRDefault="006641D9" w:rsidP="00130F20">
            <w:pPr>
              <w:spacing w:before="20"/>
              <w:jc w:val="right"/>
              <w:rPr>
                <w:rFonts w:ascii="Arial Narrow" w:hAnsi="Arial Narrow"/>
                <w:sz w:val="20"/>
                <w:szCs w:val="20"/>
              </w:rPr>
            </w:pPr>
            <w:r>
              <w:rPr>
                <w:rFonts w:ascii="Arial Narrow" w:hAnsi="Arial Narrow"/>
                <w:sz w:val="18"/>
                <w:szCs w:val="18"/>
              </w:rPr>
              <w:t>Systolique</w:t>
            </w:r>
            <w:r w:rsidRPr="00A067E7">
              <w:rPr>
                <w:rFonts w:ascii="Arial Narrow" w:hAnsi="Arial Narrow"/>
                <w:sz w:val="18"/>
                <w:szCs w:val="18"/>
              </w:rPr>
              <w:t xml:space="preserve"> ( </w:t>
            </w:r>
            <w:r>
              <w:rPr>
                <w:rFonts w:ascii="Arial Narrow" w:hAnsi="Arial Narrow"/>
                <w:sz w:val="18"/>
                <w:szCs w:val="18"/>
              </w:rPr>
              <w:t>m</w:t>
            </w:r>
            <w:r w:rsidRPr="00A067E7">
              <w:rPr>
                <w:rFonts w:ascii="Arial Narrow" w:hAnsi="Arial Narrow"/>
                <w:sz w:val="18"/>
                <w:szCs w:val="18"/>
              </w:rPr>
              <w:t>mHg)</w:t>
            </w:r>
          </w:p>
        </w:tc>
        <w:tc>
          <w:tcPr>
            <w:tcW w:w="2541" w:type="dxa"/>
            <w:tcBorders>
              <w:top w:val="single" w:sz="6" w:space="0" w:color="auto"/>
              <w:bottom w:val="single" w:sz="6" w:space="0" w:color="auto"/>
              <w:right w:val="single" w:sz="4" w:space="0" w:color="auto"/>
            </w:tcBorders>
            <w:shd w:val="clear" w:color="auto" w:fill="auto"/>
            <w:vAlign w:val="bottom"/>
          </w:tcPr>
          <w:p w:rsidR="006641D9" w:rsidRPr="00642FB6" w:rsidRDefault="006641D9" w:rsidP="00B11971">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6641D9" w:rsidRPr="001B2345" w:rsidRDefault="006641D9" w:rsidP="00B11971">
            <w:pPr>
              <w:spacing w:before="20"/>
              <w:jc w:val="center"/>
              <w:rPr>
                <w:rFonts w:ascii="Arial Narrow" w:hAnsi="Arial Narrow"/>
                <w:bCs/>
                <w:sz w:val="18"/>
              </w:rPr>
            </w:pPr>
            <w:r>
              <w:rPr>
                <w:rFonts w:ascii="Arial Narrow" w:hAnsi="Arial Narrow"/>
                <w:bCs/>
                <w:sz w:val="22"/>
                <w:szCs w:val="22"/>
              </w:rPr>
              <w:t>M6</w:t>
            </w:r>
            <w:r w:rsidRPr="001B2345">
              <w:rPr>
                <w:rFonts w:ascii="Arial Narrow" w:hAnsi="Arial Narrow"/>
                <w:bCs/>
                <w:sz w:val="22"/>
                <w:szCs w:val="22"/>
              </w:rPr>
              <w:t>a</w:t>
            </w:r>
          </w:p>
        </w:tc>
      </w:tr>
      <w:tr w:rsidR="006641D9" w:rsidRPr="001B2345" w:rsidTr="00611765">
        <w:trPr>
          <w:trHeight w:val="437"/>
          <w:jc w:val="center"/>
        </w:trPr>
        <w:tc>
          <w:tcPr>
            <w:tcW w:w="4438" w:type="dxa"/>
            <w:vMerge/>
            <w:tcBorders>
              <w:left w:val="single" w:sz="6" w:space="0" w:color="auto"/>
              <w:bottom w:val="single" w:sz="6" w:space="0" w:color="auto"/>
              <w:right w:val="single" w:sz="4" w:space="0" w:color="auto"/>
            </w:tcBorders>
            <w:shd w:val="clear" w:color="auto" w:fill="auto"/>
            <w:vAlign w:val="center"/>
          </w:tcPr>
          <w:p w:rsidR="006641D9" w:rsidRPr="00A22F88" w:rsidRDefault="006641D9" w:rsidP="00B11971">
            <w:pPr>
              <w:pStyle w:val="TableText0"/>
              <w:tabs>
                <w:tab w:val="right" w:pos="3436"/>
              </w:tabs>
              <w:spacing w:before="20"/>
              <w:rPr>
                <w:rFonts w:ascii="Arial Narrow" w:hAnsi="Arial Narrow"/>
                <w:lang w:val="en-GB"/>
              </w:rPr>
            </w:pPr>
          </w:p>
        </w:tc>
        <w:tc>
          <w:tcPr>
            <w:tcW w:w="2541" w:type="dxa"/>
            <w:tcBorders>
              <w:top w:val="single" w:sz="6" w:space="0" w:color="auto"/>
              <w:left w:val="nil"/>
              <w:bottom w:val="single" w:sz="6" w:space="0" w:color="auto"/>
            </w:tcBorders>
            <w:shd w:val="clear" w:color="auto" w:fill="auto"/>
            <w:vAlign w:val="center"/>
          </w:tcPr>
          <w:p w:rsidR="006641D9" w:rsidRPr="00642FB6" w:rsidRDefault="006641D9" w:rsidP="00130F20">
            <w:pPr>
              <w:spacing w:before="20"/>
              <w:jc w:val="right"/>
              <w:rPr>
                <w:rFonts w:ascii="Arial Narrow" w:hAnsi="Arial Narrow"/>
                <w:sz w:val="18"/>
              </w:rPr>
            </w:pPr>
            <w:r>
              <w:rPr>
                <w:rFonts w:ascii="Arial Narrow" w:hAnsi="Arial Narrow"/>
                <w:sz w:val="18"/>
              </w:rPr>
              <w:t>Diastolique (</w:t>
            </w:r>
            <w:r w:rsidRPr="00642FB6">
              <w:rPr>
                <w:rFonts w:ascii="Arial Narrow" w:hAnsi="Arial Narrow"/>
                <w:sz w:val="18"/>
              </w:rPr>
              <w:t>mmHg</w:t>
            </w:r>
            <w:r>
              <w:rPr>
                <w:rFonts w:ascii="Arial Narrow" w:hAnsi="Arial Narrow"/>
                <w:sz w:val="18"/>
              </w:rPr>
              <w:t>)</w:t>
            </w:r>
          </w:p>
        </w:tc>
        <w:tc>
          <w:tcPr>
            <w:tcW w:w="2541" w:type="dxa"/>
            <w:tcBorders>
              <w:top w:val="single" w:sz="6" w:space="0" w:color="auto"/>
              <w:bottom w:val="single" w:sz="6" w:space="0" w:color="auto"/>
              <w:right w:val="single" w:sz="4" w:space="0" w:color="auto"/>
            </w:tcBorders>
            <w:shd w:val="clear" w:color="auto" w:fill="auto"/>
            <w:vAlign w:val="bottom"/>
          </w:tcPr>
          <w:p w:rsidR="006641D9" w:rsidRPr="00642FB6" w:rsidRDefault="006641D9" w:rsidP="00B11971">
            <w:pPr>
              <w:spacing w:before="20"/>
              <w:rPr>
                <w:rFonts w:ascii="Arial Narrow" w:hAnsi="Arial Narrow"/>
                <w:sz w:val="18"/>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6641D9" w:rsidRPr="001B2345" w:rsidRDefault="006641D9" w:rsidP="00B11971">
            <w:pPr>
              <w:spacing w:before="20"/>
              <w:jc w:val="center"/>
              <w:rPr>
                <w:rFonts w:ascii="Arial Narrow" w:hAnsi="Arial Narrow"/>
                <w:bCs/>
                <w:sz w:val="18"/>
              </w:rPr>
            </w:pPr>
            <w:r>
              <w:rPr>
                <w:rFonts w:ascii="Arial Narrow" w:hAnsi="Arial Narrow"/>
                <w:bCs/>
                <w:sz w:val="22"/>
                <w:szCs w:val="22"/>
              </w:rPr>
              <w:t>M6</w:t>
            </w:r>
            <w:r w:rsidRPr="001B2345">
              <w:rPr>
                <w:rFonts w:ascii="Arial Narrow" w:hAnsi="Arial Narrow"/>
                <w:bCs/>
                <w:sz w:val="22"/>
                <w:szCs w:val="22"/>
              </w:rPr>
              <w:t>b</w:t>
            </w:r>
          </w:p>
        </w:tc>
      </w:tr>
      <w:tr w:rsidR="00F325A1" w:rsidRPr="001B2345" w:rsidTr="00611765">
        <w:trPr>
          <w:trHeight w:hRule="exact" w:val="380"/>
          <w:jc w:val="center"/>
        </w:trPr>
        <w:tc>
          <w:tcPr>
            <w:tcW w:w="4438" w:type="dxa"/>
            <w:vMerge w:val="restart"/>
            <w:tcBorders>
              <w:top w:val="single" w:sz="6" w:space="0" w:color="auto"/>
              <w:left w:val="single" w:sz="6" w:space="0" w:color="auto"/>
              <w:right w:val="single" w:sz="4" w:space="0" w:color="auto"/>
            </w:tcBorders>
            <w:shd w:val="clear" w:color="auto" w:fill="auto"/>
            <w:vAlign w:val="center"/>
          </w:tcPr>
          <w:p w:rsidR="00F325A1" w:rsidRPr="00986D25" w:rsidRDefault="006641D9" w:rsidP="002F5692">
            <w:pPr>
              <w:pStyle w:val="TableText0"/>
              <w:tabs>
                <w:tab w:val="right" w:pos="3642"/>
                <w:tab w:val="left" w:pos="3940"/>
                <w:tab w:val="left" w:pos="5355"/>
                <w:tab w:val="left" w:pos="6782"/>
              </w:tabs>
              <w:spacing w:before="20"/>
              <w:rPr>
                <w:rFonts w:ascii="Arial Narrow" w:hAnsi="Arial Narrow"/>
                <w:lang w:val="fr-CH"/>
              </w:rPr>
            </w:pPr>
            <w:r w:rsidRPr="00461BAF">
              <w:rPr>
                <w:rFonts w:ascii="Arial Narrow" w:hAnsi="Arial Narrow"/>
                <w:lang w:val="fr-FR"/>
              </w:rPr>
              <w:t xml:space="preserve">Au cours des </w:t>
            </w:r>
            <w:r>
              <w:rPr>
                <w:rFonts w:ascii="Arial Narrow" w:hAnsi="Arial Narrow"/>
                <w:lang w:val="fr-FR"/>
              </w:rPr>
              <w:t>2</w:t>
            </w:r>
            <w:r w:rsidRPr="00461BAF">
              <w:rPr>
                <w:rFonts w:ascii="Arial Narrow" w:hAnsi="Arial Narrow"/>
                <w:lang w:val="fr-FR"/>
              </w:rPr>
              <w:t xml:space="preserve"> dernières semaines, avez-vous suivi un traitement, prescrit par un </w:t>
            </w:r>
            <w:r w:rsidR="002F5692">
              <w:rPr>
                <w:rFonts w:ascii="Arial Narrow" w:hAnsi="Arial Narrow"/>
                <w:lang w:val="fr-FR"/>
              </w:rPr>
              <w:t>médecin</w:t>
            </w:r>
            <w:r>
              <w:rPr>
                <w:rFonts w:ascii="Arial Narrow" w:hAnsi="Arial Narrow"/>
                <w:lang w:val="fr-FR"/>
              </w:rPr>
              <w:t xml:space="preserve"> ou un autre </w:t>
            </w:r>
            <w:r w:rsidRPr="00461BAF">
              <w:rPr>
                <w:rFonts w:ascii="Arial Narrow" w:hAnsi="Arial Narrow"/>
                <w:lang w:val="fr-FR"/>
              </w:rPr>
              <w:t>professionnel de santé, pour une tension artérielle élevée ?</w:t>
            </w:r>
          </w:p>
        </w:tc>
        <w:tc>
          <w:tcPr>
            <w:tcW w:w="2541" w:type="dxa"/>
            <w:tcBorders>
              <w:top w:val="single" w:sz="6" w:space="0" w:color="auto"/>
              <w:left w:val="nil"/>
            </w:tcBorders>
            <w:shd w:val="clear" w:color="auto" w:fill="auto"/>
            <w:vAlign w:val="center"/>
          </w:tcPr>
          <w:p w:rsidR="00F325A1" w:rsidRPr="00642FB6" w:rsidRDefault="006641D9" w:rsidP="00B11971">
            <w:pPr>
              <w:spacing w:before="20"/>
              <w:jc w:val="right"/>
              <w:rPr>
                <w:rFonts w:ascii="Arial Narrow" w:hAnsi="Arial Narrow"/>
                <w:sz w:val="18"/>
              </w:rPr>
            </w:pPr>
            <w:r>
              <w:rPr>
                <w:rFonts w:ascii="Arial Narrow" w:hAnsi="Arial Narrow"/>
                <w:sz w:val="18"/>
              </w:rPr>
              <w:t>Oui</w:t>
            </w:r>
          </w:p>
        </w:tc>
        <w:tc>
          <w:tcPr>
            <w:tcW w:w="2541" w:type="dxa"/>
            <w:tcBorders>
              <w:top w:val="single" w:sz="6" w:space="0" w:color="auto"/>
              <w:right w:val="single" w:sz="6" w:space="0" w:color="auto"/>
            </w:tcBorders>
            <w:shd w:val="clear" w:color="auto" w:fill="auto"/>
            <w:vAlign w:val="center"/>
          </w:tcPr>
          <w:p w:rsidR="00F325A1" w:rsidRPr="00642FB6" w:rsidRDefault="00F325A1" w:rsidP="00B11971">
            <w:pPr>
              <w:spacing w:before="20"/>
              <w:rPr>
                <w:rFonts w:ascii="Arial Narrow" w:hAnsi="Arial Narrow"/>
                <w:sz w:val="18"/>
              </w:rPr>
            </w:pPr>
            <w:r w:rsidRPr="00642FB6">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rsidR="00F325A1" w:rsidRPr="001B2345" w:rsidRDefault="00F325A1" w:rsidP="00B11971">
            <w:pPr>
              <w:spacing w:before="20"/>
              <w:jc w:val="center"/>
              <w:rPr>
                <w:rFonts w:ascii="Arial Narrow" w:hAnsi="Arial Narrow"/>
                <w:bCs/>
                <w:sz w:val="18"/>
              </w:rPr>
            </w:pPr>
            <w:r w:rsidRPr="001B2345">
              <w:rPr>
                <w:rFonts w:ascii="Arial Narrow" w:hAnsi="Arial Narrow"/>
                <w:bCs/>
                <w:sz w:val="22"/>
              </w:rPr>
              <w:t>M</w:t>
            </w:r>
            <w:r>
              <w:rPr>
                <w:rFonts w:ascii="Arial Narrow" w:hAnsi="Arial Narrow"/>
                <w:bCs/>
                <w:sz w:val="22"/>
              </w:rPr>
              <w:t>7</w:t>
            </w:r>
          </w:p>
        </w:tc>
      </w:tr>
      <w:tr w:rsidR="00F325A1" w:rsidRPr="001B2345" w:rsidTr="00611765">
        <w:trPr>
          <w:trHeight w:hRule="exact" w:val="380"/>
          <w:jc w:val="center"/>
        </w:trPr>
        <w:tc>
          <w:tcPr>
            <w:tcW w:w="4438" w:type="dxa"/>
            <w:vMerge/>
            <w:tcBorders>
              <w:left w:val="single" w:sz="6" w:space="0" w:color="auto"/>
              <w:bottom w:val="single" w:sz="6" w:space="0" w:color="auto"/>
              <w:right w:val="single" w:sz="4" w:space="0" w:color="auto"/>
            </w:tcBorders>
            <w:shd w:val="clear" w:color="auto" w:fill="auto"/>
            <w:vAlign w:val="center"/>
          </w:tcPr>
          <w:p w:rsidR="00F325A1" w:rsidRPr="00642FB6" w:rsidRDefault="00F325A1" w:rsidP="00B11971">
            <w:pPr>
              <w:pStyle w:val="TableText0"/>
              <w:tabs>
                <w:tab w:val="right" w:pos="3436"/>
              </w:tabs>
              <w:spacing w:before="20"/>
              <w:rPr>
                <w:rFonts w:ascii="Arial Narrow" w:hAnsi="Arial Narrow"/>
                <w:lang w:val="en-GB"/>
              </w:rPr>
            </w:pPr>
          </w:p>
        </w:tc>
        <w:tc>
          <w:tcPr>
            <w:tcW w:w="2541" w:type="dxa"/>
            <w:tcBorders>
              <w:left w:val="nil"/>
              <w:bottom w:val="single" w:sz="6" w:space="0" w:color="auto"/>
            </w:tcBorders>
            <w:shd w:val="clear" w:color="auto" w:fill="auto"/>
            <w:vAlign w:val="center"/>
          </w:tcPr>
          <w:p w:rsidR="00F325A1" w:rsidRPr="00642FB6" w:rsidRDefault="00F325A1" w:rsidP="00B11971">
            <w:pPr>
              <w:spacing w:before="20"/>
              <w:jc w:val="right"/>
              <w:rPr>
                <w:rFonts w:ascii="Arial Narrow" w:hAnsi="Arial Narrow"/>
                <w:sz w:val="18"/>
              </w:rPr>
            </w:pPr>
            <w:r w:rsidRPr="00642FB6">
              <w:rPr>
                <w:rFonts w:ascii="Arial Narrow" w:hAnsi="Arial Narrow"/>
                <w:sz w:val="18"/>
              </w:rPr>
              <w:t>No</w:t>
            </w:r>
            <w:r w:rsidR="006641D9">
              <w:rPr>
                <w:rFonts w:ascii="Arial Narrow" w:hAnsi="Arial Narrow"/>
                <w:sz w:val="18"/>
              </w:rPr>
              <w:t>n</w:t>
            </w:r>
          </w:p>
        </w:tc>
        <w:tc>
          <w:tcPr>
            <w:tcW w:w="2541" w:type="dxa"/>
            <w:tcBorders>
              <w:bottom w:val="single" w:sz="6" w:space="0" w:color="auto"/>
              <w:right w:val="single" w:sz="6" w:space="0" w:color="auto"/>
            </w:tcBorders>
            <w:shd w:val="clear" w:color="auto" w:fill="auto"/>
            <w:vAlign w:val="center"/>
          </w:tcPr>
          <w:p w:rsidR="00F325A1" w:rsidRPr="00642FB6" w:rsidRDefault="00F325A1" w:rsidP="00B11971">
            <w:pPr>
              <w:spacing w:before="20"/>
              <w:rPr>
                <w:rFonts w:ascii="Arial Narrow" w:hAnsi="Arial Narrow"/>
                <w:sz w:val="18"/>
              </w:rPr>
            </w:pPr>
            <w:r w:rsidRPr="00642FB6">
              <w:rPr>
                <w:rFonts w:ascii="Arial Narrow" w:hAnsi="Arial Narrow"/>
                <w:sz w:val="18"/>
              </w:rPr>
              <w:t>2</w:t>
            </w:r>
          </w:p>
        </w:tc>
        <w:tc>
          <w:tcPr>
            <w:tcW w:w="1038" w:type="dxa"/>
            <w:vMerge/>
            <w:tcBorders>
              <w:left w:val="single" w:sz="6" w:space="0" w:color="auto"/>
              <w:bottom w:val="single" w:sz="6" w:space="0" w:color="auto"/>
              <w:right w:val="single" w:sz="6" w:space="0" w:color="auto"/>
            </w:tcBorders>
            <w:shd w:val="clear" w:color="auto" w:fill="auto"/>
            <w:vAlign w:val="center"/>
          </w:tcPr>
          <w:p w:rsidR="00F325A1" w:rsidRPr="001B2345" w:rsidRDefault="00F325A1" w:rsidP="00B11971">
            <w:pPr>
              <w:rPr>
                <w:rFonts w:ascii="Arial Narrow" w:hAnsi="Arial Narrow"/>
                <w:bCs/>
                <w:i/>
                <w:iCs/>
                <w:sz w:val="18"/>
                <w:lang w:val="en-GB"/>
              </w:rPr>
            </w:pPr>
          </w:p>
        </w:tc>
      </w:tr>
      <w:tr w:rsidR="00570A25" w:rsidRPr="00181ACC" w:rsidTr="00570A25">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auto"/>
            <w:vAlign w:val="center"/>
          </w:tcPr>
          <w:p w:rsidR="00570A25" w:rsidRPr="00C27D83" w:rsidRDefault="00C27D83" w:rsidP="003410BA">
            <w:pPr>
              <w:spacing w:before="20"/>
              <w:rPr>
                <w:rFonts w:ascii="Arial Narrow" w:hAnsi="Arial Narrow"/>
                <w:lang w:val="fr-CH"/>
              </w:rPr>
            </w:pPr>
            <w:r w:rsidRPr="00461BAF">
              <w:rPr>
                <w:rFonts w:ascii="Arial Narrow" w:hAnsi="Arial Narrow"/>
                <w:b/>
                <w:lang w:val="fr-FR"/>
              </w:rPr>
              <w:t>MODULE DE BASE : Taille et poids</w:t>
            </w:r>
          </w:p>
        </w:tc>
      </w:tr>
      <w:tr w:rsidR="00525E06" w:rsidRPr="001B2345" w:rsidTr="0083763A">
        <w:trPr>
          <w:trHeight w:val="353"/>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525E06" w:rsidRPr="00986D25" w:rsidRDefault="00986D25" w:rsidP="0083763A">
            <w:pPr>
              <w:pStyle w:val="TableText0"/>
              <w:spacing w:before="20"/>
              <w:rPr>
                <w:rFonts w:ascii="Arial Narrow" w:hAnsi="Arial Narrow"/>
                <w:i/>
                <w:lang w:val="fr-CH"/>
              </w:rPr>
            </w:pPr>
            <w:r w:rsidRPr="00837723">
              <w:rPr>
                <w:rFonts w:ascii="Arial Narrow" w:hAnsi="Arial Narrow"/>
                <w:b/>
                <w:iCs/>
                <w:lang w:val="fr-FR"/>
              </w:rPr>
              <w:t>Pour les femmes :</w:t>
            </w:r>
            <w:r w:rsidRPr="00837723">
              <w:rPr>
                <w:rFonts w:ascii="Arial Narrow" w:hAnsi="Arial Narrow"/>
                <w:bCs/>
                <w:iCs/>
                <w:lang w:val="fr-FR"/>
              </w:rPr>
              <w:t>E</w:t>
            </w:r>
            <w:r w:rsidRPr="00837723">
              <w:rPr>
                <w:rFonts w:ascii="Arial Narrow" w:hAnsi="Arial Narrow"/>
                <w:bCs/>
                <w:lang w:val="fr-FR"/>
              </w:rPr>
              <w:t>t</w:t>
            </w:r>
            <w:r>
              <w:rPr>
                <w:rFonts w:ascii="Arial Narrow" w:hAnsi="Arial Narrow"/>
                <w:lang w:val="fr-FR"/>
              </w:rPr>
              <w:t>es-vous enceinte</w:t>
            </w:r>
            <w:r w:rsidRPr="00837723">
              <w:rPr>
                <w:rFonts w:ascii="Arial Narrow" w:hAnsi="Arial Narrow"/>
                <w:lang w:val="fr-FR"/>
              </w:rPr>
              <w:t>?</w:t>
            </w:r>
          </w:p>
        </w:tc>
        <w:tc>
          <w:tcPr>
            <w:tcW w:w="2541" w:type="dxa"/>
            <w:tcBorders>
              <w:top w:val="single" w:sz="6" w:space="0" w:color="auto"/>
              <w:left w:val="nil"/>
            </w:tcBorders>
            <w:shd w:val="clear" w:color="auto" w:fill="auto"/>
            <w:vAlign w:val="center"/>
          </w:tcPr>
          <w:p w:rsidR="00525E06" w:rsidRPr="00642FB6" w:rsidRDefault="00986D25" w:rsidP="0083763A">
            <w:pPr>
              <w:spacing w:before="20"/>
              <w:jc w:val="right"/>
              <w:rPr>
                <w:rFonts w:ascii="Arial Narrow" w:hAnsi="Arial Narrow"/>
                <w:sz w:val="18"/>
              </w:rPr>
            </w:pPr>
            <w:r>
              <w:rPr>
                <w:rFonts w:ascii="Arial Narrow" w:hAnsi="Arial Narrow"/>
                <w:sz w:val="18"/>
              </w:rPr>
              <w:t>Oui</w:t>
            </w:r>
          </w:p>
        </w:tc>
        <w:tc>
          <w:tcPr>
            <w:tcW w:w="2541" w:type="dxa"/>
            <w:tcBorders>
              <w:top w:val="single" w:sz="6" w:space="0" w:color="auto"/>
              <w:right w:val="single" w:sz="4" w:space="0" w:color="auto"/>
            </w:tcBorders>
            <w:shd w:val="clear" w:color="auto" w:fill="auto"/>
            <w:vAlign w:val="center"/>
          </w:tcPr>
          <w:p w:rsidR="00525E06" w:rsidRPr="00986D25" w:rsidRDefault="00525E06" w:rsidP="00986D25">
            <w:pPr>
              <w:spacing w:before="20"/>
              <w:rPr>
                <w:rFonts w:ascii="Arial Narrow" w:hAnsi="Arial Narrow"/>
                <w:i/>
                <w:sz w:val="18"/>
                <w:lang w:val="fr-CH"/>
              </w:rPr>
            </w:pPr>
            <w:r w:rsidRPr="00986D25">
              <w:rPr>
                <w:rFonts w:ascii="Arial Narrow" w:hAnsi="Arial Narrow"/>
                <w:iCs/>
                <w:sz w:val="18"/>
                <w:lang w:val="fr-CH"/>
              </w:rPr>
              <w:t xml:space="preserve">1  </w:t>
            </w:r>
            <w:r w:rsidR="00986D25" w:rsidRPr="00986D25">
              <w:rPr>
                <w:rFonts w:ascii="Arial Narrow" w:hAnsi="Arial Narrow"/>
                <w:i/>
                <w:sz w:val="18"/>
                <w:lang w:val="fr-CH"/>
              </w:rPr>
              <w:t>Si Oui</w:t>
            </w:r>
            <w:r w:rsidRPr="00986D25">
              <w:rPr>
                <w:rFonts w:ascii="Arial Narrow" w:hAnsi="Arial Narrow"/>
                <w:i/>
                <w:sz w:val="18"/>
                <w:lang w:val="fr-CH"/>
              </w:rPr>
              <w:t xml:space="preserve">, </w:t>
            </w:r>
            <w:r w:rsidR="00986D25" w:rsidRPr="00986D25">
              <w:rPr>
                <w:rFonts w:ascii="Arial Narrow" w:hAnsi="Arial Narrow"/>
                <w:i/>
                <w:sz w:val="18"/>
                <w:lang w:val="fr-CH"/>
              </w:rPr>
              <w:t>aller à</w:t>
            </w:r>
            <w:r w:rsidRPr="00986D25">
              <w:rPr>
                <w:rFonts w:ascii="Arial Narrow" w:hAnsi="Arial Narrow"/>
                <w:i/>
                <w:sz w:val="18"/>
                <w:lang w:val="fr-CH"/>
              </w:rPr>
              <w:t xml:space="preserve"> M 16</w:t>
            </w:r>
          </w:p>
        </w:tc>
        <w:tc>
          <w:tcPr>
            <w:tcW w:w="1038" w:type="dxa"/>
            <w:vMerge w:val="restart"/>
            <w:tcBorders>
              <w:top w:val="single" w:sz="4" w:space="0" w:color="auto"/>
              <w:left w:val="nil"/>
              <w:right w:val="single" w:sz="6" w:space="0" w:color="auto"/>
            </w:tcBorders>
            <w:shd w:val="clear" w:color="auto" w:fill="auto"/>
            <w:vAlign w:val="center"/>
          </w:tcPr>
          <w:p w:rsidR="00525E06" w:rsidRPr="001B2345" w:rsidRDefault="00525E06" w:rsidP="00525E06">
            <w:pPr>
              <w:spacing w:before="20"/>
              <w:jc w:val="center"/>
              <w:rPr>
                <w:rFonts w:ascii="Arial Narrow" w:hAnsi="Arial Narrow"/>
                <w:sz w:val="18"/>
              </w:rPr>
            </w:pPr>
            <w:r w:rsidRPr="001B2345">
              <w:rPr>
                <w:rFonts w:ascii="Arial Narrow" w:hAnsi="Arial Narrow"/>
                <w:sz w:val="22"/>
                <w:szCs w:val="22"/>
              </w:rPr>
              <w:t>M</w:t>
            </w:r>
            <w:r>
              <w:rPr>
                <w:rFonts w:ascii="Arial Narrow" w:hAnsi="Arial Narrow"/>
                <w:sz w:val="22"/>
                <w:szCs w:val="22"/>
              </w:rPr>
              <w:t>8</w:t>
            </w:r>
          </w:p>
        </w:tc>
      </w:tr>
      <w:tr w:rsidR="00525E06" w:rsidRPr="001B2345" w:rsidTr="0083763A">
        <w:trPr>
          <w:trHeight w:val="353"/>
          <w:jc w:val="center"/>
        </w:trPr>
        <w:tc>
          <w:tcPr>
            <w:tcW w:w="4438" w:type="dxa"/>
            <w:vMerge/>
            <w:tcBorders>
              <w:left w:val="single" w:sz="6" w:space="0" w:color="auto"/>
              <w:bottom w:val="single" w:sz="6" w:space="0" w:color="auto"/>
              <w:right w:val="single" w:sz="4" w:space="0" w:color="auto"/>
            </w:tcBorders>
            <w:shd w:val="clear" w:color="auto" w:fill="auto"/>
            <w:vAlign w:val="center"/>
          </w:tcPr>
          <w:p w:rsidR="00525E06" w:rsidRPr="00642FB6" w:rsidRDefault="00525E06" w:rsidP="0083763A">
            <w:pPr>
              <w:spacing w:before="40"/>
              <w:rPr>
                <w:rFonts w:ascii="Arial Narrow" w:hAnsi="Arial Narrow"/>
                <w:sz w:val="18"/>
              </w:rPr>
            </w:pPr>
          </w:p>
        </w:tc>
        <w:tc>
          <w:tcPr>
            <w:tcW w:w="2541" w:type="dxa"/>
            <w:tcBorders>
              <w:left w:val="nil"/>
              <w:bottom w:val="single" w:sz="6" w:space="0" w:color="auto"/>
            </w:tcBorders>
            <w:shd w:val="clear" w:color="auto" w:fill="auto"/>
            <w:vAlign w:val="center"/>
          </w:tcPr>
          <w:p w:rsidR="00525E06" w:rsidRPr="00642FB6" w:rsidRDefault="00525E06" w:rsidP="0083763A">
            <w:pPr>
              <w:spacing w:before="20"/>
              <w:jc w:val="right"/>
              <w:rPr>
                <w:rFonts w:ascii="Arial Narrow" w:hAnsi="Arial Narrow"/>
                <w:sz w:val="18"/>
              </w:rPr>
            </w:pPr>
            <w:r w:rsidRPr="00642FB6">
              <w:rPr>
                <w:rFonts w:ascii="Arial Narrow" w:hAnsi="Arial Narrow"/>
                <w:sz w:val="18"/>
              </w:rPr>
              <w:t>No</w:t>
            </w:r>
            <w:r w:rsidR="00986D25">
              <w:rPr>
                <w:rFonts w:ascii="Arial Narrow" w:hAnsi="Arial Narrow"/>
                <w:sz w:val="18"/>
              </w:rPr>
              <w:t>n</w:t>
            </w:r>
          </w:p>
        </w:tc>
        <w:tc>
          <w:tcPr>
            <w:tcW w:w="2541" w:type="dxa"/>
            <w:tcBorders>
              <w:bottom w:val="single" w:sz="6" w:space="0" w:color="auto"/>
              <w:right w:val="single" w:sz="4" w:space="0" w:color="auto"/>
            </w:tcBorders>
            <w:shd w:val="clear" w:color="auto" w:fill="auto"/>
            <w:vAlign w:val="center"/>
          </w:tcPr>
          <w:p w:rsidR="00525E06" w:rsidRPr="00EF22F2" w:rsidRDefault="00525E06" w:rsidP="0083763A">
            <w:pPr>
              <w:spacing w:before="20"/>
              <w:rPr>
                <w:rFonts w:ascii="Arial Narrow" w:hAnsi="Arial Narrow"/>
                <w:iCs/>
                <w:sz w:val="18"/>
              </w:rPr>
            </w:pPr>
            <w:r w:rsidRPr="00EF22F2">
              <w:rPr>
                <w:rFonts w:ascii="Arial Narrow" w:hAnsi="Arial Narrow"/>
                <w:iCs/>
                <w:sz w:val="18"/>
              </w:rPr>
              <w:t xml:space="preserve">2  </w:t>
            </w:r>
          </w:p>
        </w:tc>
        <w:tc>
          <w:tcPr>
            <w:tcW w:w="1038" w:type="dxa"/>
            <w:vMerge/>
            <w:tcBorders>
              <w:left w:val="nil"/>
              <w:bottom w:val="single" w:sz="6" w:space="0" w:color="auto"/>
              <w:right w:val="single" w:sz="6" w:space="0" w:color="auto"/>
            </w:tcBorders>
            <w:shd w:val="clear" w:color="auto" w:fill="auto"/>
            <w:vAlign w:val="center"/>
          </w:tcPr>
          <w:p w:rsidR="00525E06" w:rsidRPr="001B2345" w:rsidRDefault="00525E06" w:rsidP="0083763A">
            <w:pPr>
              <w:rPr>
                <w:rFonts w:ascii="Arial Narrow" w:hAnsi="Arial Narrow"/>
                <w:bCs/>
                <w:i/>
                <w:iCs/>
                <w:sz w:val="18"/>
                <w:lang w:val="en-GB"/>
              </w:rPr>
            </w:pPr>
          </w:p>
        </w:tc>
      </w:tr>
      <w:tr w:rsidR="00F325A1" w:rsidRPr="001B2345" w:rsidTr="00611765">
        <w:trPr>
          <w:trHeight w:hRule="exact" w:val="500"/>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rsidR="00F325A1" w:rsidRPr="00972815" w:rsidRDefault="00986D25" w:rsidP="003410BA">
            <w:pPr>
              <w:pStyle w:val="TableTextBasic"/>
              <w:spacing w:before="20"/>
              <w:rPr>
                <w:rFonts w:ascii="Arial Narrow" w:hAnsi="Arial Narrow"/>
                <w:i/>
                <w:iCs/>
                <w:color w:val="FF6600"/>
              </w:rPr>
            </w:pPr>
            <w:r w:rsidRPr="00461BAF">
              <w:rPr>
                <w:rFonts w:ascii="Arial Narrow" w:hAnsi="Arial Narrow"/>
                <w:lang w:val="fr-FR"/>
              </w:rPr>
              <w:t>Code ID de l'enquêteur</w:t>
            </w:r>
          </w:p>
        </w:tc>
        <w:tc>
          <w:tcPr>
            <w:tcW w:w="2541" w:type="dxa"/>
            <w:tcBorders>
              <w:top w:val="single" w:sz="6" w:space="0" w:color="auto"/>
              <w:left w:val="nil"/>
            </w:tcBorders>
            <w:shd w:val="clear" w:color="auto" w:fill="auto"/>
            <w:vAlign w:val="center"/>
          </w:tcPr>
          <w:p w:rsidR="00F325A1" w:rsidRPr="0099655D" w:rsidRDefault="00F325A1" w:rsidP="003410BA">
            <w:pPr>
              <w:spacing w:before="40"/>
              <w:jc w:val="right"/>
              <w:rPr>
                <w:rFonts w:ascii="Arial Narrow" w:hAnsi="Arial Narrow"/>
                <w:sz w:val="18"/>
              </w:rPr>
            </w:pPr>
          </w:p>
        </w:tc>
        <w:tc>
          <w:tcPr>
            <w:tcW w:w="2541" w:type="dxa"/>
            <w:tcBorders>
              <w:top w:val="single" w:sz="6" w:space="0" w:color="auto"/>
              <w:right w:val="single" w:sz="4" w:space="0" w:color="auto"/>
            </w:tcBorders>
            <w:shd w:val="clear" w:color="auto" w:fill="auto"/>
            <w:vAlign w:val="bottom"/>
          </w:tcPr>
          <w:p w:rsidR="00F325A1" w:rsidRPr="00642FB6" w:rsidRDefault="00F325A1" w:rsidP="003F4572">
            <w:pPr>
              <w:spacing w:before="20"/>
              <w:rPr>
                <w:rFonts w:ascii="Arial Narrow" w:hAnsi="Arial Narrow"/>
                <w:sz w:val="18"/>
              </w:rPr>
            </w:pPr>
            <w:r w:rsidRPr="00A42F92">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F325A1" w:rsidRPr="00925A63" w:rsidRDefault="00F325A1" w:rsidP="00525E06">
            <w:pPr>
              <w:jc w:val="center"/>
              <w:rPr>
                <w:rFonts w:ascii="Arial Narrow" w:hAnsi="Arial Narrow"/>
                <w:iCs/>
                <w:sz w:val="22"/>
                <w:szCs w:val="22"/>
              </w:rPr>
            </w:pPr>
            <w:r>
              <w:rPr>
                <w:rFonts w:ascii="Arial Narrow" w:hAnsi="Arial Narrow"/>
                <w:iCs/>
                <w:sz w:val="22"/>
                <w:szCs w:val="22"/>
              </w:rPr>
              <w:t>M</w:t>
            </w:r>
            <w:r w:rsidR="00525E06">
              <w:rPr>
                <w:rFonts w:ascii="Arial Narrow" w:hAnsi="Arial Narrow"/>
                <w:iCs/>
                <w:sz w:val="22"/>
                <w:szCs w:val="22"/>
              </w:rPr>
              <w:t>9</w:t>
            </w:r>
          </w:p>
        </w:tc>
      </w:tr>
      <w:tr w:rsidR="00F325A1" w:rsidRPr="001B2345" w:rsidTr="00611765">
        <w:trPr>
          <w:trHeight w:val="36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F325A1" w:rsidRPr="00986D25" w:rsidRDefault="00986D25" w:rsidP="003410BA">
            <w:pPr>
              <w:pStyle w:val="TableTextBasic"/>
              <w:spacing w:before="20"/>
              <w:rPr>
                <w:rFonts w:ascii="Arial Narrow" w:hAnsi="Arial Narrow"/>
                <w:lang w:val="fr-CH"/>
              </w:rPr>
            </w:pPr>
            <w:r w:rsidRPr="00461BAF">
              <w:rPr>
                <w:rFonts w:ascii="Arial Narrow" w:hAnsi="Arial Narrow"/>
                <w:lang w:val="fr-FR"/>
              </w:rPr>
              <w:t>Code</w:t>
            </w:r>
            <w:r>
              <w:rPr>
                <w:rFonts w:ascii="Arial Narrow" w:hAnsi="Arial Narrow"/>
                <w:lang w:val="fr-FR"/>
              </w:rPr>
              <w:t xml:space="preserve"> ID</w:t>
            </w:r>
            <w:r w:rsidRPr="00461BAF">
              <w:rPr>
                <w:rFonts w:ascii="Arial Narrow" w:hAnsi="Arial Narrow"/>
                <w:lang w:val="fr-FR"/>
              </w:rPr>
              <w:t xml:space="preserve"> de la toise et du pèse-personne</w:t>
            </w:r>
          </w:p>
        </w:tc>
        <w:tc>
          <w:tcPr>
            <w:tcW w:w="2541" w:type="dxa"/>
            <w:tcBorders>
              <w:top w:val="single" w:sz="6" w:space="0" w:color="auto"/>
              <w:left w:val="nil"/>
            </w:tcBorders>
            <w:shd w:val="clear" w:color="auto" w:fill="auto"/>
            <w:vAlign w:val="center"/>
          </w:tcPr>
          <w:p w:rsidR="00F325A1" w:rsidRPr="00642FB6" w:rsidRDefault="00986D25" w:rsidP="003410BA">
            <w:pPr>
              <w:pStyle w:val="TableTextBasic"/>
              <w:spacing w:before="20"/>
              <w:jc w:val="right"/>
              <w:rPr>
                <w:rFonts w:ascii="Arial Narrow" w:hAnsi="Arial Narrow"/>
                <w:i/>
              </w:rPr>
            </w:pPr>
            <w:r>
              <w:rPr>
                <w:rFonts w:ascii="Arial Narrow" w:hAnsi="Arial Narrow"/>
              </w:rPr>
              <w:t>Toise</w:t>
            </w:r>
          </w:p>
        </w:tc>
        <w:tc>
          <w:tcPr>
            <w:tcW w:w="2541" w:type="dxa"/>
            <w:tcBorders>
              <w:top w:val="single" w:sz="6" w:space="0" w:color="auto"/>
              <w:right w:val="single" w:sz="4" w:space="0" w:color="auto"/>
            </w:tcBorders>
            <w:shd w:val="clear" w:color="auto" w:fill="auto"/>
            <w:vAlign w:val="bottom"/>
          </w:tcPr>
          <w:p w:rsidR="00F325A1" w:rsidRPr="00642FB6" w:rsidRDefault="00F325A1" w:rsidP="003F4572">
            <w:pPr>
              <w:spacing w:before="20"/>
              <w:rPr>
                <w:rFonts w:ascii="Arial Narrow" w:hAnsi="Arial Narrow"/>
                <w:sz w:val="18"/>
              </w:rPr>
            </w:pPr>
            <w:r w:rsidRPr="00A42F92">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F325A1" w:rsidRPr="00925A63" w:rsidRDefault="00F325A1" w:rsidP="00525E06">
            <w:pPr>
              <w:jc w:val="center"/>
              <w:rPr>
                <w:rFonts w:ascii="Arial Narrow" w:hAnsi="Arial Narrow"/>
                <w:iCs/>
                <w:sz w:val="22"/>
                <w:szCs w:val="22"/>
              </w:rPr>
            </w:pPr>
            <w:r>
              <w:rPr>
                <w:rFonts w:ascii="Arial Narrow" w:hAnsi="Arial Narrow"/>
                <w:iCs/>
                <w:sz w:val="22"/>
                <w:szCs w:val="22"/>
              </w:rPr>
              <w:t>M</w:t>
            </w:r>
            <w:r w:rsidR="00525E06">
              <w:rPr>
                <w:rFonts w:ascii="Arial Narrow" w:hAnsi="Arial Narrow"/>
                <w:iCs/>
                <w:sz w:val="22"/>
                <w:szCs w:val="22"/>
              </w:rPr>
              <w:t>10</w:t>
            </w:r>
            <w:r>
              <w:rPr>
                <w:rFonts w:ascii="Arial Narrow" w:hAnsi="Arial Narrow"/>
                <w:iCs/>
                <w:sz w:val="22"/>
                <w:szCs w:val="22"/>
              </w:rPr>
              <w:t>a</w:t>
            </w:r>
          </w:p>
        </w:tc>
      </w:tr>
      <w:tr w:rsidR="00F325A1" w:rsidRPr="001B2345" w:rsidTr="00611765">
        <w:trPr>
          <w:trHeight w:val="360"/>
          <w:jc w:val="center"/>
        </w:trPr>
        <w:tc>
          <w:tcPr>
            <w:tcW w:w="4438" w:type="dxa"/>
            <w:vMerge/>
            <w:tcBorders>
              <w:left w:val="single" w:sz="6" w:space="0" w:color="auto"/>
              <w:bottom w:val="single" w:sz="4" w:space="0" w:color="auto"/>
              <w:right w:val="single" w:sz="4" w:space="0" w:color="auto"/>
            </w:tcBorders>
            <w:shd w:val="clear" w:color="auto" w:fill="auto"/>
            <w:vAlign w:val="center"/>
          </w:tcPr>
          <w:p w:rsidR="00F325A1" w:rsidRPr="00D04CD4" w:rsidRDefault="00F325A1" w:rsidP="003410BA">
            <w:pPr>
              <w:spacing w:before="40"/>
              <w:rPr>
                <w:rFonts w:ascii="Arial Narrow" w:hAnsi="Arial Narrow"/>
                <w:sz w:val="18"/>
                <w:szCs w:val="18"/>
              </w:rPr>
            </w:pPr>
          </w:p>
        </w:tc>
        <w:tc>
          <w:tcPr>
            <w:tcW w:w="2541" w:type="dxa"/>
            <w:tcBorders>
              <w:left w:val="nil"/>
              <w:bottom w:val="single" w:sz="6" w:space="0" w:color="auto"/>
            </w:tcBorders>
            <w:shd w:val="clear" w:color="auto" w:fill="auto"/>
            <w:vAlign w:val="center"/>
          </w:tcPr>
          <w:p w:rsidR="00F325A1" w:rsidRPr="00642FB6" w:rsidRDefault="00986D25" w:rsidP="003410BA">
            <w:pPr>
              <w:pStyle w:val="TableTextBasic"/>
              <w:spacing w:before="20"/>
              <w:jc w:val="right"/>
              <w:rPr>
                <w:rFonts w:ascii="Arial Narrow" w:hAnsi="Arial Narrow"/>
              </w:rPr>
            </w:pPr>
            <w:r>
              <w:rPr>
                <w:rFonts w:ascii="Arial Narrow" w:hAnsi="Arial Narrow"/>
              </w:rPr>
              <w:t>Pèse-personne</w:t>
            </w:r>
          </w:p>
        </w:tc>
        <w:tc>
          <w:tcPr>
            <w:tcW w:w="2541" w:type="dxa"/>
            <w:tcBorders>
              <w:bottom w:val="single" w:sz="6" w:space="0" w:color="auto"/>
              <w:right w:val="single" w:sz="4" w:space="0" w:color="auto"/>
            </w:tcBorders>
            <w:shd w:val="clear" w:color="auto" w:fill="auto"/>
            <w:vAlign w:val="bottom"/>
          </w:tcPr>
          <w:p w:rsidR="00F325A1" w:rsidRPr="00642FB6" w:rsidRDefault="00F325A1" w:rsidP="003F4572">
            <w:pPr>
              <w:spacing w:before="20"/>
              <w:rPr>
                <w:rFonts w:ascii="Arial Narrow" w:hAnsi="Arial Narrow"/>
                <w:sz w:val="18"/>
              </w:rPr>
            </w:pPr>
            <w:r w:rsidRPr="00A42F92">
              <w:rPr>
                <w:rFonts w:ascii="Arial Narrow" w:hAnsi="Arial Narrow"/>
                <w:sz w:val="20"/>
                <w:szCs w:val="20"/>
              </w:rPr>
              <w:t>└─┴─┘</w:t>
            </w:r>
          </w:p>
        </w:tc>
        <w:tc>
          <w:tcPr>
            <w:tcW w:w="1038" w:type="dxa"/>
            <w:tcBorders>
              <w:left w:val="nil"/>
              <w:bottom w:val="single" w:sz="4" w:space="0" w:color="auto"/>
              <w:right w:val="single" w:sz="6" w:space="0" w:color="auto"/>
            </w:tcBorders>
            <w:shd w:val="clear" w:color="auto" w:fill="auto"/>
            <w:vAlign w:val="center"/>
          </w:tcPr>
          <w:p w:rsidR="00F325A1" w:rsidRDefault="00F325A1" w:rsidP="00525E06">
            <w:pPr>
              <w:jc w:val="center"/>
              <w:rPr>
                <w:rFonts w:ascii="Arial Narrow" w:hAnsi="Arial Narrow"/>
                <w:iCs/>
              </w:rPr>
            </w:pPr>
            <w:r>
              <w:rPr>
                <w:rFonts w:ascii="Arial Narrow" w:hAnsi="Arial Narrow"/>
                <w:iCs/>
              </w:rPr>
              <w:t>M</w:t>
            </w:r>
            <w:r w:rsidR="00525E06">
              <w:rPr>
                <w:rFonts w:ascii="Arial Narrow" w:hAnsi="Arial Narrow"/>
                <w:iCs/>
              </w:rPr>
              <w:t>10</w:t>
            </w:r>
            <w:r>
              <w:rPr>
                <w:rFonts w:ascii="Arial Narrow" w:hAnsi="Arial Narrow"/>
                <w:iCs/>
              </w:rPr>
              <w:t>b</w:t>
            </w:r>
          </w:p>
        </w:tc>
      </w:tr>
      <w:tr w:rsidR="00F325A1" w:rsidRPr="001B2345" w:rsidTr="00611765">
        <w:trPr>
          <w:trHeight w:hRule="exact" w:val="600"/>
          <w:jc w:val="center"/>
        </w:trPr>
        <w:tc>
          <w:tcPr>
            <w:tcW w:w="4438" w:type="dxa"/>
            <w:tcBorders>
              <w:top w:val="single" w:sz="4" w:space="0" w:color="auto"/>
              <w:left w:val="single" w:sz="6" w:space="0" w:color="auto"/>
              <w:right w:val="single" w:sz="4" w:space="0" w:color="auto"/>
            </w:tcBorders>
            <w:shd w:val="clear" w:color="auto" w:fill="auto"/>
            <w:vAlign w:val="center"/>
          </w:tcPr>
          <w:p w:rsidR="00F325A1" w:rsidRPr="00642FB6" w:rsidRDefault="00130F20" w:rsidP="00570A25">
            <w:pPr>
              <w:pStyle w:val="TableText0"/>
              <w:spacing w:before="20"/>
              <w:rPr>
                <w:rFonts w:ascii="Arial Narrow" w:hAnsi="Arial Narrow"/>
                <w:lang w:val="en-GB"/>
              </w:rPr>
            </w:pPr>
            <w:r>
              <w:rPr>
                <w:rFonts w:ascii="Arial Narrow" w:hAnsi="Arial Narrow"/>
                <w:lang w:val="en-GB"/>
              </w:rPr>
              <w:t>Taille</w:t>
            </w:r>
          </w:p>
        </w:tc>
        <w:tc>
          <w:tcPr>
            <w:tcW w:w="2541" w:type="dxa"/>
            <w:tcBorders>
              <w:top w:val="single" w:sz="6" w:space="0" w:color="auto"/>
              <w:left w:val="nil"/>
              <w:bottom w:val="nil"/>
            </w:tcBorders>
            <w:shd w:val="clear" w:color="auto" w:fill="auto"/>
            <w:vAlign w:val="center"/>
          </w:tcPr>
          <w:p w:rsidR="00F325A1" w:rsidRPr="00642FB6" w:rsidRDefault="007E1708" w:rsidP="003410BA">
            <w:pPr>
              <w:pStyle w:val="TableTextBasic"/>
              <w:spacing w:before="20"/>
              <w:jc w:val="right"/>
              <w:rPr>
                <w:rFonts w:ascii="Arial Narrow" w:hAnsi="Arial Narrow"/>
              </w:rPr>
            </w:pPr>
            <w:r>
              <w:rPr>
                <w:rFonts w:ascii="Arial Narrow" w:hAnsi="Arial Narrow"/>
              </w:rPr>
              <w:t>en centimè</w:t>
            </w:r>
            <w:r w:rsidR="00F325A1" w:rsidRPr="00642FB6">
              <w:rPr>
                <w:rFonts w:ascii="Arial Narrow" w:hAnsi="Arial Narrow"/>
              </w:rPr>
              <w:t>tres</w:t>
            </w:r>
            <w:r w:rsidR="00F325A1">
              <w:rPr>
                <w:rFonts w:ascii="Arial Narrow" w:hAnsi="Arial Narrow"/>
              </w:rPr>
              <w:t xml:space="preserve"> (cm</w:t>
            </w:r>
            <w:r w:rsidR="00F325A1" w:rsidRPr="00642FB6">
              <w:rPr>
                <w:rFonts w:ascii="Arial Narrow" w:hAnsi="Arial Narrow"/>
              </w:rPr>
              <w:t>)</w:t>
            </w:r>
          </w:p>
        </w:tc>
        <w:tc>
          <w:tcPr>
            <w:tcW w:w="2541" w:type="dxa"/>
            <w:tcBorders>
              <w:top w:val="single" w:sz="6" w:space="0" w:color="auto"/>
              <w:bottom w:val="nil"/>
              <w:right w:val="single" w:sz="4" w:space="0" w:color="auto"/>
            </w:tcBorders>
            <w:shd w:val="clear" w:color="auto" w:fill="auto"/>
            <w:vAlign w:val="bottom"/>
          </w:tcPr>
          <w:p w:rsidR="00F325A1" w:rsidRPr="00A42F92" w:rsidRDefault="00F325A1" w:rsidP="003410BA">
            <w:pPr>
              <w:pStyle w:val="TableTextBasic"/>
              <w:tabs>
                <w:tab w:val="clear" w:pos="720"/>
                <w:tab w:val="clear" w:pos="1008"/>
                <w:tab w:val="clear" w:pos="1440"/>
              </w:tabs>
              <w:spacing w:before="240"/>
              <w:rPr>
                <w:rFonts w:ascii="Arial Narrow" w:hAnsi="Arial Narrow"/>
                <w:sz w:val="20"/>
                <w:szCs w:val="20"/>
              </w:rPr>
            </w:pPr>
            <w:r w:rsidRPr="00A42F92">
              <w:rPr>
                <w:rFonts w:ascii="Arial Narrow" w:hAnsi="Arial Narrow"/>
                <w:sz w:val="20"/>
                <w:szCs w:val="20"/>
              </w:rPr>
              <w:t>└─┴─┴─┘. └─┘</w:t>
            </w:r>
          </w:p>
        </w:tc>
        <w:tc>
          <w:tcPr>
            <w:tcW w:w="1038" w:type="dxa"/>
            <w:tcBorders>
              <w:top w:val="single" w:sz="4" w:space="0" w:color="auto"/>
              <w:left w:val="nil"/>
              <w:right w:val="single" w:sz="6" w:space="0" w:color="auto"/>
            </w:tcBorders>
            <w:shd w:val="clear" w:color="auto" w:fill="auto"/>
            <w:vAlign w:val="center"/>
          </w:tcPr>
          <w:p w:rsidR="00F325A1" w:rsidRPr="001B2345" w:rsidRDefault="00F325A1" w:rsidP="00525E06">
            <w:pPr>
              <w:spacing w:before="20"/>
              <w:jc w:val="center"/>
              <w:rPr>
                <w:rFonts w:ascii="Arial Narrow" w:hAnsi="Arial Narrow"/>
                <w:sz w:val="18"/>
              </w:rPr>
            </w:pPr>
            <w:r w:rsidRPr="001B2345">
              <w:rPr>
                <w:rFonts w:ascii="Arial Narrow" w:hAnsi="Arial Narrow"/>
                <w:sz w:val="22"/>
                <w:szCs w:val="22"/>
              </w:rPr>
              <w:t>M</w:t>
            </w:r>
            <w:r>
              <w:rPr>
                <w:rFonts w:ascii="Arial Narrow" w:hAnsi="Arial Narrow"/>
                <w:sz w:val="22"/>
                <w:szCs w:val="22"/>
              </w:rPr>
              <w:t>1</w:t>
            </w:r>
            <w:r w:rsidR="00525E06">
              <w:rPr>
                <w:rFonts w:ascii="Arial Narrow" w:hAnsi="Arial Narrow"/>
                <w:sz w:val="22"/>
                <w:szCs w:val="22"/>
              </w:rPr>
              <w:t>1</w:t>
            </w:r>
          </w:p>
        </w:tc>
      </w:tr>
      <w:tr w:rsidR="00F325A1" w:rsidRPr="001B2345" w:rsidTr="00611765">
        <w:trPr>
          <w:trHeight w:val="721"/>
          <w:jc w:val="center"/>
        </w:trPr>
        <w:tc>
          <w:tcPr>
            <w:tcW w:w="4438" w:type="dxa"/>
            <w:tcBorders>
              <w:top w:val="single" w:sz="4" w:space="0" w:color="auto"/>
              <w:left w:val="single" w:sz="6" w:space="0" w:color="auto"/>
              <w:right w:val="single" w:sz="4" w:space="0" w:color="auto"/>
            </w:tcBorders>
            <w:shd w:val="clear" w:color="auto" w:fill="auto"/>
            <w:vAlign w:val="center"/>
          </w:tcPr>
          <w:p w:rsidR="00F325A1" w:rsidRPr="00130F20" w:rsidRDefault="00130F20" w:rsidP="003410BA">
            <w:pPr>
              <w:pStyle w:val="TableText0"/>
              <w:spacing w:before="20"/>
              <w:rPr>
                <w:rFonts w:ascii="Arial Narrow" w:hAnsi="Arial Narrow"/>
                <w:lang w:val="fr-CH"/>
              </w:rPr>
            </w:pPr>
            <w:r w:rsidRPr="00130F20">
              <w:rPr>
                <w:rFonts w:ascii="Arial Narrow" w:hAnsi="Arial Narrow"/>
                <w:lang w:val="fr-CH"/>
              </w:rPr>
              <w:t>Poids</w:t>
            </w:r>
          </w:p>
          <w:p w:rsidR="00F325A1" w:rsidRPr="00130F20" w:rsidRDefault="00130F20" w:rsidP="003410BA">
            <w:pPr>
              <w:pStyle w:val="TableText0"/>
              <w:spacing w:before="20"/>
              <w:rPr>
                <w:rFonts w:ascii="Arial Narrow" w:hAnsi="Arial Narrow"/>
                <w:lang w:val="fr-CH"/>
              </w:rPr>
            </w:pPr>
            <w:r w:rsidRPr="00461BAF">
              <w:rPr>
                <w:rFonts w:ascii="Arial Narrow" w:hAnsi="Arial Narrow"/>
                <w:i/>
                <w:lang w:val="fr-FR"/>
              </w:rPr>
              <w:t>Si trop lourd pour le pèse-personne, code</w:t>
            </w:r>
            <w:r>
              <w:rPr>
                <w:rFonts w:ascii="Arial Narrow" w:hAnsi="Arial Narrow"/>
                <w:i/>
                <w:lang w:val="fr-FR"/>
              </w:rPr>
              <w:t>r</w:t>
            </w:r>
            <w:r w:rsidRPr="00461BAF">
              <w:rPr>
                <w:rFonts w:ascii="Arial Narrow" w:hAnsi="Arial Narrow"/>
                <w:i/>
                <w:lang w:val="fr-FR"/>
              </w:rPr>
              <w:t xml:space="preserve"> 666.6</w:t>
            </w:r>
          </w:p>
        </w:tc>
        <w:tc>
          <w:tcPr>
            <w:tcW w:w="2541" w:type="dxa"/>
            <w:tcBorders>
              <w:top w:val="single" w:sz="6" w:space="0" w:color="auto"/>
              <w:left w:val="nil"/>
            </w:tcBorders>
            <w:shd w:val="clear" w:color="auto" w:fill="auto"/>
            <w:vAlign w:val="center"/>
          </w:tcPr>
          <w:p w:rsidR="00F325A1" w:rsidRPr="00642FB6" w:rsidRDefault="007E1708" w:rsidP="007E1708">
            <w:pPr>
              <w:pStyle w:val="TableTextBasic"/>
              <w:spacing w:before="20"/>
              <w:ind w:right="90"/>
              <w:jc w:val="right"/>
              <w:rPr>
                <w:rFonts w:ascii="Arial Narrow" w:hAnsi="Arial Narrow"/>
              </w:rPr>
            </w:pPr>
            <w:r>
              <w:rPr>
                <w:rFonts w:ascii="Arial Narrow" w:hAnsi="Arial Narrow"/>
              </w:rPr>
              <w:t>en k</w:t>
            </w:r>
            <w:r w:rsidR="00F325A1" w:rsidRPr="00642FB6">
              <w:rPr>
                <w:rFonts w:ascii="Arial Narrow" w:hAnsi="Arial Narrow"/>
              </w:rPr>
              <w:t>ilogram</w:t>
            </w:r>
            <w:r>
              <w:rPr>
                <w:rFonts w:ascii="Arial Narrow" w:hAnsi="Arial Narrow"/>
              </w:rPr>
              <w:t>me</w:t>
            </w:r>
            <w:r w:rsidR="00F325A1" w:rsidRPr="00642FB6">
              <w:rPr>
                <w:rFonts w:ascii="Arial Narrow" w:hAnsi="Arial Narrow"/>
              </w:rPr>
              <w:t>s</w:t>
            </w:r>
            <w:r w:rsidR="00F325A1">
              <w:rPr>
                <w:rFonts w:ascii="Arial Narrow" w:hAnsi="Arial Narrow"/>
              </w:rPr>
              <w:t xml:space="preserve"> (kg</w:t>
            </w:r>
            <w:r w:rsidR="00F325A1" w:rsidRPr="00642FB6">
              <w:rPr>
                <w:rFonts w:ascii="Arial Narrow" w:hAnsi="Arial Narrow"/>
              </w:rPr>
              <w:t>)</w:t>
            </w:r>
          </w:p>
        </w:tc>
        <w:tc>
          <w:tcPr>
            <w:tcW w:w="2541" w:type="dxa"/>
            <w:tcBorders>
              <w:top w:val="single" w:sz="6" w:space="0" w:color="auto"/>
              <w:right w:val="single" w:sz="4" w:space="0" w:color="auto"/>
            </w:tcBorders>
            <w:shd w:val="clear" w:color="auto" w:fill="auto"/>
            <w:vAlign w:val="bottom"/>
          </w:tcPr>
          <w:p w:rsidR="00F325A1" w:rsidRPr="00A42F92" w:rsidRDefault="00F325A1" w:rsidP="003410BA">
            <w:pPr>
              <w:pStyle w:val="TableTextBasic"/>
              <w:tabs>
                <w:tab w:val="clear" w:pos="720"/>
                <w:tab w:val="clear" w:pos="1008"/>
                <w:tab w:val="clear" w:pos="1440"/>
              </w:tabs>
              <w:spacing w:before="240"/>
              <w:rPr>
                <w:rFonts w:ascii="Arial Narrow" w:hAnsi="Arial Narrow"/>
                <w:sz w:val="20"/>
                <w:szCs w:val="20"/>
              </w:rPr>
            </w:pPr>
            <w:r w:rsidRPr="00A42F92">
              <w:rPr>
                <w:rFonts w:ascii="Arial Narrow" w:hAnsi="Arial Narrow"/>
                <w:sz w:val="20"/>
                <w:szCs w:val="20"/>
              </w:rPr>
              <w:t>└─┴─┴─┘.└─┘</w:t>
            </w:r>
          </w:p>
        </w:tc>
        <w:tc>
          <w:tcPr>
            <w:tcW w:w="1038" w:type="dxa"/>
            <w:tcBorders>
              <w:top w:val="single" w:sz="4" w:space="0" w:color="auto"/>
              <w:left w:val="nil"/>
              <w:right w:val="single" w:sz="6" w:space="0" w:color="auto"/>
            </w:tcBorders>
            <w:shd w:val="clear" w:color="auto" w:fill="auto"/>
            <w:vAlign w:val="center"/>
          </w:tcPr>
          <w:p w:rsidR="00F325A1" w:rsidRPr="001B2345" w:rsidRDefault="00F325A1" w:rsidP="00525E06">
            <w:pPr>
              <w:spacing w:before="20"/>
              <w:jc w:val="center"/>
              <w:rPr>
                <w:rFonts w:ascii="Arial Narrow" w:hAnsi="Arial Narrow"/>
                <w:sz w:val="18"/>
              </w:rPr>
            </w:pPr>
            <w:r w:rsidRPr="001B2345">
              <w:rPr>
                <w:rFonts w:ascii="Arial Narrow" w:hAnsi="Arial Narrow"/>
                <w:sz w:val="22"/>
                <w:szCs w:val="22"/>
              </w:rPr>
              <w:t>M</w:t>
            </w:r>
            <w:r>
              <w:rPr>
                <w:rFonts w:ascii="Arial Narrow" w:hAnsi="Arial Narrow"/>
                <w:sz w:val="22"/>
                <w:szCs w:val="22"/>
              </w:rPr>
              <w:t>1</w:t>
            </w:r>
            <w:r w:rsidR="00525E06">
              <w:rPr>
                <w:rFonts w:ascii="Arial Narrow" w:hAnsi="Arial Narrow"/>
                <w:sz w:val="22"/>
                <w:szCs w:val="22"/>
              </w:rPr>
              <w:t>2</w:t>
            </w:r>
          </w:p>
        </w:tc>
      </w:tr>
      <w:tr w:rsidR="00570A25" w:rsidRPr="00181ACC" w:rsidTr="00272AA1">
        <w:trPr>
          <w:trHeight w:val="353"/>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570A25" w:rsidRPr="00C27D83" w:rsidRDefault="00C27D83" w:rsidP="00272AA1">
            <w:pPr>
              <w:spacing w:before="20"/>
              <w:rPr>
                <w:rFonts w:ascii="Arial Narrow" w:hAnsi="Arial Narrow"/>
                <w:sz w:val="18"/>
                <w:lang w:val="fr-CH"/>
              </w:rPr>
            </w:pPr>
            <w:r>
              <w:rPr>
                <w:rFonts w:ascii="Arial Narrow" w:hAnsi="Arial Narrow"/>
                <w:b/>
                <w:lang w:val="fr-FR"/>
              </w:rPr>
              <w:t xml:space="preserve">MODULE DE </w:t>
            </w:r>
            <w:r w:rsidRPr="00461BAF">
              <w:rPr>
                <w:rFonts w:ascii="Arial Narrow" w:hAnsi="Arial Narrow"/>
                <w:b/>
                <w:lang w:val="fr-FR"/>
              </w:rPr>
              <w:t>BASE : Tour de Taille</w:t>
            </w:r>
          </w:p>
        </w:tc>
      </w:tr>
      <w:tr w:rsidR="00F325A1" w:rsidRPr="001B2345" w:rsidTr="00611765">
        <w:trPr>
          <w:trHeight w:hRule="exact" w:val="500"/>
          <w:jc w:val="center"/>
        </w:trPr>
        <w:tc>
          <w:tcPr>
            <w:tcW w:w="4438" w:type="dxa"/>
            <w:tcBorders>
              <w:top w:val="single" w:sz="6" w:space="0" w:color="auto"/>
              <w:left w:val="single" w:sz="6" w:space="0" w:color="auto"/>
              <w:bottom w:val="single" w:sz="6" w:space="0" w:color="auto"/>
              <w:right w:val="single" w:sz="4" w:space="0" w:color="auto"/>
            </w:tcBorders>
            <w:shd w:val="clear" w:color="auto" w:fill="auto"/>
            <w:vAlign w:val="center"/>
          </w:tcPr>
          <w:p w:rsidR="00F325A1" w:rsidRPr="00974CEA" w:rsidRDefault="00974CEA" w:rsidP="003410BA">
            <w:pPr>
              <w:pStyle w:val="TableText0"/>
              <w:spacing w:before="20"/>
              <w:rPr>
                <w:rFonts w:ascii="Arial Narrow" w:hAnsi="Arial Narrow"/>
                <w:lang w:val="fr-CH"/>
              </w:rPr>
            </w:pPr>
            <w:r w:rsidRPr="00C53C73">
              <w:rPr>
                <w:rFonts w:ascii="Arial Narrow" w:hAnsi="Arial Narrow"/>
                <w:lang w:val="fr-FR"/>
              </w:rPr>
              <w:t>Code ID pour l</w:t>
            </w:r>
            <w:r>
              <w:rPr>
                <w:rFonts w:ascii="Arial Narrow" w:hAnsi="Arial Narrow"/>
                <w:lang w:val="fr-FR"/>
              </w:rPr>
              <w:t>e mètre ruban</w:t>
            </w:r>
          </w:p>
        </w:tc>
        <w:tc>
          <w:tcPr>
            <w:tcW w:w="2541" w:type="dxa"/>
            <w:tcBorders>
              <w:top w:val="single" w:sz="6" w:space="0" w:color="auto"/>
              <w:left w:val="nil"/>
              <w:bottom w:val="single" w:sz="6" w:space="0" w:color="auto"/>
            </w:tcBorders>
            <w:shd w:val="clear" w:color="auto" w:fill="auto"/>
          </w:tcPr>
          <w:p w:rsidR="00F325A1" w:rsidRPr="00974CEA" w:rsidRDefault="00F325A1" w:rsidP="003410BA">
            <w:pPr>
              <w:spacing w:before="20"/>
              <w:jc w:val="right"/>
              <w:rPr>
                <w:rFonts w:ascii="Arial Narrow" w:hAnsi="Arial Narrow"/>
                <w:sz w:val="18"/>
                <w:lang w:val="fr-CH"/>
              </w:rPr>
            </w:pPr>
          </w:p>
        </w:tc>
        <w:tc>
          <w:tcPr>
            <w:tcW w:w="2541" w:type="dxa"/>
            <w:tcBorders>
              <w:top w:val="single" w:sz="6" w:space="0" w:color="auto"/>
              <w:bottom w:val="single" w:sz="6" w:space="0" w:color="auto"/>
              <w:right w:val="single" w:sz="4" w:space="0" w:color="auto"/>
            </w:tcBorders>
            <w:shd w:val="clear" w:color="auto" w:fill="auto"/>
            <w:vAlign w:val="bottom"/>
          </w:tcPr>
          <w:p w:rsidR="00F325A1" w:rsidRPr="00A42F92" w:rsidRDefault="00F325A1" w:rsidP="008B61A1">
            <w:pPr>
              <w:pStyle w:val="TableText0"/>
              <w:spacing w:before="240"/>
              <w:ind w:right="12"/>
              <w:rPr>
                <w:sz w:val="20"/>
                <w:szCs w:val="20"/>
                <w:lang w:val="en-GB"/>
              </w:rPr>
            </w:pPr>
            <w:r w:rsidRPr="00A42F92">
              <w:rPr>
                <w:rFonts w:ascii="Arial Narrow" w:hAnsi="Arial Narrow" w:cs="Times New (W1)"/>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F325A1" w:rsidRPr="001B2345" w:rsidRDefault="00F325A1" w:rsidP="003410BA">
            <w:pPr>
              <w:spacing w:before="20"/>
              <w:jc w:val="center"/>
              <w:rPr>
                <w:rFonts w:ascii="Arial Narrow" w:hAnsi="Arial Narrow"/>
                <w:bCs/>
                <w:sz w:val="18"/>
              </w:rPr>
            </w:pPr>
            <w:r w:rsidRPr="001B2345">
              <w:rPr>
                <w:rFonts w:ascii="Arial Narrow" w:hAnsi="Arial Narrow"/>
                <w:bCs/>
                <w:sz w:val="22"/>
                <w:szCs w:val="22"/>
              </w:rPr>
              <w:t>M</w:t>
            </w:r>
            <w:r>
              <w:rPr>
                <w:rFonts w:ascii="Arial Narrow" w:hAnsi="Arial Narrow"/>
                <w:bCs/>
                <w:sz w:val="22"/>
                <w:szCs w:val="22"/>
              </w:rPr>
              <w:t>13</w:t>
            </w:r>
          </w:p>
        </w:tc>
      </w:tr>
      <w:tr w:rsidR="00F325A1" w:rsidRPr="001B2345" w:rsidTr="00611765">
        <w:trPr>
          <w:trHeight w:hRule="exact" w:val="600"/>
          <w:jc w:val="center"/>
        </w:trPr>
        <w:tc>
          <w:tcPr>
            <w:tcW w:w="4438" w:type="dxa"/>
            <w:tcBorders>
              <w:top w:val="single" w:sz="6" w:space="0" w:color="auto"/>
              <w:left w:val="single" w:sz="6" w:space="0" w:color="auto"/>
              <w:bottom w:val="single" w:sz="6" w:space="0" w:color="auto"/>
              <w:right w:val="single" w:sz="4" w:space="0" w:color="auto"/>
            </w:tcBorders>
            <w:shd w:val="clear" w:color="auto" w:fill="auto"/>
            <w:vAlign w:val="center"/>
          </w:tcPr>
          <w:p w:rsidR="00F325A1" w:rsidRPr="00E545EC" w:rsidRDefault="00265BB7" w:rsidP="003410BA">
            <w:pPr>
              <w:pStyle w:val="TableText0"/>
              <w:spacing w:before="20"/>
              <w:rPr>
                <w:rFonts w:ascii="Arial Narrow" w:hAnsi="Arial Narrow"/>
                <w:i/>
                <w:iCs/>
                <w:color w:val="FF6600"/>
                <w:lang w:val="en-GB"/>
              </w:rPr>
            </w:pPr>
            <w:r>
              <w:rPr>
                <w:rFonts w:ascii="Arial Narrow" w:hAnsi="Arial Narrow"/>
                <w:lang w:val="en-GB"/>
              </w:rPr>
              <w:t>Tour de taille</w:t>
            </w:r>
          </w:p>
        </w:tc>
        <w:tc>
          <w:tcPr>
            <w:tcW w:w="2541" w:type="dxa"/>
            <w:tcBorders>
              <w:top w:val="single" w:sz="6" w:space="0" w:color="auto"/>
              <w:left w:val="nil"/>
              <w:bottom w:val="single" w:sz="6" w:space="0" w:color="auto"/>
            </w:tcBorders>
            <w:shd w:val="clear" w:color="auto" w:fill="auto"/>
            <w:vAlign w:val="center"/>
          </w:tcPr>
          <w:p w:rsidR="00F325A1" w:rsidRPr="00265BB7" w:rsidRDefault="00265BB7" w:rsidP="003410BA">
            <w:pPr>
              <w:spacing w:before="20"/>
              <w:jc w:val="right"/>
              <w:rPr>
                <w:rFonts w:ascii="Arial Narrow" w:hAnsi="Arial Narrow"/>
                <w:sz w:val="18"/>
                <w:szCs w:val="18"/>
              </w:rPr>
            </w:pPr>
            <w:r w:rsidRPr="00265BB7">
              <w:rPr>
                <w:rFonts w:ascii="Arial Narrow" w:hAnsi="Arial Narrow"/>
                <w:sz w:val="18"/>
                <w:szCs w:val="18"/>
              </w:rPr>
              <w:t>en centimètres (cm)</w:t>
            </w:r>
          </w:p>
        </w:tc>
        <w:tc>
          <w:tcPr>
            <w:tcW w:w="2541" w:type="dxa"/>
            <w:tcBorders>
              <w:top w:val="single" w:sz="6" w:space="0" w:color="auto"/>
              <w:bottom w:val="single" w:sz="6" w:space="0" w:color="auto"/>
              <w:right w:val="single" w:sz="4" w:space="0" w:color="auto"/>
            </w:tcBorders>
            <w:shd w:val="clear" w:color="auto" w:fill="auto"/>
            <w:vAlign w:val="bottom"/>
          </w:tcPr>
          <w:p w:rsidR="00F325A1" w:rsidRPr="00A42F92" w:rsidRDefault="00F325A1" w:rsidP="008B61A1">
            <w:pPr>
              <w:pStyle w:val="TableTextBasic"/>
              <w:tabs>
                <w:tab w:val="clear" w:pos="720"/>
                <w:tab w:val="clear" w:pos="1008"/>
                <w:tab w:val="clear" w:pos="1440"/>
              </w:tabs>
              <w:spacing w:before="240"/>
              <w:ind w:right="12"/>
              <w:rPr>
                <w:rFonts w:ascii="Arial Narrow" w:hAnsi="Arial Narrow"/>
                <w:sz w:val="20"/>
                <w:szCs w:val="20"/>
              </w:rPr>
            </w:pPr>
            <w:r w:rsidRPr="00A42F92">
              <w:rPr>
                <w:rFonts w:ascii="Arial Narrow" w:hAnsi="Arial Narrow"/>
                <w:sz w:val="20"/>
                <w:szCs w:val="20"/>
              </w:rPr>
              <w:t>└─┴─┴─┘.└─┘</w:t>
            </w:r>
          </w:p>
        </w:tc>
        <w:tc>
          <w:tcPr>
            <w:tcW w:w="1038" w:type="dxa"/>
            <w:tcBorders>
              <w:top w:val="single" w:sz="6" w:space="0" w:color="auto"/>
              <w:left w:val="nil"/>
              <w:bottom w:val="single" w:sz="6" w:space="0" w:color="auto"/>
              <w:right w:val="single" w:sz="6" w:space="0" w:color="auto"/>
            </w:tcBorders>
            <w:shd w:val="clear" w:color="auto" w:fill="auto"/>
            <w:vAlign w:val="center"/>
          </w:tcPr>
          <w:p w:rsidR="00F325A1" w:rsidRPr="001B2345" w:rsidRDefault="00F325A1" w:rsidP="003410BA">
            <w:pPr>
              <w:spacing w:before="20"/>
              <w:jc w:val="center"/>
              <w:rPr>
                <w:rFonts w:ascii="Arial Narrow" w:hAnsi="Arial Narrow"/>
                <w:bCs/>
                <w:sz w:val="18"/>
              </w:rPr>
            </w:pPr>
            <w:r w:rsidRPr="001B2345">
              <w:rPr>
                <w:rFonts w:ascii="Arial Narrow" w:hAnsi="Arial Narrow"/>
                <w:bCs/>
                <w:sz w:val="22"/>
                <w:szCs w:val="22"/>
              </w:rPr>
              <w:t>M</w:t>
            </w:r>
            <w:r>
              <w:rPr>
                <w:rFonts w:ascii="Arial Narrow" w:hAnsi="Arial Narrow"/>
                <w:bCs/>
                <w:sz w:val="22"/>
                <w:szCs w:val="22"/>
              </w:rPr>
              <w:t>14</w:t>
            </w:r>
          </w:p>
        </w:tc>
      </w:tr>
    </w:tbl>
    <w:p w:rsidR="008445C4" w:rsidRPr="008445C4" w:rsidRDefault="008445C4" w:rsidP="00570A25">
      <w:pPr>
        <w:ind w:left="-595"/>
        <w:rPr>
          <w:rFonts w:ascii="Helvetica-Narrow" w:hAnsi="Helvetica-Narrow" w:cs="Times"/>
          <w:color w:val="FF6600"/>
        </w:rPr>
      </w:pPr>
    </w:p>
    <w:tbl>
      <w:tblPr>
        <w:tblW w:w="10590" w:type="dxa"/>
        <w:jc w:val="center"/>
        <w:tblInd w:w="-354" w:type="dxa"/>
        <w:tblLayout w:type="fixed"/>
        <w:tblLook w:val="0000" w:firstRow="0" w:lastRow="0" w:firstColumn="0" w:lastColumn="0" w:noHBand="0" w:noVBand="0"/>
      </w:tblPr>
      <w:tblGrid>
        <w:gridCol w:w="4474"/>
        <w:gridCol w:w="2551"/>
        <w:gridCol w:w="2552"/>
        <w:gridCol w:w="1013"/>
      </w:tblGrid>
      <w:tr w:rsidR="008445C4" w:rsidRPr="00181ACC" w:rsidTr="00015DC2">
        <w:trPr>
          <w:trHeight w:val="353"/>
          <w:jc w:val="center"/>
        </w:trPr>
        <w:tc>
          <w:tcPr>
            <w:tcW w:w="10590" w:type="dxa"/>
            <w:gridSpan w:val="4"/>
            <w:tcBorders>
              <w:top w:val="single" w:sz="6" w:space="0" w:color="auto"/>
              <w:left w:val="single" w:sz="6" w:space="0" w:color="auto"/>
              <w:bottom w:val="single" w:sz="6" w:space="0" w:color="auto"/>
              <w:right w:val="single" w:sz="6" w:space="0" w:color="auto"/>
            </w:tcBorders>
            <w:shd w:val="pct15" w:color="auto" w:fill="auto"/>
          </w:tcPr>
          <w:p w:rsidR="008445C4" w:rsidRPr="00C27D83" w:rsidRDefault="00C27D83" w:rsidP="001D15CF">
            <w:pPr>
              <w:spacing w:before="40" w:after="40"/>
              <w:rPr>
                <w:rFonts w:ascii="Arial Narrow" w:hAnsi="Arial Narrow"/>
                <w:i/>
                <w:lang w:val="fr-CH"/>
              </w:rPr>
            </w:pPr>
            <w:r w:rsidRPr="00461BAF">
              <w:rPr>
                <w:rFonts w:ascii="Arial Narrow" w:hAnsi="Arial Narrow"/>
                <w:b/>
                <w:bCs/>
                <w:lang w:val="fr-FR"/>
              </w:rPr>
              <w:t xml:space="preserve">ELARGI : Tour de hanches et </w:t>
            </w:r>
            <w:r>
              <w:rPr>
                <w:rFonts w:ascii="Arial Narrow" w:hAnsi="Arial Narrow"/>
                <w:b/>
                <w:bCs/>
                <w:lang w:val="fr-FR"/>
              </w:rPr>
              <w:t>r</w:t>
            </w:r>
            <w:r w:rsidRPr="00461BAF">
              <w:rPr>
                <w:rFonts w:ascii="Arial Narrow" w:hAnsi="Arial Narrow"/>
                <w:b/>
                <w:bCs/>
                <w:lang w:val="fr-FR"/>
              </w:rPr>
              <w:t>ythme cardiaque</w:t>
            </w:r>
          </w:p>
        </w:tc>
      </w:tr>
      <w:tr w:rsidR="00F325A1" w:rsidRPr="001B2345" w:rsidTr="00133C4C">
        <w:trPr>
          <w:trHeight w:val="353"/>
          <w:jc w:val="center"/>
        </w:trPr>
        <w:tc>
          <w:tcPr>
            <w:tcW w:w="4474" w:type="dxa"/>
            <w:tcBorders>
              <w:top w:val="single" w:sz="6" w:space="0" w:color="auto"/>
              <w:left w:val="single" w:sz="6" w:space="0" w:color="auto"/>
              <w:bottom w:val="single" w:sz="4" w:space="0" w:color="auto"/>
              <w:right w:val="single" w:sz="4" w:space="0" w:color="auto"/>
            </w:tcBorders>
            <w:shd w:val="pct15" w:color="auto" w:fill="auto"/>
            <w:vAlign w:val="center"/>
          </w:tcPr>
          <w:p w:rsidR="00F325A1" w:rsidRPr="00642FB6" w:rsidRDefault="00265BB7" w:rsidP="001D15CF">
            <w:pPr>
              <w:pStyle w:val="TableText0"/>
              <w:spacing w:before="20"/>
              <w:rPr>
                <w:rFonts w:ascii="Arial Narrow" w:hAnsi="Arial Narrow"/>
                <w:lang w:val="en-GB"/>
              </w:rPr>
            </w:pPr>
            <w:r>
              <w:rPr>
                <w:rFonts w:ascii="Arial Narrow" w:hAnsi="Arial Narrow"/>
                <w:lang w:val="en-GB"/>
              </w:rPr>
              <w:t>Tour de hanches</w:t>
            </w:r>
          </w:p>
        </w:tc>
        <w:tc>
          <w:tcPr>
            <w:tcW w:w="2551" w:type="dxa"/>
            <w:tcBorders>
              <w:top w:val="single" w:sz="6" w:space="0" w:color="auto"/>
              <w:left w:val="nil"/>
              <w:bottom w:val="single" w:sz="6" w:space="0" w:color="auto"/>
            </w:tcBorders>
            <w:shd w:val="pct15" w:color="auto" w:fill="auto"/>
            <w:vAlign w:val="center"/>
          </w:tcPr>
          <w:p w:rsidR="00F325A1" w:rsidRPr="00642FB6" w:rsidRDefault="00265BB7" w:rsidP="00133C4C">
            <w:pPr>
              <w:spacing w:before="20"/>
              <w:jc w:val="right"/>
              <w:rPr>
                <w:rFonts w:ascii="Arial Narrow" w:hAnsi="Arial Narrow"/>
                <w:sz w:val="18"/>
              </w:rPr>
            </w:pPr>
            <w:r w:rsidRPr="00265BB7">
              <w:rPr>
                <w:rFonts w:ascii="Arial Narrow" w:hAnsi="Arial Narrow"/>
                <w:sz w:val="18"/>
                <w:szCs w:val="18"/>
              </w:rPr>
              <w:t>en centimètres (cm)</w:t>
            </w:r>
          </w:p>
        </w:tc>
        <w:tc>
          <w:tcPr>
            <w:tcW w:w="2552" w:type="dxa"/>
            <w:tcBorders>
              <w:top w:val="single" w:sz="6" w:space="0" w:color="auto"/>
              <w:bottom w:val="single" w:sz="6" w:space="0" w:color="auto"/>
              <w:right w:val="single" w:sz="4" w:space="0" w:color="auto"/>
            </w:tcBorders>
            <w:shd w:val="pct15" w:color="auto" w:fill="auto"/>
            <w:vAlign w:val="bottom"/>
          </w:tcPr>
          <w:p w:rsidR="00F325A1" w:rsidRPr="000560A9" w:rsidRDefault="00F325A1" w:rsidP="001D15CF">
            <w:pPr>
              <w:spacing w:before="20"/>
              <w:rPr>
                <w:rFonts w:ascii="Arial Narrow" w:hAnsi="Arial Narrow"/>
                <w:sz w:val="20"/>
                <w:szCs w:val="20"/>
              </w:rPr>
            </w:pPr>
            <w:bookmarkStart w:id="17" w:name="OLE_LINK5"/>
            <w:bookmarkStart w:id="18" w:name="OLE_LINK6"/>
            <w:r w:rsidRPr="000560A9">
              <w:rPr>
                <w:rFonts w:ascii="Arial Narrow" w:hAnsi="Arial Narrow"/>
                <w:sz w:val="20"/>
                <w:szCs w:val="20"/>
              </w:rPr>
              <w:t>└─┴─┴─┘.└─┘</w:t>
            </w:r>
            <w:bookmarkEnd w:id="17"/>
            <w:bookmarkEnd w:id="18"/>
          </w:p>
        </w:tc>
        <w:tc>
          <w:tcPr>
            <w:tcW w:w="1013" w:type="dxa"/>
            <w:tcBorders>
              <w:top w:val="single" w:sz="6" w:space="0" w:color="auto"/>
              <w:left w:val="nil"/>
              <w:bottom w:val="single" w:sz="4" w:space="0" w:color="auto"/>
              <w:right w:val="single" w:sz="6" w:space="0" w:color="auto"/>
            </w:tcBorders>
            <w:shd w:val="pct15" w:color="auto" w:fill="auto"/>
            <w:vAlign w:val="center"/>
          </w:tcPr>
          <w:p w:rsidR="00F325A1" w:rsidRPr="001B2345" w:rsidRDefault="00F325A1" w:rsidP="001D15CF">
            <w:pPr>
              <w:spacing w:before="20"/>
              <w:jc w:val="center"/>
              <w:rPr>
                <w:rFonts w:ascii="Arial Narrow" w:hAnsi="Arial Narrow"/>
                <w:bCs/>
                <w:sz w:val="22"/>
              </w:rPr>
            </w:pPr>
            <w:r w:rsidRPr="001B2345">
              <w:rPr>
                <w:rFonts w:ascii="Arial Narrow" w:hAnsi="Arial Narrow"/>
                <w:bCs/>
                <w:sz w:val="22"/>
              </w:rPr>
              <w:t>M1</w:t>
            </w:r>
            <w:r>
              <w:rPr>
                <w:rFonts w:ascii="Arial Narrow" w:hAnsi="Arial Narrow"/>
                <w:bCs/>
                <w:sz w:val="22"/>
              </w:rPr>
              <w:t>5</w:t>
            </w:r>
          </w:p>
        </w:tc>
      </w:tr>
      <w:tr w:rsidR="00F325A1" w:rsidRPr="001B2345" w:rsidTr="00015DC2">
        <w:trPr>
          <w:trHeight w:hRule="exact" w:val="360"/>
          <w:jc w:val="center"/>
        </w:trPr>
        <w:tc>
          <w:tcPr>
            <w:tcW w:w="9577" w:type="dxa"/>
            <w:gridSpan w:val="3"/>
            <w:tcBorders>
              <w:top w:val="single" w:sz="6" w:space="0" w:color="auto"/>
              <w:left w:val="single" w:sz="4" w:space="0" w:color="auto"/>
              <w:bottom w:val="single" w:sz="6" w:space="0" w:color="auto"/>
              <w:right w:val="single" w:sz="4" w:space="0" w:color="auto"/>
            </w:tcBorders>
            <w:shd w:val="pct15" w:color="auto" w:fill="auto"/>
            <w:vAlign w:val="center"/>
          </w:tcPr>
          <w:p w:rsidR="00F325A1" w:rsidRPr="00FF748E" w:rsidRDefault="00265BB7" w:rsidP="001D15CF">
            <w:pPr>
              <w:spacing w:before="20"/>
              <w:rPr>
                <w:rFonts w:ascii="Arial Narrow" w:hAnsi="Arial Narrow"/>
                <w:sz w:val="18"/>
                <w:szCs w:val="18"/>
              </w:rPr>
            </w:pPr>
            <w:r>
              <w:rPr>
                <w:rFonts w:ascii="Arial Narrow" w:hAnsi="Arial Narrow"/>
                <w:sz w:val="18"/>
                <w:szCs w:val="18"/>
                <w:lang w:val="en-GB"/>
              </w:rPr>
              <w:t>Rhythme</w:t>
            </w:r>
            <w:r w:rsidR="007D7F52">
              <w:rPr>
                <w:rFonts w:ascii="Arial Narrow" w:hAnsi="Arial Narrow"/>
                <w:sz w:val="18"/>
                <w:szCs w:val="18"/>
                <w:lang w:val="en-GB"/>
              </w:rPr>
              <w:t xml:space="preserve"> </w:t>
            </w:r>
            <w:r>
              <w:rPr>
                <w:rFonts w:ascii="Arial Narrow" w:hAnsi="Arial Narrow"/>
                <w:sz w:val="18"/>
                <w:szCs w:val="18"/>
                <w:lang w:val="en-GB"/>
              </w:rPr>
              <w:t>cardiaque</w:t>
            </w:r>
          </w:p>
        </w:tc>
        <w:tc>
          <w:tcPr>
            <w:tcW w:w="1013" w:type="dxa"/>
            <w:tcBorders>
              <w:top w:val="single" w:sz="6" w:space="0" w:color="auto"/>
              <w:left w:val="nil"/>
              <w:right w:val="single" w:sz="6" w:space="0" w:color="auto"/>
            </w:tcBorders>
            <w:shd w:val="pct15" w:color="auto" w:fill="auto"/>
            <w:vAlign w:val="center"/>
          </w:tcPr>
          <w:p w:rsidR="00F325A1" w:rsidRPr="00227A68" w:rsidRDefault="00F325A1" w:rsidP="001D15CF">
            <w:pPr>
              <w:spacing w:before="20"/>
              <w:jc w:val="center"/>
              <w:rPr>
                <w:rFonts w:ascii="Arial Narrow" w:hAnsi="Arial Narrow"/>
                <w:bCs/>
                <w:iCs/>
                <w:sz w:val="22"/>
              </w:rPr>
            </w:pPr>
          </w:p>
        </w:tc>
      </w:tr>
      <w:tr w:rsidR="00265BB7" w:rsidRPr="001B2345" w:rsidTr="00133C4C">
        <w:trPr>
          <w:trHeight w:hRule="exact" w:val="380"/>
          <w:jc w:val="center"/>
        </w:trPr>
        <w:tc>
          <w:tcPr>
            <w:tcW w:w="4474" w:type="dxa"/>
            <w:tcBorders>
              <w:top w:val="single" w:sz="6" w:space="0" w:color="auto"/>
              <w:left w:val="single" w:sz="4" w:space="0" w:color="auto"/>
              <w:bottom w:val="single" w:sz="6" w:space="0" w:color="auto"/>
              <w:right w:val="single" w:sz="4" w:space="0" w:color="auto"/>
            </w:tcBorders>
            <w:shd w:val="pct15" w:color="auto" w:fill="auto"/>
            <w:vAlign w:val="center"/>
          </w:tcPr>
          <w:p w:rsidR="00265BB7" w:rsidRPr="00227A68" w:rsidRDefault="00265BB7" w:rsidP="00542238">
            <w:pPr>
              <w:pStyle w:val="TableText0"/>
              <w:spacing w:before="20"/>
              <w:rPr>
                <w:rFonts w:ascii="Arial Narrow" w:hAnsi="Arial Narrow"/>
                <w:lang w:val="en-GB"/>
              </w:rPr>
            </w:pPr>
            <w:r>
              <w:rPr>
                <w:rFonts w:ascii="Arial Narrow" w:hAnsi="Arial Narrow"/>
                <w:lang w:val="en-GB"/>
              </w:rPr>
              <w:t>Mesure 1</w:t>
            </w:r>
          </w:p>
        </w:tc>
        <w:tc>
          <w:tcPr>
            <w:tcW w:w="2551" w:type="dxa"/>
            <w:tcBorders>
              <w:top w:val="single" w:sz="4" w:space="0" w:color="auto"/>
              <w:left w:val="nil"/>
              <w:bottom w:val="single" w:sz="4" w:space="0" w:color="auto"/>
            </w:tcBorders>
            <w:shd w:val="pct15" w:color="auto" w:fill="auto"/>
            <w:vAlign w:val="center"/>
          </w:tcPr>
          <w:p w:rsidR="00265BB7" w:rsidRPr="00642FB6" w:rsidRDefault="00265BB7" w:rsidP="001D15CF">
            <w:pPr>
              <w:spacing w:before="20"/>
              <w:jc w:val="right"/>
              <w:rPr>
                <w:rFonts w:ascii="Arial Narrow" w:hAnsi="Arial Narrow"/>
                <w:sz w:val="18"/>
              </w:rPr>
            </w:pPr>
            <w:r>
              <w:rPr>
                <w:rFonts w:ascii="Arial Narrow" w:hAnsi="Arial Narrow"/>
                <w:sz w:val="18"/>
              </w:rPr>
              <w:t>Battements par minute</w:t>
            </w:r>
          </w:p>
        </w:tc>
        <w:tc>
          <w:tcPr>
            <w:tcW w:w="2552" w:type="dxa"/>
            <w:tcBorders>
              <w:top w:val="single" w:sz="4" w:space="0" w:color="auto"/>
              <w:bottom w:val="single" w:sz="4" w:space="0" w:color="auto"/>
              <w:right w:val="single" w:sz="4" w:space="0" w:color="auto"/>
            </w:tcBorders>
            <w:shd w:val="pct15" w:color="auto" w:fill="auto"/>
            <w:vAlign w:val="bottom"/>
          </w:tcPr>
          <w:p w:rsidR="00265BB7" w:rsidRPr="00642FB6" w:rsidRDefault="00265BB7" w:rsidP="001D15CF">
            <w:pPr>
              <w:spacing w:before="20"/>
              <w:rPr>
                <w:rFonts w:ascii="Arial Narrow" w:hAnsi="Arial Narrow"/>
                <w:sz w:val="18"/>
              </w:rPr>
            </w:pPr>
            <w:r w:rsidRPr="00A42F92">
              <w:rPr>
                <w:rFonts w:ascii="Arial Narrow" w:hAnsi="Arial Narrow"/>
                <w:sz w:val="20"/>
                <w:szCs w:val="20"/>
              </w:rPr>
              <w:t>└─┴─┴─┘</w:t>
            </w:r>
          </w:p>
        </w:tc>
        <w:tc>
          <w:tcPr>
            <w:tcW w:w="1013" w:type="dxa"/>
            <w:tcBorders>
              <w:left w:val="nil"/>
              <w:bottom w:val="single" w:sz="6" w:space="0" w:color="auto"/>
              <w:right w:val="single" w:sz="6" w:space="0" w:color="auto"/>
            </w:tcBorders>
            <w:shd w:val="pct15" w:color="auto" w:fill="auto"/>
            <w:vAlign w:val="center"/>
          </w:tcPr>
          <w:p w:rsidR="00265BB7" w:rsidRPr="00227A68" w:rsidRDefault="00265BB7" w:rsidP="001D15CF">
            <w:pPr>
              <w:spacing w:before="20"/>
              <w:jc w:val="center"/>
              <w:rPr>
                <w:rFonts w:ascii="Arial Narrow" w:hAnsi="Arial Narrow"/>
                <w:bCs/>
                <w:iCs/>
                <w:sz w:val="22"/>
              </w:rPr>
            </w:pPr>
            <w:r>
              <w:rPr>
                <w:rFonts w:ascii="Arial Narrow" w:hAnsi="Arial Narrow"/>
                <w:bCs/>
                <w:iCs/>
                <w:sz w:val="22"/>
              </w:rPr>
              <w:t>M16a</w:t>
            </w:r>
          </w:p>
        </w:tc>
      </w:tr>
      <w:tr w:rsidR="00265BB7" w:rsidRPr="001B2345" w:rsidTr="00133C4C">
        <w:trPr>
          <w:trHeight w:hRule="exact" w:val="380"/>
          <w:jc w:val="center"/>
        </w:trPr>
        <w:tc>
          <w:tcPr>
            <w:tcW w:w="4474" w:type="dxa"/>
            <w:tcBorders>
              <w:top w:val="single" w:sz="6" w:space="0" w:color="auto"/>
              <w:left w:val="single" w:sz="4" w:space="0" w:color="auto"/>
              <w:bottom w:val="single" w:sz="6" w:space="0" w:color="auto"/>
              <w:right w:val="single" w:sz="4" w:space="0" w:color="auto"/>
            </w:tcBorders>
            <w:shd w:val="pct15" w:color="auto" w:fill="auto"/>
            <w:vAlign w:val="center"/>
          </w:tcPr>
          <w:p w:rsidR="00265BB7" w:rsidRPr="00227A68" w:rsidRDefault="00265BB7" w:rsidP="00542238">
            <w:pPr>
              <w:pStyle w:val="TableText0"/>
              <w:spacing w:before="20"/>
              <w:rPr>
                <w:rFonts w:ascii="Arial Narrow" w:hAnsi="Arial Narrow"/>
                <w:lang w:val="en-GB"/>
              </w:rPr>
            </w:pPr>
            <w:r>
              <w:rPr>
                <w:rFonts w:ascii="Arial Narrow" w:hAnsi="Arial Narrow"/>
                <w:lang w:val="en-GB"/>
              </w:rPr>
              <w:t>Mesure 2</w:t>
            </w:r>
          </w:p>
        </w:tc>
        <w:tc>
          <w:tcPr>
            <w:tcW w:w="2551" w:type="dxa"/>
            <w:tcBorders>
              <w:top w:val="single" w:sz="4" w:space="0" w:color="auto"/>
              <w:left w:val="nil"/>
              <w:bottom w:val="single" w:sz="4" w:space="0" w:color="auto"/>
            </w:tcBorders>
            <w:shd w:val="pct15" w:color="auto" w:fill="auto"/>
            <w:vAlign w:val="center"/>
          </w:tcPr>
          <w:p w:rsidR="00265BB7" w:rsidRPr="00642FB6" w:rsidRDefault="00265BB7" w:rsidP="001D15CF">
            <w:pPr>
              <w:spacing w:before="20"/>
              <w:jc w:val="right"/>
              <w:rPr>
                <w:rFonts w:ascii="Arial Narrow" w:hAnsi="Arial Narrow"/>
                <w:sz w:val="18"/>
              </w:rPr>
            </w:pPr>
            <w:r>
              <w:rPr>
                <w:rFonts w:ascii="Arial Narrow" w:hAnsi="Arial Narrow"/>
                <w:sz w:val="18"/>
              </w:rPr>
              <w:t>Battements par minute</w:t>
            </w:r>
          </w:p>
        </w:tc>
        <w:tc>
          <w:tcPr>
            <w:tcW w:w="2552" w:type="dxa"/>
            <w:tcBorders>
              <w:top w:val="single" w:sz="4" w:space="0" w:color="auto"/>
              <w:bottom w:val="single" w:sz="4" w:space="0" w:color="auto"/>
              <w:right w:val="single" w:sz="4" w:space="0" w:color="auto"/>
            </w:tcBorders>
            <w:shd w:val="pct15" w:color="auto" w:fill="auto"/>
            <w:vAlign w:val="bottom"/>
          </w:tcPr>
          <w:p w:rsidR="00265BB7" w:rsidRPr="00642FB6" w:rsidRDefault="00265BB7" w:rsidP="001D15CF">
            <w:pPr>
              <w:spacing w:before="20"/>
              <w:rPr>
                <w:rFonts w:ascii="Arial Narrow" w:hAnsi="Arial Narrow"/>
                <w:sz w:val="18"/>
              </w:rPr>
            </w:pPr>
            <w:r w:rsidRPr="00A42F92">
              <w:rPr>
                <w:rFonts w:ascii="Arial Narrow" w:hAnsi="Arial Narrow"/>
                <w:sz w:val="20"/>
                <w:szCs w:val="20"/>
              </w:rPr>
              <w:t>└─┴─┴─┘</w:t>
            </w:r>
          </w:p>
        </w:tc>
        <w:tc>
          <w:tcPr>
            <w:tcW w:w="1013" w:type="dxa"/>
            <w:tcBorders>
              <w:top w:val="single" w:sz="6" w:space="0" w:color="auto"/>
              <w:left w:val="nil"/>
              <w:bottom w:val="single" w:sz="6" w:space="0" w:color="auto"/>
              <w:right w:val="single" w:sz="6" w:space="0" w:color="auto"/>
            </w:tcBorders>
            <w:shd w:val="pct15" w:color="auto" w:fill="auto"/>
            <w:vAlign w:val="center"/>
          </w:tcPr>
          <w:p w:rsidR="00265BB7" w:rsidRPr="00227A68" w:rsidRDefault="00265BB7" w:rsidP="001D15CF">
            <w:pPr>
              <w:spacing w:before="20"/>
              <w:jc w:val="center"/>
              <w:rPr>
                <w:rFonts w:ascii="Arial Narrow" w:hAnsi="Arial Narrow"/>
                <w:bCs/>
                <w:iCs/>
                <w:sz w:val="22"/>
              </w:rPr>
            </w:pPr>
            <w:r>
              <w:rPr>
                <w:rFonts w:ascii="Arial Narrow" w:hAnsi="Arial Narrow"/>
                <w:bCs/>
                <w:iCs/>
                <w:sz w:val="22"/>
              </w:rPr>
              <w:t>M16b</w:t>
            </w:r>
          </w:p>
        </w:tc>
      </w:tr>
      <w:tr w:rsidR="00265BB7" w:rsidRPr="001B2345" w:rsidTr="00133C4C">
        <w:trPr>
          <w:trHeight w:hRule="exact" w:val="380"/>
          <w:jc w:val="center"/>
        </w:trPr>
        <w:tc>
          <w:tcPr>
            <w:tcW w:w="4474" w:type="dxa"/>
            <w:tcBorders>
              <w:top w:val="single" w:sz="6" w:space="0" w:color="auto"/>
              <w:left w:val="single" w:sz="4" w:space="0" w:color="auto"/>
              <w:bottom w:val="single" w:sz="6" w:space="0" w:color="auto"/>
              <w:right w:val="single" w:sz="4" w:space="0" w:color="auto"/>
            </w:tcBorders>
            <w:shd w:val="pct15" w:color="auto" w:fill="auto"/>
            <w:vAlign w:val="center"/>
          </w:tcPr>
          <w:p w:rsidR="00265BB7" w:rsidRPr="00227A68" w:rsidRDefault="00265BB7" w:rsidP="00542238">
            <w:pPr>
              <w:pStyle w:val="TableText0"/>
              <w:spacing w:before="20"/>
              <w:rPr>
                <w:rFonts w:ascii="Arial Narrow" w:hAnsi="Arial Narrow"/>
                <w:lang w:val="en-GB"/>
              </w:rPr>
            </w:pPr>
            <w:r>
              <w:rPr>
                <w:rFonts w:ascii="Arial Narrow" w:hAnsi="Arial Narrow"/>
                <w:lang w:val="en-GB"/>
              </w:rPr>
              <w:t>Mesure 3</w:t>
            </w:r>
          </w:p>
        </w:tc>
        <w:tc>
          <w:tcPr>
            <w:tcW w:w="2551" w:type="dxa"/>
            <w:tcBorders>
              <w:top w:val="single" w:sz="4" w:space="0" w:color="auto"/>
              <w:left w:val="nil"/>
              <w:bottom w:val="single" w:sz="6" w:space="0" w:color="auto"/>
            </w:tcBorders>
            <w:shd w:val="pct15" w:color="auto" w:fill="auto"/>
            <w:vAlign w:val="center"/>
          </w:tcPr>
          <w:p w:rsidR="00265BB7" w:rsidRPr="00642FB6" w:rsidRDefault="00265BB7" w:rsidP="001D15CF">
            <w:pPr>
              <w:spacing w:before="20"/>
              <w:jc w:val="right"/>
              <w:rPr>
                <w:rFonts w:ascii="Arial Narrow" w:hAnsi="Arial Narrow"/>
                <w:sz w:val="18"/>
              </w:rPr>
            </w:pPr>
            <w:r>
              <w:rPr>
                <w:rFonts w:ascii="Arial Narrow" w:hAnsi="Arial Narrow"/>
                <w:sz w:val="18"/>
              </w:rPr>
              <w:t>Battements par minute</w:t>
            </w:r>
          </w:p>
        </w:tc>
        <w:tc>
          <w:tcPr>
            <w:tcW w:w="2552" w:type="dxa"/>
            <w:tcBorders>
              <w:top w:val="single" w:sz="4" w:space="0" w:color="auto"/>
              <w:bottom w:val="single" w:sz="6" w:space="0" w:color="auto"/>
              <w:right w:val="single" w:sz="4" w:space="0" w:color="auto"/>
            </w:tcBorders>
            <w:shd w:val="pct15" w:color="auto" w:fill="auto"/>
            <w:vAlign w:val="bottom"/>
          </w:tcPr>
          <w:p w:rsidR="00265BB7" w:rsidRPr="00642FB6" w:rsidRDefault="00265BB7" w:rsidP="001D15CF">
            <w:pPr>
              <w:spacing w:before="20"/>
              <w:rPr>
                <w:rFonts w:ascii="Arial Narrow" w:hAnsi="Arial Narrow"/>
                <w:sz w:val="18"/>
              </w:rPr>
            </w:pPr>
            <w:r w:rsidRPr="00A42F92">
              <w:rPr>
                <w:rFonts w:ascii="Arial Narrow" w:hAnsi="Arial Narrow"/>
                <w:sz w:val="20"/>
                <w:szCs w:val="20"/>
              </w:rPr>
              <w:t>└─┴─┴─┘</w:t>
            </w:r>
          </w:p>
        </w:tc>
        <w:tc>
          <w:tcPr>
            <w:tcW w:w="1013" w:type="dxa"/>
            <w:tcBorders>
              <w:top w:val="single" w:sz="6" w:space="0" w:color="auto"/>
              <w:left w:val="nil"/>
              <w:bottom w:val="single" w:sz="4" w:space="0" w:color="auto"/>
              <w:right w:val="single" w:sz="6" w:space="0" w:color="auto"/>
            </w:tcBorders>
            <w:shd w:val="pct15" w:color="auto" w:fill="auto"/>
            <w:vAlign w:val="center"/>
          </w:tcPr>
          <w:p w:rsidR="00265BB7" w:rsidRPr="00227A68" w:rsidRDefault="00265BB7" w:rsidP="001D15CF">
            <w:pPr>
              <w:spacing w:before="20"/>
              <w:jc w:val="center"/>
              <w:rPr>
                <w:rFonts w:ascii="Arial Narrow" w:hAnsi="Arial Narrow"/>
                <w:bCs/>
                <w:iCs/>
                <w:sz w:val="22"/>
              </w:rPr>
            </w:pPr>
            <w:r>
              <w:rPr>
                <w:rFonts w:ascii="Arial Narrow" w:hAnsi="Arial Narrow"/>
                <w:bCs/>
                <w:iCs/>
                <w:sz w:val="22"/>
              </w:rPr>
              <w:t>M16c</w:t>
            </w:r>
          </w:p>
        </w:tc>
      </w:tr>
    </w:tbl>
    <w:p w:rsidR="004C324A" w:rsidRDefault="004C324A" w:rsidP="00570A25">
      <w:pPr>
        <w:ind w:left="-595"/>
        <w:rPr>
          <w:rFonts w:ascii="Helvetica-Narrow" w:hAnsi="Helvetica-Narrow" w:cs="Times"/>
          <w:color w:val="FF6600"/>
          <w:sz w:val="20"/>
        </w:rPr>
      </w:pPr>
    </w:p>
    <w:p w:rsidR="00861F13" w:rsidRDefault="00861F13" w:rsidP="00570A25">
      <w:pPr>
        <w:ind w:left="-595"/>
        <w:rPr>
          <w:rFonts w:ascii="Helvetica-Narrow" w:hAnsi="Helvetica-Narrow" w:cs="Times"/>
          <w:color w:val="FF6600"/>
          <w:sz w:val="20"/>
        </w:rPr>
      </w:pPr>
    </w:p>
    <w:p w:rsidR="00861F13" w:rsidRDefault="00861F13" w:rsidP="00570A25">
      <w:pPr>
        <w:ind w:left="-595"/>
        <w:rPr>
          <w:rFonts w:ascii="Helvetica-Narrow" w:hAnsi="Helvetica-Narrow" w:cs="Times"/>
          <w:color w:val="FF6600"/>
          <w:sz w:val="20"/>
        </w:r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CC1378" w:rsidRPr="00BF28E4" w:rsidTr="003410BA">
        <w:trPr>
          <w:cantSplit/>
          <w:trHeight w:val="798"/>
          <w:jc w:val="center"/>
        </w:trPr>
        <w:tc>
          <w:tcPr>
            <w:tcW w:w="10558" w:type="dxa"/>
            <w:tcBorders>
              <w:top w:val="single" w:sz="6" w:space="0" w:color="auto"/>
              <w:left w:val="single" w:sz="6" w:space="0" w:color="auto"/>
              <w:bottom w:val="single" w:sz="6" w:space="0" w:color="auto"/>
              <w:right w:val="single" w:sz="6" w:space="0" w:color="auto"/>
            </w:tcBorders>
            <w:shd w:val="clear" w:color="auto" w:fill="008000"/>
            <w:vAlign w:val="center"/>
          </w:tcPr>
          <w:p w:rsidR="00CC1378" w:rsidRPr="00925A63" w:rsidRDefault="00134F7E" w:rsidP="003410BA">
            <w:pPr>
              <w:keepNext/>
              <w:tabs>
                <w:tab w:val="left" w:pos="426"/>
              </w:tabs>
              <w:spacing w:before="96"/>
              <w:jc w:val="center"/>
              <w:rPr>
                <w:rFonts w:ascii="Verdana" w:hAnsi="Verdana" w:cs="Arial (W1)"/>
                <w:b/>
                <w:bCs/>
                <w:color w:val="FFFFFF"/>
              </w:rPr>
            </w:pPr>
            <w:r>
              <w:lastRenderedPageBreak/>
              <w:br w:type="page"/>
            </w:r>
            <w:r w:rsidR="00CC1378">
              <w:br w:type="page"/>
            </w:r>
            <w:r w:rsidR="00CC1378">
              <w:br w:type="page"/>
            </w:r>
            <w:r w:rsidR="00CC1378" w:rsidRPr="00BF28E4">
              <w:rPr>
                <w:rFonts w:cs="Arial (W1)"/>
                <w:b/>
                <w:bCs/>
                <w:color w:val="FFFFFF"/>
              </w:rPr>
              <w:br w:type="page"/>
            </w:r>
            <w:r w:rsidR="00CC1378" w:rsidRPr="00BF28E4">
              <w:rPr>
                <w:rFonts w:ascii="Verdana" w:hAnsi="Verdana" w:cs="Arial (W1)"/>
                <w:b/>
                <w:bCs/>
                <w:color w:val="FFFFFF"/>
              </w:rPr>
              <w:t xml:space="preserve">Step </w:t>
            </w:r>
            <w:r w:rsidR="00CC1378">
              <w:rPr>
                <w:rFonts w:ascii="Verdana" w:hAnsi="Verdana" w:cs="Arial (W1)"/>
                <w:b/>
                <w:bCs/>
                <w:color w:val="FFFFFF"/>
              </w:rPr>
              <w:t xml:space="preserve">3    </w:t>
            </w:r>
            <w:r w:rsidR="00CB4896" w:rsidRPr="00BF28E4">
              <w:rPr>
                <w:rFonts w:ascii="Verdana" w:hAnsi="Verdana" w:cs="Arial (W1)"/>
                <w:b/>
                <w:bCs/>
                <w:color w:val="FFFFFF"/>
              </w:rPr>
              <w:t>Me</w:t>
            </w:r>
            <w:r w:rsidR="00CB4896">
              <w:rPr>
                <w:rFonts w:ascii="Verdana" w:hAnsi="Verdana" w:cs="Arial (W1)"/>
                <w:b/>
                <w:bCs/>
                <w:color w:val="FFFFFF"/>
              </w:rPr>
              <w:t>suresbiochimiques</w:t>
            </w:r>
          </w:p>
        </w:tc>
      </w:tr>
    </w:tbl>
    <w:p w:rsidR="00CC1378" w:rsidRPr="00A50D8D" w:rsidRDefault="00CC1378" w:rsidP="00CC1378">
      <w:pPr>
        <w:ind w:left="-595"/>
        <w:rPr>
          <w:color w:val="FFFFFF"/>
        </w:rPr>
      </w:pPr>
    </w:p>
    <w:tbl>
      <w:tblPr>
        <w:tblW w:w="10590" w:type="dxa"/>
        <w:jc w:val="center"/>
        <w:tblLayout w:type="fixed"/>
        <w:tblLook w:val="0000" w:firstRow="0" w:lastRow="0" w:firstColumn="0" w:lastColumn="0" w:noHBand="0" w:noVBand="0"/>
      </w:tblPr>
      <w:tblGrid>
        <w:gridCol w:w="4438"/>
        <w:gridCol w:w="36"/>
        <w:gridCol w:w="2505"/>
        <w:gridCol w:w="46"/>
        <w:gridCol w:w="2495"/>
        <w:gridCol w:w="57"/>
        <w:gridCol w:w="981"/>
        <w:gridCol w:w="32"/>
      </w:tblGrid>
      <w:tr w:rsidR="00CC1378" w:rsidRPr="00642FB6" w:rsidTr="001743F2">
        <w:trPr>
          <w:gridAfter w:val="1"/>
          <w:wAfter w:w="32" w:type="dxa"/>
          <w:jc w:val="center"/>
        </w:trPr>
        <w:tc>
          <w:tcPr>
            <w:tcW w:w="10558" w:type="dxa"/>
            <w:gridSpan w:val="7"/>
            <w:tcBorders>
              <w:top w:val="single" w:sz="6" w:space="0" w:color="auto"/>
              <w:left w:val="single" w:sz="6" w:space="0" w:color="auto"/>
              <w:bottom w:val="single" w:sz="4" w:space="0" w:color="auto"/>
              <w:right w:val="single" w:sz="6" w:space="0" w:color="auto"/>
            </w:tcBorders>
            <w:shd w:val="pct15" w:color="auto" w:fill="auto"/>
            <w:vAlign w:val="center"/>
          </w:tcPr>
          <w:p w:rsidR="00CC1378" w:rsidRPr="00642FB6" w:rsidRDefault="00C27D83" w:rsidP="003410BA">
            <w:pPr>
              <w:spacing w:before="20"/>
              <w:rPr>
                <w:rFonts w:ascii="Arial Narrow" w:hAnsi="Arial Narrow"/>
              </w:rPr>
            </w:pPr>
            <w:r>
              <w:rPr>
                <w:rFonts w:ascii="Arial Narrow" w:hAnsi="Arial Narrow"/>
                <w:b/>
              </w:rPr>
              <w:t>MODULE DE BASE</w:t>
            </w:r>
            <w:r w:rsidR="0049591B">
              <w:rPr>
                <w:rFonts w:ascii="Arial Narrow" w:hAnsi="Arial Narrow"/>
                <w:b/>
              </w:rPr>
              <w:t xml:space="preserve">: </w:t>
            </w:r>
            <w:r>
              <w:rPr>
                <w:rFonts w:ascii="Arial Narrow" w:hAnsi="Arial Narrow"/>
                <w:b/>
              </w:rPr>
              <w:t>Glycémie</w:t>
            </w:r>
          </w:p>
        </w:tc>
      </w:tr>
      <w:tr w:rsidR="00CC1378" w:rsidRPr="00642FB6" w:rsidTr="001743F2">
        <w:trPr>
          <w:gridAfter w:val="1"/>
          <w:wAfter w:w="32" w:type="dxa"/>
          <w:trHeight w:val="302"/>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rsidR="00CC1378" w:rsidRPr="00642FB6" w:rsidRDefault="00CC1378" w:rsidP="003410BA">
            <w:pPr>
              <w:spacing w:before="40" w:after="40"/>
              <w:rPr>
                <w:rFonts w:ascii="Arial Narrow" w:hAnsi="Arial Narrow"/>
                <w:sz w:val="18"/>
              </w:rPr>
            </w:pPr>
            <w:r w:rsidRPr="00CC6C6C">
              <w:rPr>
                <w:rFonts w:ascii="Arial Narrow" w:hAnsi="Arial Narrow"/>
                <w:b/>
                <w:sz w:val="22"/>
              </w:rPr>
              <w:t>Question</w:t>
            </w:r>
          </w:p>
        </w:tc>
        <w:tc>
          <w:tcPr>
            <w:tcW w:w="5082" w:type="dxa"/>
            <w:gridSpan w:val="4"/>
            <w:tcBorders>
              <w:top w:val="single" w:sz="4" w:space="0" w:color="auto"/>
              <w:left w:val="nil"/>
              <w:bottom w:val="single" w:sz="4" w:space="0" w:color="auto"/>
              <w:right w:val="single" w:sz="6" w:space="0" w:color="auto"/>
            </w:tcBorders>
            <w:shd w:val="clear" w:color="auto" w:fill="auto"/>
            <w:vAlign w:val="center"/>
          </w:tcPr>
          <w:p w:rsidR="00CC1378" w:rsidRPr="00642FB6" w:rsidRDefault="00C27D83" w:rsidP="003410BA">
            <w:pPr>
              <w:spacing w:before="40" w:after="40"/>
              <w:jc w:val="center"/>
              <w:rPr>
                <w:rFonts w:ascii="Arial Narrow" w:hAnsi="Arial Narrow"/>
                <w:sz w:val="22"/>
              </w:rPr>
            </w:pPr>
            <w:r>
              <w:rPr>
                <w:rFonts w:ascii="Arial Narrow" w:hAnsi="Arial Narrow"/>
                <w:b/>
                <w:sz w:val="22"/>
                <w:lang w:val="fr-CH"/>
              </w:rPr>
              <w:t>Ré</w:t>
            </w:r>
            <w:r w:rsidRPr="005C501A">
              <w:rPr>
                <w:rFonts w:ascii="Arial Narrow" w:hAnsi="Arial Narrow"/>
                <w:b/>
                <w:sz w:val="22"/>
                <w:lang w:val="fr-CH"/>
              </w:rPr>
              <w:t>po</w:t>
            </w:r>
            <w:r w:rsidRPr="00642FB6">
              <w:rPr>
                <w:rFonts w:ascii="Arial Narrow" w:hAnsi="Arial Narrow"/>
                <w:b/>
                <w:sz w:val="22"/>
              </w:rPr>
              <w:t>nse</w:t>
            </w:r>
          </w:p>
        </w:tc>
        <w:tc>
          <w:tcPr>
            <w:tcW w:w="1038" w:type="dxa"/>
            <w:gridSpan w:val="2"/>
            <w:tcBorders>
              <w:top w:val="single" w:sz="6" w:space="0" w:color="auto"/>
              <w:left w:val="single" w:sz="6" w:space="0" w:color="auto"/>
              <w:bottom w:val="single" w:sz="4" w:space="0" w:color="auto"/>
              <w:right w:val="single" w:sz="6" w:space="0" w:color="auto"/>
            </w:tcBorders>
            <w:shd w:val="clear" w:color="auto" w:fill="auto"/>
            <w:vAlign w:val="center"/>
          </w:tcPr>
          <w:p w:rsidR="00CC1378" w:rsidRPr="00E74849" w:rsidRDefault="00CC1378" w:rsidP="003410BA">
            <w:pPr>
              <w:spacing w:before="40" w:after="40"/>
              <w:jc w:val="center"/>
              <w:rPr>
                <w:rFonts w:ascii="Arial Narrow" w:hAnsi="Arial Narrow"/>
                <w:b/>
                <w:sz w:val="22"/>
              </w:rPr>
            </w:pPr>
            <w:r w:rsidRPr="008F1B82">
              <w:rPr>
                <w:rFonts w:ascii="Arial Narrow" w:hAnsi="Arial Narrow"/>
                <w:b/>
                <w:sz w:val="22"/>
              </w:rPr>
              <w:t>Code</w:t>
            </w:r>
          </w:p>
        </w:tc>
      </w:tr>
      <w:tr w:rsidR="0049449F" w:rsidRPr="001B2345" w:rsidTr="001743F2">
        <w:trPr>
          <w:gridAfter w:val="1"/>
          <w:wAfter w:w="32" w:type="dxa"/>
          <w:trHeight w:val="367"/>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49449F" w:rsidRPr="00542238" w:rsidRDefault="00542238" w:rsidP="003410BA">
            <w:pPr>
              <w:pStyle w:val="TableText0"/>
              <w:spacing w:before="60"/>
              <w:rPr>
                <w:rFonts w:ascii="Arial Narrow" w:hAnsi="Arial Narrow"/>
                <w:i/>
                <w:iCs/>
                <w:color w:val="FF6600"/>
                <w:lang w:val="fr-CH"/>
              </w:rPr>
            </w:pPr>
            <w:r w:rsidRPr="00461BAF">
              <w:rPr>
                <w:rFonts w:ascii="Arial Narrow" w:hAnsi="Arial Narrow"/>
                <w:lang w:val="fr-FR"/>
              </w:rPr>
              <w:t>Au cours des 12 dernières heures, avez-vous bu ou mangé quelque chose, autre que de l’eau ?</w:t>
            </w:r>
          </w:p>
        </w:tc>
        <w:tc>
          <w:tcPr>
            <w:tcW w:w="2541" w:type="dxa"/>
            <w:gridSpan w:val="2"/>
            <w:tcBorders>
              <w:top w:val="single" w:sz="4" w:space="0" w:color="auto"/>
              <w:left w:val="nil"/>
            </w:tcBorders>
            <w:shd w:val="clear" w:color="auto" w:fill="auto"/>
            <w:vAlign w:val="center"/>
          </w:tcPr>
          <w:p w:rsidR="0049449F" w:rsidRPr="00642FB6" w:rsidRDefault="00542238" w:rsidP="00AC17EB">
            <w:pPr>
              <w:spacing w:before="40"/>
              <w:jc w:val="right"/>
              <w:rPr>
                <w:rFonts w:ascii="Arial Narrow" w:hAnsi="Arial Narrow"/>
                <w:sz w:val="18"/>
              </w:rPr>
            </w:pPr>
            <w:r>
              <w:rPr>
                <w:rFonts w:ascii="Arial Narrow" w:hAnsi="Arial Narrow"/>
                <w:sz w:val="18"/>
              </w:rPr>
              <w:t>Oui</w:t>
            </w:r>
          </w:p>
        </w:tc>
        <w:tc>
          <w:tcPr>
            <w:tcW w:w="2541" w:type="dxa"/>
            <w:gridSpan w:val="2"/>
            <w:tcBorders>
              <w:top w:val="single" w:sz="4" w:space="0" w:color="auto"/>
              <w:right w:val="single" w:sz="4" w:space="0" w:color="auto"/>
            </w:tcBorders>
            <w:shd w:val="clear" w:color="auto" w:fill="auto"/>
            <w:vAlign w:val="center"/>
          </w:tcPr>
          <w:p w:rsidR="0049449F" w:rsidRPr="00642FB6" w:rsidRDefault="0049449F" w:rsidP="00AC17EB">
            <w:pPr>
              <w:spacing w:before="40"/>
              <w:rPr>
                <w:rFonts w:ascii="Arial Narrow" w:hAnsi="Arial Narrow"/>
                <w:sz w:val="18"/>
              </w:rPr>
            </w:pPr>
            <w:r w:rsidRPr="00642FB6">
              <w:rPr>
                <w:rFonts w:ascii="Arial Narrow" w:hAnsi="Arial Narrow"/>
                <w:sz w:val="18"/>
              </w:rPr>
              <w:t>1</w:t>
            </w:r>
          </w:p>
        </w:tc>
        <w:tc>
          <w:tcPr>
            <w:tcW w:w="1038" w:type="dxa"/>
            <w:gridSpan w:val="2"/>
            <w:vMerge w:val="restart"/>
            <w:tcBorders>
              <w:top w:val="single" w:sz="4" w:space="0" w:color="auto"/>
              <w:left w:val="nil"/>
              <w:right w:val="single" w:sz="6" w:space="0" w:color="auto"/>
            </w:tcBorders>
            <w:shd w:val="clear" w:color="auto" w:fill="auto"/>
            <w:vAlign w:val="center"/>
          </w:tcPr>
          <w:p w:rsidR="0049449F" w:rsidRPr="00333EFF" w:rsidRDefault="0049449F" w:rsidP="003410BA">
            <w:pPr>
              <w:jc w:val="center"/>
              <w:rPr>
                <w:rFonts w:ascii="Arial Narrow" w:hAnsi="Arial Narrow"/>
                <w:bCs/>
                <w:sz w:val="22"/>
                <w:szCs w:val="22"/>
              </w:rPr>
            </w:pPr>
            <w:r w:rsidRPr="00333EFF">
              <w:rPr>
                <w:rFonts w:ascii="Arial Narrow" w:hAnsi="Arial Narrow"/>
                <w:bCs/>
                <w:sz w:val="22"/>
                <w:szCs w:val="22"/>
              </w:rPr>
              <w:t>B1</w:t>
            </w:r>
          </w:p>
        </w:tc>
      </w:tr>
      <w:tr w:rsidR="0049449F" w:rsidRPr="001B2345" w:rsidTr="001743F2">
        <w:trPr>
          <w:gridAfter w:val="1"/>
          <w:wAfter w:w="32" w:type="dxa"/>
          <w:trHeight w:val="367"/>
          <w:jc w:val="center"/>
        </w:trPr>
        <w:tc>
          <w:tcPr>
            <w:tcW w:w="4438" w:type="dxa"/>
            <w:vMerge/>
            <w:tcBorders>
              <w:left w:val="single" w:sz="6" w:space="0" w:color="auto"/>
              <w:bottom w:val="single" w:sz="4" w:space="0" w:color="auto"/>
              <w:right w:val="single" w:sz="4" w:space="0" w:color="auto"/>
            </w:tcBorders>
            <w:shd w:val="clear" w:color="auto" w:fill="auto"/>
            <w:vAlign w:val="center"/>
          </w:tcPr>
          <w:p w:rsidR="0049449F" w:rsidRPr="00A22F88" w:rsidRDefault="0049449F" w:rsidP="003410BA">
            <w:pPr>
              <w:pStyle w:val="TableText0"/>
              <w:spacing w:before="60"/>
              <w:rPr>
                <w:rFonts w:ascii="Arial Narrow" w:hAnsi="Arial Narrow"/>
                <w:lang w:val="en-GB"/>
              </w:rPr>
            </w:pPr>
          </w:p>
        </w:tc>
        <w:tc>
          <w:tcPr>
            <w:tcW w:w="2541" w:type="dxa"/>
            <w:gridSpan w:val="2"/>
            <w:tcBorders>
              <w:left w:val="nil"/>
              <w:bottom w:val="single" w:sz="6" w:space="0" w:color="auto"/>
            </w:tcBorders>
            <w:shd w:val="clear" w:color="auto" w:fill="auto"/>
            <w:vAlign w:val="center"/>
          </w:tcPr>
          <w:p w:rsidR="0049449F" w:rsidRPr="00642FB6" w:rsidRDefault="0049449F" w:rsidP="00AC17EB">
            <w:pPr>
              <w:spacing w:before="40"/>
              <w:jc w:val="right"/>
              <w:rPr>
                <w:rFonts w:ascii="Arial Narrow" w:hAnsi="Arial Narrow"/>
                <w:sz w:val="18"/>
              </w:rPr>
            </w:pPr>
            <w:r w:rsidRPr="00642FB6">
              <w:rPr>
                <w:rFonts w:ascii="Arial Narrow" w:hAnsi="Arial Narrow"/>
                <w:sz w:val="18"/>
              </w:rPr>
              <w:t>No</w:t>
            </w:r>
            <w:r w:rsidR="00542238">
              <w:rPr>
                <w:rFonts w:ascii="Arial Narrow" w:hAnsi="Arial Narrow"/>
                <w:sz w:val="18"/>
              </w:rPr>
              <w:t>n</w:t>
            </w:r>
          </w:p>
        </w:tc>
        <w:tc>
          <w:tcPr>
            <w:tcW w:w="2541" w:type="dxa"/>
            <w:gridSpan w:val="2"/>
            <w:tcBorders>
              <w:bottom w:val="single" w:sz="6" w:space="0" w:color="auto"/>
              <w:right w:val="single" w:sz="4" w:space="0" w:color="auto"/>
            </w:tcBorders>
            <w:shd w:val="clear" w:color="auto" w:fill="auto"/>
            <w:vAlign w:val="center"/>
          </w:tcPr>
          <w:p w:rsidR="0049449F" w:rsidRPr="00642FB6" w:rsidRDefault="0049449F" w:rsidP="00AC17EB">
            <w:pPr>
              <w:spacing w:before="40"/>
              <w:rPr>
                <w:rFonts w:ascii="Arial Narrow" w:hAnsi="Arial Narrow"/>
                <w:sz w:val="18"/>
              </w:rPr>
            </w:pPr>
            <w:r w:rsidRPr="00642FB6">
              <w:rPr>
                <w:rFonts w:ascii="Arial Narrow" w:hAnsi="Arial Narrow"/>
                <w:sz w:val="18"/>
              </w:rPr>
              <w:t>2</w:t>
            </w:r>
          </w:p>
        </w:tc>
        <w:tc>
          <w:tcPr>
            <w:tcW w:w="1038" w:type="dxa"/>
            <w:gridSpan w:val="2"/>
            <w:vMerge/>
            <w:tcBorders>
              <w:left w:val="nil"/>
              <w:right w:val="single" w:sz="6" w:space="0" w:color="auto"/>
            </w:tcBorders>
            <w:shd w:val="clear" w:color="auto" w:fill="auto"/>
            <w:vAlign w:val="center"/>
          </w:tcPr>
          <w:p w:rsidR="0049449F" w:rsidRPr="00333EFF" w:rsidRDefault="0049449F" w:rsidP="003410BA">
            <w:pPr>
              <w:jc w:val="center"/>
              <w:rPr>
                <w:rFonts w:ascii="Arial Narrow" w:hAnsi="Arial Narrow"/>
                <w:iCs/>
                <w:sz w:val="22"/>
                <w:szCs w:val="22"/>
              </w:rPr>
            </w:pPr>
          </w:p>
        </w:tc>
      </w:tr>
      <w:tr w:rsidR="0049449F" w:rsidRPr="001B2345" w:rsidTr="001743F2">
        <w:trPr>
          <w:gridAfter w:val="1"/>
          <w:wAfter w:w="32" w:type="dxa"/>
          <w:trHeight w:val="441"/>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rsidR="0049449F" w:rsidRPr="00A22F88" w:rsidRDefault="00542238" w:rsidP="003410BA">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Pr>
                <w:rFonts w:ascii="Arial Narrow" w:hAnsi="Arial Narrow"/>
              </w:rPr>
              <w:t>Code</w:t>
            </w:r>
            <w:r w:rsidRPr="00642FB6">
              <w:rPr>
                <w:rFonts w:ascii="Arial Narrow" w:hAnsi="Arial Narrow"/>
              </w:rPr>
              <w:t xml:space="preserve"> ID</w:t>
            </w:r>
            <w:r>
              <w:rPr>
                <w:rFonts w:ascii="Arial Narrow" w:hAnsi="Arial Narrow"/>
              </w:rPr>
              <w:t xml:space="preserve"> du technicien</w:t>
            </w:r>
          </w:p>
        </w:tc>
        <w:tc>
          <w:tcPr>
            <w:tcW w:w="2541" w:type="dxa"/>
            <w:gridSpan w:val="2"/>
            <w:tcBorders>
              <w:top w:val="single" w:sz="6" w:space="0" w:color="auto"/>
              <w:left w:val="nil"/>
            </w:tcBorders>
            <w:shd w:val="clear" w:color="auto" w:fill="auto"/>
          </w:tcPr>
          <w:p w:rsidR="0049449F" w:rsidRPr="00642FB6" w:rsidRDefault="0049449F" w:rsidP="003410BA">
            <w:pPr>
              <w:pStyle w:val="TableTextBasic"/>
              <w:spacing w:before="60"/>
              <w:rPr>
                <w:rFonts w:ascii="Arial Narrow" w:hAnsi="Arial Narrow"/>
                <w:i/>
              </w:rPr>
            </w:pPr>
          </w:p>
        </w:tc>
        <w:tc>
          <w:tcPr>
            <w:tcW w:w="2541" w:type="dxa"/>
            <w:gridSpan w:val="2"/>
            <w:tcBorders>
              <w:top w:val="single" w:sz="6" w:space="0" w:color="auto"/>
              <w:right w:val="single" w:sz="4" w:space="0" w:color="auto"/>
            </w:tcBorders>
            <w:shd w:val="clear" w:color="auto" w:fill="auto"/>
            <w:vAlign w:val="bottom"/>
          </w:tcPr>
          <w:p w:rsidR="0049449F" w:rsidRPr="00642FB6" w:rsidRDefault="0049449F" w:rsidP="003410BA">
            <w:pPr>
              <w:rPr>
                <w:rFonts w:ascii="Arial Narrow" w:hAnsi="Arial Narrow"/>
                <w:sz w:val="18"/>
              </w:rPr>
            </w:pPr>
            <w:r w:rsidRPr="006B66C0">
              <w:rPr>
                <w:rFonts w:ascii="Arial Narrow" w:hAnsi="Arial Narrow"/>
                <w:sz w:val="20"/>
                <w:szCs w:val="20"/>
              </w:rPr>
              <w:t>└─┴─┴─┘</w:t>
            </w:r>
          </w:p>
        </w:tc>
        <w:tc>
          <w:tcPr>
            <w:tcW w:w="1038" w:type="dxa"/>
            <w:gridSpan w:val="2"/>
            <w:tcBorders>
              <w:top w:val="single" w:sz="4" w:space="0" w:color="auto"/>
              <w:left w:val="nil"/>
              <w:right w:val="single" w:sz="6" w:space="0" w:color="auto"/>
            </w:tcBorders>
            <w:shd w:val="clear" w:color="auto" w:fill="auto"/>
            <w:vAlign w:val="center"/>
          </w:tcPr>
          <w:p w:rsidR="0049449F" w:rsidRPr="00333EFF" w:rsidRDefault="0049449F" w:rsidP="003410BA">
            <w:pPr>
              <w:jc w:val="center"/>
              <w:rPr>
                <w:rFonts w:ascii="Arial Narrow" w:hAnsi="Arial Narrow"/>
                <w:bCs/>
                <w:sz w:val="22"/>
                <w:szCs w:val="22"/>
              </w:rPr>
            </w:pPr>
            <w:r w:rsidRPr="00333EFF">
              <w:rPr>
                <w:rFonts w:ascii="Arial Narrow" w:hAnsi="Arial Narrow"/>
                <w:bCs/>
                <w:sz w:val="22"/>
                <w:szCs w:val="22"/>
              </w:rPr>
              <w:t>B2</w:t>
            </w:r>
          </w:p>
        </w:tc>
      </w:tr>
      <w:tr w:rsidR="0049449F" w:rsidRPr="001B2345" w:rsidTr="001743F2">
        <w:trPr>
          <w:gridAfter w:val="1"/>
          <w:wAfter w:w="32" w:type="dxa"/>
          <w:trHeight w:val="523"/>
          <w:jc w:val="center"/>
        </w:trPr>
        <w:tc>
          <w:tcPr>
            <w:tcW w:w="4438" w:type="dxa"/>
            <w:tcBorders>
              <w:top w:val="single" w:sz="4" w:space="0" w:color="auto"/>
              <w:left w:val="single" w:sz="6" w:space="0" w:color="auto"/>
              <w:right w:val="single" w:sz="4" w:space="0" w:color="auto"/>
            </w:tcBorders>
            <w:shd w:val="clear" w:color="auto" w:fill="auto"/>
            <w:vAlign w:val="center"/>
          </w:tcPr>
          <w:p w:rsidR="0049449F" w:rsidRPr="00A22F88" w:rsidRDefault="00542238" w:rsidP="003410BA">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Pr>
                <w:rFonts w:ascii="Arial Narrow" w:hAnsi="Arial Narrow"/>
              </w:rPr>
              <w:t>Code</w:t>
            </w:r>
            <w:r w:rsidRPr="00642FB6">
              <w:rPr>
                <w:rFonts w:ascii="Arial Narrow" w:hAnsi="Arial Narrow"/>
              </w:rPr>
              <w:t xml:space="preserve"> ID</w:t>
            </w:r>
            <w:r>
              <w:rPr>
                <w:rFonts w:ascii="Arial Narrow" w:hAnsi="Arial Narrow"/>
              </w:rPr>
              <w:t xml:space="preserve"> de l'appareil</w:t>
            </w:r>
          </w:p>
        </w:tc>
        <w:tc>
          <w:tcPr>
            <w:tcW w:w="2541" w:type="dxa"/>
            <w:gridSpan w:val="2"/>
            <w:tcBorders>
              <w:top w:val="single" w:sz="6" w:space="0" w:color="auto"/>
              <w:left w:val="nil"/>
              <w:bottom w:val="nil"/>
            </w:tcBorders>
            <w:shd w:val="clear" w:color="auto" w:fill="auto"/>
          </w:tcPr>
          <w:p w:rsidR="0049449F" w:rsidRPr="00642FB6" w:rsidRDefault="0049449F" w:rsidP="003410BA">
            <w:pPr>
              <w:pStyle w:val="TableTextBasic"/>
              <w:spacing w:before="60"/>
              <w:rPr>
                <w:rFonts w:ascii="Arial Narrow" w:hAnsi="Arial Narrow"/>
                <w:i/>
              </w:rPr>
            </w:pPr>
          </w:p>
        </w:tc>
        <w:tc>
          <w:tcPr>
            <w:tcW w:w="2541" w:type="dxa"/>
            <w:gridSpan w:val="2"/>
            <w:tcBorders>
              <w:top w:val="single" w:sz="6" w:space="0" w:color="auto"/>
              <w:bottom w:val="nil"/>
              <w:right w:val="single" w:sz="4" w:space="0" w:color="auto"/>
            </w:tcBorders>
            <w:shd w:val="clear" w:color="auto" w:fill="auto"/>
            <w:vAlign w:val="bottom"/>
          </w:tcPr>
          <w:p w:rsidR="0049449F" w:rsidRPr="00642FB6" w:rsidRDefault="0049449F" w:rsidP="003410BA">
            <w:pPr>
              <w:rPr>
                <w:rFonts w:ascii="Arial Narrow" w:hAnsi="Arial Narrow"/>
                <w:sz w:val="18"/>
              </w:rPr>
            </w:pPr>
            <w:r w:rsidRPr="006B66C0">
              <w:rPr>
                <w:rFonts w:ascii="Arial Narrow" w:hAnsi="Arial Narrow"/>
                <w:sz w:val="20"/>
                <w:szCs w:val="20"/>
              </w:rPr>
              <w:t>└─┴─┘</w:t>
            </w:r>
          </w:p>
        </w:tc>
        <w:tc>
          <w:tcPr>
            <w:tcW w:w="1038" w:type="dxa"/>
            <w:gridSpan w:val="2"/>
            <w:tcBorders>
              <w:top w:val="single" w:sz="4" w:space="0" w:color="auto"/>
              <w:left w:val="nil"/>
              <w:right w:val="single" w:sz="6" w:space="0" w:color="auto"/>
            </w:tcBorders>
            <w:shd w:val="clear" w:color="auto" w:fill="auto"/>
            <w:vAlign w:val="center"/>
          </w:tcPr>
          <w:p w:rsidR="0049449F" w:rsidRPr="00333EFF" w:rsidRDefault="0049449F" w:rsidP="003410BA">
            <w:pPr>
              <w:jc w:val="center"/>
              <w:rPr>
                <w:rFonts w:ascii="Arial Narrow" w:hAnsi="Arial Narrow"/>
                <w:bCs/>
                <w:sz w:val="22"/>
                <w:szCs w:val="22"/>
              </w:rPr>
            </w:pPr>
            <w:r w:rsidRPr="00333EFF">
              <w:rPr>
                <w:rFonts w:ascii="Arial Narrow" w:hAnsi="Arial Narrow"/>
                <w:bCs/>
                <w:sz w:val="22"/>
                <w:szCs w:val="22"/>
              </w:rPr>
              <w:t>B3</w:t>
            </w:r>
          </w:p>
        </w:tc>
      </w:tr>
      <w:tr w:rsidR="0049449F" w:rsidRPr="001B2345" w:rsidTr="001743F2">
        <w:trPr>
          <w:gridAfter w:val="1"/>
          <w:wAfter w:w="32" w:type="dxa"/>
          <w:trHeight w:val="721"/>
          <w:jc w:val="center"/>
        </w:trPr>
        <w:tc>
          <w:tcPr>
            <w:tcW w:w="4438" w:type="dxa"/>
            <w:tcBorders>
              <w:top w:val="single" w:sz="4" w:space="0" w:color="auto"/>
              <w:left w:val="single" w:sz="6" w:space="0" w:color="auto"/>
              <w:right w:val="single" w:sz="4" w:space="0" w:color="auto"/>
            </w:tcBorders>
            <w:shd w:val="clear" w:color="auto" w:fill="auto"/>
            <w:vAlign w:val="center"/>
          </w:tcPr>
          <w:p w:rsidR="0049449F" w:rsidRPr="00542238" w:rsidRDefault="00542238" w:rsidP="003410BA">
            <w:pPr>
              <w:pStyle w:val="TableText0"/>
              <w:spacing w:before="60"/>
              <w:rPr>
                <w:rFonts w:ascii="Arial Narrow" w:hAnsi="Arial Narrow"/>
                <w:b/>
                <w:lang w:val="fr-CH"/>
              </w:rPr>
            </w:pPr>
            <w:r w:rsidRPr="007B01C6">
              <w:rPr>
                <w:rFonts w:ascii="Arial Narrow" w:hAnsi="Arial Narrow"/>
                <w:lang w:val="fr-FR"/>
              </w:rPr>
              <w:t>Heure de la prise de sang (0-24 heures)</w:t>
            </w:r>
          </w:p>
        </w:tc>
        <w:tc>
          <w:tcPr>
            <w:tcW w:w="2541" w:type="dxa"/>
            <w:gridSpan w:val="2"/>
            <w:tcBorders>
              <w:top w:val="single" w:sz="6" w:space="0" w:color="auto"/>
              <w:left w:val="nil"/>
              <w:bottom w:val="single" w:sz="6" w:space="0" w:color="auto"/>
            </w:tcBorders>
            <w:shd w:val="clear" w:color="auto" w:fill="auto"/>
            <w:vAlign w:val="center"/>
          </w:tcPr>
          <w:p w:rsidR="0049449F" w:rsidRPr="00642FB6" w:rsidRDefault="00542238" w:rsidP="003410BA">
            <w:pPr>
              <w:spacing w:before="240"/>
              <w:jc w:val="right"/>
              <w:rPr>
                <w:rFonts w:ascii="Arial Narrow" w:hAnsi="Arial Narrow"/>
                <w:sz w:val="18"/>
              </w:rPr>
            </w:pPr>
            <w:r>
              <w:rPr>
                <w:rFonts w:ascii="Arial Narrow" w:hAnsi="Arial Narrow"/>
                <w:sz w:val="18"/>
              </w:rPr>
              <w:t>Heures : minutes</w:t>
            </w:r>
          </w:p>
        </w:tc>
        <w:tc>
          <w:tcPr>
            <w:tcW w:w="2541" w:type="dxa"/>
            <w:gridSpan w:val="2"/>
            <w:tcBorders>
              <w:top w:val="single" w:sz="6" w:space="0" w:color="auto"/>
              <w:bottom w:val="single" w:sz="6" w:space="0" w:color="auto"/>
              <w:right w:val="single" w:sz="4" w:space="0" w:color="auto"/>
            </w:tcBorders>
            <w:shd w:val="clear" w:color="auto" w:fill="auto"/>
            <w:vAlign w:val="center"/>
          </w:tcPr>
          <w:p w:rsidR="0049449F" w:rsidRDefault="0049449F" w:rsidP="003410BA">
            <w:pPr>
              <w:spacing w:before="240"/>
              <w:ind w:right="58"/>
              <w:rPr>
                <w:rFonts w:ascii="Arial Narrow" w:hAnsi="Arial Narrow"/>
                <w:sz w:val="20"/>
                <w:szCs w:val="20"/>
              </w:rPr>
            </w:pPr>
            <w:r w:rsidRPr="009D49B2">
              <w:rPr>
                <w:rFonts w:ascii="Arial Narrow" w:hAnsi="Arial Narrow"/>
                <w:sz w:val="20"/>
                <w:szCs w:val="20"/>
              </w:rPr>
              <w:t>└─┴─┘</w:t>
            </w:r>
            <w:r>
              <w:rPr>
                <w:rFonts w:ascii="Arial Narrow" w:hAnsi="Arial Narrow"/>
                <w:sz w:val="20"/>
                <w:szCs w:val="20"/>
              </w:rPr>
              <w:t xml:space="preserve">: </w:t>
            </w:r>
            <w:r w:rsidRPr="009D49B2">
              <w:rPr>
                <w:rFonts w:ascii="Arial Narrow" w:hAnsi="Arial Narrow"/>
                <w:sz w:val="20"/>
                <w:szCs w:val="20"/>
              </w:rPr>
              <w:t>└─┴─┘</w:t>
            </w:r>
          </w:p>
          <w:p w:rsidR="0049449F" w:rsidRPr="00E215C9" w:rsidRDefault="002B6527" w:rsidP="003410BA">
            <w:pPr>
              <w:ind w:right="57"/>
              <w:rPr>
                <w:rFonts w:ascii="Arial Narrow" w:hAnsi="Arial Narrow"/>
                <w:iCs/>
                <w:sz w:val="18"/>
                <w:szCs w:val="18"/>
              </w:rPr>
            </w:pPr>
            <w:r>
              <w:rPr>
                <w:rFonts w:ascii="Arial Narrow" w:hAnsi="Arial Narrow"/>
                <w:sz w:val="18"/>
                <w:szCs w:val="18"/>
              </w:rPr>
              <w:t>H</w:t>
            </w:r>
            <w:r w:rsidR="0049449F">
              <w:rPr>
                <w:rFonts w:ascii="Arial Narrow" w:hAnsi="Arial Narrow"/>
                <w:sz w:val="18"/>
                <w:szCs w:val="18"/>
              </w:rPr>
              <w:t>rs</w:t>
            </w:r>
            <w:r>
              <w:rPr>
                <w:rFonts w:ascii="Arial Narrow" w:hAnsi="Arial Narrow"/>
                <w:sz w:val="18"/>
                <w:szCs w:val="18"/>
              </w:rPr>
              <w:t xml:space="preserve">                </w:t>
            </w:r>
            <w:r w:rsidR="0049449F">
              <w:rPr>
                <w:rFonts w:ascii="Arial Narrow" w:hAnsi="Arial Narrow"/>
                <w:sz w:val="18"/>
                <w:szCs w:val="18"/>
              </w:rPr>
              <w:t>mins</w:t>
            </w:r>
          </w:p>
        </w:tc>
        <w:tc>
          <w:tcPr>
            <w:tcW w:w="1038" w:type="dxa"/>
            <w:gridSpan w:val="2"/>
            <w:tcBorders>
              <w:top w:val="single" w:sz="4" w:space="0" w:color="auto"/>
              <w:left w:val="nil"/>
              <w:right w:val="single" w:sz="6" w:space="0" w:color="auto"/>
            </w:tcBorders>
            <w:shd w:val="clear" w:color="auto" w:fill="auto"/>
            <w:vAlign w:val="center"/>
          </w:tcPr>
          <w:p w:rsidR="0049449F" w:rsidRPr="00333EFF" w:rsidRDefault="0049449F" w:rsidP="003410BA">
            <w:pPr>
              <w:jc w:val="center"/>
              <w:rPr>
                <w:rFonts w:ascii="Arial Narrow" w:hAnsi="Arial Narrow"/>
                <w:bCs/>
                <w:sz w:val="22"/>
                <w:szCs w:val="22"/>
              </w:rPr>
            </w:pPr>
            <w:r w:rsidRPr="00333EFF">
              <w:rPr>
                <w:rFonts w:ascii="Arial Narrow" w:hAnsi="Arial Narrow"/>
                <w:bCs/>
                <w:sz w:val="22"/>
                <w:szCs w:val="22"/>
              </w:rPr>
              <w:t>B4</w:t>
            </w:r>
          </w:p>
        </w:tc>
      </w:tr>
      <w:tr w:rsidR="00422C73" w:rsidRPr="001B2345" w:rsidTr="001743F2">
        <w:trPr>
          <w:gridAfter w:val="1"/>
          <w:wAfter w:w="32" w:type="dxa"/>
          <w:trHeight w:val="865"/>
          <w:jc w:val="center"/>
        </w:trPr>
        <w:tc>
          <w:tcPr>
            <w:tcW w:w="4438" w:type="dxa"/>
            <w:tcBorders>
              <w:top w:val="single" w:sz="4" w:space="0" w:color="auto"/>
              <w:left w:val="single" w:sz="6" w:space="0" w:color="auto"/>
              <w:right w:val="single" w:sz="4" w:space="0" w:color="auto"/>
            </w:tcBorders>
            <w:shd w:val="clear" w:color="auto" w:fill="auto"/>
            <w:vAlign w:val="center"/>
          </w:tcPr>
          <w:p w:rsidR="00422C73" w:rsidRPr="00507A68" w:rsidRDefault="00422C73" w:rsidP="00507A68">
            <w:pPr>
              <w:pStyle w:val="TableText0"/>
              <w:spacing w:before="60"/>
              <w:rPr>
                <w:rFonts w:ascii="Arial Narrow" w:hAnsi="Arial Narrow"/>
                <w:lang w:val="fr-CH"/>
              </w:rPr>
            </w:pPr>
            <w:r w:rsidRPr="00542238">
              <w:rPr>
                <w:rFonts w:ascii="Arial Narrow" w:hAnsi="Arial Narrow"/>
                <w:lang w:val="fr-CH"/>
              </w:rPr>
              <w:t>Glycémie à jeun</w:t>
            </w:r>
          </w:p>
        </w:tc>
        <w:tc>
          <w:tcPr>
            <w:tcW w:w="2541" w:type="dxa"/>
            <w:gridSpan w:val="2"/>
            <w:tcBorders>
              <w:top w:val="single" w:sz="6" w:space="0" w:color="auto"/>
              <w:left w:val="nil"/>
            </w:tcBorders>
            <w:shd w:val="clear" w:color="auto" w:fill="auto"/>
            <w:vAlign w:val="center"/>
          </w:tcPr>
          <w:p w:rsidR="00422C73" w:rsidRPr="00642FB6" w:rsidRDefault="00422C73" w:rsidP="00AC17EB">
            <w:pPr>
              <w:pStyle w:val="TableTextBasic"/>
              <w:spacing w:before="120"/>
              <w:jc w:val="right"/>
              <w:rPr>
                <w:rFonts w:ascii="Arial Narrow" w:hAnsi="Arial Narrow"/>
              </w:rPr>
            </w:pPr>
            <w:r>
              <w:rPr>
                <w:rFonts w:ascii="Arial Narrow" w:hAnsi="Arial Narrow"/>
              </w:rPr>
              <w:t>mg/dl</w:t>
            </w:r>
          </w:p>
        </w:tc>
        <w:tc>
          <w:tcPr>
            <w:tcW w:w="2541" w:type="dxa"/>
            <w:gridSpan w:val="2"/>
            <w:tcBorders>
              <w:top w:val="single" w:sz="6" w:space="0" w:color="auto"/>
              <w:right w:val="single" w:sz="4" w:space="0" w:color="auto"/>
            </w:tcBorders>
            <w:shd w:val="clear" w:color="auto" w:fill="auto"/>
            <w:vAlign w:val="center"/>
          </w:tcPr>
          <w:p w:rsidR="00422C73" w:rsidRPr="00740EA0" w:rsidRDefault="00422C73" w:rsidP="00DD174F">
            <w:pPr>
              <w:pStyle w:val="TableTextBasic"/>
              <w:rPr>
                <w:rFonts w:ascii="Arial Narrow" w:hAnsi="Arial Narrow"/>
                <w:i/>
              </w:rPr>
            </w:pPr>
            <w:r w:rsidRPr="000560A9">
              <w:rPr>
                <w:rFonts w:ascii="Arial Narrow" w:hAnsi="Arial Narrow"/>
                <w:sz w:val="20"/>
                <w:szCs w:val="20"/>
              </w:rPr>
              <w:t>└─┴─┴─┘.└─┘</w:t>
            </w:r>
          </w:p>
        </w:tc>
        <w:tc>
          <w:tcPr>
            <w:tcW w:w="1038" w:type="dxa"/>
            <w:gridSpan w:val="2"/>
            <w:tcBorders>
              <w:top w:val="single" w:sz="4" w:space="0" w:color="auto"/>
              <w:left w:val="nil"/>
              <w:right w:val="single" w:sz="6" w:space="0" w:color="auto"/>
            </w:tcBorders>
            <w:shd w:val="clear" w:color="auto" w:fill="auto"/>
            <w:vAlign w:val="center"/>
          </w:tcPr>
          <w:p w:rsidR="00422C73" w:rsidRPr="00333EFF" w:rsidRDefault="00422C73" w:rsidP="003410BA">
            <w:pPr>
              <w:spacing w:before="20"/>
              <w:jc w:val="center"/>
              <w:rPr>
                <w:rFonts w:ascii="Arial Narrow" w:hAnsi="Arial Narrow"/>
                <w:sz w:val="22"/>
                <w:szCs w:val="22"/>
              </w:rPr>
            </w:pPr>
            <w:r w:rsidRPr="00333EFF">
              <w:rPr>
                <w:rFonts w:ascii="Arial Narrow" w:hAnsi="Arial Narrow"/>
                <w:sz w:val="22"/>
                <w:szCs w:val="22"/>
              </w:rPr>
              <w:t>B5</w:t>
            </w:r>
          </w:p>
        </w:tc>
      </w:tr>
      <w:tr w:rsidR="001743F2" w:rsidRPr="00861F13" w:rsidTr="001743F2">
        <w:trPr>
          <w:trHeight w:val="353"/>
          <w:jc w:val="center"/>
        </w:trPr>
        <w:tc>
          <w:tcPr>
            <w:tcW w:w="10590" w:type="dxa"/>
            <w:gridSpan w:val="8"/>
            <w:tcBorders>
              <w:top w:val="single" w:sz="6" w:space="0" w:color="auto"/>
              <w:left w:val="single" w:sz="6" w:space="0" w:color="auto"/>
              <w:bottom w:val="single" w:sz="6" w:space="0" w:color="auto"/>
              <w:right w:val="single" w:sz="6" w:space="0" w:color="auto"/>
            </w:tcBorders>
            <w:shd w:val="pct15" w:color="auto" w:fill="auto"/>
          </w:tcPr>
          <w:p w:rsidR="001743F2" w:rsidRPr="00861F13" w:rsidRDefault="001743F2" w:rsidP="00640870">
            <w:pPr>
              <w:spacing w:before="40" w:after="40"/>
              <w:rPr>
                <w:rFonts w:ascii="Arial Narrow" w:hAnsi="Arial Narrow"/>
                <w:i/>
                <w:lang w:val="fr-CH"/>
              </w:rPr>
            </w:pPr>
            <w:r>
              <w:rPr>
                <w:rFonts w:ascii="Arial Narrow" w:hAnsi="Arial Narrow"/>
                <w:b/>
                <w:bCs/>
                <w:lang w:val="fr-FR"/>
              </w:rPr>
              <w:t>Hémoglobine glycée (HbA1c)</w:t>
            </w:r>
          </w:p>
        </w:tc>
      </w:tr>
      <w:tr w:rsidR="001743F2" w:rsidRPr="001B2345" w:rsidTr="001743F2">
        <w:trPr>
          <w:trHeight w:val="353"/>
          <w:jc w:val="center"/>
        </w:trPr>
        <w:tc>
          <w:tcPr>
            <w:tcW w:w="4474" w:type="dxa"/>
            <w:gridSpan w:val="2"/>
            <w:tcBorders>
              <w:top w:val="single" w:sz="6" w:space="0" w:color="auto"/>
              <w:left w:val="single" w:sz="6" w:space="0" w:color="auto"/>
              <w:bottom w:val="single" w:sz="4" w:space="0" w:color="auto"/>
              <w:right w:val="single" w:sz="4" w:space="0" w:color="auto"/>
            </w:tcBorders>
            <w:shd w:val="clear" w:color="auto" w:fill="auto"/>
            <w:vAlign w:val="center"/>
          </w:tcPr>
          <w:p w:rsidR="001743F2" w:rsidRPr="004F533D" w:rsidRDefault="001743F2" w:rsidP="00640870">
            <w:pPr>
              <w:pStyle w:val="TableTextBasic"/>
              <w:spacing w:before="60"/>
              <w:rPr>
                <w:rFonts w:ascii="Arial Narrow" w:hAnsi="Arial Narrow"/>
                <w:highlight w:val="yellow"/>
              </w:rPr>
            </w:pPr>
            <w:r w:rsidRPr="004F533D">
              <w:rPr>
                <w:rFonts w:ascii="Arial Narrow" w:hAnsi="Arial Narrow"/>
                <w:highlight w:val="yellow"/>
              </w:rPr>
              <w:t>Code ID de l'appareil</w:t>
            </w:r>
          </w:p>
        </w:tc>
        <w:tc>
          <w:tcPr>
            <w:tcW w:w="2551" w:type="dxa"/>
            <w:gridSpan w:val="2"/>
            <w:tcBorders>
              <w:top w:val="single" w:sz="6" w:space="0" w:color="auto"/>
              <w:left w:val="nil"/>
              <w:bottom w:val="single" w:sz="6" w:space="0" w:color="auto"/>
            </w:tcBorders>
            <w:shd w:val="clear" w:color="auto" w:fill="auto"/>
          </w:tcPr>
          <w:p w:rsidR="001743F2" w:rsidRPr="004F533D" w:rsidRDefault="001743F2" w:rsidP="00640870">
            <w:pPr>
              <w:pStyle w:val="TableTextBasic"/>
              <w:spacing w:before="60"/>
              <w:rPr>
                <w:rFonts w:ascii="Arial Narrow" w:hAnsi="Arial Narrow"/>
                <w:i/>
                <w:highlight w:val="yellow"/>
              </w:rPr>
            </w:pPr>
          </w:p>
        </w:tc>
        <w:tc>
          <w:tcPr>
            <w:tcW w:w="2552" w:type="dxa"/>
            <w:gridSpan w:val="2"/>
            <w:tcBorders>
              <w:top w:val="single" w:sz="6" w:space="0" w:color="auto"/>
              <w:bottom w:val="single" w:sz="6" w:space="0" w:color="auto"/>
              <w:right w:val="single" w:sz="4" w:space="0" w:color="auto"/>
            </w:tcBorders>
            <w:shd w:val="clear" w:color="auto" w:fill="auto"/>
            <w:vAlign w:val="center"/>
          </w:tcPr>
          <w:p w:rsidR="001743F2" w:rsidRPr="004F533D" w:rsidRDefault="001743F2" w:rsidP="00640870">
            <w:pPr>
              <w:pStyle w:val="TableTextBasic"/>
              <w:tabs>
                <w:tab w:val="clear" w:pos="720"/>
                <w:tab w:val="clear" w:pos="1008"/>
                <w:tab w:val="clear" w:pos="1440"/>
              </w:tabs>
              <w:spacing w:before="240"/>
              <w:ind w:right="12"/>
              <w:rPr>
                <w:rFonts w:ascii="Arial Narrow" w:hAnsi="Arial Narrow"/>
                <w:iCs/>
                <w:sz w:val="20"/>
                <w:szCs w:val="20"/>
                <w:highlight w:val="yellow"/>
              </w:rPr>
            </w:pPr>
            <w:r w:rsidRPr="004F533D">
              <w:rPr>
                <w:rFonts w:ascii="Arial Narrow" w:hAnsi="Arial Narrow"/>
                <w:sz w:val="20"/>
                <w:szCs w:val="20"/>
                <w:highlight w:val="yellow"/>
              </w:rPr>
              <w:t>└─┴─┘</w:t>
            </w:r>
          </w:p>
        </w:tc>
        <w:tc>
          <w:tcPr>
            <w:tcW w:w="1013" w:type="dxa"/>
            <w:gridSpan w:val="2"/>
            <w:tcBorders>
              <w:top w:val="single" w:sz="6" w:space="0" w:color="auto"/>
              <w:left w:val="nil"/>
              <w:bottom w:val="single" w:sz="4" w:space="0" w:color="auto"/>
              <w:right w:val="single" w:sz="6" w:space="0" w:color="auto"/>
            </w:tcBorders>
            <w:shd w:val="clear" w:color="auto" w:fill="auto"/>
            <w:vAlign w:val="center"/>
          </w:tcPr>
          <w:p w:rsidR="001743F2" w:rsidRPr="004F533D" w:rsidRDefault="001743F2" w:rsidP="00640870">
            <w:pPr>
              <w:spacing w:before="20"/>
              <w:jc w:val="center"/>
              <w:rPr>
                <w:rFonts w:ascii="Arial Narrow" w:hAnsi="Arial Narrow"/>
                <w:bCs/>
                <w:sz w:val="22"/>
                <w:szCs w:val="22"/>
                <w:highlight w:val="yellow"/>
              </w:rPr>
            </w:pPr>
            <w:r w:rsidRPr="004F533D">
              <w:rPr>
                <w:rFonts w:ascii="Arial Narrow" w:hAnsi="Arial Narrow"/>
                <w:bCs/>
                <w:sz w:val="22"/>
                <w:szCs w:val="22"/>
                <w:highlight w:val="yellow"/>
              </w:rPr>
              <w:t>X5</w:t>
            </w:r>
          </w:p>
        </w:tc>
      </w:tr>
      <w:tr w:rsidR="001743F2" w:rsidRPr="001B2345" w:rsidTr="001743F2">
        <w:trPr>
          <w:trHeight w:val="353"/>
          <w:jc w:val="center"/>
        </w:trPr>
        <w:tc>
          <w:tcPr>
            <w:tcW w:w="4474" w:type="dxa"/>
            <w:gridSpan w:val="2"/>
            <w:tcBorders>
              <w:top w:val="single" w:sz="6" w:space="0" w:color="auto"/>
              <w:left w:val="single" w:sz="6" w:space="0" w:color="auto"/>
              <w:bottom w:val="single" w:sz="4" w:space="0" w:color="auto"/>
              <w:right w:val="single" w:sz="4" w:space="0" w:color="auto"/>
            </w:tcBorders>
            <w:shd w:val="clear" w:color="auto" w:fill="auto"/>
            <w:vAlign w:val="center"/>
          </w:tcPr>
          <w:p w:rsidR="001743F2" w:rsidRPr="004F533D" w:rsidRDefault="001743F2" w:rsidP="00640870">
            <w:pPr>
              <w:pStyle w:val="TableText0"/>
              <w:spacing w:before="20"/>
              <w:rPr>
                <w:rFonts w:ascii="Arial Narrow" w:hAnsi="Arial Narrow"/>
                <w:highlight w:val="yellow"/>
                <w:lang w:val="en-GB"/>
              </w:rPr>
            </w:pPr>
            <w:r w:rsidRPr="004F533D">
              <w:rPr>
                <w:rFonts w:ascii="Arial Narrow" w:hAnsi="Arial Narrow"/>
                <w:highlight w:val="yellow"/>
                <w:lang w:val="en-GB"/>
              </w:rPr>
              <w:t>Hémoglobine</w:t>
            </w:r>
            <w:r w:rsidR="007D7F52">
              <w:rPr>
                <w:rFonts w:ascii="Arial Narrow" w:hAnsi="Arial Narrow"/>
                <w:highlight w:val="yellow"/>
                <w:lang w:val="en-GB"/>
              </w:rPr>
              <w:t xml:space="preserve"> </w:t>
            </w:r>
            <w:r w:rsidRPr="004F533D">
              <w:rPr>
                <w:rFonts w:ascii="Arial Narrow" w:hAnsi="Arial Narrow"/>
                <w:highlight w:val="yellow"/>
                <w:lang w:val="en-GB"/>
              </w:rPr>
              <w:t>glycée (HbA1c)</w:t>
            </w:r>
          </w:p>
        </w:tc>
        <w:tc>
          <w:tcPr>
            <w:tcW w:w="2551" w:type="dxa"/>
            <w:gridSpan w:val="2"/>
            <w:tcBorders>
              <w:top w:val="single" w:sz="6" w:space="0" w:color="auto"/>
              <w:left w:val="nil"/>
              <w:bottom w:val="single" w:sz="6" w:space="0" w:color="auto"/>
            </w:tcBorders>
            <w:shd w:val="clear" w:color="auto" w:fill="auto"/>
            <w:vAlign w:val="center"/>
          </w:tcPr>
          <w:p w:rsidR="001743F2" w:rsidRPr="004F533D" w:rsidRDefault="001743F2" w:rsidP="00640870">
            <w:pPr>
              <w:spacing w:before="20"/>
              <w:jc w:val="right"/>
              <w:rPr>
                <w:rFonts w:ascii="Arial Narrow" w:hAnsi="Arial Narrow"/>
                <w:sz w:val="18"/>
                <w:highlight w:val="yellow"/>
              </w:rPr>
            </w:pPr>
            <w:r w:rsidRPr="004F533D">
              <w:rPr>
                <w:rFonts w:ascii="Arial Narrow" w:hAnsi="Arial Narrow"/>
                <w:sz w:val="18"/>
                <w:szCs w:val="18"/>
                <w:highlight w:val="yellow"/>
              </w:rPr>
              <w:t xml:space="preserve">    en pour cent</w:t>
            </w:r>
            <w:r w:rsidR="001D27C1">
              <w:rPr>
                <w:rFonts w:ascii="Arial Narrow" w:hAnsi="Arial Narrow"/>
                <w:sz w:val="18"/>
                <w:szCs w:val="18"/>
                <w:highlight w:val="yellow"/>
              </w:rPr>
              <w:t>age</w:t>
            </w:r>
            <w:r w:rsidRPr="004F533D">
              <w:rPr>
                <w:rFonts w:ascii="Arial Narrow" w:hAnsi="Arial Narrow"/>
                <w:sz w:val="18"/>
                <w:szCs w:val="18"/>
                <w:highlight w:val="yellow"/>
              </w:rPr>
              <w:t xml:space="preserve"> (%)</w:t>
            </w:r>
          </w:p>
        </w:tc>
        <w:tc>
          <w:tcPr>
            <w:tcW w:w="2552" w:type="dxa"/>
            <w:gridSpan w:val="2"/>
            <w:tcBorders>
              <w:top w:val="single" w:sz="6" w:space="0" w:color="auto"/>
              <w:bottom w:val="single" w:sz="6" w:space="0" w:color="auto"/>
              <w:right w:val="single" w:sz="4" w:space="0" w:color="auto"/>
            </w:tcBorders>
            <w:shd w:val="clear" w:color="auto" w:fill="auto"/>
            <w:vAlign w:val="bottom"/>
          </w:tcPr>
          <w:p w:rsidR="001743F2" w:rsidRPr="004F533D" w:rsidRDefault="001743F2" w:rsidP="00640870">
            <w:pPr>
              <w:spacing w:before="20"/>
              <w:rPr>
                <w:rFonts w:ascii="Arial Narrow" w:hAnsi="Arial Narrow"/>
                <w:sz w:val="20"/>
                <w:szCs w:val="20"/>
                <w:highlight w:val="yellow"/>
              </w:rPr>
            </w:pPr>
            <w:r w:rsidRPr="004F533D">
              <w:rPr>
                <w:rFonts w:ascii="Arial Narrow" w:hAnsi="Arial Narrow"/>
                <w:sz w:val="20"/>
                <w:szCs w:val="20"/>
                <w:highlight w:val="yellow"/>
              </w:rPr>
              <w:t>└─┴─┘.└─┘</w:t>
            </w:r>
          </w:p>
        </w:tc>
        <w:tc>
          <w:tcPr>
            <w:tcW w:w="1013" w:type="dxa"/>
            <w:gridSpan w:val="2"/>
            <w:tcBorders>
              <w:top w:val="single" w:sz="6" w:space="0" w:color="auto"/>
              <w:left w:val="nil"/>
              <w:bottom w:val="single" w:sz="4" w:space="0" w:color="auto"/>
              <w:right w:val="single" w:sz="6" w:space="0" w:color="auto"/>
            </w:tcBorders>
            <w:shd w:val="clear" w:color="auto" w:fill="auto"/>
            <w:vAlign w:val="center"/>
          </w:tcPr>
          <w:p w:rsidR="001743F2" w:rsidRPr="004F533D" w:rsidRDefault="001743F2" w:rsidP="00640870">
            <w:pPr>
              <w:spacing w:before="20"/>
              <w:jc w:val="center"/>
              <w:rPr>
                <w:rFonts w:ascii="Arial Narrow" w:hAnsi="Arial Narrow"/>
                <w:bCs/>
                <w:sz w:val="22"/>
                <w:highlight w:val="yellow"/>
              </w:rPr>
            </w:pPr>
            <w:r w:rsidRPr="004F533D">
              <w:rPr>
                <w:rFonts w:ascii="Arial Narrow" w:hAnsi="Arial Narrow"/>
                <w:bCs/>
                <w:sz w:val="22"/>
                <w:highlight w:val="yellow"/>
              </w:rPr>
              <w:t>X6</w:t>
            </w:r>
          </w:p>
        </w:tc>
      </w:tr>
      <w:tr w:rsidR="0049449F" w:rsidRPr="001B2345" w:rsidTr="001743F2">
        <w:trPr>
          <w:gridAfter w:val="1"/>
          <w:wAfter w:w="32" w:type="dxa"/>
          <w:trHeight w:val="34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rsidR="0049449F" w:rsidRPr="00542238" w:rsidRDefault="00542238" w:rsidP="002F5692">
            <w:pPr>
              <w:pStyle w:val="TableText0"/>
              <w:spacing w:before="60"/>
              <w:rPr>
                <w:rFonts w:ascii="Arial Narrow" w:hAnsi="Arial Narrow"/>
                <w:lang w:val="fr-CH"/>
              </w:rPr>
            </w:pPr>
            <w:r w:rsidRPr="00514FD6">
              <w:rPr>
                <w:rFonts w:ascii="Arial Narrow" w:hAnsi="Arial Narrow"/>
                <w:lang w:val="fr-FR"/>
              </w:rPr>
              <w:t xml:space="preserve">Aujourd'hui, avez-vous pris de l'insuline ou d'autres médicaments prescrits par un </w:t>
            </w:r>
            <w:r w:rsidR="002F5692">
              <w:rPr>
                <w:rFonts w:ascii="Arial Narrow" w:hAnsi="Arial Narrow"/>
                <w:lang w:val="fr-FR"/>
              </w:rPr>
              <w:t>médecin</w:t>
            </w:r>
            <w:r w:rsidRPr="00514FD6">
              <w:rPr>
                <w:rFonts w:ascii="Arial Narrow" w:hAnsi="Arial Narrow"/>
                <w:lang w:val="fr-FR"/>
              </w:rPr>
              <w:t xml:space="preserve"> ou un autre professionnel de santé pour le diabète ?</w:t>
            </w:r>
          </w:p>
        </w:tc>
        <w:tc>
          <w:tcPr>
            <w:tcW w:w="2541" w:type="dxa"/>
            <w:gridSpan w:val="2"/>
            <w:tcBorders>
              <w:top w:val="single" w:sz="6" w:space="0" w:color="auto"/>
              <w:left w:val="nil"/>
            </w:tcBorders>
            <w:shd w:val="clear" w:color="auto" w:fill="auto"/>
            <w:vAlign w:val="center"/>
          </w:tcPr>
          <w:p w:rsidR="0049449F" w:rsidRPr="00642FB6" w:rsidRDefault="00542238" w:rsidP="00AC17EB">
            <w:pPr>
              <w:spacing w:before="40"/>
              <w:jc w:val="right"/>
              <w:rPr>
                <w:rFonts w:ascii="Arial Narrow" w:hAnsi="Arial Narrow"/>
                <w:sz w:val="18"/>
              </w:rPr>
            </w:pPr>
            <w:r>
              <w:rPr>
                <w:rFonts w:ascii="Arial Narrow" w:hAnsi="Arial Narrow"/>
                <w:sz w:val="18"/>
              </w:rPr>
              <w:t>Oui</w:t>
            </w:r>
          </w:p>
        </w:tc>
        <w:tc>
          <w:tcPr>
            <w:tcW w:w="2541" w:type="dxa"/>
            <w:gridSpan w:val="2"/>
            <w:tcBorders>
              <w:top w:val="single" w:sz="6" w:space="0" w:color="auto"/>
              <w:right w:val="single" w:sz="4" w:space="0" w:color="auto"/>
            </w:tcBorders>
            <w:shd w:val="clear" w:color="auto" w:fill="auto"/>
            <w:vAlign w:val="center"/>
          </w:tcPr>
          <w:p w:rsidR="0049449F" w:rsidRPr="00642FB6" w:rsidRDefault="0049449F" w:rsidP="00AC17EB">
            <w:pPr>
              <w:spacing w:before="40"/>
              <w:rPr>
                <w:rFonts w:ascii="Arial Narrow" w:hAnsi="Arial Narrow"/>
                <w:sz w:val="18"/>
              </w:rPr>
            </w:pPr>
            <w:r w:rsidRPr="00642FB6">
              <w:rPr>
                <w:rFonts w:ascii="Arial Narrow" w:hAnsi="Arial Narrow"/>
                <w:sz w:val="18"/>
              </w:rPr>
              <w:t>1</w:t>
            </w:r>
          </w:p>
        </w:tc>
        <w:tc>
          <w:tcPr>
            <w:tcW w:w="1038" w:type="dxa"/>
            <w:gridSpan w:val="2"/>
            <w:vMerge w:val="restart"/>
            <w:tcBorders>
              <w:top w:val="single" w:sz="4" w:space="0" w:color="auto"/>
              <w:left w:val="nil"/>
              <w:right w:val="single" w:sz="6" w:space="0" w:color="auto"/>
            </w:tcBorders>
            <w:shd w:val="clear" w:color="auto" w:fill="auto"/>
            <w:vAlign w:val="center"/>
          </w:tcPr>
          <w:p w:rsidR="0049449F" w:rsidRPr="00333EFF" w:rsidRDefault="0049449F" w:rsidP="003410BA">
            <w:pPr>
              <w:jc w:val="center"/>
              <w:rPr>
                <w:rFonts w:ascii="Arial Narrow" w:hAnsi="Arial Narrow"/>
                <w:bCs/>
                <w:sz w:val="22"/>
                <w:szCs w:val="22"/>
              </w:rPr>
            </w:pPr>
            <w:r w:rsidRPr="00333EFF">
              <w:rPr>
                <w:rFonts w:ascii="Arial Narrow" w:hAnsi="Arial Narrow"/>
                <w:bCs/>
                <w:sz w:val="22"/>
                <w:szCs w:val="22"/>
              </w:rPr>
              <w:t>B6</w:t>
            </w:r>
          </w:p>
        </w:tc>
      </w:tr>
      <w:tr w:rsidR="0049449F" w:rsidRPr="001B2345" w:rsidTr="001743F2">
        <w:trPr>
          <w:gridAfter w:val="1"/>
          <w:wAfter w:w="32" w:type="dxa"/>
          <w:trHeight w:val="339"/>
          <w:jc w:val="center"/>
        </w:trPr>
        <w:tc>
          <w:tcPr>
            <w:tcW w:w="4438" w:type="dxa"/>
            <w:vMerge/>
            <w:tcBorders>
              <w:left w:val="single" w:sz="6" w:space="0" w:color="auto"/>
              <w:right w:val="single" w:sz="4" w:space="0" w:color="auto"/>
            </w:tcBorders>
            <w:shd w:val="clear" w:color="auto" w:fill="auto"/>
            <w:vAlign w:val="center"/>
          </w:tcPr>
          <w:p w:rsidR="0049449F" w:rsidRPr="00A22F88" w:rsidRDefault="0049449F" w:rsidP="003410BA">
            <w:pPr>
              <w:pStyle w:val="TableText0"/>
              <w:spacing w:before="60"/>
              <w:rPr>
                <w:rFonts w:ascii="Arial Narrow" w:hAnsi="Arial Narrow"/>
                <w:lang w:val="en-GB"/>
              </w:rPr>
            </w:pPr>
          </w:p>
        </w:tc>
        <w:tc>
          <w:tcPr>
            <w:tcW w:w="2541" w:type="dxa"/>
            <w:gridSpan w:val="2"/>
            <w:tcBorders>
              <w:left w:val="nil"/>
            </w:tcBorders>
            <w:shd w:val="clear" w:color="auto" w:fill="auto"/>
            <w:vAlign w:val="center"/>
          </w:tcPr>
          <w:p w:rsidR="0049449F" w:rsidRPr="00642FB6" w:rsidRDefault="0049449F" w:rsidP="00AC17EB">
            <w:pPr>
              <w:spacing w:before="40"/>
              <w:jc w:val="right"/>
              <w:rPr>
                <w:rFonts w:ascii="Arial Narrow" w:hAnsi="Arial Narrow"/>
                <w:sz w:val="18"/>
              </w:rPr>
            </w:pPr>
            <w:r w:rsidRPr="00642FB6">
              <w:rPr>
                <w:rFonts w:ascii="Arial Narrow" w:hAnsi="Arial Narrow"/>
                <w:sz w:val="18"/>
              </w:rPr>
              <w:t>No</w:t>
            </w:r>
            <w:r w:rsidR="00542238">
              <w:rPr>
                <w:rFonts w:ascii="Arial Narrow" w:hAnsi="Arial Narrow"/>
                <w:sz w:val="18"/>
              </w:rPr>
              <w:t>n</w:t>
            </w:r>
          </w:p>
        </w:tc>
        <w:tc>
          <w:tcPr>
            <w:tcW w:w="2541" w:type="dxa"/>
            <w:gridSpan w:val="2"/>
            <w:tcBorders>
              <w:right w:val="single" w:sz="4" w:space="0" w:color="auto"/>
            </w:tcBorders>
            <w:shd w:val="clear" w:color="auto" w:fill="auto"/>
            <w:vAlign w:val="center"/>
          </w:tcPr>
          <w:p w:rsidR="0049449F" w:rsidRPr="00642FB6" w:rsidRDefault="0049449F" w:rsidP="00AC17EB">
            <w:pPr>
              <w:spacing w:before="40"/>
              <w:rPr>
                <w:rFonts w:ascii="Arial Narrow" w:hAnsi="Arial Narrow"/>
                <w:sz w:val="18"/>
              </w:rPr>
            </w:pPr>
            <w:r w:rsidRPr="00642FB6">
              <w:rPr>
                <w:rFonts w:ascii="Arial Narrow" w:hAnsi="Arial Narrow"/>
                <w:sz w:val="18"/>
              </w:rPr>
              <w:t>2</w:t>
            </w:r>
          </w:p>
        </w:tc>
        <w:tc>
          <w:tcPr>
            <w:tcW w:w="1038" w:type="dxa"/>
            <w:gridSpan w:val="2"/>
            <w:vMerge/>
            <w:tcBorders>
              <w:left w:val="nil"/>
              <w:right w:val="single" w:sz="6" w:space="0" w:color="auto"/>
            </w:tcBorders>
            <w:shd w:val="clear" w:color="auto" w:fill="auto"/>
            <w:vAlign w:val="center"/>
          </w:tcPr>
          <w:p w:rsidR="0049449F" w:rsidRPr="00CC1378" w:rsidRDefault="0049449F" w:rsidP="003410BA">
            <w:pPr>
              <w:pStyle w:val="TableTextBasic"/>
              <w:rPr>
                <w:rFonts w:ascii="Arial Narrow" w:hAnsi="Arial Narrow"/>
                <w:sz w:val="22"/>
                <w:szCs w:val="22"/>
              </w:rPr>
            </w:pPr>
          </w:p>
        </w:tc>
      </w:tr>
      <w:tr w:rsidR="00CC1378" w:rsidRPr="00181ACC" w:rsidTr="001743F2">
        <w:trPr>
          <w:gridAfter w:val="1"/>
          <w:wAfter w:w="32" w:type="dxa"/>
          <w:trHeight w:val="353"/>
          <w:jc w:val="center"/>
        </w:trPr>
        <w:tc>
          <w:tcPr>
            <w:tcW w:w="10558" w:type="dxa"/>
            <w:gridSpan w:val="7"/>
            <w:tcBorders>
              <w:top w:val="single" w:sz="6" w:space="0" w:color="auto"/>
              <w:left w:val="single" w:sz="6" w:space="0" w:color="auto"/>
              <w:bottom w:val="single" w:sz="6" w:space="0" w:color="auto"/>
              <w:right w:val="single" w:sz="6" w:space="0" w:color="auto"/>
            </w:tcBorders>
            <w:shd w:val="pct15" w:color="auto" w:fill="auto"/>
          </w:tcPr>
          <w:p w:rsidR="00CC1378" w:rsidRPr="00C27D83" w:rsidRDefault="00C27D83" w:rsidP="003410BA">
            <w:pPr>
              <w:spacing w:before="20"/>
              <w:rPr>
                <w:rFonts w:ascii="Arial Narrow" w:hAnsi="Arial Narrow"/>
                <w:sz w:val="18"/>
                <w:lang w:val="fr-CH"/>
              </w:rPr>
            </w:pPr>
            <w:r w:rsidRPr="007B01C6">
              <w:rPr>
                <w:rFonts w:ascii="Arial Narrow" w:hAnsi="Arial Narrow"/>
                <w:b/>
                <w:lang w:val="fr-FR"/>
              </w:rPr>
              <w:t>MODULE DE BASE: Lipides sanguins</w:t>
            </w:r>
          </w:p>
        </w:tc>
      </w:tr>
      <w:tr w:rsidR="0049449F" w:rsidRPr="001B2345" w:rsidTr="001743F2">
        <w:trPr>
          <w:gridAfter w:val="1"/>
          <w:wAfter w:w="32" w:type="dxa"/>
          <w:trHeight w:val="353"/>
          <w:jc w:val="center"/>
        </w:trPr>
        <w:tc>
          <w:tcPr>
            <w:tcW w:w="4438" w:type="dxa"/>
            <w:tcBorders>
              <w:top w:val="single" w:sz="6" w:space="0" w:color="auto"/>
              <w:left w:val="single" w:sz="6" w:space="0" w:color="auto"/>
              <w:bottom w:val="single" w:sz="6" w:space="0" w:color="auto"/>
              <w:right w:val="single" w:sz="4" w:space="0" w:color="auto"/>
            </w:tcBorders>
            <w:shd w:val="clear" w:color="auto" w:fill="auto"/>
            <w:vAlign w:val="center"/>
          </w:tcPr>
          <w:p w:rsidR="0049449F" w:rsidRPr="00A22F88" w:rsidRDefault="00542238" w:rsidP="003410BA">
            <w:pPr>
              <w:pStyle w:val="TableTextBasic"/>
              <w:spacing w:before="60"/>
              <w:rPr>
                <w:rFonts w:ascii="Arial Narrow" w:hAnsi="Arial Narrow"/>
              </w:rPr>
            </w:pPr>
            <w:r>
              <w:rPr>
                <w:rFonts w:ascii="Arial Narrow" w:hAnsi="Arial Narrow"/>
              </w:rPr>
              <w:t>Code ID de l'appareil</w:t>
            </w:r>
          </w:p>
        </w:tc>
        <w:tc>
          <w:tcPr>
            <w:tcW w:w="2541" w:type="dxa"/>
            <w:gridSpan w:val="2"/>
            <w:tcBorders>
              <w:top w:val="single" w:sz="6" w:space="0" w:color="auto"/>
              <w:left w:val="nil"/>
              <w:bottom w:val="single" w:sz="6" w:space="0" w:color="auto"/>
            </w:tcBorders>
            <w:shd w:val="clear" w:color="auto" w:fill="auto"/>
          </w:tcPr>
          <w:p w:rsidR="0049449F" w:rsidRPr="00642FB6" w:rsidRDefault="0049449F" w:rsidP="003410BA">
            <w:pPr>
              <w:pStyle w:val="TableTextBasic"/>
              <w:spacing w:before="60"/>
              <w:rPr>
                <w:rFonts w:ascii="Arial Narrow" w:hAnsi="Arial Narrow"/>
                <w:i/>
              </w:rPr>
            </w:pPr>
          </w:p>
        </w:tc>
        <w:tc>
          <w:tcPr>
            <w:tcW w:w="2541" w:type="dxa"/>
            <w:gridSpan w:val="2"/>
            <w:tcBorders>
              <w:top w:val="single" w:sz="6" w:space="0" w:color="auto"/>
              <w:bottom w:val="single" w:sz="6" w:space="0" w:color="auto"/>
              <w:right w:val="single" w:sz="4" w:space="0" w:color="auto"/>
            </w:tcBorders>
            <w:shd w:val="clear" w:color="auto" w:fill="auto"/>
            <w:vAlign w:val="center"/>
          </w:tcPr>
          <w:p w:rsidR="0049449F" w:rsidRPr="006B66C0" w:rsidRDefault="0049449F" w:rsidP="003410BA">
            <w:pPr>
              <w:pStyle w:val="TableTextBasic"/>
              <w:tabs>
                <w:tab w:val="clear" w:pos="720"/>
                <w:tab w:val="clear" w:pos="1008"/>
                <w:tab w:val="clear" w:pos="1440"/>
              </w:tabs>
              <w:spacing w:before="240"/>
              <w:ind w:right="12"/>
              <w:rPr>
                <w:rFonts w:ascii="Arial Narrow" w:hAnsi="Arial Narrow"/>
                <w:iCs/>
                <w:sz w:val="20"/>
                <w:szCs w:val="20"/>
              </w:rPr>
            </w:pPr>
            <w:r w:rsidRPr="006B66C0">
              <w:rPr>
                <w:rFonts w:ascii="Arial Narrow" w:hAnsi="Arial Narrow"/>
                <w:sz w:val="20"/>
                <w:szCs w:val="20"/>
              </w:rPr>
              <w:t>└─┴─┘</w:t>
            </w:r>
          </w:p>
        </w:tc>
        <w:tc>
          <w:tcPr>
            <w:tcW w:w="1038" w:type="dxa"/>
            <w:gridSpan w:val="2"/>
            <w:tcBorders>
              <w:top w:val="single" w:sz="6" w:space="0" w:color="auto"/>
              <w:left w:val="nil"/>
              <w:bottom w:val="single" w:sz="6" w:space="0" w:color="auto"/>
              <w:right w:val="single" w:sz="6" w:space="0" w:color="auto"/>
            </w:tcBorders>
            <w:shd w:val="clear" w:color="auto" w:fill="auto"/>
            <w:vAlign w:val="center"/>
          </w:tcPr>
          <w:p w:rsidR="0049449F" w:rsidRPr="00333EFF" w:rsidRDefault="0049449F" w:rsidP="003410BA">
            <w:pPr>
              <w:spacing w:before="20"/>
              <w:jc w:val="center"/>
              <w:rPr>
                <w:rFonts w:ascii="Arial Narrow" w:hAnsi="Arial Narrow"/>
                <w:bCs/>
                <w:sz w:val="22"/>
                <w:szCs w:val="22"/>
              </w:rPr>
            </w:pPr>
            <w:r>
              <w:rPr>
                <w:rFonts w:ascii="Arial Narrow" w:hAnsi="Arial Narrow"/>
                <w:bCs/>
                <w:sz w:val="22"/>
                <w:szCs w:val="22"/>
              </w:rPr>
              <w:t>B7</w:t>
            </w:r>
          </w:p>
        </w:tc>
      </w:tr>
      <w:tr w:rsidR="00422C73" w:rsidRPr="001B2345" w:rsidTr="001743F2">
        <w:trPr>
          <w:gridAfter w:val="1"/>
          <w:wAfter w:w="32" w:type="dxa"/>
          <w:trHeight w:val="865"/>
          <w:jc w:val="center"/>
        </w:trPr>
        <w:tc>
          <w:tcPr>
            <w:tcW w:w="4438" w:type="dxa"/>
            <w:tcBorders>
              <w:top w:val="single" w:sz="6" w:space="0" w:color="auto"/>
              <w:left w:val="single" w:sz="6" w:space="0" w:color="auto"/>
              <w:right w:val="single" w:sz="4" w:space="0" w:color="auto"/>
            </w:tcBorders>
            <w:shd w:val="clear" w:color="auto" w:fill="auto"/>
            <w:vAlign w:val="center"/>
          </w:tcPr>
          <w:p w:rsidR="00422C73" w:rsidRPr="0049591B" w:rsidRDefault="00422C73" w:rsidP="00507A68">
            <w:pPr>
              <w:pStyle w:val="TableTextBasic"/>
              <w:spacing w:before="60"/>
              <w:rPr>
                <w:rFonts w:ascii="Arial Narrow" w:hAnsi="Arial Narrow"/>
                <w:lang w:val="fr-CH"/>
              </w:rPr>
            </w:pPr>
            <w:r w:rsidRPr="0049591B">
              <w:rPr>
                <w:rFonts w:ascii="Arial Narrow" w:hAnsi="Arial Narrow"/>
                <w:lang w:val="fr-CH"/>
              </w:rPr>
              <w:t>Cholestérol total</w:t>
            </w:r>
          </w:p>
        </w:tc>
        <w:tc>
          <w:tcPr>
            <w:tcW w:w="2541" w:type="dxa"/>
            <w:gridSpan w:val="2"/>
            <w:tcBorders>
              <w:top w:val="single" w:sz="6" w:space="0" w:color="auto"/>
              <w:left w:val="nil"/>
            </w:tcBorders>
            <w:shd w:val="clear" w:color="auto" w:fill="auto"/>
            <w:vAlign w:val="center"/>
          </w:tcPr>
          <w:p w:rsidR="00422C73" w:rsidRPr="00642FB6" w:rsidRDefault="00422C73" w:rsidP="004640F3">
            <w:pPr>
              <w:pStyle w:val="TableTextBasic"/>
              <w:spacing w:before="120"/>
              <w:jc w:val="right"/>
              <w:rPr>
                <w:rFonts w:ascii="Arial Narrow" w:hAnsi="Arial Narrow"/>
              </w:rPr>
            </w:pPr>
            <w:r>
              <w:rPr>
                <w:rFonts w:ascii="Arial Narrow" w:hAnsi="Arial Narrow"/>
              </w:rPr>
              <w:t>mg/dl</w:t>
            </w:r>
          </w:p>
        </w:tc>
        <w:tc>
          <w:tcPr>
            <w:tcW w:w="2541" w:type="dxa"/>
            <w:gridSpan w:val="2"/>
            <w:tcBorders>
              <w:top w:val="single" w:sz="6" w:space="0" w:color="auto"/>
              <w:right w:val="single" w:sz="4" w:space="0" w:color="auto"/>
            </w:tcBorders>
            <w:shd w:val="clear" w:color="auto" w:fill="auto"/>
            <w:vAlign w:val="center"/>
          </w:tcPr>
          <w:p w:rsidR="00422C73" w:rsidRPr="00740EA0" w:rsidRDefault="00422C73" w:rsidP="004640F3">
            <w:pPr>
              <w:pStyle w:val="TableTextBasic"/>
              <w:rPr>
                <w:rFonts w:ascii="Arial Narrow" w:hAnsi="Arial Narrow"/>
                <w:i/>
              </w:rPr>
            </w:pPr>
            <w:r w:rsidRPr="000560A9">
              <w:rPr>
                <w:rFonts w:ascii="Arial Narrow" w:hAnsi="Arial Narrow"/>
                <w:sz w:val="20"/>
                <w:szCs w:val="20"/>
              </w:rPr>
              <w:t>└─┴─┴─┘.└─┘</w:t>
            </w:r>
          </w:p>
        </w:tc>
        <w:tc>
          <w:tcPr>
            <w:tcW w:w="1038" w:type="dxa"/>
            <w:gridSpan w:val="2"/>
            <w:tcBorders>
              <w:top w:val="single" w:sz="6" w:space="0" w:color="auto"/>
              <w:left w:val="nil"/>
              <w:right w:val="single" w:sz="6" w:space="0" w:color="auto"/>
            </w:tcBorders>
            <w:shd w:val="clear" w:color="auto" w:fill="auto"/>
            <w:vAlign w:val="center"/>
          </w:tcPr>
          <w:p w:rsidR="00422C73" w:rsidRPr="00333EFF" w:rsidRDefault="00422C73" w:rsidP="003410BA">
            <w:pPr>
              <w:spacing w:before="20"/>
              <w:jc w:val="center"/>
              <w:rPr>
                <w:rFonts w:ascii="Arial Narrow" w:hAnsi="Arial Narrow"/>
                <w:bCs/>
                <w:sz w:val="22"/>
                <w:szCs w:val="22"/>
              </w:rPr>
            </w:pPr>
            <w:r>
              <w:rPr>
                <w:rFonts w:ascii="Arial Narrow" w:hAnsi="Arial Narrow"/>
                <w:bCs/>
                <w:sz w:val="22"/>
                <w:szCs w:val="22"/>
              </w:rPr>
              <w:t>B8</w:t>
            </w:r>
          </w:p>
        </w:tc>
      </w:tr>
      <w:tr w:rsidR="0049449F" w:rsidRPr="001B2345" w:rsidTr="001743F2">
        <w:trPr>
          <w:gridAfter w:val="1"/>
          <w:wAfter w:w="32" w:type="dxa"/>
          <w:trHeight w:val="340"/>
          <w:jc w:val="center"/>
        </w:trPr>
        <w:tc>
          <w:tcPr>
            <w:tcW w:w="4438" w:type="dxa"/>
            <w:vMerge w:val="restart"/>
            <w:tcBorders>
              <w:top w:val="single" w:sz="6" w:space="0" w:color="auto"/>
              <w:left w:val="single" w:sz="6" w:space="0" w:color="auto"/>
              <w:right w:val="single" w:sz="4" w:space="0" w:color="auto"/>
            </w:tcBorders>
            <w:shd w:val="clear" w:color="auto" w:fill="auto"/>
            <w:vAlign w:val="center"/>
          </w:tcPr>
          <w:p w:rsidR="0049449F" w:rsidRPr="0010527F" w:rsidRDefault="0010527F" w:rsidP="002F5692">
            <w:pPr>
              <w:pStyle w:val="TableTextBasic"/>
              <w:spacing w:before="60"/>
              <w:rPr>
                <w:rFonts w:ascii="Arial Narrow" w:hAnsi="Arial Narrow"/>
                <w:lang w:val="fr-CH"/>
              </w:rPr>
            </w:pPr>
            <w:r w:rsidRPr="007B01C6">
              <w:rPr>
                <w:rFonts w:ascii="Arial Narrow" w:hAnsi="Arial Narrow"/>
                <w:lang w:val="fr-FR"/>
              </w:rPr>
              <w:t>Au cours des deux dernières semaines, avez-vous s</w:t>
            </w:r>
            <w:r>
              <w:rPr>
                <w:rFonts w:ascii="Arial Narrow" w:hAnsi="Arial Narrow"/>
                <w:lang w:val="fr-FR"/>
              </w:rPr>
              <w:t>uivi un traitement pour un taux de cholesté</w:t>
            </w:r>
            <w:r w:rsidRPr="007B01C6">
              <w:rPr>
                <w:rFonts w:ascii="Arial Narrow" w:hAnsi="Arial Narrow"/>
                <w:lang w:val="fr-FR"/>
              </w:rPr>
              <w:t xml:space="preserve">rol élevé avec des </w:t>
            </w:r>
            <w:r>
              <w:rPr>
                <w:rFonts w:ascii="Arial Narrow" w:hAnsi="Arial Narrow"/>
                <w:lang w:val="fr-FR"/>
              </w:rPr>
              <w:t>mé</w:t>
            </w:r>
            <w:r w:rsidRPr="007B01C6">
              <w:rPr>
                <w:rFonts w:ascii="Arial Narrow" w:hAnsi="Arial Narrow"/>
                <w:lang w:val="fr-FR"/>
              </w:rPr>
              <w:t xml:space="preserve">dicaments </w:t>
            </w:r>
            <w:r>
              <w:rPr>
                <w:rFonts w:ascii="Arial Narrow" w:hAnsi="Arial Narrow"/>
                <w:lang w:val="fr-FR"/>
              </w:rPr>
              <w:t>prescri</w:t>
            </w:r>
            <w:r w:rsidRPr="007B01C6">
              <w:rPr>
                <w:rFonts w:ascii="Arial Narrow" w:hAnsi="Arial Narrow"/>
                <w:lang w:val="fr-FR"/>
              </w:rPr>
              <w:t>t</w:t>
            </w:r>
            <w:r>
              <w:rPr>
                <w:rFonts w:ascii="Arial Narrow" w:hAnsi="Arial Narrow"/>
                <w:lang w:val="fr-FR"/>
              </w:rPr>
              <w:t>s</w:t>
            </w:r>
            <w:r w:rsidRPr="007B01C6">
              <w:rPr>
                <w:rFonts w:ascii="Arial Narrow" w:hAnsi="Arial Narrow"/>
                <w:lang w:val="fr-FR"/>
              </w:rPr>
              <w:t xml:space="preserve"> par un </w:t>
            </w:r>
            <w:r w:rsidR="002F5692">
              <w:rPr>
                <w:rFonts w:ascii="Arial Narrow" w:hAnsi="Arial Narrow"/>
                <w:lang w:val="fr-FR"/>
              </w:rPr>
              <w:t>médecin</w:t>
            </w:r>
            <w:r w:rsidRPr="007B01C6">
              <w:rPr>
                <w:rFonts w:ascii="Arial Narrow" w:hAnsi="Arial Narrow"/>
                <w:lang w:val="fr-FR"/>
              </w:rPr>
              <w:t xml:space="preserve"> ou un autre professionnel de santé?</w:t>
            </w:r>
          </w:p>
        </w:tc>
        <w:tc>
          <w:tcPr>
            <w:tcW w:w="2541" w:type="dxa"/>
            <w:gridSpan w:val="2"/>
            <w:tcBorders>
              <w:top w:val="single" w:sz="4" w:space="0" w:color="auto"/>
              <w:left w:val="nil"/>
            </w:tcBorders>
            <w:shd w:val="clear" w:color="auto" w:fill="auto"/>
            <w:vAlign w:val="center"/>
          </w:tcPr>
          <w:p w:rsidR="0049449F" w:rsidRPr="00642FB6" w:rsidRDefault="0049591B" w:rsidP="00AC17EB">
            <w:pPr>
              <w:spacing w:before="60"/>
              <w:jc w:val="right"/>
              <w:rPr>
                <w:rFonts w:ascii="Arial Narrow" w:hAnsi="Arial Narrow"/>
                <w:sz w:val="18"/>
              </w:rPr>
            </w:pPr>
            <w:r>
              <w:rPr>
                <w:rFonts w:ascii="Arial Narrow" w:hAnsi="Arial Narrow"/>
                <w:sz w:val="18"/>
              </w:rPr>
              <w:t>Oui</w:t>
            </w:r>
          </w:p>
        </w:tc>
        <w:tc>
          <w:tcPr>
            <w:tcW w:w="2541" w:type="dxa"/>
            <w:gridSpan w:val="2"/>
            <w:tcBorders>
              <w:top w:val="single" w:sz="4" w:space="0" w:color="auto"/>
              <w:right w:val="single" w:sz="4" w:space="0" w:color="auto"/>
            </w:tcBorders>
            <w:shd w:val="clear" w:color="auto" w:fill="auto"/>
            <w:vAlign w:val="center"/>
          </w:tcPr>
          <w:p w:rsidR="0049449F" w:rsidRPr="00642FB6" w:rsidRDefault="0049449F" w:rsidP="00AC17EB">
            <w:pPr>
              <w:spacing w:before="60"/>
              <w:rPr>
                <w:rFonts w:ascii="Arial Narrow" w:hAnsi="Arial Narrow"/>
                <w:sz w:val="18"/>
              </w:rPr>
            </w:pPr>
            <w:r>
              <w:rPr>
                <w:rFonts w:ascii="Arial Narrow" w:hAnsi="Arial Narrow"/>
                <w:sz w:val="18"/>
              </w:rPr>
              <w:t>1</w:t>
            </w:r>
          </w:p>
        </w:tc>
        <w:tc>
          <w:tcPr>
            <w:tcW w:w="1038" w:type="dxa"/>
            <w:gridSpan w:val="2"/>
            <w:vMerge w:val="restart"/>
            <w:tcBorders>
              <w:top w:val="single" w:sz="6" w:space="0" w:color="auto"/>
              <w:left w:val="nil"/>
              <w:right w:val="single" w:sz="6" w:space="0" w:color="auto"/>
            </w:tcBorders>
            <w:shd w:val="clear" w:color="auto" w:fill="auto"/>
            <w:vAlign w:val="center"/>
          </w:tcPr>
          <w:p w:rsidR="0049449F" w:rsidRDefault="0049449F" w:rsidP="00333EFF">
            <w:pPr>
              <w:pStyle w:val="TableTextBasic"/>
              <w:jc w:val="center"/>
              <w:rPr>
                <w:rFonts w:ascii="Arial Narrow" w:hAnsi="Arial Narrow"/>
                <w:bCs/>
                <w:sz w:val="22"/>
                <w:szCs w:val="22"/>
              </w:rPr>
            </w:pPr>
            <w:r>
              <w:rPr>
                <w:rFonts w:ascii="Arial Narrow" w:hAnsi="Arial Narrow"/>
                <w:bCs/>
                <w:sz w:val="22"/>
                <w:szCs w:val="22"/>
              </w:rPr>
              <w:t>B9</w:t>
            </w:r>
          </w:p>
        </w:tc>
      </w:tr>
      <w:tr w:rsidR="0049449F" w:rsidRPr="001B2345" w:rsidTr="001743F2">
        <w:trPr>
          <w:gridAfter w:val="1"/>
          <w:wAfter w:w="32" w:type="dxa"/>
          <w:trHeight w:val="339"/>
          <w:jc w:val="center"/>
        </w:trPr>
        <w:tc>
          <w:tcPr>
            <w:tcW w:w="4438" w:type="dxa"/>
            <w:vMerge/>
            <w:tcBorders>
              <w:left w:val="single" w:sz="6" w:space="0" w:color="auto"/>
              <w:bottom w:val="single" w:sz="6" w:space="0" w:color="auto"/>
              <w:right w:val="single" w:sz="4" w:space="0" w:color="auto"/>
            </w:tcBorders>
            <w:shd w:val="clear" w:color="auto" w:fill="auto"/>
            <w:vAlign w:val="center"/>
          </w:tcPr>
          <w:p w:rsidR="0049449F" w:rsidRDefault="0049449F" w:rsidP="003410BA">
            <w:pPr>
              <w:pStyle w:val="TableTextBasic"/>
              <w:spacing w:before="60"/>
              <w:rPr>
                <w:rFonts w:ascii="Arial Narrow" w:hAnsi="Arial Narrow"/>
              </w:rPr>
            </w:pPr>
          </w:p>
        </w:tc>
        <w:tc>
          <w:tcPr>
            <w:tcW w:w="2541" w:type="dxa"/>
            <w:gridSpan w:val="2"/>
            <w:tcBorders>
              <w:left w:val="nil"/>
              <w:bottom w:val="single" w:sz="6" w:space="0" w:color="auto"/>
            </w:tcBorders>
            <w:shd w:val="clear" w:color="auto" w:fill="auto"/>
            <w:vAlign w:val="center"/>
          </w:tcPr>
          <w:p w:rsidR="0049449F" w:rsidRDefault="0049449F" w:rsidP="00AC17EB">
            <w:pPr>
              <w:spacing w:before="60"/>
              <w:jc w:val="right"/>
              <w:rPr>
                <w:rFonts w:ascii="Arial Narrow" w:hAnsi="Arial Narrow"/>
                <w:sz w:val="18"/>
              </w:rPr>
            </w:pPr>
            <w:r w:rsidRPr="00642FB6">
              <w:rPr>
                <w:rFonts w:ascii="Arial Narrow" w:hAnsi="Arial Narrow"/>
                <w:sz w:val="18"/>
              </w:rPr>
              <w:t>No</w:t>
            </w:r>
            <w:r w:rsidR="0049591B">
              <w:rPr>
                <w:rFonts w:ascii="Arial Narrow" w:hAnsi="Arial Narrow"/>
                <w:sz w:val="18"/>
              </w:rPr>
              <w:t>n</w:t>
            </w:r>
          </w:p>
        </w:tc>
        <w:tc>
          <w:tcPr>
            <w:tcW w:w="2541" w:type="dxa"/>
            <w:gridSpan w:val="2"/>
            <w:tcBorders>
              <w:bottom w:val="single" w:sz="6" w:space="0" w:color="auto"/>
              <w:right w:val="single" w:sz="4" w:space="0" w:color="auto"/>
            </w:tcBorders>
            <w:shd w:val="clear" w:color="auto" w:fill="auto"/>
            <w:vAlign w:val="center"/>
          </w:tcPr>
          <w:p w:rsidR="0049449F" w:rsidRDefault="0049449F" w:rsidP="00AC17EB">
            <w:pPr>
              <w:spacing w:before="60"/>
              <w:rPr>
                <w:rFonts w:ascii="Arial Narrow" w:hAnsi="Arial Narrow"/>
                <w:sz w:val="18"/>
              </w:rPr>
            </w:pPr>
            <w:r w:rsidRPr="00642FB6">
              <w:rPr>
                <w:rFonts w:ascii="Arial Narrow" w:hAnsi="Arial Narrow"/>
                <w:sz w:val="18"/>
              </w:rPr>
              <w:t>2</w:t>
            </w:r>
          </w:p>
        </w:tc>
        <w:tc>
          <w:tcPr>
            <w:tcW w:w="1038" w:type="dxa"/>
            <w:gridSpan w:val="2"/>
            <w:vMerge/>
            <w:tcBorders>
              <w:left w:val="nil"/>
              <w:bottom w:val="single" w:sz="6" w:space="0" w:color="auto"/>
              <w:right w:val="single" w:sz="6" w:space="0" w:color="auto"/>
            </w:tcBorders>
            <w:shd w:val="clear" w:color="auto" w:fill="auto"/>
            <w:vAlign w:val="center"/>
          </w:tcPr>
          <w:p w:rsidR="0049449F" w:rsidRDefault="0049449F" w:rsidP="003410BA">
            <w:pPr>
              <w:pStyle w:val="TableTextBasic"/>
              <w:rPr>
                <w:rFonts w:ascii="Arial Narrow" w:hAnsi="Arial Narrow"/>
                <w:bCs/>
                <w:sz w:val="22"/>
                <w:szCs w:val="22"/>
              </w:rPr>
            </w:pPr>
          </w:p>
        </w:tc>
      </w:tr>
    </w:tbl>
    <w:p w:rsidR="00AC17EB" w:rsidRPr="004D0FF2" w:rsidRDefault="00AC17EB" w:rsidP="00AC17EB">
      <w:pPr>
        <w:rPr>
          <w:rFonts w:ascii="Verdana" w:hAnsi="Verdana" w:cs="Arial (W1)"/>
          <w:b/>
          <w:bCs/>
          <w:color w:val="FF0000"/>
        </w:rPr>
      </w:pPr>
    </w:p>
    <w:tbl>
      <w:tblPr>
        <w:tblW w:w="10558" w:type="dxa"/>
        <w:jc w:val="center"/>
        <w:tblLayout w:type="fixed"/>
        <w:tblLook w:val="0000" w:firstRow="0" w:lastRow="0" w:firstColumn="0" w:lastColumn="0" w:noHBand="0" w:noVBand="0"/>
      </w:tblPr>
      <w:tblGrid>
        <w:gridCol w:w="4438"/>
        <w:gridCol w:w="2541"/>
        <w:gridCol w:w="2541"/>
        <w:gridCol w:w="1038"/>
      </w:tblGrid>
      <w:tr w:rsidR="00AC17EB" w:rsidRPr="00181ACC" w:rsidTr="00CA3B4B">
        <w:trPr>
          <w:trHeight w:val="353"/>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rsidR="00AC17EB" w:rsidRPr="00C27D83" w:rsidRDefault="0049591B" w:rsidP="001D15CF">
            <w:pPr>
              <w:rPr>
                <w:rFonts w:ascii="Arial Narrow" w:hAnsi="Arial Narrow"/>
                <w:bCs/>
                <w:i/>
                <w:iCs/>
                <w:sz w:val="18"/>
                <w:lang w:val="fr-CH"/>
              </w:rPr>
            </w:pPr>
            <w:r>
              <w:rPr>
                <w:rFonts w:ascii="Arial Narrow" w:hAnsi="Arial Narrow"/>
                <w:b/>
                <w:lang w:val="fr-FR"/>
              </w:rPr>
              <w:t xml:space="preserve">ELARGI: </w:t>
            </w:r>
            <w:r w:rsidR="00C27D83" w:rsidRPr="003201BE">
              <w:rPr>
                <w:rFonts w:ascii="Arial Narrow" w:hAnsi="Arial Narrow"/>
                <w:b/>
                <w:lang w:val="fr-FR"/>
              </w:rPr>
              <w:t>Triglycérides et Cholestérol HDL</w:t>
            </w:r>
          </w:p>
        </w:tc>
      </w:tr>
      <w:tr w:rsidR="00422C73" w:rsidRPr="00AC17EB" w:rsidTr="00861F13">
        <w:trPr>
          <w:trHeight w:val="865"/>
          <w:jc w:val="center"/>
        </w:trPr>
        <w:tc>
          <w:tcPr>
            <w:tcW w:w="4438" w:type="dxa"/>
            <w:tcBorders>
              <w:top w:val="single" w:sz="6" w:space="0" w:color="auto"/>
              <w:left w:val="single" w:sz="6" w:space="0" w:color="auto"/>
              <w:right w:val="single" w:sz="4" w:space="0" w:color="auto"/>
            </w:tcBorders>
            <w:shd w:val="pct15" w:color="auto" w:fill="auto"/>
            <w:vAlign w:val="center"/>
          </w:tcPr>
          <w:p w:rsidR="00422C73" w:rsidRPr="0049591B" w:rsidRDefault="00422C73" w:rsidP="00507A68">
            <w:pPr>
              <w:pStyle w:val="TableTextBasic"/>
              <w:spacing w:before="60"/>
              <w:rPr>
                <w:rFonts w:ascii="Arial Narrow" w:hAnsi="Arial Narrow"/>
                <w:lang w:val="fr-CH"/>
              </w:rPr>
            </w:pPr>
            <w:r w:rsidRPr="001420D4">
              <w:rPr>
                <w:rFonts w:ascii="Arial Narrow" w:hAnsi="Arial Narrow"/>
                <w:lang w:val="fr-CH"/>
              </w:rPr>
              <w:t>Triglycérides</w:t>
            </w:r>
          </w:p>
        </w:tc>
        <w:tc>
          <w:tcPr>
            <w:tcW w:w="2541" w:type="dxa"/>
            <w:tcBorders>
              <w:top w:val="single" w:sz="6" w:space="0" w:color="auto"/>
              <w:left w:val="nil"/>
            </w:tcBorders>
            <w:shd w:val="pct15" w:color="auto" w:fill="auto"/>
            <w:vAlign w:val="center"/>
          </w:tcPr>
          <w:p w:rsidR="00422C73" w:rsidRPr="00AC17EB" w:rsidRDefault="00422C73" w:rsidP="004640F3">
            <w:pPr>
              <w:pStyle w:val="TableTextBasic"/>
              <w:spacing w:before="120"/>
              <w:jc w:val="right"/>
              <w:rPr>
                <w:rFonts w:ascii="Arial Narrow" w:hAnsi="Arial Narrow"/>
              </w:rPr>
            </w:pPr>
            <w:r>
              <w:rPr>
                <w:rFonts w:ascii="Arial Narrow" w:hAnsi="Arial Narrow"/>
              </w:rPr>
              <w:t>mg/dl</w:t>
            </w:r>
          </w:p>
        </w:tc>
        <w:tc>
          <w:tcPr>
            <w:tcW w:w="2541" w:type="dxa"/>
            <w:tcBorders>
              <w:top w:val="single" w:sz="6" w:space="0" w:color="auto"/>
              <w:right w:val="single" w:sz="4" w:space="0" w:color="auto"/>
            </w:tcBorders>
            <w:shd w:val="pct15" w:color="auto" w:fill="auto"/>
            <w:vAlign w:val="center"/>
          </w:tcPr>
          <w:p w:rsidR="00422C73" w:rsidRPr="00AC17EB" w:rsidRDefault="00422C73" w:rsidP="004640F3">
            <w:pPr>
              <w:pStyle w:val="TableTextBasic"/>
              <w:rPr>
                <w:sz w:val="20"/>
                <w:szCs w:val="20"/>
              </w:rPr>
            </w:pPr>
            <w:r w:rsidRPr="000560A9">
              <w:rPr>
                <w:rFonts w:ascii="Arial Narrow" w:hAnsi="Arial Narrow"/>
                <w:sz w:val="20"/>
                <w:szCs w:val="20"/>
              </w:rPr>
              <w:t>└─┴─┴─┘.└─┘</w:t>
            </w:r>
          </w:p>
        </w:tc>
        <w:tc>
          <w:tcPr>
            <w:tcW w:w="1038" w:type="dxa"/>
            <w:tcBorders>
              <w:top w:val="single" w:sz="6" w:space="0" w:color="auto"/>
              <w:left w:val="nil"/>
              <w:right w:val="single" w:sz="6" w:space="0" w:color="auto"/>
            </w:tcBorders>
            <w:shd w:val="pct15" w:color="auto" w:fill="auto"/>
            <w:vAlign w:val="center"/>
          </w:tcPr>
          <w:p w:rsidR="00422C73" w:rsidRPr="00AC17EB" w:rsidRDefault="00422C73" w:rsidP="00C671A1">
            <w:pPr>
              <w:jc w:val="center"/>
              <w:rPr>
                <w:rFonts w:ascii="Arial Narrow" w:hAnsi="Arial Narrow"/>
                <w:bCs/>
                <w:i/>
                <w:sz w:val="22"/>
              </w:rPr>
            </w:pPr>
            <w:r w:rsidRPr="00AC17EB">
              <w:rPr>
                <w:rFonts w:ascii="Arial Narrow" w:hAnsi="Arial Narrow"/>
                <w:bCs/>
              </w:rPr>
              <w:t>B1</w:t>
            </w:r>
            <w:r>
              <w:rPr>
                <w:rFonts w:ascii="Arial Narrow" w:hAnsi="Arial Narrow"/>
                <w:bCs/>
              </w:rPr>
              <w:t>5</w:t>
            </w:r>
          </w:p>
        </w:tc>
      </w:tr>
      <w:tr w:rsidR="00422C73" w:rsidRPr="00AC17EB" w:rsidTr="00861F13">
        <w:trPr>
          <w:trHeight w:val="865"/>
          <w:jc w:val="center"/>
        </w:trPr>
        <w:tc>
          <w:tcPr>
            <w:tcW w:w="4438" w:type="dxa"/>
            <w:tcBorders>
              <w:top w:val="single" w:sz="6" w:space="0" w:color="auto"/>
              <w:left w:val="single" w:sz="6" w:space="0" w:color="auto"/>
              <w:right w:val="single" w:sz="4" w:space="0" w:color="auto"/>
            </w:tcBorders>
            <w:shd w:val="pct15" w:color="auto" w:fill="auto"/>
            <w:vAlign w:val="center"/>
          </w:tcPr>
          <w:p w:rsidR="00422C73" w:rsidRPr="0049591B" w:rsidRDefault="00422C73" w:rsidP="00507A68">
            <w:pPr>
              <w:pStyle w:val="TableTextBasic"/>
              <w:spacing w:before="60"/>
              <w:rPr>
                <w:rFonts w:ascii="Arial Narrow" w:hAnsi="Arial Narrow"/>
                <w:lang w:val="fr-CH"/>
              </w:rPr>
            </w:pPr>
            <w:r w:rsidRPr="00133C4C">
              <w:rPr>
                <w:rFonts w:ascii="Arial Narrow" w:hAnsi="Arial Narrow"/>
                <w:lang w:val="fr-CH"/>
              </w:rPr>
              <w:t>Cholestérol HDL</w:t>
            </w:r>
          </w:p>
        </w:tc>
        <w:tc>
          <w:tcPr>
            <w:tcW w:w="2541" w:type="dxa"/>
            <w:tcBorders>
              <w:top w:val="single" w:sz="6" w:space="0" w:color="auto"/>
              <w:left w:val="nil"/>
            </w:tcBorders>
            <w:shd w:val="pct15" w:color="auto" w:fill="auto"/>
            <w:vAlign w:val="center"/>
          </w:tcPr>
          <w:p w:rsidR="00422C73" w:rsidRPr="00845490" w:rsidRDefault="00422C73" w:rsidP="004640F3">
            <w:pPr>
              <w:pStyle w:val="TableTextBasic"/>
              <w:spacing w:before="120"/>
              <w:jc w:val="right"/>
              <w:rPr>
                <w:rFonts w:ascii="Arial Narrow" w:hAnsi="Arial Narrow" w:cs="Arial"/>
                <w:sz w:val="16"/>
                <w:szCs w:val="16"/>
              </w:rPr>
            </w:pPr>
            <w:r>
              <w:rPr>
                <w:rFonts w:ascii="Arial Narrow" w:hAnsi="Arial Narrow"/>
              </w:rPr>
              <w:t>mg/dl</w:t>
            </w:r>
          </w:p>
        </w:tc>
        <w:tc>
          <w:tcPr>
            <w:tcW w:w="2541" w:type="dxa"/>
            <w:tcBorders>
              <w:top w:val="single" w:sz="6" w:space="0" w:color="auto"/>
              <w:right w:val="single" w:sz="4" w:space="0" w:color="auto"/>
            </w:tcBorders>
            <w:shd w:val="pct15" w:color="auto" w:fill="auto"/>
            <w:vAlign w:val="bottom"/>
          </w:tcPr>
          <w:p w:rsidR="00422C73" w:rsidRPr="00AC17EB" w:rsidRDefault="00422C73" w:rsidP="004640F3">
            <w:pPr>
              <w:pStyle w:val="TableTextBasic"/>
              <w:rPr>
                <w:rFonts w:ascii="Arial Narrow" w:hAnsi="Arial Narrow"/>
                <w:iCs/>
                <w:sz w:val="20"/>
                <w:szCs w:val="20"/>
              </w:rPr>
            </w:pPr>
            <w:r w:rsidRPr="000560A9">
              <w:rPr>
                <w:rFonts w:ascii="Arial Narrow" w:hAnsi="Arial Narrow"/>
                <w:sz w:val="20"/>
                <w:szCs w:val="20"/>
              </w:rPr>
              <w:t>└─┴─┴─┘.└─┘</w:t>
            </w:r>
          </w:p>
        </w:tc>
        <w:tc>
          <w:tcPr>
            <w:tcW w:w="1038" w:type="dxa"/>
            <w:tcBorders>
              <w:top w:val="single" w:sz="6" w:space="0" w:color="auto"/>
              <w:left w:val="nil"/>
              <w:right w:val="single" w:sz="6" w:space="0" w:color="auto"/>
            </w:tcBorders>
            <w:shd w:val="pct15" w:color="auto" w:fill="auto"/>
            <w:vAlign w:val="center"/>
          </w:tcPr>
          <w:p w:rsidR="00422C73" w:rsidRPr="00AC17EB" w:rsidRDefault="00422C73" w:rsidP="00C671A1">
            <w:pPr>
              <w:jc w:val="center"/>
              <w:rPr>
                <w:rFonts w:ascii="Arial Narrow" w:hAnsi="Arial Narrow"/>
                <w:bCs/>
                <w:iCs/>
                <w:sz w:val="22"/>
              </w:rPr>
            </w:pPr>
            <w:r w:rsidRPr="00AC17EB">
              <w:rPr>
                <w:rFonts w:ascii="Arial Narrow" w:hAnsi="Arial Narrow"/>
                <w:bCs/>
              </w:rPr>
              <w:t>B1</w:t>
            </w:r>
            <w:r>
              <w:rPr>
                <w:rFonts w:ascii="Arial Narrow" w:hAnsi="Arial Narrow"/>
                <w:bCs/>
              </w:rPr>
              <w:t>6</w:t>
            </w:r>
          </w:p>
        </w:tc>
      </w:tr>
    </w:tbl>
    <w:p w:rsidR="00D175D7" w:rsidRPr="00642FB6" w:rsidRDefault="00D175D7" w:rsidP="00AB721C"/>
    <w:sectPr w:rsidR="00D175D7" w:rsidRPr="00642FB6" w:rsidSect="00C21DC4">
      <w:footerReference w:type="default" r:id="rId19"/>
      <w:pgSz w:w="11907" w:h="16840" w:code="9"/>
      <w:pgMar w:top="902" w:right="1134" w:bottom="709" w:left="1474" w:header="397" w:footer="284"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FAF" w:rsidRDefault="00453FAF">
      <w:r>
        <w:separator/>
      </w:r>
    </w:p>
  </w:endnote>
  <w:endnote w:type="continuationSeparator" w:id="0">
    <w:p w:rsidR="00453FAF" w:rsidRDefault="00453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W1)">
    <w:altName w:val="Arial"/>
    <w:panose1 w:val="020B0604020202020204"/>
    <w:charset w:val="00"/>
    <w:family w:val="swiss"/>
    <w:notTrueType/>
    <w:pitch w:val="variable"/>
    <w:sig w:usb0="00000003" w:usb1="00000000" w:usb2="00000000" w:usb3="00000000" w:csb0="00000001" w:csb1="00000000"/>
  </w:font>
  <w:font w:name="Times New (W1)">
    <w:altName w:val="Times New Roman"/>
    <w:panose1 w:val="02020603050405020304"/>
    <w:charset w:val="00"/>
    <w:family w:val="roman"/>
    <w:pitch w:val="variable"/>
    <w:sig w:usb0="00000000"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4D" w:rsidRDefault="00E030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304D" w:rsidRDefault="00E030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4D" w:rsidRDefault="00E0304D">
    <w:pPr>
      <w:framePr w:wrap="around" w:vAnchor="text" w:hAnchor="margin" w:xAlign="right" w:y="1"/>
      <w:tabs>
        <w:tab w:val="right" w:pos="9639"/>
      </w:tabs>
    </w:pPr>
    <w:r>
      <w:rP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4D" w:rsidRDefault="00E0304D">
    <w:r>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4D" w:rsidRDefault="00E0304D" w:rsidP="001A17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304D" w:rsidRDefault="00E0304D" w:rsidP="00DF4BF4">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4D" w:rsidRPr="00C0445E" w:rsidRDefault="00E0304D" w:rsidP="00C0445E">
    <w:pPr>
      <w:tabs>
        <w:tab w:val="right" w:pos="9781"/>
      </w:tabs>
      <w:ind w:left="-567"/>
      <w:rPr>
        <w:rFonts w:ascii="Arial Narrow" w:hAnsi="Arial Narrow"/>
        <w:sz w:val="18"/>
        <w:szCs w:val="18"/>
        <w:lang w:val="fr-CH"/>
      </w:rPr>
    </w:pPr>
    <w:r>
      <w:rPr>
        <w:rFonts w:ascii="Arial Narrow" w:hAnsi="Arial Narrow"/>
        <w:sz w:val="18"/>
        <w:szCs w:val="18"/>
        <w:lang w:val="fr-FR"/>
      </w:rPr>
      <w:t>L'approche STEPwise</w:t>
    </w:r>
    <w:r w:rsidRPr="00186C81">
      <w:rPr>
        <w:rFonts w:ascii="Arial Narrow" w:hAnsi="Arial Narrow"/>
        <w:sz w:val="18"/>
        <w:szCs w:val="18"/>
        <w:lang w:val="fr-FR"/>
      </w:rPr>
      <w:t xml:space="preserve"> de l'OMS pour la surveillance </w:t>
    </w:r>
    <w:r>
      <w:rPr>
        <w:rFonts w:ascii="Arial Narrow" w:hAnsi="Arial Narrow"/>
        <w:sz w:val="18"/>
        <w:szCs w:val="18"/>
        <w:lang w:val="fr-FR"/>
      </w:rPr>
      <w:t>- Instrument v. 3.1</w:t>
    </w:r>
    <w:r w:rsidRPr="00C0445E">
      <w:rPr>
        <w:rFonts w:ascii="Arial Narrow" w:hAnsi="Arial Narrow"/>
        <w:sz w:val="18"/>
        <w:szCs w:val="18"/>
        <w:lang w:val="fr-CH"/>
      </w:rPr>
      <w:tab/>
      <w:t>5-1-</w:t>
    </w:r>
    <w:r>
      <w:rPr>
        <w:rStyle w:val="PageNumber"/>
        <w:rFonts w:ascii="Arial Narrow" w:hAnsi="Arial Narrow"/>
        <w:bCs/>
        <w:sz w:val="18"/>
        <w:szCs w:val="18"/>
      </w:rPr>
      <w:fldChar w:fldCharType="begin"/>
    </w:r>
    <w:r w:rsidRPr="00C0445E">
      <w:rPr>
        <w:rStyle w:val="PageNumber"/>
        <w:rFonts w:ascii="Arial Narrow" w:hAnsi="Arial Narrow"/>
        <w:bCs/>
        <w:sz w:val="18"/>
        <w:szCs w:val="18"/>
        <w:lang w:val="fr-CH"/>
      </w:rPr>
      <w:instrText xml:space="preserve"> PAGE  \* Arabic </w:instrText>
    </w:r>
    <w:r>
      <w:rPr>
        <w:rStyle w:val="PageNumber"/>
        <w:rFonts w:ascii="Arial Narrow" w:hAnsi="Arial Narrow"/>
        <w:bCs/>
        <w:sz w:val="18"/>
        <w:szCs w:val="18"/>
      </w:rPr>
      <w:fldChar w:fldCharType="separate"/>
    </w:r>
    <w:r w:rsidR="00A06178">
      <w:rPr>
        <w:rStyle w:val="PageNumber"/>
        <w:rFonts w:ascii="Arial Narrow" w:hAnsi="Arial Narrow"/>
        <w:bCs/>
        <w:noProof/>
        <w:sz w:val="18"/>
        <w:szCs w:val="18"/>
        <w:lang w:val="fr-CH"/>
      </w:rPr>
      <w:t>1</w:t>
    </w:r>
    <w:r>
      <w:rPr>
        <w:rStyle w:val="PageNumber"/>
        <w:rFonts w:ascii="Arial Narrow" w:hAnsi="Arial Narrow"/>
        <w:bCs/>
        <w:sz w:val="18"/>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4D" w:rsidRPr="006911B9" w:rsidRDefault="00E0304D" w:rsidP="0018516F">
    <w:pPr>
      <w:tabs>
        <w:tab w:val="right" w:pos="9781"/>
      </w:tabs>
      <w:ind w:left="-567"/>
      <w:rPr>
        <w:rFonts w:ascii="Arial Narrow" w:hAnsi="Arial Narrow"/>
        <w:sz w:val="18"/>
        <w:szCs w:val="18"/>
        <w:lang w:val="fr-CH"/>
      </w:rPr>
    </w:pPr>
    <w:r w:rsidRPr="006911B9">
      <w:rPr>
        <w:rFonts w:ascii="Arial Narrow" w:hAnsi="Arial Narrow"/>
        <w:sz w:val="18"/>
        <w:szCs w:val="18"/>
        <w:lang w:val="fr-CH"/>
      </w:rPr>
      <w:t>L’approche STEPwise de l’OMS pour la</w:t>
    </w:r>
    <w:r>
      <w:rPr>
        <w:rFonts w:ascii="Arial Narrow" w:hAnsi="Arial Narrow"/>
        <w:sz w:val="18"/>
        <w:szCs w:val="18"/>
        <w:lang w:val="fr-CH"/>
      </w:rPr>
      <w:t xml:space="preserve"> surveillance - Instrument v.3.1</w:t>
    </w:r>
    <w:r w:rsidRPr="006911B9">
      <w:rPr>
        <w:rFonts w:ascii="Arial Narrow" w:hAnsi="Arial Narrow"/>
        <w:sz w:val="18"/>
        <w:szCs w:val="18"/>
        <w:lang w:val="fr-CH"/>
      </w:rPr>
      <w:tab/>
      <w:t>5-1-</w:t>
    </w:r>
    <w:r w:rsidRPr="00DD1549">
      <w:rPr>
        <w:rStyle w:val="PageNumber"/>
        <w:rFonts w:ascii="Arial Narrow" w:hAnsi="Arial Narrow"/>
        <w:bCs/>
        <w:sz w:val="18"/>
        <w:szCs w:val="18"/>
      </w:rPr>
      <w:fldChar w:fldCharType="begin"/>
    </w:r>
    <w:r w:rsidRPr="006911B9">
      <w:rPr>
        <w:rStyle w:val="PageNumber"/>
        <w:rFonts w:ascii="Arial Narrow" w:hAnsi="Arial Narrow"/>
        <w:bCs/>
        <w:sz w:val="18"/>
        <w:szCs w:val="18"/>
        <w:lang w:val="fr-CH"/>
      </w:rPr>
      <w:instrText xml:space="preserve"> PAGE </w:instrText>
    </w:r>
    <w:r w:rsidRPr="00DD1549">
      <w:rPr>
        <w:rStyle w:val="PageNumber"/>
        <w:rFonts w:ascii="Arial Narrow" w:hAnsi="Arial Narrow"/>
        <w:bCs/>
        <w:sz w:val="18"/>
        <w:szCs w:val="18"/>
      </w:rPr>
      <w:fldChar w:fldCharType="separate"/>
    </w:r>
    <w:r w:rsidR="00A06178">
      <w:rPr>
        <w:rStyle w:val="PageNumber"/>
        <w:rFonts w:ascii="Arial Narrow" w:hAnsi="Arial Narrow"/>
        <w:bCs/>
        <w:noProof/>
        <w:sz w:val="18"/>
        <w:szCs w:val="18"/>
        <w:lang w:val="fr-CH"/>
      </w:rPr>
      <w:t>14</w:t>
    </w:r>
    <w:r w:rsidRPr="00DD1549">
      <w:rPr>
        <w:rStyle w:val="PageNumber"/>
        <w:rFonts w:ascii="Arial Narrow" w:hAnsi="Arial Narrow"/>
        <w:bCs/>
        <w:sz w:val="18"/>
        <w:szCs w:val="18"/>
      </w:rPr>
      <w:fldChar w:fldCharType="end"/>
    </w:r>
    <w:r w:rsidRPr="006911B9">
      <w:rPr>
        <w:rFonts w:ascii="Arial Narrow" w:hAnsi="Arial Narrow"/>
        <w:sz w:val="18"/>
        <w:szCs w:val="18"/>
        <w:lang w:val="fr-CH"/>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FAF" w:rsidRDefault="00453FAF">
      <w:r>
        <w:separator/>
      </w:r>
    </w:p>
  </w:footnote>
  <w:footnote w:type="continuationSeparator" w:id="0">
    <w:p w:rsidR="00453FAF" w:rsidRDefault="00453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4D" w:rsidRDefault="00E0304D" w:rsidP="00FA3B7F">
    <w:pPr>
      <w:pStyle w:val="Header"/>
      <w:tabs>
        <w:tab w:val="clear" w:pos="7229"/>
        <w:tab w:val="right" w:pos="7680"/>
      </w:tabs>
    </w:pPr>
    <w:r>
      <w:rPr>
        <w:noProof/>
        <w:lang w:eastAsia="zh-CN"/>
      </w:rPr>
      <mc:AlternateContent>
        <mc:Choice Requires="wps">
          <w:drawing>
            <wp:anchor distT="0" distB="0" distL="114300" distR="114300" simplePos="0" relativeHeight="251657216" behindDoc="0" locked="0" layoutInCell="1" allowOverlap="1">
              <wp:simplePos x="0" y="0"/>
              <wp:positionH relativeFrom="column">
                <wp:posOffset>1026160</wp:posOffset>
              </wp:positionH>
              <wp:positionV relativeFrom="paragraph">
                <wp:posOffset>-23495</wp:posOffset>
              </wp:positionV>
              <wp:extent cx="5343525" cy="274320"/>
              <wp:effectExtent l="0" t="0" r="952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3525" cy="2743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304D" w:rsidRDefault="00E0304D" w:rsidP="006A783D">
                          <w:pPr>
                            <w:spacing w:before="160"/>
                          </w:pPr>
                          <w:r>
                            <w:rPr>
                              <w:rFonts w:ascii="Arial Narrow" w:hAnsi="Arial Narrow"/>
                              <w:b/>
                              <w:sz w:val="22"/>
                            </w:rPr>
                            <w:t>Numéro identification du répondant</w:t>
                          </w:r>
                          <w:r w:rsidRPr="00866E38">
                            <w:rPr>
                              <w:rFonts w:ascii="Arial Narrow" w:hAnsi="Arial Narrow"/>
                              <w:b/>
                              <w:bCs/>
                              <w:sz w:val="20"/>
                              <w:szCs w:val="20"/>
                            </w:rPr>
                            <w:t>└─┴─┘└─┴─┘</w:t>
                          </w:r>
                          <w:r w:rsidRPr="006D2BB2">
                            <w:rPr>
                              <w:rFonts w:ascii="Arial Narrow" w:hAnsi="Arial Narrow"/>
                              <w:b/>
                              <w:bCs/>
                              <w:sz w:val="20"/>
                              <w:szCs w:val="20"/>
                            </w:rPr>
                            <w:t>└─┴─┴─┘</w:t>
                          </w:r>
                          <w:r w:rsidRPr="00866E38">
                            <w:rPr>
                              <w:rFonts w:ascii="Arial Narrow" w:hAnsi="Arial Narrow"/>
                              <w:b/>
                              <w:bCs/>
                              <w:sz w:val="20"/>
                              <w:szCs w:val="20"/>
                            </w:rPr>
                            <w:t>└─┴─┘</w:t>
                          </w:r>
                          <w:r w:rsidRPr="008B1AA3">
                            <w:rPr>
                              <w:rFonts w:ascii="Arial Narrow" w:hAnsi="Arial Narrow"/>
                              <w:sz w:val="20"/>
                              <w:szCs w:val="20"/>
                            </w:rPr>
                            <w:t>└─┘</w:t>
                          </w:r>
                          <w:r w:rsidRPr="00866E38">
                            <w:rPr>
                              <w:rFonts w:ascii="Arial Narrow" w:hAnsi="Arial Narrow"/>
                              <w:b/>
                              <w:bCs/>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80.8pt;margin-top:-1.85pt;width:420.75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" stroked="f" strokeweight="0">
              <v:textbox inset="0,0,0,0">
                <w:txbxContent>
                  <w:p w:rsidR="00E0304D" w:rsidRDefault="00E0304D" w:rsidP="006A783D">
                    <w:pPr>
                      <w:spacing w:before="160"/>
                    </w:pPr>
                    <w:proofErr w:type="spellStart"/>
                    <w:r>
                      <w:rPr>
                        <w:rFonts w:ascii="Arial Narrow" w:hAnsi="Arial Narrow"/>
                        <w:b/>
                        <w:sz w:val="22"/>
                      </w:rPr>
                      <w:t>Numéro</w:t>
                    </w:r>
                    <w:proofErr w:type="spellEnd"/>
                    <w:r>
                      <w:rPr>
                        <w:rFonts w:ascii="Arial Narrow" w:hAnsi="Arial Narrow"/>
                        <w:b/>
                        <w:sz w:val="22"/>
                      </w:rPr>
                      <w:t xml:space="preserve"> identification du </w:t>
                    </w:r>
                    <w:proofErr w:type="spellStart"/>
                    <w:r>
                      <w:rPr>
                        <w:rFonts w:ascii="Arial Narrow" w:hAnsi="Arial Narrow"/>
                        <w:b/>
                        <w:sz w:val="22"/>
                      </w:rPr>
                      <w:t>répondant</w:t>
                    </w:r>
                    <w:proofErr w:type="spellEnd"/>
                    <w:r w:rsidRPr="00866E38">
                      <w:rPr>
                        <w:rFonts w:ascii="Arial Narrow" w:hAnsi="Arial Narrow"/>
                        <w:b/>
                        <w:bCs/>
                        <w:sz w:val="20"/>
                        <w:szCs w:val="20"/>
                      </w:rPr>
                      <w:t>└─┴─┘└─┴─┘</w:t>
                    </w:r>
                    <w:r w:rsidRPr="006D2BB2">
                      <w:rPr>
                        <w:rFonts w:ascii="Arial Narrow" w:hAnsi="Arial Narrow"/>
                        <w:b/>
                        <w:bCs/>
                        <w:sz w:val="20"/>
                        <w:szCs w:val="20"/>
                      </w:rPr>
                      <w:t>└─┴─┴─┘</w:t>
                    </w:r>
                    <w:r w:rsidRPr="00866E38">
                      <w:rPr>
                        <w:rFonts w:ascii="Arial Narrow" w:hAnsi="Arial Narrow"/>
                        <w:b/>
                        <w:bCs/>
                        <w:sz w:val="20"/>
                        <w:szCs w:val="20"/>
                      </w:rPr>
                      <w:t>└─┴─┘</w:t>
                    </w:r>
                    <w:r w:rsidRPr="008B1AA3">
                      <w:rPr>
                        <w:rFonts w:ascii="Arial Narrow" w:hAnsi="Arial Narrow"/>
                        <w:sz w:val="20"/>
                        <w:szCs w:val="20"/>
                      </w:rPr>
                      <w:t>└─┘</w:t>
                    </w:r>
                    <w:r w:rsidRPr="00866E38">
                      <w:rPr>
                        <w:rFonts w:ascii="Arial Narrow" w:hAnsi="Arial Narrow"/>
                        <w:b/>
                        <w:bCs/>
                        <w:sz w:val="20"/>
                        <w:szCs w:val="20"/>
                      </w:rPr>
                      <w:t>└─┴─┘</w:t>
                    </w: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04D" w:rsidRDefault="00E0304D" w:rsidP="00754B13">
    <w:pPr>
      <w:pStyle w:val="Header"/>
      <w:spacing w:before="0"/>
      <w:jc w:val="center"/>
      <w:rPr>
        <w:rFonts w:ascii="Verdana" w:hAnsi="Verdana" w:cs="Times New (W1)"/>
        <w:caps w:val="0"/>
        <w:color w:val="008000"/>
        <w:sz w:val="32"/>
        <w:szCs w:val="32"/>
        <w:lang w:val="en-NZ"/>
      </w:rPr>
    </w:pPr>
  </w:p>
  <w:p w:rsidR="00E0304D" w:rsidRDefault="00E0304D" w:rsidP="00754B13">
    <w:pPr>
      <w:pStyle w:val="Header"/>
      <w:spacing w:before="0"/>
      <w:jc w:val="center"/>
      <w:rPr>
        <w:rFonts w:ascii="Verdana" w:hAnsi="Verdana" w:cs="Times New (W1)"/>
        <w:caps w:val="0"/>
        <w:color w:val="008000"/>
        <w:sz w:val="32"/>
        <w:szCs w:val="32"/>
        <w:lang w:val="en-NZ"/>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4095AA6"/>
    <w:multiLevelType w:val="hybridMultilevel"/>
    <w:tmpl w:val="EEF03732"/>
    <w:lvl w:ilvl="0" w:tplc="CD56E7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30880"/>
    <w:multiLevelType w:val="hybridMultilevel"/>
    <w:tmpl w:val="A358E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39B"/>
    <w:multiLevelType w:val="hybridMultilevel"/>
    <w:tmpl w:val="6040EAA6"/>
    <w:lvl w:ilvl="0" w:tplc="62FE03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48108BE"/>
    <w:multiLevelType w:val="hybridMultilevel"/>
    <w:tmpl w:val="53A44CC6"/>
    <w:lvl w:ilvl="0" w:tplc="FFFFFFFF">
      <w:start w:val="1"/>
      <w:numFmt w:val="bullet"/>
      <w:pStyle w:val="BulletText3"/>
      <w:lvlText w:val=""/>
      <w:lvlJc w:val="left"/>
      <w:pPr>
        <w:tabs>
          <w:tab w:val="num" w:pos="0"/>
        </w:tabs>
        <w:ind w:left="533" w:hanging="173"/>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nsid w:val="3F9202A8"/>
    <w:multiLevelType w:val="hybridMultilevel"/>
    <w:tmpl w:val="0F1E5166"/>
    <w:lvl w:ilvl="0" w:tplc="2F9022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174E8"/>
    <w:multiLevelType w:val="hybridMultilevel"/>
    <w:tmpl w:val="57E8DB4E"/>
    <w:lvl w:ilvl="0" w:tplc="43CA1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73CE6"/>
    <w:multiLevelType w:val="hybridMultilevel"/>
    <w:tmpl w:val="892CDE70"/>
    <w:lvl w:ilvl="0" w:tplc="FFFFFFFF">
      <w:start w:val="1"/>
      <w:numFmt w:val="bullet"/>
      <w:lvlText w:val=""/>
      <w:lvlJc w:val="left"/>
      <w:pPr>
        <w:tabs>
          <w:tab w:val="num" w:pos="1500"/>
        </w:tabs>
        <w:ind w:left="1500" w:hanging="360"/>
      </w:pPr>
      <w:rPr>
        <w:rFonts w:ascii="Symbol" w:eastAsia="Times New Roman" w:hAnsi="Symbol" w:cs="Times New Roman" w:hint="default"/>
      </w:rPr>
    </w:lvl>
    <w:lvl w:ilvl="1" w:tplc="FFFFFFFF" w:tentative="1">
      <w:start w:val="1"/>
      <w:numFmt w:val="bullet"/>
      <w:lvlText w:val="o"/>
      <w:lvlJc w:val="left"/>
      <w:pPr>
        <w:tabs>
          <w:tab w:val="num" w:pos="2220"/>
        </w:tabs>
        <w:ind w:left="2220" w:hanging="360"/>
      </w:pPr>
      <w:rPr>
        <w:rFonts w:ascii="Courier New" w:hAnsi="Courier New" w:hint="default"/>
      </w:rPr>
    </w:lvl>
    <w:lvl w:ilvl="2" w:tplc="FFFFFFFF" w:tentative="1">
      <w:start w:val="1"/>
      <w:numFmt w:val="bullet"/>
      <w:lvlText w:val=""/>
      <w:lvlJc w:val="left"/>
      <w:pPr>
        <w:tabs>
          <w:tab w:val="num" w:pos="2940"/>
        </w:tabs>
        <w:ind w:left="2940" w:hanging="360"/>
      </w:pPr>
      <w:rPr>
        <w:rFonts w:ascii="Wingdings" w:hAnsi="Wingdings" w:hint="default"/>
      </w:rPr>
    </w:lvl>
    <w:lvl w:ilvl="3" w:tplc="FFFFFFFF" w:tentative="1">
      <w:start w:val="1"/>
      <w:numFmt w:val="bullet"/>
      <w:lvlText w:val=""/>
      <w:lvlJc w:val="left"/>
      <w:pPr>
        <w:tabs>
          <w:tab w:val="num" w:pos="3660"/>
        </w:tabs>
        <w:ind w:left="3660" w:hanging="360"/>
      </w:pPr>
      <w:rPr>
        <w:rFonts w:ascii="Symbol" w:hAnsi="Symbol" w:hint="default"/>
      </w:rPr>
    </w:lvl>
    <w:lvl w:ilvl="4" w:tplc="FFFFFFFF" w:tentative="1">
      <w:start w:val="1"/>
      <w:numFmt w:val="bullet"/>
      <w:lvlText w:val="o"/>
      <w:lvlJc w:val="left"/>
      <w:pPr>
        <w:tabs>
          <w:tab w:val="num" w:pos="4380"/>
        </w:tabs>
        <w:ind w:left="4380" w:hanging="360"/>
      </w:pPr>
      <w:rPr>
        <w:rFonts w:ascii="Courier New" w:hAnsi="Courier New" w:hint="default"/>
      </w:rPr>
    </w:lvl>
    <w:lvl w:ilvl="5" w:tplc="FFFFFFFF" w:tentative="1">
      <w:start w:val="1"/>
      <w:numFmt w:val="bullet"/>
      <w:lvlText w:val=""/>
      <w:lvlJc w:val="left"/>
      <w:pPr>
        <w:tabs>
          <w:tab w:val="num" w:pos="5100"/>
        </w:tabs>
        <w:ind w:left="5100" w:hanging="360"/>
      </w:pPr>
      <w:rPr>
        <w:rFonts w:ascii="Wingdings" w:hAnsi="Wingdings" w:hint="default"/>
      </w:rPr>
    </w:lvl>
    <w:lvl w:ilvl="6" w:tplc="FFFFFFFF" w:tentative="1">
      <w:start w:val="1"/>
      <w:numFmt w:val="bullet"/>
      <w:lvlText w:val=""/>
      <w:lvlJc w:val="left"/>
      <w:pPr>
        <w:tabs>
          <w:tab w:val="num" w:pos="5820"/>
        </w:tabs>
        <w:ind w:left="5820" w:hanging="360"/>
      </w:pPr>
      <w:rPr>
        <w:rFonts w:ascii="Symbol" w:hAnsi="Symbol" w:hint="default"/>
      </w:rPr>
    </w:lvl>
    <w:lvl w:ilvl="7" w:tplc="FFFFFFFF" w:tentative="1">
      <w:start w:val="1"/>
      <w:numFmt w:val="bullet"/>
      <w:lvlText w:val="o"/>
      <w:lvlJc w:val="left"/>
      <w:pPr>
        <w:tabs>
          <w:tab w:val="num" w:pos="6540"/>
        </w:tabs>
        <w:ind w:left="6540" w:hanging="360"/>
      </w:pPr>
      <w:rPr>
        <w:rFonts w:ascii="Courier New" w:hAnsi="Courier New" w:hint="default"/>
      </w:rPr>
    </w:lvl>
    <w:lvl w:ilvl="8" w:tplc="FFFFFFFF" w:tentative="1">
      <w:start w:val="1"/>
      <w:numFmt w:val="bullet"/>
      <w:lvlText w:val=""/>
      <w:lvlJc w:val="left"/>
      <w:pPr>
        <w:tabs>
          <w:tab w:val="num" w:pos="7260"/>
        </w:tabs>
        <w:ind w:left="7260" w:hanging="360"/>
      </w:pPr>
      <w:rPr>
        <w:rFonts w:ascii="Wingdings" w:hAnsi="Wingdings" w:hint="default"/>
      </w:rPr>
    </w:lvl>
  </w:abstractNum>
  <w:abstractNum w:abstractNumId="8">
    <w:nsid w:val="6C6B02AF"/>
    <w:multiLevelType w:val="singleLevel"/>
    <w:tmpl w:val="15F25542"/>
    <w:lvl w:ilvl="0">
      <w:start w:val="1"/>
      <w:numFmt w:val="bullet"/>
      <w:pStyle w:val="BulletText2"/>
      <w:lvlText w:val="-"/>
      <w:lvlJc w:val="left"/>
      <w:pPr>
        <w:tabs>
          <w:tab w:val="num" w:pos="360"/>
        </w:tabs>
        <w:ind w:left="360" w:hanging="187"/>
      </w:pPr>
      <w:rPr>
        <w:rFonts w:ascii="Symbol" w:hAnsi="Symbol" w:cs="Times New Roman" w:hint="default"/>
      </w:rPr>
    </w:lvl>
  </w:abstractNum>
  <w:abstractNum w:abstractNumId="9">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num w:numId="1">
    <w:abstractNumId w:val="9"/>
  </w:num>
  <w:num w:numId="2">
    <w:abstractNumId w:val="8"/>
  </w:num>
  <w:num w:numId="3">
    <w:abstractNumId w:val="4"/>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
  </w:num>
  <w:num w:numId="6">
    <w:abstractNumId w:val="6"/>
  </w:num>
  <w:num w:numId="7">
    <w:abstractNumId w:val="5"/>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9"/>
  <w:drawingGridVerticalSpacing w:val="1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4A"/>
    <w:rsid w:val="00003127"/>
    <w:rsid w:val="000050D4"/>
    <w:rsid w:val="00010C17"/>
    <w:rsid w:val="000122D2"/>
    <w:rsid w:val="00012953"/>
    <w:rsid w:val="00013D7B"/>
    <w:rsid w:val="000143A1"/>
    <w:rsid w:val="00015DC2"/>
    <w:rsid w:val="00015EB4"/>
    <w:rsid w:val="00016C9D"/>
    <w:rsid w:val="00017008"/>
    <w:rsid w:val="00023705"/>
    <w:rsid w:val="00023AC6"/>
    <w:rsid w:val="000240AF"/>
    <w:rsid w:val="00026384"/>
    <w:rsid w:val="000277E0"/>
    <w:rsid w:val="00030139"/>
    <w:rsid w:val="00032B0F"/>
    <w:rsid w:val="00033C5B"/>
    <w:rsid w:val="00034353"/>
    <w:rsid w:val="0003454E"/>
    <w:rsid w:val="00036DC1"/>
    <w:rsid w:val="00037D33"/>
    <w:rsid w:val="00040FD1"/>
    <w:rsid w:val="00041B21"/>
    <w:rsid w:val="00043CDD"/>
    <w:rsid w:val="00043FE0"/>
    <w:rsid w:val="00045826"/>
    <w:rsid w:val="000463D8"/>
    <w:rsid w:val="00046C16"/>
    <w:rsid w:val="000507AE"/>
    <w:rsid w:val="00051F88"/>
    <w:rsid w:val="00052D07"/>
    <w:rsid w:val="0005346E"/>
    <w:rsid w:val="00054FE6"/>
    <w:rsid w:val="0005550C"/>
    <w:rsid w:val="0005603E"/>
    <w:rsid w:val="000560A9"/>
    <w:rsid w:val="00062F5E"/>
    <w:rsid w:val="00064209"/>
    <w:rsid w:val="00072E2F"/>
    <w:rsid w:val="0007395F"/>
    <w:rsid w:val="00073F80"/>
    <w:rsid w:val="0007447A"/>
    <w:rsid w:val="00074D90"/>
    <w:rsid w:val="00082007"/>
    <w:rsid w:val="00082493"/>
    <w:rsid w:val="000828FD"/>
    <w:rsid w:val="00082B9E"/>
    <w:rsid w:val="00084EA5"/>
    <w:rsid w:val="00085E57"/>
    <w:rsid w:val="00090088"/>
    <w:rsid w:val="00092842"/>
    <w:rsid w:val="00092FC1"/>
    <w:rsid w:val="00095068"/>
    <w:rsid w:val="0009555B"/>
    <w:rsid w:val="00097253"/>
    <w:rsid w:val="000972D4"/>
    <w:rsid w:val="000A0907"/>
    <w:rsid w:val="000A1BE9"/>
    <w:rsid w:val="000A23EA"/>
    <w:rsid w:val="000A322F"/>
    <w:rsid w:val="000A4BB5"/>
    <w:rsid w:val="000A5846"/>
    <w:rsid w:val="000A5D38"/>
    <w:rsid w:val="000A637A"/>
    <w:rsid w:val="000A6AB7"/>
    <w:rsid w:val="000A6C70"/>
    <w:rsid w:val="000A736F"/>
    <w:rsid w:val="000B02EC"/>
    <w:rsid w:val="000B1A93"/>
    <w:rsid w:val="000B21ED"/>
    <w:rsid w:val="000B29C0"/>
    <w:rsid w:val="000B2A9A"/>
    <w:rsid w:val="000B36D2"/>
    <w:rsid w:val="000B4393"/>
    <w:rsid w:val="000B62AA"/>
    <w:rsid w:val="000B65F1"/>
    <w:rsid w:val="000B7D7B"/>
    <w:rsid w:val="000C0EFC"/>
    <w:rsid w:val="000C2A18"/>
    <w:rsid w:val="000C44E7"/>
    <w:rsid w:val="000C4D0A"/>
    <w:rsid w:val="000C547C"/>
    <w:rsid w:val="000C6444"/>
    <w:rsid w:val="000C64D6"/>
    <w:rsid w:val="000C65E8"/>
    <w:rsid w:val="000C749A"/>
    <w:rsid w:val="000D053A"/>
    <w:rsid w:val="000D226E"/>
    <w:rsid w:val="000D28F3"/>
    <w:rsid w:val="000D29A3"/>
    <w:rsid w:val="000D33B9"/>
    <w:rsid w:val="000D3843"/>
    <w:rsid w:val="000D4D4C"/>
    <w:rsid w:val="000D566D"/>
    <w:rsid w:val="000D5B98"/>
    <w:rsid w:val="000D6278"/>
    <w:rsid w:val="000E125F"/>
    <w:rsid w:val="000E157A"/>
    <w:rsid w:val="000E192B"/>
    <w:rsid w:val="000E1930"/>
    <w:rsid w:val="000E5641"/>
    <w:rsid w:val="000E5D0D"/>
    <w:rsid w:val="000E759C"/>
    <w:rsid w:val="000E77D7"/>
    <w:rsid w:val="000F11CB"/>
    <w:rsid w:val="000F2B35"/>
    <w:rsid w:val="000F2D0B"/>
    <w:rsid w:val="000F6FCD"/>
    <w:rsid w:val="000F793D"/>
    <w:rsid w:val="00102C83"/>
    <w:rsid w:val="00104DA9"/>
    <w:rsid w:val="0010527F"/>
    <w:rsid w:val="00105A4D"/>
    <w:rsid w:val="00106D9D"/>
    <w:rsid w:val="001075F6"/>
    <w:rsid w:val="00110FA0"/>
    <w:rsid w:val="00116DB3"/>
    <w:rsid w:val="00120C6A"/>
    <w:rsid w:val="00120F5B"/>
    <w:rsid w:val="00122ACD"/>
    <w:rsid w:val="0012445F"/>
    <w:rsid w:val="00126CE7"/>
    <w:rsid w:val="00130F20"/>
    <w:rsid w:val="00131D8A"/>
    <w:rsid w:val="00133C4C"/>
    <w:rsid w:val="0013453F"/>
    <w:rsid w:val="00134859"/>
    <w:rsid w:val="001349FC"/>
    <w:rsid w:val="00134F7E"/>
    <w:rsid w:val="001379E7"/>
    <w:rsid w:val="00141002"/>
    <w:rsid w:val="001420D4"/>
    <w:rsid w:val="0014400F"/>
    <w:rsid w:val="00145FEB"/>
    <w:rsid w:val="00146033"/>
    <w:rsid w:val="001514B9"/>
    <w:rsid w:val="00152CB0"/>
    <w:rsid w:val="00152DB5"/>
    <w:rsid w:val="001541E1"/>
    <w:rsid w:val="00154600"/>
    <w:rsid w:val="00154780"/>
    <w:rsid w:val="00157865"/>
    <w:rsid w:val="00157EF1"/>
    <w:rsid w:val="0016057B"/>
    <w:rsid w:val="00160EF7"/>
    <w:rsid w:val="001627E2"/>
    <w:rsid w:val="001629F3"/>
    <w:rsid w:val="00162EB2"/>
    <w:rsid w:val="00163A7C"/>
    <w:rsid w:val="00163C6E"/>
    <w:rsid w:val="00163E48"/>
    <w:rsid w:val="00167484"/>
    <w:rsid w:val="001705A5"/>
    <w:rsid w:val="0017206F"/>
    <w:rsid w:val="00173735"/>
    <w:rsid w:val="001743F2"/>
    <w:rsid w:val="00175326"/>
    <w:rsid w:val="00176220"/>
    <w:rsid w:val="00177B31"/>
    <w:rsid w:val="001800EA"/>
    <w:rsid w:val="00180F43"/>
    <w:rsid w:val="00181851"/>
    <w:rsid w:val="00181ACC"/>
    <w:rsid w:val="0018232C"/>
    <w:rsid w:val="00183885"/>
    <w:rsid w:val="0018516F"/>
    <w:rsid w:val="00185206"/>
    <w:rsid w:val="001866CF"/>
    <w:rsid w:val="00190AB0"/>
    <w:rsid w:val="00191844"/>
    <w:rsid w:val="001932A4"/>
    <w:rsid w:val="001940EC"/>
    <w:rsid w:val="0019554B"/>
    <w:rsid w:val="00196628"/>
    <w:rsid w:val="00197095"/>
    <w:rsid w:val="001A17D0"/>
    <w:rsid w:val="001A28D2"/>
    <w:rsid w:val="001A33A5"/>
    <w:rsid w:val="001A3A18"/>
    <w:rsid w:val="001A3B8B"/>
    <w:rsid w:val="001A5A98"/>
    <w:rsid w:val="001A6B3C"/>
    <w:rsid w:val="001B04CA"/>
    <w:rsid w:val="001B2030"/>
    <w:rsid w:val="001B2345"/>
    <w:rsid w:val="001B2451"/>
    <w:rsid w:val="001B3FF9"/>
    <w:rsid w:val="001B4F0C"/>
    <w:rsid w:val="001B5479"/>
    <w:rsid w:val="001B5A31"/>
    <w:rsid w:val="001B5AE7"/>
    <w:rsid w:val="001B6EF7"/>
    <w:rsid w:val="001C0A96"/>
    <w:rsid w:val="001C0AED"/>
    <w:rsid w:val="001C0E1E"/>
    <w:rsid w:val="001C31CA"/>
    <w:rsid w:val="001C3BBB"/>
    <w:rsid w:val="001C4502"/>
    <w:rsid w:val="001C5C06"/>
    <w:rsid w:val="001C5F3C"/>
    <w:rsid w:val="001C7AE5"/>
    <w:rsid w:val="001D15CF"/>
    <w:rsid w:val="001D1933"/>
    <w:rsid w:val="001D1D92"/>
    <w:rsid w:val="001D27C1"/>
    <w:rsid w:val="001D5D46"/>
    <w:rsid w:val="001D71F9"/>
    <w:rsid w:val="001D73FB"/>
    <w:rsid w:val="001D79DA"/>
    <w:rsid w:val="001E2567"/>
    <w:rsid w:val="001E3B9E"/>
    <w:rsid w:val="001E3EDB"/>
    <w:rsid w:val="001E4845"/>
    <w:rsid w:val="001E5A27"/>
    <w:rsid w:val="001E6B9F"/>
    <w:rsid w:val="001E750C"/>
    <w:rsid w:val="001F0502"/>
    <w:rsid w:val="001F2EA5"/>
    <w:rsid w:val="001F6A42"/>
    <w:rsid w:val="001F6FFF"/>
    <w:rsid w:val="00203749"/>
    <w:rsid w:val="002048EB"/>
    <w:rsid w:val="00204FEA"/>
    <w:rsid w:val="00206779"/>
    <w:rsid w:val="002137B7"/>
    <w:rsid w:val="00217ACD"/>
    <w:rsid w:val="00217C80"/>
    <w:rsid w:val="00217C85"/>
    <w:rsid w:val="00221B18"/>
    <w:rsid w:val="00225B9A"/>
    <w:rsid w:val="00227458"/>
    <w:rsid w:val="00227A68"/>
    <w:rsid w:val="002310CC"/>
    <w:rsid w:val="00231FE2"/>
    <w:rsid w:val="0023231F"/>
    <w:rsid w:val="00233D6F"/>
    <w:rsid w:val="002350DD"/>
    <w:rsid w:val="00236458"/>
    <w:rsid w:val="00236989"/>
    <w:rsid w:val="00241367"/>
    <w:rsid w:val="00242AAF"/>
    <w:rsid w:val="00245D21"/>
    <w:rsid w:val="00251CA6"/>
    <w:rsid w:val="00254894"/>
    <w:rsid w:val="00254D1C"/>
    <w:rsid w:val="00255E93"/>
    <w:rsid w:val="00257C5E"/>
    <w:rsid w:val="0026011C"/>
    <w:rsid w:val="00260C21"/>
    <w:rsid w:val="0026103A"/>
    <w:rsid w:val="00262D1F"/>
    <w:rsid w:val="002638A3"/>
    <w:rsid w:val="0026557D"/>
    <w:rsid w:val="00265BB7"/>
    <w:rsid w:val="00266A7E"/>
    <w:rsid w:val="002725C1"/>
    <w:rsid w:val="00272AA1"/>
    <w:rsid w:val="00273234"/>
    <w:rsid w:val="00273BCE"/>
    <w:rsid w:val="00275A5C"/>
    <w:rsid w:val="0028035F"/>
    <w:rsid w:val="00280A95"/>
    <w:rsid w:val="00280E22"/>
    <w:rsid w:val="002811AF"/>
    <w:rsid w:val="00281843"/>
    <w:rsid w:val="00281B27"/>
    <w:rsid w:val="00282AAE"/>
    <w:rsid w:val="002852FE"/>
    <w:rsid w:val="002856AF"/>
    <w:rsid w:val="002872F3"/>
    <w:rsid w:val="00287E7C"/>
    <w:rsid w:val="00290214"/>
    <w:rsid w:val="00290813"/>
    <w:rsid w:val="002914B4"/>
    <w:rsid w:val="00291BE6"/>
    <w:rsid w:val="00292227"/>
    <w:rsid w:val="002952AB"/>
    <w:rsid w:val="002A3942"/>
    <w:rsid w:val="002A4F5A"/>
    <w:rsid w:val="002A6124"/>
    <w:rsid w:val="002A6C00"/>
    <w:rsid w:val="002A78A3"/>
    <w:rsid w:val="002B0D1D"/>
    <w:rsid w:val="002B0E56"/>
    <w:rsid w:val="002B1D83"/>
    <w:rsid w:val="002B2C7C"/>
    <w:rsid w:val="002B4341"/>
    <w:rsid w:val="002B4CF3"/>
    <w:rsid w:val="002B6527"/>
    <w:rsid w:val="002B6AFE"/>
    <w:rsid w:val="002B7C34"/>
    <w:rsid w:val="002C42AF"/>
    <w:rsid w:val="002C45D3"/>
    <w:rsid w:val="002C61DE"/>
    <w:rsid w:val="002D0643"/>
    <w:rsid w:val="002D0D84"/>
    <w:rsid w:val="002D1892"/>
    <w:rsid w:val="002D2C43"/>
    <w:rsid w:val="002D2D1C"/>
    <w:rsid w:val="002D55D5"/>
    <w:rsid w:val="002D6C4B"/>
    <w:rsid w:val="002E0586"/>
    <w:rsid w:val="002E3BE8"/>
    <w:rsid w:val="002E623B"/>
    <w:rsid w:val="002E6281"/>
    <w:rsid w:val="002F0311"/>
    <w:rsid w:val="002F08B7"/>
    <w:rsid w:val="002F10D3"/>
    <w:rsid w:val="002F11F4"/>
    <w:rsid w:val="002F377F"/>
    <w:rsid w:val="002F4A5F"/>
    <w:rsid w:val="002F5692"/>
    <w:rsid w:val="002F65FB"/>
    <w:rsid w:val="002F6CC6"/>
    <w:rsid w:val="002F6F4B"/>
    <w:rsid w:val="002F7103"/>
    <w:rsid w:val="002F71A4"/>
    <w:rsid w:val="0030098A"/>
    <w:rsid w:val="003047C4"/>
    <w:rsid w:val="00304935"/>
    <w:rsid w:val="00304A99"/>
    <w:rsid w:val="00306FC3"/>
    <w:rsid w:val="003103FA"/>
    <w:rsid w:val="0031160A"/>
    <w:rsid w:val="00311E63"/>
    <w:rsid w:val="003129B1"/>
    <w:rsid w:val="00313ADA"/>
    <w:rsid w:val="00314D51"/>
    <w:rsid w:val="00316D01"/>
    <w:rsid w:val="003229BF"/>
    <w:rsid w:val="00323E55"/>
    <w:rsid w:val="003255E5"/>
    <w:rsid w:val="00333EFF"/>
    <w:rsid w:val="0033431C"/>
    <w:rsid w:val="00335081"/>
    <w:rsid w:val="003358FD"/>
    <w:rsid w:val="003368DE"/>
    <w:rsid w:val="0034107B"/>
    <w:rsid w:val="003410B5"/>
    <w:rsid w:val="003410BA"/>
    <w:rsid w:val="003425CD"/>
    <w:rsid w:val="0034327C"/>
    <w:rsid w:val="00343BAA"/>
    <w:rsid w:val="0034455F"/>
    <w:rsid w:val="00345611"/>
    <w:rsid w:val="00347BA9"/>
    <w:rsid w:val="003518BA"/>
    <w:rsid w:val="00353196"/>
    <w:rsid w:val="003549FA"/>
    <w:rsid w:val="003556D9"/>
    <w:rsid w:val="00356308"/>
    <w:rsid w:val="003578FE"/>
    <w:rsid w:val="00360FF0"/>
    <w:rsid w:val="00365E2F"/>
    <w:rsid w:val="00366460"/>
    <w:rsid w:val="00367D17"/>
    <w:rsid w:val="003701E1"/>
    <w:rsid w:val="00370DDA"/>
    <w:rsid w:val="00372096"/>
    <w:rsid w:val="003740E8"/>
    <w:rsid w:val="00374824"/>
    <w:rsid w:val="00376A53"/>
    <w:rsid w:val="00377AF8"/>
    <w:rsid w:val="00381F1C"/>
    <w:rsid w:val="00384CEF"/>
    <w:rsid w:val="00391EA5"/>
    <w:rsid w:val="003928B9"/>
    <w:rsid w:val="00394ACE"/>
    <w:rsid w:val="00397080"/>
    <w:rsid w:val="00397D9B"/>
    <w:rsid w:val="003A14BE"/>
    <w:rsid w:val="003A2AB0"/>
    <w:rsid w:val="003A30D1"/>
    <w:rsid w:val="003A38AA"/>
    <w:rsid w:val="003A4821"/>
    <w:rsid w:val="003A7081"/>
    <w:rsid w:val="003A7D17"/>
    <w:rsid w:val="003B1698"/>
    <w:rsid w:val="003B1B5C"/>
    <w:rsid w:val="003B509A"/>
    <w:rsid w:val="003B718A"/>
    <w:rsid w:val="003B7BB9"/>
    <w:rsid w:val="003C1EE0"/>
    <w:rsid w:val="003C2105"/>
    <w:rsid w:val="003C21C8"/>
    <w:rsid w:val="003C324E"/>
    <w:rsid w:val="003D19CB"/>
    <w:rsid w:val="003D2CA2"/>
    <w:rsid w:val="003D6E9D"/>
    <w:rsid w:val="003E0068"/>
    <w:rsid w:val="003E49E1"/>
    <w:rsid w:val="003F013D"/>
    <w:rsid w:val="003F2B9B"/>
    <w:rsid w:val="003F3FA9"/>
    <w:rsid w:val="003F41DF"/>
    <w:rsid w:val="003F4572"/>
    <w:rsid w:val="003F4DC2"/>
    <w:rsid w:val="003F539E"/>
    <w:rsid w:val="003F61EF"/>
    <w:rsid w:val="003F7313"/>
    <w:rsid w:val="00400DC9"/>
    <w:rsid w:val="0040100B"/>
    <w:rsid w:val="0040165F"/>
    <w:rsid w:val="00410CA5"/>
    <w:rsid w:val="00410F34"/>
    <w:rsid w:val="004151D6"/>
    <w:rsid w:val="00421023"/>
    <w:rsid w:val="00422C73"/>
    <w:rsid w:val="00423CEC"/>
    <w:rsid w:val="00425386"/>
    <w:rsid w:val="00425ACF"/>
    <w:rsid w:val="00426868"/>
    <w:rsid w:val="004276F4"/>
    <w:rsid w:val="004319F1"/>
    <w:rsid w:val="00434773"/>
    <w:rsid w:val="00434A0C"/>
    <w:rsid w:val="00434D50"/>
    <w:rsid w:val="00434F87"/>
    <w:rsid w:val="00437917"/>
    <w:rsid w:val="00437AAE"/>
    <w:rsid w:val="00440D51"/>
    <w:rsid w:val="00441532"/>
    <w:rsid w:val="004431B6"/>
    <w:rsid w:val="00443CE5"/>
    <w:rsid w:val="004456C2"/>
    <w:rsid w:val="00446149"/>
    <w:rsid w:val="0044672A"/>
    <w:rsid w:val="00453FAF"/>
    <w:rsid w:val="004542E0"/>
    <w:rsid w:val="00455A03"/>
    <w:rsid w:val="00455E39"/>
    <w:rsid w:val="004562BA"/>
    <w:rsid w:val="004571D2"/>
    <w:rsid w:val="00460CB8"/>
    <w:rsid w:val="00461207"/>
    <w:rsid w:val="00462089"/>
    <w:rsid w:val="00462CD9"/>
    <w:rsid w:val="004640F3"/>
    <w:rsid w:val="0046555A"/>
    <w:rsid w:val="0046621B"/>
    <w:rsid w:val="00470436"/>
    <w:rsid w:val="00472856"/>
    <w:rsid w:val="00475DD1"/>
    <w:rsid w:val="00477413"/>
    <w:rsid w:val="00477553"/>
    <w:rsid w:val="00480ADF"/>
    <w:rsid w:val="00481CFC"/>
    <w:rsid w:val="00481EBF"/>
    <w:rsid w:val="0048348B"/>
    <w:rsid w:val="00484277"/>
    <w:rsid w:val="004916C3"/>
    <w:rsid w:val="0049175E"/>
    <w:rsid w:val="0049258B"/>
    <w:rsid w:val="00492CC0"/>
    <w:rsid w:val="004942D3"/>
    <w:rsid w:val="0049449F"/>
    <w:rsid w:val="0049591B"/>
    <w:rsid w:val="00496163"/>
    <w:rsid w:val="00497664"/>
    <w:rsid w:val="004A0334"/>
    <w:rsid w:val="004A190D"/>
    <w:rsid w:val="004A1D7C"/>
    <w:rsid w:val="004A3082"/>
    <w:rsid w:val="004A47DA"/>
    <w:rsid w:val="004A4BE1"/>
    <w:rsid w:val="004A71CD"/>
    <w:rsid w:val="004B422A"/>
    <w:rsid w:val="004B4370"/>
    <w:rsid w:val="004B5F1F"/>
    <w:rsid w:val="004C29DF"/>
    <w:rsid w:val="004C3211"/>
    <w:rsid w:val="004C324A"/>
    <w:rsid w:val="004C3608"/>
    <w:rsid w:val="004C4E61"/>
    <w:rsid w:val="004C5EF8"/>
    <w:rsid w:val="004C735A"/>
    <w:rsid w:val="004C7406"/>
    <w:rsid w:val="004C7967"/>
    <w:rsid w:val="004C79B8"/>
    <w:rsid w:val="004D08D3"/>
    <w:rsid w:val="004D0FF2"/>
    <w:rsid w:val="004D17CD"/>
    <w:rsid w:val="004D43E7"/>
    <w:rsid w:val="004D43EC"/>
    <w:rsid w:val="004D46BB"/>
    <w:rsid w:val="004D597F"/>
    <w:rsid w:val="004D62BF"/>
    <w:rsid w:val="004D7A43"/>
    <w:rsid w:val="004E1896"/>
    <w:rsid w:val="004E199C"/>
    <w:rsid w:val="004E2C72"/>
    <w:rsid w:val="004E3E9F"/>
    <w:rsid w:val="004E4B60"/>
    <w:rsid w:val="004E5097"/>
    <w:rsid w:val="004E56AC"/>
    <w:rsid w:val="004E6212"/>
    <w:rsid w:val="004F4495"/>
    <w:rsid w:val="004F533D"/>
    <w:rsid w:val="004F5CFC"/>
    <w:rsid w:val="004F6305"/>
    <w:rsid w:val="004F6DE9"/>
    <w:rsid w:val="004F7D67"/>
    <w:rsid w:val="004F7E23"/>
    <w:rsid w:val="005008BC"/>
    <w:rsid w:val="00500C98"/>
    <w:rsid w:val="00500FAF"/>
    <w:rsid w:val="00502786"/>
    <w:rsid w:val="005032B2"/>
    <w:rsid w:val="00503B21"/>
    <w:rsid w:val="00504E22"/>
    <w:rsid w:val="005072BF"/>
    <w:rsid w:val="00507A68"/>
    <w:rsid w:val="00514EAA"/>
    <w:rsid w:val="00516E0C"/>
    <w:rsid w:val="00517105"/>
    <w:rsid w:val="0051766E"/>
    <w:rsid w:val="005203D0"/>
    <w:rsid w:val="00522E3D"/>
    <w:rsid w:val="005253FD"/>
    <w:rsid w:val="005257B3"/>
    <w:rsid w:val="00525E06"/>
    <w:rsid w:val="00533CB0"/>
    <w:rsid w:val="005356D0"/>
    <w:rsid w:val="0053678D"/>
    <w:rsid w:val="005373D0"/>
    <w:rsid w:val="0053772E"/>
    <w:rsid w:val="00542238"/>
    <w:rsid w:val="005423DA"/>
    <w:rsid w:val="0054481F"/>
    <w:rsid w:val="00545BC1"/>
    <w:rsid w:val="00553C4B"/>
    <w:rsid w:val="00554E8B"/>
    <w:rsid w:val="00555C78"/>
    <w:rsid w:val="00556351"/>
    <w:rsid w:val="00556B4F"/>
    <w:rsid w:val="005571FE"/>
    <w:rsid w:val="00557EA2"/>
    <w:rsid w:val="00561E2E"/>
    <w:rsid w:val="00566C28"/>
    <w:rsid w:val="00570A25"/>
    <w:rsid w:val="00570CEE"/>
    <w:rsid w:val="0057190C"/>
    <w:rsid w:val="00571EE9"/>
    <w:rsid w:val="005720C7"/>
    <w:rsid w:val="00573FA4"/>
    <w:rsid w:val="0057555F"/>
    <w:rsid w:val="0057567A"/>
    <w:rsid w:val="0057656B"/>
    <w:rsid w:val="00576FD9"/>
    <w:rsid w:val="005816DF"/>
    <w:rsid w:val="005817A1"/>
    <w:rsid w:val="00582E8B"/>
    <w:rsid w:val="00585DB7"/>
    <w:rsid w:val="005862DA"/>
    <w:rsid w:val="0058722A"/>
    <w:rsid w:val="0058723A"/>
    <w:rsid w:val="0059018D"/>
    <w:rsid w:val="00590733"/>
    <w:rsid w:val="0059090C"/>
    <w:rsid w:val="00591F31"/>
    <w:rsid w:val="0059256D"/>
    <w:rsid w:val="005925A5"/>
    <w:rsid w:val="005932CD"/>
    <w:rsid w:val="00595BAB"/>
    <w:rsid w:val="005A2E78"/>
    <w:rsid w:val="005A7883"/>
    <w:rsid w:val="005A7CD8"/>
    <w:rsid w:val="005B14C3"/>
    <w:rsid w:val="005B1A8B"/>
    <w:rsid w:val="005B223A"/>
    <w:rsid w:val="005B33E7"/>
    <w:rsid w:val="005B4522"/>
    <w:rsid w:val="005B5A33"/>
    <w:rsid w:val="005B6083"/>
    <w:rsid w:val="005B67E6"/>
    <w:rsid w:val="005B6829"/>
    <w:rsid w:val="005B71F0"/>
    <w:rsid w:val="005B7284"/>
    <w:rsid w:val="005C3803"/>
    <w:rsid w:val="005C3B87"/>
    <w:rsid w:val="005C4FDC"/>
    <w:rsid w:val="005C501A"/>
    <w:rsid w:val="005C5426"/>
    <w:rsid w:val="005C5C0B"/>
    <w:rsid w:val="005C669B"/>
    <w:rsid w:val="005C7551"/>
    <w:rsid w:val="005D03B1"/>
    <w:rsid w:val="005D40EE"/>
    <w:rsid w:val="005E0A58"/>
    <w:rsid w:val="005E3A87"/>
    <w:rsid w:val="005E3D59"/>
    <w:rsid w:val="005E3D76"/>
    <w:rsid w:val="005E3E55"/>
    <w:rsid w:val="005E58E1"/>
    <w:rsid w:val="005E6545"/>
    <w:rsid w:val="005E76A9"/>
    <w:rsid w:val="005F06BB"/>
    <w:rsid w:val="005F29E7"/>
    <w:rsid w:val="005F3058"/>
    <w:rsid w:val="005F47CD"/>
    <w:rsid w:val="005F4870"/>
    <w:rsid w:val="005F5298"/>
    <w:rsid w:val="005F56BD"/>
    <w:rsid w:val="005F5E68"/>
    <w:rsid w:val="005F755A"/>
    <w:rsid w:val="005F7C2C"/>
    <w:rsid w:val="00600F7B"/>
    <w:rsid w:val="00600FD0"/>
    <w:rsid w:val="0060442E"/>
    <w:rsid w:val="006050B2"/>
    <w:rsid w:val="0060512B"/>
    <w:rsid w:val="00610153"/>
    <w:rsid w:val="00611765"/>
    <w:rsid w:val="006130B3"/>
    <w:rsid w:val="00613144"/>
    <w:rsid w:val="006133CC"/>
    <w:rsid w:val="00621065"/>
    <w:rsid w:val="00622A11"/>
    <w:rsid w:val="00624099"/>
    <w:rsid w:val="0062480D"/>
    <w:rsid w:val="00625014"/>
    <w:rsid w:val="00626001"/>
    <w:rsid w:val="00626519"/>
    <w:rsid w:val="00627C91"/>
    <w:rsid w:val="00632817"/>
    <w:rsid w:val="00637560"/>
    <w:rsid w:val="00640870"/>
    <w:rsid w:val="00640F84"/>
    <w:rsid w:val="00641692"/>
    <w:rsid w:val="006426C4"/>
    <w:rsid w:val="006426D1"/>
    <w:rsid w:val="0064295E"/>
    <w:rsid w:val="00642FB6"/>
    <w:rsid w:val="006430AD"/>
    <w:rsid w:val="006466D2"/>
    <w:rsid w:val="00650535"/>
    <w:rsid w:val="0065153F"/>
    <w:rsid w:val="00651AB3"/>
    <w:rsid w:val="00652B6E"/>
    <w:rsid w:val="0065530C"/>
    <w:rsid w:val="00656016"/>
    <w:rsid w:val="00656A18"/>
    <w:rsid w:val="00657F94"/>
    <w:rsid w:val="00662341"/>
    <w:rsid w:val="00663062"/>
    <w:rsid w:val="006641D9"/>
    <w:rsid w:val="00665E27"/>
    <w:rsid w:val="00667389"/>
    <w:rsid w:val="0066743F"/>
    <w:rsid w:val="00667F9C"/>
    <w:rsid w:val="006705F7"/>
    <w:rsid w:val="00670E64"/>
    <w:rsid w:val="006724CA"/>
    <w:rsid w:val="00676754"/>
    <w:rsid w:val="00677677"/>
    <w:rsid w:val="00680955"/>
    <w:rsid w:val="0068129D"/>
    <w:rsid w:val="00682543"/>
    <w:rsid w:val="00683657"/>
    <w:rsid w:val="0068398F"/>
    <w:rsid w:val="00683E36"/>
    <w:rsid w:val="006865B2"/>
    <w:rsid w:val="0068684E"/>
    <w:rsid w:val="00687C6C"/>
    <w:rsid w:val="006911B9"/>
    <w:rsid w:val="00691867"/>
    <w:rsid w:val="00693BCB"/>
    <w:rsid w:val="00694FAF"/>
    <w:rsid w:val="00695123"/>
    <w:rsid w:val="0069534E"/>
    <w:rsid w:val="00697B8E"/>
    <w:rsid w:val="006A2165"/>
    <w:rsid w:val="006A2788"/>
    <w:rsid w:val="006A2B51"/>
    <w:rsid w:val="006A3DE6"/>
    <w:rsid w:val="006A3F7F"/>
    <w:rsid w:val="006A6071"/>
    <w:rsid w:val="006A783D"/>
    <w:rsid w:val="006A7A55"/>
    <w:rsid w:val="006B3388"/>
    <w:rsid w:val="006B4C34"/>
    <w:rsid w:val="006B66C0"/>
    <w:rsid w:val="006B6C42"/>
    <w:rsid w:val="006B6E09"/>
    <w:rsid w:val="006B7473"/>
    <w:rsid w:val="006B7C8B"/>
    <w:rsid w:val="006C1306"/>
    <w:rsid w:val="006C2203"/>
    <w:rsid w:val="006C4FD4"/>
    <w:rsid w:val="006C604C"/>
    <w:rsid w:val="006C76D3"/>
    <w:rsid w:val="006C7774"/>
    <w:rsid w:val="006C7E0C"/>
    <w:rsid w:val="006D27FC"/>
    <w:rsid w:val="006D2BB2"/>
    <w:rsid w:val="006D42A9"/>
    <w:rsid w:val="006D6C5C"/>
    <w:rsid w:val="006D76AF"/>
    <w:rsid w:val="006D7A30"/>
    <w:rsid w:val="006E0735"/>
    <w:rsid w:val="006E1AD9"/>
    <w:rsid w:val="006E20E4"/>
    <w:rsid w:val="006E2F09"/>
    <w:rsid w:val="006E4962"/>
    <w:rsid w:val="006E6DB5"/>
    <w:rsid w:val="006E7AA3"/>
    <w:rsid w:val="006F427E"/>
    <w:rsid w:val="006F5097"/>
    <w:rsid w:val="006F581F"/>
    <w:rsid w:val="006F5962"/>
    <w:rsid w:val="006F5F52"/>
    <w:rsid w:val="006F70EB"/>
    <w:rsid w:val="006F7127"/>
    <w:rsid w:val="00703B45"/>
    <w:rsid w:val="00703E7C"/>
    <w:rsid w:val="00706E41"/>
    <w:rsid w:val="007070F6"/>
    <w:rsid w:val="0071058F"/>
    <w:rsid w:val="00710D6C"/>
    <w:rsid w:val="00710E13"/>
    <w:rsid w:val="00713189"/>
    <w:rsid w:val="007152D1"/>
    <w:rsid w:val="00715F81"/>
    <w:rsid w:val="00716CA7"/>
    <w:rsid w:val="007200E7"/>
    <w:rsid w:val="0072050E"/>
    <w:rsid w:val="0072188A"/>
    <w:rsid w:val="007219F7"/>
    <w:rsid w:val="0072243E"/>
    <w:rsid w:val="00725287"/>
    <w:rsid w:val="007273AB"/>
    <w:rsid w:val="00730C3A"/>
    <w:rsid w:val="007315EA"/>
    <w:rsid w:val="00731A73"/>
    <w:rsid w:val="00731A90"/>
    <w:rsid w:val="00732448"/>
    <w:rsid w:val="00733B0B"/>
    <w:rsid w:val="0073477F"/>
    <w:rsid w:val="00734968"/>
    <w:rsid w:val="00734F64"/>
    <w:rsid w:val="007353DC"/>
    <w:rsid w:val="00735432"/>
    <w:rsid w:val="00740E12"/>
    <w:rsid w:val="00740E26"/>
    <w:rsid w:val="00740EA0"/>
    <w:rsid w:val="007412BB"/>
    <w:rsid w:val="0074195F"/>
    <w:rsid w:val="00742178"/>
    <w:rsid w:val="007476C3"/>
    <w:rsid w:val="0075188A"/>
    <w:rsid w:val="00751A31"/>
    <w:rsid w:val="007546C5"/>
    <w:rsid w:val="00754B13"/>
    <w:rsid w:val="00755135"/>
    <w:rsid w:val="007555D8"/>
    <w:rsid w:val="0075669D"/>
    <w:rsid w:val="0075747D"/>
    <w:rsid w:val="00760C04"/>
    <w:rsid w:val="007611B1"/>
    <w:rsid w:val="0076269E"/>
    <w:rsid w:val="007656EC"/>
    <w:rsid w:val="0077220B"/>
    <w:rsid w:val="00772273"/>
    <w:rsid w:val="00772F28"/>
    <w:rsid w:val="00773C66"/>
    <w:rsid w:val="00776637"/>
    <w:rsid w:val="007769DB"/>
    <w:rsid w:val="00782FEF"/>
    <w:rsid w:val="007857FC"/>
    <w:rsid w:val="00787954"/>
    <w:rsid w:val="00790FB1"/>
    <w:rsid w:val="0079243C"/>
    <w:rsid w:val="00793232"/>
    <w:rsid w:val="00793CB6"/>
    <w:rsid w:val="007959F2"/>
    <w:rsid w:val="007A02E0"/>
    <w:rsid w:val="007A089E"/>
    <w:rsid w:val="007A27D2"/>
    <w:rsid w:val="007A36C7"/>
    <w:rsid w:val="007A567C"/>
    <w:rsid w:val="007A635C"/>
    <w:rsid w:val="007A67B4"/>
    <w:rsid w:val="007A7A43"/>
    <w:rsid w:val="007B0EA5"/>
    <w:rsid w:val="007B33BA"/>
    <w:rsid w:val="007B3F56"/>
    <w:rsid w:val="007B430C"/>
    <w:rsid w:val="007B445F"/>
    <w:rsid w:val="007B5528"/>
    <w:rsid w:val="007C118F"/>
    <w:rsid w:val="007C17EF"/>
    <w:rsid w:val="007C3452"/>
    <w:rsid w:val="007C34FF"/>
    <w:rsid w:val="007C3568"/>
    <w:rsid w:val="007C5893"/>
    <w:rsid w:val="007C6DEA"/>
    <w:rsid w:val="007C76DF"/>
    <w:rsid w:val="007D1940"/>
    <w:rsid w:val="007D2DE5"/>
    <w:rsid w:val="007D7F52"/>
    <w:rsid w:val="007E132D"/>
    <w:rsid w:val="007E1708"/>
    <w:rsid w:val="007E2261"/>
    <w:rsid w:val="007E2CA6"/>
    <w:rsid w:val="007E414E"/>
    <w:rsid w:val="007E484A"/>
    <w:rsid w:val="007E708B"/>
    <w:rsid w:val="007E73F1"/>
    <w:rsid w:val="007E75A4"/>
    <w:rsid w:val="007E763E"/>
    <w:rsid w:val="007F02C2"/>
    <w:rsid w:val="007F0FFD"/>
    <w:rsid w:val="007F1A5D"/>
    <w:rsid w:val="007F2CD5"/>
    <w:rsid w:val="007F602A"/>
    <w:rsid w:val="00800E70"/>
    <w:rsid w:val="00803BAF"/>
    <w:rsid w:val="00803EC2"/>
    <w:rsid w:val="0080448D"/>
    <w:rsid w:val="00804845"/>
    <w:rsid w:val="008071E3"/>
    <w:rsid w:val="00810EE1"/>
    <w:rsid w:val="008130EB"/>
    <w:rsid w:val="00813921"/>
    <w:rsid w:val="0081717F"/>
    <w:rsid w:val="008178E4"/>
    <w:rsid w:val="00824A00"/>
    <w:rsid w:val="00827273"/>
    <w:rsid w:val="0082777D"/>
    <w:rsid w:val="00830E0C"/>
    <w:rsid w:val="00831437"/>
    <w:rsid w:val="0083297D"/>
    <w:rsid w:val="00833055"/>
    <w:rsid w:val="0083339A"/>
    <w:rsid w:val="00836237"/>
    <w:rsid w:val="0083700B"/>
    <w:rsid w:val="0083763A"/>
    <w:rsid w:val="00842D1C"/>
    <w:rsid w:val="008445C4"/>
    <w:rsid w:val="00845490"/>
    <w:rsid w:val="00846D18"/>
    <w:rsid w:val="00847158"/>
    <w:rsid w:val="00847519"/>
    <w:rsid w:val="008476D3"/>
    <w:rsid w:val="0084770B"/>
    <w:rsid w:val="00851822"/>
    <w:rsid w:val="008536C3"/>
    <w:rsid w:val="008554DA"/>
    <w:rsid w:val="00855BA4"/>
    <w:rsid w:val="00855DC0"/>
    <w:rsid w:val="0085716B"/>
    <w:rsid w:val="00857281"/>
    <w:rsid w:val="0085766A"/>
    <w:rsid w:val="00857B19"/>
    <w:rsid w:val="00857BC4"/>
    <w:rsid w:val="00861A6B"/>
    <w:rsid w:val="00861F13"/>
    <w:rsid w:val="00862F7B"/>
    <w:rsid w:val="00863388"/>
    <w:rsid w:val="00864636"/>
    <w:rsid w:val="008652AD"/>
    <w:rsid w:val="0086590D"/>
    <w:rsid w:val="00866F8A"/>
    <w:rsid w:val="0087086B"/>
    <w:rsid w:val="0087211D"/>
    <w:rsid w:val="00874F4D"/>
    <w:rsid w:val="008757C2"/>
    <w:rsid w:val="008762AC"/>
    <w:rsid w:val="008767A1"/>
    <w:rsid w:val="00880010"/>
    <w:rsid w:val="008803F6"/>
    <w:rsid w:val="00884699"/>
    <w:rsid w:val="00884995"/>
    <w:rsid w:val="00886D48"/>
    <w:rsid w:val="0089015A"/>
    <w:rsid w:val="0089076F"/>
    <w:rsid w:val="00890E77"/>
    <w:rsid w:val="00892A8D"/>
    <w:rsid w:val="00894605"/>
    <w:rsid w:val="00896DCB"/>
    <w:rsid w:val="008A2B59"/>
    <w:rsid w:val="008A2DAE"/>
    <w:rsid w:val="008A4905"/>
    <w:rsid w:val="008A6E49"/>
    <w:rsid w:val="008A7343"/>
    <w:rsid w:val="008A7E04"/>
    <w:rsid w:val="008B0891"/>
    <w:rsid w:val="008B0C14"/>
    <w:rsid w:val="008B117E"/>
    <w:rsid w:val="008B1AA3"/>
    <w:rsid w:val="008B21A4"/>
    <w:rsid w:val="008B2D23"/>
    <w:rsid w:val="008B49A8"/>
    <w:rsid w:val="008B579A"/>
    <w:rsid w:val="008B61A1"/>
    <w:rsid w:val="008B63E9"/>
    <w:rsid w:val="008B6565"/>
    <w:rsid w:val="008B72AD"/>
    <w:rsid w:val="008B72CD"/>
    <w:rsid w:val="008C0AE8"/>
    <w:rsid w:val="008C129E"/>
    <w:rsid w:val="008C1C00"/>
    <w:rsid w:val="008C4C5B"/>
    <w:rsid w:val="008C4F7D"/>
    <w:rsid w:val="008D07C1"/>
    <w:rsid w:val="008D25C9"/>
    <w:rsid w:val="008D2648"/>
    <w:rsid w:val="008D67CF"/>
    <w:rsid w:val="008E0DEA"/>
    <w:rsid w:val="008E3179"/>
    <w:rsid w:val="008E3A23"/>
    <w:rsid w:val="008E4587"/>
    <w:rsid w:val="008E4BEC"/>
    <w:rsid w:val="008E557D"/>
    <w:rsid w:val="008E5842"/>
    <w:rsid w:val="008E5F86"/>
    <w:rsid w:val="008E7766"/>
    <w:rsid w:val="008F1B82"/>
    <w:rsid w:val="008F22AC"/>
    <w:rsid w:val="008F2F1F"/>
    <w:rsid w:val="008F313D"/>
    <w:rsid w:val="008F6ACC"/>
    <w:rsid w:val="00900256"/>
    <w:rsid w:val="009013B7"/>
    <w:rsid w:val="00905829"/>
    <w:rsid w:val="0091000C"/>
    <w:rsid w:val="00912000"/>
    <w:rsid w:val="00914221"/>
    <w:rsid w:val="00914BA4"/>
    <w:rsid w:val="00914E8F"/>
    <w:rsid w:val="00915397"/>
    <w:rsid w:val="00915C33"/>
    <w:rsid w:val="00915EB0"/>
    <w:rsid w:val="00916186"/>
    <w:rsid w:val="00916666"/>
    <w:rsid w:val="00920C98"/>
    <w:rsid w:val="00921496"/>
    <w:rsid w:val="0092202A"/>
    <w:rsid w:val="009248ED"/>
    <w:rsid w:val="00925A63"/>
    <w:rsid w:val="00925FEE"/>
    <w:rsid w:val="009320A9"/>
    <w:rsid w:val="00933070"/>
    <w:rsid w:val="00933216"/>
    <w:rsid w:val="00933D36"/>
    <w:rsid w:val="00934520"/>
    <w:rsid w:val="00942A4C"/>
    <w:rsid w:val="00943341"/>
    <w:rsid w:val="00946162"/>
    <w:rsid w:val="00950506"/>
    <w:rsid w:val="00951529"/>
    <w:rsid w:val="00953061"/>
    <w:rsid w:val="00954001"/>
    <w:rsid w:val="0095590B"/>
    <w:rsid w:val="00955B40"/>
    <w:rsid w:val="009613C1"/>
    <w:rsid w:val="00961E4C"/>
    <w:rsid w:val="00964938"/>
    <w:rsid w:val="009700D6"/>
    <w:rsid w:val="00970230"/>
    <w:rsid w:val="009708BD"/>
    <w:rsid w:val="0097265F"/>
    <w:rsid w:val="00972815"/>
    <w:rsid w:val="009749E8"/>
    <w:rsid w:val="00974CEA"/>
    <w:rsid w:val="00976B08"/>
    <w:rsid w:val="00981240"/>
    <w:rsid w:val="00981762"/>
    <w:rsid w:val="0098208E"/>
    <w:rsid w:val="00984E34"/>
    <w:rsid w:val="009861E2"/>
    <w:rsid w:val="00986D25"/>
    <w:rsid w:val="0098746F"/>
    <w:rsid w:val="0099279E"/>
    <w:rsid w:val="00993327"/>
    <w:rsid w:val="009943D2"/>
    <w:rsid w:val="00994C12"/>
    <w:rsid w:val="0099655D"/>
    <w:rsid w:val="00996BAB"/>
    <w:rsid w:val="00996DDE"/>
    <w:rsid w:val="009A36C5"/>
    <w:rsid w:val="009A379E"/>
    <w:rsid w:val="009A41C4"/>
    <w:rsid w:val="009A5C3B"/>
    <w:rsid w:val="009A602E"/>
    <w:rsid w:val="009A6A38"/>
    <w:rsid w:val="009A7602"/>
    <w:rsid w:val="009B001E"/>
    <w:rsid w:val="009B0D6F"/>
    <w:rsid w:val="009B2AE6"/>
    <w:rsid w:val="009B354F"/>
    <w:rsid w:val="009C0953"/>
    <w:rsid w:val="009C1201"/>
    <w:rsid w:val="009C147E"/>
    <w:rsid w:val="009C2023"/>
    <w:rsid w:val="009C5FDF"/>
    <w:rsid w:val="009C667C"/>
    <w:rsid w:val="009C7982"/>
    <w:rsid w:val="009D2D0F"/>
    <w:rsid w:val="009D3B35"/>
    <w:rsid w:val="009D465C"/>
    <w:rsid w:val="009D469B"/>
    <w:rsid w:val="009D49B2"/>
    <w:rsid w:val="009D640F"/>
    <w:rsid w:val="009D7C92"/>
    <w:rsid w:val="009E0247"/>
    <w:rsid w:val="009E0EE8"/>
    <w:rsid w:val="009E191B"/>
    <w:rsid w:val="009E52B8"/>
    <w:rsid w:val="009E5367"/>
    <w:rsid w:val="009E53A9"/>
    <w:rsid w:val="009E7134"/>
    <w:rsid w:val="009E72D3"/>
    <w:rsid w:val="009E73C1"/>
    <w:rsid w:val="009E78C2"/>
    <w:rsid w:val="009F1199"/>
    <w:rsid w:val="009F372C"/>
    <w:rsid w:val="009F6C9C"/>
    <w:rsid w:val="00A034A4"/>
    <w:rsid w:val="00A04DD9"/>
    <w:rsid w:val="00A05671"/>
    <w:rsid w:val="00A06178"/>
    <w:rsid w:val="00A067E7"/>
    <w:rsid w:val="00A07A96"/>
    <w:rsid w:val="00A07FF2"/>
    <w:rsid w:val="00A10BAD"/>
    <w:rsid w:val="00A14DDD"/>
    <w:rsid w:val="00A16886"/>
    <w:rsid w:val="00A20FF3"/>
    <w:rsid w:val="00A2105C"/>
    <w:rsid w:val="00A21101"/>
    <w:rsid w:val="00A2193C"/>
    <w:rsid w:val="00A2204C"/>
    <w:rsid w:val="00A22F0E"/>
    <w:rsid w:val="00A22F11"/>
    <w:rsid w:val="00A22F88"/>
    <w:rsid w:val="00A238EF"/>
    <w:rsid w:val="00A252C3"/>
    <w:rsid w:val="00A2551D"/>
    <w:rsid w:val="00A301A7"/>
    <w:rsid w:val="00A30864"/>
    <w:rsid w:val="00A341BC"/>
    <w:rsid w:val="00A35389"/>
    <w:rsid w:val="00A359E5"/>
    <w:rsid w:val="00A35B75"/>
    <w:rsid w:val="00A37F68"/>
    <w:rsid w:val="00A400CD"/>
    <w:rsid w:val="00A42F92"/>
    <w:rsid w:val="00A434DC"/>
    <w:rsid w:val="00A442B8"/>
    <w:rsid w:val="00A47D68"/>
    <w:rsid w:val="00A50D8D"/>
    <w:rsid w:val="00A52CCE"/>
    <w:rsid w:val="00A52E9F"/>
    <w:rsid w:val="00A56635"/>
    <w:rsid w:val="00A56A05"/>
    <w:rsid w:val="00A638ED"/>
    <w:rsid w:val="00A64846"/>
    <w:rsid w:val="00A6632B"/>
    <w:rsid w:val="00A678C8"/>
    <w:rsid w:val="00A67BBC"/>
    <w:rsid w:val="00A709F7"/>
    <w:rsid w:val="00A70D94"/>
    <w:rsid w:val="00A70F1D"/>
    <w:rsid w:val="00A730C0"/>
    <w:rsid w:val="00A738D2"/>
    <w:rsid w:val="00A73E58"/>
    <w:rsid w:val="00A746E3"/>
    <w:rsid w:val="00A74DC2"/>
    <w:rsid w:val="00A75DBF"/>
    <w:rsid w:val="00A83581"/>
    <w:rsid w:val="00A83F70"/>
    <w:rsid w:val="00A843A7"/>
    <w:rsid w:val="00A8522D"/>
    <w:rsid w:val="00A853C2"/>
    <w:rsid w:val="00A856E6"/>
    <w:rsid w:val="00A8666C"/>
    <w:rsid w:val="00A86AA3"/>
    <w:rsid w:val="00A933DD"/>
    <w:rsid w:val="00A947C1"/>
    <w:rsid w:val="00A9561F"/>
    <w:rsid w:val="00A9771F"/>
    <w:rsid w:val="00AA02C0"/>
    <w:rsid w:val="00AA078D"/>
    <w:rsid w:val="00AA2301"/>
    <w:rsid w:val="00AA35D1"/>
    <w:rsid w:val="00AA3A9C"/>
    <w:rsid w:val="00AA3EDA"/>
    <w:rsid w:val="00AA5FB4"/>
    <w:rsid w:val="00AA7F7B"/>
    <w:rsid w:val="00AB02A1"/>
    <w:rsid w:val="00AB1B03"/>
    <w:rsid w:val="00AB2E02"/>
    <w:rsid w:val="00AB716F"/>
    <w:rsid w:val="00AB721C"/>
    <w:rsid w:val="00AB7C48"/>
    <w:rsid w:val="00AC0013"/>
    <w:rsid w:val="00AC0568"/>
    <w:rsid w:val="00AC17EB"/>
    <w:rsid w:val="00AC27F3"/>
    <w:rsid w:val="00AC4D75"/>
    <w:rsid w:val="00AC5B4D"/>
    <w:rsid w:val="00AC6879"/>
    <w:rsid w:val="00AC6F3A"/>
    <w:rsid w:val="00AC70AB"/>
    <w:rsid w:val="00AC7DCC"/>
    <w:rsid w:val="00AD0404"/>
    <w:rsid w:val="00AD0C18"/>
    <w:rsid w:val="00AD0F80"/>
    <w:rsid w:val="00AD129F"/>
    <w:rsid w:val="00AD29D0"/>
    <w:rsid w:val="00AD4B0D"/>
    <w:rsid w:val="00AD7E3A"/>
    <w:rsid w:val="00AE1CF9"/>
    <w:rsid w:val="00AE38CD"/>
    <w:rsid w:val="00AE40B3"/>
    <w:rsid w:val="00AE4441"/>
    <w:rsid w:val="00AE483A"/>
    <w:rsid w:val="00AF2AED"/>
    <w:rsid w:val="00AF44F2"/>
    <w:rsid w:val="00AF6625"/>
    <w:rsid w:val="00AF6E9E"/>
    <w:rsid w:val="00B01C52"/>
    <w:rsid w:val="00B01F1A"/>
    <w:rsid w:val="00B027B4"/>
    <w:rsid w:val="00B04520"/>
    <w:rsid w:val="00B04A5C"/>
    <w:rsid w:val="00B064E7"/>
    <w:rsid w:val="00B075FC"/>
    <w:rsid w:val="00B109A2"/>
    <w:rsid w:val="00B1169A"/>
    <w:rsid w:val="00B11971"/>
    <w:rsid w:val="00B11D31"/>
    <w:rsid w:val="00B133E8"/>
    <w:rsid w:val="00B1396B"/>
    <w:rsid w:val="00B13E48"/>
    <w:rsid w:val="00B14991"/>
    <w:rsid w:val="00B16FBC"/>
    <w:rsid w:val="00B17FB3"/>
    <w:rsid w:val="00B2147D"/>
    <w:rsid w:val="00B25995"/>
    <w:rsid w:val="00B25C39"/>
    <w:rsid w:val="00B25D1D"/>
    <w:rsid w:val="00B269EB"/>
    <w:rsid w:val="00B27628"/>
    <w:rsid w:val="00B27AA6"/>
    <w:rsid w:val="00B3092F"/>
    <w:rsid w:val="00B3204E"/>
    <w:rsid w:val="00B348CC"/>
    <w:rsid w:val="00B3582C"/>
    <w:rsid w:val="00B43CE7"/>
    <w:rsid w:val="00B448E5"/>
    <w:rsid w:val="00B472FD"/>
    <w:rsid w:val="00B475E1"/>
    <w:rsid w:val="00B50B27"/>
    <w:rsid w:val="00B54F2E"/>
    <w:rsid w:val="00B54FB9"/>
    <w:rsid w:val="00B55D0D"/>
    <w:rsid w:val="00B56CF1"/>
    <w:rsid w:val="00B57849"/>
    <w:rsid w:val="00B57D90"/>
    <w:rsid w:val="00B57F39"/>
    <w:rsid w:val="00B61382"/>
    <w:rsid w:val="00B63A9B"/>
    <w:rsid w:val="00B66627"/>
    <w:rsid w:val="00B71771"/>
    <w:rsid w:val="00B759A5"/>
    <w:rsid w:val="00B76964"/>
    <w:rsid w:val="00B77D48"/>
    <w:rsid w:val="00B77F6E"/>
    <w:rsid w:val="00B80B80"/>
    <w:rsid w:val="00B81A90"/>
    <w:rsid w:val="00B81B99"/>
    <w:rsid w:val="00B82813"/>
    <w:rsid w:val="00B83258"/>
    <w:rsid w:val="00B84358"/>
    <w:rsid w:val="00B846DC"/>
    <w:rsid w:val="00B84F42"/>
    <w:rsid w:val="00B932E4"/>
    <w:rsid w:val="00B94B0C"/>
    <w:rsid w:val="00B95B11"/>
    <w:rsid w:val="00BA41D1"/>
    <w:rsid w:val="00BA4481"/>
    <w:rsid w:val="00BA69B9"/>
    <w:rsid w:val="00BA6C2E"/>
    <w:rsid w:val="00BB07F6"/>
    <w:rsid w:val="00BB2B0D"/>
    <w:rsid w:val="00BB5430"/>
    <w:rsid w:val="00BC08D5"/>
    <w:rsid w:val="00BC0921"/>
    <w:rsid w:val="00BC3499"/>
    <w:rsid w:val="00BC416B"/>
    <w:rsid w:val="00BC7457"/>
    <w:rsid w:val="00BC7573"/>
    <w:rsid w:val="00BC7A7D"/>
    <w:rsid w:val="00BD118C"/>
    <w:rsid w:val="00BD3133"/>
    <w:rsid w:val="00BD34E4"/>
    <w:rsid w:val="00BD490B"/>
    <w:rsid w:val="00BD5893"/>
    <w:rsid w:val="00BD5CD2"/>
    <w:rsid w:val="00BE05D6"/>
    <w:rsid w:val="00BE1124"/>
    <w:rsid w:val="00BE3BB1"/>
    <w:rsid w:val="00BE7844"/>
    <w:rsid w:val="00BF025E"/>
    <w:rsid w:val="00BF136B"/>
    <w:rsid w:val="00BF23E2"/>
    <w:rsid w:val="00BF28E4"/>
    <w:rsid w:val="00BF2A25"/>
    <w:rsid w:val="00BF39B6"/>
    <w:rsid w:val="00BF39E6"/>
    <w:rsid w:val="00BF408A"/>
    <w:rsid w:val="00BF45D4"/>
    <w:rsid w:val="00BF5206"/>
    <w:rsid w:val="00BF7DFA"/>
    <w:rsid w:val="00C01AB9"/>
    <w:rsid w:val="00C0445E"/>
    <w:rsid w:val="00C0479B"/>
    <w:rsid w:val="00C04B72"/>
    <w:rsid w:val="00C12B13"/>
    <w:rsid w:val="00C13CA2"/>
    <w:rsid w:val="00C16186"/>
    <w:rsid w:val="00C166C3"/>
    <w:rsid w:val="00C168C3"/>
    <w:rsid w:val="00C168E6"/>
    <w:rsid w:val="00C16B80"/>
    <w:rsid w:val="00C174CD"/>
    <w:rsid w:val="00C17808"/>
    <w:rsid w:val="00C20ED0"/>
    <w:rsid w:val="00C212E8"/>
    <w:rsid w:val="00C21BD6"/>
    <w:rsid w:val="00C21DC4"/>
    <w:rsid w:val="00C228CB"/>
    <w:rsid w:val="00C237C0"/>
    <w:rsid w:val="00C26214"/>
    <w:rsid w:val="00C26A90"/>
    <w:rsid w:val="00C26D23"/>
    <w:rsid w:val="00C279F3"/>
    <w:rsid w:val="00C27D83"/>
    <w:rsid w:val="00C3645D"/>
    <w:rsid w:val="00C37976"/>
    <w:rsid w:val="00C37E32"/>
    <w:rsid w:val="00C4380E"/>
    <w:rsid w:val="00C46D88"/>
    <w:rsid w:val="00C4791C"/>
    <w:rsid w:val="00C50438"/>
    <w:rsid w:val="00C5077D"/>
    <w:rsid w:val="00C50CF5"/>
    <w:rsid w:val="00C519D8"/>
    <w:rsid w:val="00C52910"/>
    <w:rsid w:val="00C537CC"/>
    <w:rsid w:val="00C53E4C"/>
    <w:rsid w:val="00C5483D"/>
    <w:rsid w:val="00C54A02"/>
    <w:rsid w:val="00C559E8"/>
    <w:rsid w:val="00C55FC1"/>
    <w:rsid w:val="00C5614C"/>
    <w:rsid w:val="00C5701D"/>
    <w:rsid w:val="00C57A7C"/>
    <w:rsid w:val="00C610C0"/>
    <w:rsid w:val="00C63286"/>
    <w:rsid w:val="00C671A1"/>
    <w:rsid w:val="00C705DF"/>
    <w:rsid w:val="00C729E9"/>
    <w:rsid w:val="00C74D1B"/>
    <w:rsid w:val="00C759AA"/>
    <w:rsid w:val="00C766AC"/>
    <w:rsid w:val="00C803E4"/>
    <w:rsid w:val="00C80C2A"/>
    <w:rsid w:val="00C81D00"/>
    <w:rsid w:val="00C85B64"/>
    <w:rsid w:val="00C90FDD"/>
    <w:rsid w:val="00C917CC"/>
    <w:rsid w:val="00C95099"/>
    <w:rsid w:val="00C97FA5"/>
    <w:rsid w:val="00CA0818"/>
    <w:rsid w:val="00CA0B39"/>
    <w:rsid w:val="00CA2E65"/>
    <w:rsid w:val="00CA3AFC"/>
    <w:rsid w:val="00CA3B4B"/>
    <w:rsid w:val="00CA3F55"/>
    <w:rsid w:val="00CA52C6"/>
    <w:rsid w:val="00CA7070"/>
    <w:rsid w:val="00CB12C3"/>
    <w:rsid w:val="00CB247A"/>
    <w:rsid w:val="00CB3E7C"/>
    <w:rsid w:val="00CB4896"/>
    <w:rsid w:val="00CB65B4"/>
    <w:rsid w:val="00CB6B3F"/>
    <w:rsid w:val="00CB76CA"/>
    <w:rsid w:val="00CB7979"/>
    <w:rsid w:val="00CC1378"/>
    <w:rsid w:val="00CC13E0"/>
    <w:rsid w:val="00CC56AC"/>
    <w:rsid w:val="00CC5CD5"/>
    <w:rsid w:val="00CC6C6C"/>
    <w:rsid w:val="00CD1DDB"/>
    <w:rsid w:val="00CD2C13"/>
    <w:rsid w:val="00CD3238"/>
    <w:rsid w:val="00CD3DCF"/>
    <w:rsid w:val="00CD3DEE"/>
    <w:rsid w:val="00CD41B6"/>
    <w:rsid w:val="00CD79BA"/>
    <w:rsid w:val="00CE0B84"/>
    <w:rsid w:val="00CE0D4D"/>
    <w:rsid w:val="00CE4FE0"/>
    <w:rsid w:val="00CE7189"/>
    <w:rsid w:val="00CE75BD"/>
    <w:rsid w:val="00CF0281"/>
    <w:rsid w:val="00CF0AB4"/>
    <w:rsid w:val="00CF1201"/>
    <w:rsid w:val="00CF1F65"/>
    <w:rsid w:val="00CF2C80"/>
    <w:rsid w:val="00CF3274"/>
    <w:rsid w:val="00CF3800"/>
    <w:rsid w:val="00D027E4"/>
    <w:rsid w:val="00D040C2"/>
    <w:rsid w:val="00D046D8"/>
    <w:rsid w:val="00D04C08"/>
    <w:rsid w:val="00D0513C"/>
    <w:rsid w:val="00D05677"/>
    <w:rsid w:val="00D0569C"/>
    <w:rsid w:val="00D05AD4"/>
    <w:rsid w:val="00D068B4"/>
    <w:rsid w:val="00D07598"/>
    <w:rsid w:val="00D117F7"/>
    <w:rsid w:val="00D175D7"/>
    <w:rsid w:val="00D17B37"/>
    <w:rsid w:val="00D20029"/>
    <w:rsid w:val="00D21039"/>
    <w:rsid w:val="00D24370"/>
    <w:rsid w:val="00D26158"/>
    <w:rsid w:val="00D27789"/>
    <w:rsid w:val="00D32206"/>
    <w:rsid w:val="00D333E7"/>
    <w:rsid w:val="00D336E0"/>
    <w:rsid w:val="00D33782"/>
    <w:rsid w:val="00D34987"/>
    <w:rsid w:val="00D357D6"/>
    <w:rsid w:val="00D37B9D"/>
    <w:rsid w:val="00D37CE9"/>
    <w:rsid w:val="00D403BD"/>
    <w:rsid w:val="00D407FA"/>
    <w:rsid w:val="00D40BCC"/>
    <w:rsid w:val="00D5087F"/>
    <w:rsid w:val="00D515D5"/>
    <w:rsid w:val="00D5189E"/>
    <w:rsid w:val="00D52F3A"/>
    <w:rsid w:val="00D53C0A"/>
    <w:rsid w:val="00D55DC2"/>
    <w:rsid w:val="00D60006"/>
    <w:rsid w:val="00D60B93"/>
    <w:rsid w:val="00D626D9"/>
    <w:rsid w:val="00D63E1E"/>
    <w:rsid w:val="00D65355"/>
    <w:rsid w:val="00D65772"/>
    <w:rsid w:val="00D65FDB"/>
    <w:rsid w:val="00D668A5"/>
    <w:rsid w:val="00D6701F"/>
    <w:rsid w:val="00D71D5F"/>
    <w:rsid w:val="00D737DE"/>
    <w:rsid w:val="00D742AC"/>
    <w:rsid w:val="00D7454F"/>
    <w:rsid w:val="00D74F0E"/>
    <w:rsid w:val="00D75D16"/>
    <w:rsid w:val="00D77929"/>
    <w:rsid w:val="00D81510"/>
    <w:rsid w:val="00D866FF"/>
    <w:rsid w:val="00D90D65"/>
    <w:rsid w:val="00D91D9C"/>
    <w:rsid w:val="00D92C5D"/>
    <w:rsid w:val="00D94E7B"/>
    <w:rsid w:val="00D950EB"/>
    <w:rsid w:val="00D97E1F"/>
    <w:rsid w:val="00DA15F3"/>
    <w:rsid w:val="00DA17B7"/>
    <w:rsid w:val="00DA40DF"/>
    <w:rsid w:val="00DA48EB"/>
    <w:rsid w:val="00DA5FA8"/>
    <w:rsid w:val="00DA748C"/>
    <w:rsid w:val="00DB1358"/>
    <w:rsid w:val="00DB57AB"/>
    <w:rsid w:val="00DC0C06"/>
    <w:rsid w:val="00DC1DEE"/>
    <w:rsid w:val="00DC5D14"/>
    <w:rsid w:val="00DC79CF"/>
    <w:rsid w:val="00DC79DA"/>
    <w:rsid w:val="00DD1139"/>
    <w:rsid w:val="00DD1549"/>
    <w:rsid w:val="00DD174F"/>
    <w:rsid w:val="00DD23EF"/>
    <w:rsid w:val="00DD2DF2"/>
    <w:rsid w:val="00DD533D"/>
    <w:rsid w:val="00DD6B35"/>
    <w:rsid w:val="00DE1725"/>
    <w:rsid w:val="00DE2592"/>
    <w:rsid w:val="00DE3135"/>
    <w:rsid w:val="00DE4943"/>
    <w:rsid w:val="00DE5515"/>
    <w:rsid w:val="00DE5E66"/>
    <w:rsid w:val="00DE742C"/>
    <w:rsid w:val="00DF0054"/>
    <w:rsid w:val="00DF061B"/>
    <w:rsid w:val="00DF1540"/>
    <w:rsid w:val="00DF1C2B"/>
    <w:rsid w:val="00DF3954"/>
    <w:rsid w:val="00DF4606"/>
    <w:rsid w:val="00DF4BF4"/>
    <w:rsid w:val="00DF6BB3"/>
    <w:rsid w:val="00DF71FD"/>
    <w:rsid w:val="00E00D9F"/>
    <w:rsid w:val="00E0304D"/>
    <w:rsid w:val="00E0354E"/>
    <w:rsid w:val="00E04D3E"/>
    <w:rsid w:val="00E04E33"/>
    <w:rsid w:val="00E06146"/>
    <w:rsid w:val="00E120F6"/>
    <w:rsid w:val="00E1285D"/>
    <w:rsid w:val="00E14270"/>
    <w:rsid w:val="00E145D7"/>
    <w:rsid w:val="00E1664D"/>
    <w:rsid w:val="00E16EE6"/>
    <w:rsid w:val="00E21313"/>
    <w:rsid w:val="00E215C9"/>
    <w:rsid w:val="00E235D7"/>
    <w:rsid w:val="00E30401"/>
    <w:rsid w:val="00E30E45"/>
    <w:rsid w:val="00E31033"/>
    <w:rsid w:val="00E319D0"/>
    <w:rsid w:val="00E31DF4"/>
    <w:rsid w:val="00E352B9"/>
    <w:rsid w:val="00E36B52"/>
    <w:rsid w:val="00E40369"/>
    <w:rsid w:val="00E43565"/>
    <w:rsid w:val="00E445A0"/>
    <w:rsid w:val="00E4675F"/>
    <w:rsid w:val="00E51BF3"/>
    <w:rsid w:val="00E53799"/>
    <w:rsid w:val="00E53C6A"/>
    <w:rsid w:val="00E545EC"/>
    <w:rsid w:val="00E5522E"/>
    <w:rsid w:val="00E6018B"/>
    <w:rsid w:val="00E60776"/>
    <w:rsid w:val="00E61FC9"/>
    <w:rsid w:val="00E63381"/>
    <w:rsid w:val="00E634A2"/>
    <w:rsid w:val="00E6459A"/>
    <w:rsid w:val="00E64873"/>
    <w:rsid w:val="00E66189"/>
    <w:rsid w:val="00E667C0"/>
    <w:rsid w:val="00E7141F"/>
    <w:rsid w:val="00E72A94"/>
    <w:rsid w:val="00E73F2C"/>
    <w:rsid w:val="00E74849"/>
    <w:rsid w:val="00E772B1"/>
    <w:rsid w:val="00E80CDA"/>
    <w:rsid w:val="00E81DD6"/>
    <w:rsid w:val="00E822B7"/>
    <w:rsid w:val="00E83BC7"/>
    <w:rsid w:val="00E84FCA"/>
    <w:rsid w:val="00E85E41"/>
    <w:rsid w:val="00E916FD"/>
    <w:rsid w:val="00E91957"/>
    <w:rsid w:val="00E91D7A"/>
    <w:rsid w:val="00E9209A"/>
    <w:rsid w:val="00E9451E"/>
    <w:rsid w:val="00E945E6"/>
    <w:rsid w:val="00EA12AD"/>
    <w:rsid w:val="00EA2562"/>
    <w:rsid w:val="00EB065A"/>
    <w:rsid w:val="00EB1334"/>
    <w:rsid w:val="00EB22CC"/>
    <w:rsid w:val="00EB5C02"/>
    <w:rsid w:val="00EB6C31"/>
    <w:rsid w:val="00EB7F40"/>
    <w:rsid w:val="00EC3AE0"/>
    <w:rsid w:val="00EC465A"/>
    <w:rsid w:val="00EC7E37"/>
    <w:rsid w:val="00EC7F9C"/>
    <w:rsid w:val="00ED049C"/>
    <w:rsid w:val="00ED0C77"/>
    <w:rsid w:val="00ED14FF"/>
    <w:rsid w:val="00ED3AD5"/>
    <w:rsid w:val="00ED3C54"/>
    <w:rsid w:val="00ED3DC7"/>
    <w:rsid w:val="00ED53C3"/>
    <w:rsid w:val="00ED544F"/>
    <w:rsid w:val="00ED575E"/>
    <w:rsid w:val="00ED60E5"/>
    <w:rsid w:val="00ED7774"/>
    <w:rsid w:val="00EE0C44"/>
    <w:rsid w:val="00EE1369"/>
    <w:rsid w:val="00EE169D"/>
    <w:rsid w:val="00EF1F43"/>
    <w:rsid w:val="00EF22F2"/>
    <w:rsid w:val="00EF5BA9"/>
    <w:rsid w:val="00EF5FDC"/>
    <w:rsid w:val="00EF65A3"/>
    <w:rsid w:val="00EF7659"/>
    <w:rsid w:val="00EF7DDC"/>
    <w:rsid w:val="00F00558"/>
    <w:rsid w:val="00F03E08"/>
    <w:rsid w:val="00F05C65"/>
    <w:rsid w:val="00F07ABC"/>
    <w:rsid w:val="00F07EE6"/>
    <w:rsid w:val="00F11C76"/>
    <w:rsid w:val="00F169B2"/>
    <w:rsid w:val="00F170C6"/>
    <w:rsid w:val="00F17666"/>
    <w:rsid w:val="00F2086F"/>
    <w:rsid w:val="00F216E7"/>
    <w:rsid w:val="00F218D0"/>
    <w:rsid w:val="00F23C50"/>
    <w:rsid w:val="00F2478F"/>
    <w:rsid w:val="00F24BA0"/>
    <w:rsid w:val="00F2699D"/>
    <w:rsid w:val="00F2798D"/>
    <w:rsid w:val="00F30D17"/>
    <w:rsid w:val="00F325A1"/>
    <w:rsid w:val="00F32C96"/>
    <w:rsid w:val="00F32E54"/>
    <w:rsid w:val="00F330F6"/>
    <w:rsid w:val="00F33C00"/>
    <w:rsid w:val="00F35515"/>
    <w:rsid w:val="00F40904"/>
    <w:rsid w:val="00F40B32"/>
    <w:rsid w:val="00F43F87"/>
    <w:rsid w:val="00F4570E"/>
    <w:rsid w:val="00F509B6"/>
    <w:rsid w:val="00F52EC4"/>
    <w:rsid w:val="00F55B3E"/>
    <w:rsid w:val="00F62CB3"/>
    <w:rsid w:val="00F644D8"/>
    <w:rsid w:val="00F6467C"/>
    <w:rsid w:val="00F67584"/>
    <w:rsid w:val="00F709BC"/>
    <w:rsid w:val="00F741EA"/>
    <w:rsid w:val="00F754AF"/>
    <w:rsid w:val="00F800EC"/>
    <w:rsid w:val="00F80CA6"/>
    <w:rsid w:val="00F81B93"/>
    <w:rsid w:val="00F830FF"/>
    <w:rsid w:val="00F854CC"/>
    <w:rsid w:val="00F86198"/>
    <w:rsid w:val="00F86C4C"/>
    <w:rsid w:val="00F87A59"/>
    <w:rsid w:val="00F90EF3"/>
    <w:rsid w:val="00F915D9"/>
    <w:rsid w:val="00F92918"/>
    <w:rsid w:val="00FA1063"/>
    <w:rsid w:val="00FA1980"/>
    <w:rsid w:val="00FA3606"/>
    <w:rsid w:val="00FA3B7F"/>
    <w:rsid w:val="00FA4FE5"/>
    <w:rsid w:val="00FA5F04"/>
    <w:rsid w:val="00FB212C"/>
    <w:rsid w:val="00FB26AF"/>
    <w:rsid w:val="00FB3DA5"/>
    <w:rsid w:val="00FB533C"/>
    <w:rsid w:val="00FC5654"/>
    <w:rsid w:val="00FC64A1"/>
    <w:rsid w:val="00FC7921"/>
    <w:rsid w:val="00FD1BA4"/>
    <w:rsid w:val="00FD445F"/>
    <w:rsid w:val="00FD4697"/>
    <w:rsid w:val="00FD48A4"/>
    <w:rsid w:val="00FD4F9C"/>
    <w:rsid w:val="00FD53FB"/>
    <w:rsid w:val="00FD5486"/>
    <w:rsid w:val="00FD61FC"/>
    <w:rsid w:val="00FE003C"/>
    <w:rsid w:val="00FE2544"/>
    <w:rsid w:val="00FE2B89"/>
    <w:rsid w:val="00FE5E28"/>
    <w:rsid w:val="00FE6855"/>
    <w:rsid w:val="00FE72C0"/>
    <w:rsid w:val="00FF0EC9"/>
    <w:rsid w:val="00FF20F8"/>
    <w:rsid w:val="00FF47FC"/>
    <w:rsid w:val="00FF6562"/>
    <w:rsid w:val="00FF748E"/>
    <w:rsid w:val="00FF7950"/>
    <w:rsid w:val="00FF79E3"/>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7127"/>
    <w:rPr>
      <w:sz w:val="24"/>
      <w:szCs w:val="24"/>
      <w:lang w:eastAsia="en-US"/>
    </w:rPr>
  </w:style>
  <w:style w:type="paragraph" w:styleId="Heading1">
    <w:name w:val="heading 1"/>
    <w:aliases w:val="Part Title"/>
    <w:basedOn w:val="Normal"/>
    <w:next w:val="Heading4"/>
    <w:qFormat/>
    <w:rsid w:val="00E66189"/>
    <w:pPr>
      <w:spacing w:after="240"/>
      <w:jc w:val="center"/>
      <w:outlineLvl w:val="0"/>
    </w:pPr>
    <w:rPr>
      <w:rFonts w:ascii="Arial" w:hAnsi="Arial"/>
      <w:b/>
      <w:sz w:val="32"/>
      <w:szCs w:val="20"/>
    </w:rPr>
  </w:style>
  <w:style w:type="paragraph" w:styleId="Heading2">
    <w:name w:val="heading 2"/>
    <w:aliases w:val="Chapter Title"/>
    <w:basedOn w:val="Normal"/>
    <w:next w:val="Heading4"/>
    <w:qFormat/>
    <w:rsid w:val="00E66189"/>
    <w:pPr>
      <w:spacing w:after="240"/>
      <w:jc w:val="center"/>
      <w:outlineLvl w:val="1"/>
    </w:pPr>
    <w:rPr>
      <w:rFonts w:ascii="Arial" w:hAnsi="Arial"/>
      <w:b/>
      <w:sz w:val="32"/>
      <w:szCs w:val="20"/>
    </w:rPr>
  </w:style>
  <w:style w:type="paragraph" w:styleId="Heading3">
    <w:name w:val="heading 3"/>
    <w:aliases w:val="Section Title"/>
    <w:basedOn w:val="Normal"/>
    <w:next w:val="Heading4"/>
    <w:autoRedefine/>
    <w:qFormat/>
    <w:rsid w:val="00E66189"/>
    <w:pPr>
      <w:spacing w:after="240"/>
      <w:jc w:val="center"/>
      <w:outlineLvl w:val="2"/>
    </w:pPr>
    <w:rPr>
      <w:rFonts w:ascii="Arial (W1)" w:hAnsi="Arial (W1)" w:cs="Times New (W1)"/>
      <w:b/>
      <w:color w:val="008000"/>
      <w:sz w:val="32"/>
      <w:szCs w:val="20"/>
    </w:rPr>
  </w:style>
  <w:style w:type="paragraph" w:styleId="Heading4">
    <w:name w:val="heading 4"/>
    <w:aliases w:val="Map Title"/>
    <w:basedOn w:val="Normal"/>
    <w:next w:val="Normal"/>
    <w:autoRedefine/>
    <w:qFormat/>
    <w:rsid w:val="00E66189"/>
    <w:pPr>
      <w:spacing w:after="240"/>
      <w:outlineLvl w:val="3"/>
    </w:pPr>
    <w:rPr>
      <w:rFonts w:ascii="Arial (W1)" w:hAnsi="Arial (W1)" w:cs="Times New (W1)"/>
      <w:b/>
      <w:color w:val="0000FF"/>
      <w:sz w:val="32"/>
      <w:szCs w:val="20"/>
    </w:rPr>
  </w:style>
  <w:style w:type="paragraph" w:styleId="Heading5">
    <w:name w:val="heading 5"/>
    <w:aliases w:val="Block Label"/>
    <w:basedOn w:val="Normal"/>
    <w:qFormat/>
    <w:rsid w:val="00E66189"/>
    <w:pPr>
      <w:outlineLvl w:val="4"/>
    </w:pPr>
    <w:rPr>
      <w:b/>
      <w:sz w:val="22"/>
      <w:szCs w:val="20"/>
    </w:rPr>
  </w:style>
  <w:style w:type="paragraph" w:styleId="Heading6">
    <w:name w:val="heading 6"/>
    <w:aliases w:val="Sub Label"/>
    <w:basedOn w:val="Heading5"/>
    <w:next w:val="Normal"/>
    <w:qFormat/>
    <w:rsid w:val="00E66189"/>
    <w:pPr>
      <w:spacing w:before="240" w:after="60"/>
      <w:outlineLvl w:val="5"/>
    </w:pPr>
    <w:rPr>
      <w:i/>
    </w:rPr>
  </w:style>
  <w:style w:type="paragraph" w:styleId="Heading9">
    <w:name w:val="heading 9"/>
    <w:basedOn w:val="Normal"/>
    <w:next w:val="Normal"/>
    <w:link w:val="Heading9Char"/>
    <w:qFormat/>
    <w:rsid w:val="004C324A"/>
    <w:pPr>
      <w:keepNext/>
      <w:tabs>
        <w:tab w:val="right" w:pos="1450"/>
      </w:tabs>
      <w:spacing w:before="96"/>
      <w:outlineLvl w:val="8"/>
    </w:pPr>
    <w:rPr>
      <w:i/>
      <w:iCs/>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ne">
    <w:name w:val="Block Line"/>
    <w:basedOn w:val="Normal"/>
    <w:next w:val="Normal"/>
    <w:rsid w:val="00E66189"/>
    <w:pPr>
      <w:pBdr>
        <w:top w:val="single" w:sz="6" w:space="1" w:color="auto"/>
        <w:between w:val="single" w:sz="6" w:space="1" w:color="auto"/>
      </w:pBdr>
      <w:spacing w:before="240"/>
      <w:ind w:left="1728"/>
    </w:pPr>
    <w:rPr>
      <w:szCs w:val="20"/>
    </w:rPr>
  </w:style>
  <w:style w:type="paragraph" w:customStyle="1" w:styleId="BlockText">
    <w:name w:val="Block_Text"/>
    <w:basedOn w:val="Normal"/>
    <w:rsid w:val="00E66189"/>
    <w:rPr>
      <w:szCs w:val="20"/>
    </w:rPr>
  </w:style>
  <w:style w:type="paragraph" w:customStyle="1" w:styleId="BulletText1">
    <w:name w:val="Bullet Text 1"/>
    <w:basedOn w:val="Normal"/>
    <w:rsid w:val="00E66189"/>
    <w:pPr>
      <w:numPr>
        <w:numId w:val="1"/>
      </w:numPr>
    </w:pPr>
    <w:rPr>
      <w:szCs w:val="20"/>
    </w:rPr>
  </w:style>
  <w:style w:type="paragraph" w:customStyle="1" w:styleId="BulletText2">
    <w:name w:val="Bullet Text 2"/>
    <w:basedOn w:val="Normal"/>
    <w:rsid w:val="00E66189"/>
    <w:pPr>
      <w:numPr>
        <w:numId w:val="2"/>
      </w:numPr>
    </w:pPr>
    <w:rPr>
      <w:szCs w:val="20"/>
    </w:rPr>
  </w:style>
  <w:style w:type="paragraph" w:customStyle="1" w:styleId="BulletText3">
    <w:name w:val="Bullet Text 3"/>
    <w:basedOn w:val="Normal"/>
    <w:rsid w:val="00E66189"/>
    <w:pPr>
      <w:numPr>
        <w:numId w:val="3"/>
      </w:numPr>
    </w:pPr>
    <w:rPr>
      <w:szCs w:val="20"/>
    </w:rPr>
  </w:style>
  <w:style w:type="paragraph" w:customStyle="1" w:styleId="ContinuedBlockLabel">
    <w:name w:val="Continued Block Label"/>
    <w:basedOn w:val="Normal"/>
    <w:rsid w:val="00E66189"/>
    <w:rPr>
      <w:b/>
      <w:sz w:val="22"/>
      <w:szCs w:val="20"/>
    </w:rPr>
  </w:style>
  <w:style w:type="paragraph" w:customStyle="1" w:styleId="ContinuedOnNextPa">
    <w:name w:val="Continued On Next Pa"/>
    <w:basedOn w:val="Normal"/>
    <w:next w:val="Normal"/>
    <w:rsid w:val="00E66189"/>
    <w:pPr>
      <w:pBdr>
        <w:top w:val="single" w:sz="6" w:space="1" w:color="auto"/>
        <w:between w:val="single" w:sz="6" w:space="1" w:color="auto"/>
      </w:pBdr>
      <w:spacing w:before="240"/>
      <w:ind w:left="1728"/>
      <w:jc w:val="right"/>
    </w:pPr>
    <w:rPr>
      <w:i/>
      <w:sz w:val="20"/>
      <w:szCs w:val="20"/>
    </w:rPr>
  </w:style>
  <w:style w:type="paragraph" w:customStyle="1" w:styleId="ContinuedTableLabe">
    <w:name w:val="Continued Table Labe"/>
    <w:basedOn w:val="Normal"/>
    <w:rsid w:val="00E66189"/>
    <w:rPr>
      <w:b/>
      <w:sz w:val="22"/>
      <w:szCs w:val="20"/>
    </w:rPr>
  </w:style>
  <w:style w:type="paragraph" w:customStyle="1" w:styleId="EmbeddedText">
    <w:name w:val="Embedded Text"/>
    <w:basedOn w:val="Normal"/>
    <w:rsid w:val="00E66189"/>
    <w:rPr>
      <w:szCs w:val="20"/>
    </w:rPr>
  </w:style>
  <w:style w:type="character" w:styleId="HTMLAcronym">
    <w:name w:val="HTML Acronym"/>
    <w:basedOn w:val="DefaultParagraphFont"/>
    <w:rsid w:val="00E66189"/>
  </w:style>
  <w:style w:type="paragraph" w:customStyle="1" w:styleId="IMTOC">
    <w:name w:val="IMTOC"/>
    <w:rsid w:val="00E66189"/>
    <w:rPr>
      <w:sz w:val="24"/>
      <w:lang w:eastAsia="en-US"/>
    </w:rPr>
  </w:style>
  <w:style w:type="paragraph" w:customStyle="1" w:styleId="MapTitleContinued">
    <w:name w:val="Map Title. Continued"/>
    <w:basedOn w:val="Normal"/>
    <w:autoRedefine/>
    <w:rsid w:val="00E66189"/>
    <w:pPr>
      <w:spacing w:after="240"/>
    </w:pPr>
    <w:rPr>
      <w:rFonts w:ascii="Arial (W1)" w:hAnsi="Arial (W1)" w:cs="Times New (W1)"/>
      <w:b/>
      <w:color w:val="0000FF"/>
      <w:sz w:val="32"/>
      <w:szCs w:val="20"/>
    </w:rPr>
  </w:style>
  <w:style w:type="paragraph" w:customStyle="1" w:styleId="MemoLine">
    <w:name w:val="Memo Line"/>
    <w:basedOn w:val="BlockLine"/>
    <w:next w:val="Normal"/>
    <w:rsid w:val="00E66189"/>
    <w:pPr>
      <w:ind w:left="0"/>
    </w:pPr>
  </w:style>
  <w:style w:type="paragraph" w:customStyle="1" w:styleId="NoteText">
    <w:name w:val="Note Text"/>
    <w:basedOn w:val="Normal"/>
    <w:rsid w:val="00E66189"/>
    <w:rPr>
      <w:szCs w:val="20"/>
    </w:rPr>
  </w:style>
  <w:style w:type="paragraph" w:customStyle="1" w:styleId="PublicationTitle">
    <w:name w:val="Publication Title"/>
    <w:basedOn w:val="Normal"/>
    <w:next w:val="Heading4"/>
    <w:rsid w:val="00E66189"/>
    <w:pPr>
      <w:spacing w:after="240"/>
      <w:jc w:val="center"/>
    </w:pPr>
    <w:rPr>
      <w:rFonts w:ascii="Arial" w:hAnsi="Arial"/>
      <w:b/>
      <w:sz w:val="32"/>
      <w:szCs w:val="20"/>
    </w:rPr>
  </w:style>
  <w:style w:type="paragraph" w:customStyle="1" w:styleId="TableHeaderText">
    <w:name w:val="Table Header Text"/>
    <w:basedOn w:val="Normal"/>
    <w:rsid w:val="00E66189"/>
    <w:pPr>
      <w:jc w:val="center"/>
    </w:pPr>
    <w:rPr>
      <w:b/>
      <w:szCs w:val="20"/>
    </w:rPr>
  </w:style>
  <w:style w:type="paragraph" w:customStyle="1" w:styleId="TableText">
    <w:name w:val="Table Text"/>
    <w:basedOn w:val="Normal"/>
    <w:rsid w:val="00E66189"/>
    <w:rPr>
      <w:szCs w:val="20"/>
    </w:rPr>
  </w:style>
  <w:style w:type="paragraph" w:customStyle="1" w:styleId="TOCTitle">
    <w:name w:val="TOC Title"/>
    <w:basedOn w:val="Normal"/>
    <w:rsid w:val="00E66189"/>
    <w:pPr>
      <w:widowControl w:val="0"/>
    </w:pPr>
    <w:rPr>
      <w:rFonts w:ascii="Arial" w:hAnsi="Arial"/>
      <w:b/>
      <w:sz w:val="32"/>
      <w:szCs w:val="20"/>
    </w:rPr>
  </w:style>
  <w:style w:type="paragraph" w:customStyle="1" w:styleId="TOCItem">
    <w:name w:val="TOCItem"/>
    <w:basedOn w:val="Normal"/>
    <w:rsid w:val="00E66189"/>
    <w:pPr>
      <w:tabs>
        <w:tab w:val="left" w:leader="dot" w:pos="7061"/>
        <w:tab w:val="right" w:pos="7524"/>
      </w:tabs>
      <w:spacing w:before="60" w:after="60"/>
      <w:ind w:right="465"/>
    </w:pPr>
    <w:rPr>
      <w:szCs w:val="20"/>
    </w:rPr>
  </w:style>
  <w:style w:type="paragraph" w:customStyle="1" w:styleId="TOCStem">
    <w:name w:val="TOCStem"/>
    <w:basedOn w:val="Normal"/>
    <w:rsid w:val="00E66189"/>
    <w:rPr>
      <w:szCs w:val="20"/>
    </w:rPr>
  </w:style>
  <w:style w:type="paragraph" w:styleId="BlockText0">
    <w:name w:val="Block Text"/>
    <w:basedOn w:val="Normal"/>
    <w:rsid w:val="00E66189"/>
  </w:style>
  <w:style w:type="paragraph" w:customStyle="1" w:styleId="TableTextCentered">
    <w:name w:val="Table Text + Centered"/>
    <w:basedOn w:val="TableText"/>
    <w:rsid w:val="00017008"/>
    <w:pPr>
      <w:jc w:val="center"/>
    </w:pPr>
  </w:style>
  <w:style w:type="paragraph" w:customStyle="1" w:styleId="StyleTableTextCentered">
    <w:name w:val="Style Table Text + Centered"/>
    <w:basedOn w:val="TableText"/>
    <w:rsid w:val="00017008"/>
    <w:pPr>
      <w:jc w:val="center"/>
    </w:pPr>
    <w:rPr>
      <w:b/>
    </w:rPr>
  </w:style>
  <w:style w:type="paragraph" w:styleId="Title">
    <w:name w:val="Title"/>
    <w:basedOn w:val="Normal"/>
    <w:qFormat/>
    <w:rsid w:val="004C324A"/>
    <w:pPr>
      <w:jc w:val="center"/>
    </w:pPr>
    <w:rPr>
      <w:b/>
      <w:bCs/>
      <w:lang w:val="en-CA"/>
    </w:rPr>
  </w:style>
  <w:style w:type="character" w:customStyle="1" w:styleId="TableTextChar1">
    <w:name w:val="TableText Char1"/>
    <w:rsid w:val="004C324A"/>
    <w:rPr>
      <w:rFonts w:ascii="Verdana" w:hAnsi="Verdana"/>
      <w:noProof w:val="0"/>
      <w:sz w:val="18"/>
      <w:szCs w:val="18"/>
      <w:lang w:val="en-US"/>
    </w:rPr>
  </w:style>
  <w:style w:type="paragraph" w:customStyle="1" w:styleId="TableTextBasic">
    <w:name w:val="TableTextBasic"/>
    <w:basedOn w:val="Normal"/>
    <w:rsid w:val="004C324A"/>
    <w:pPr>
      <w:tabs>
        <w:tab w:val="left" w:pos="720"/>
        <w:tab w:val="left" w:pos="1008"/>
        <w:tab w:val="left" w:pos="1440"/>
        <w:tab w:val="left" w:pos="2880"/>
        <w:tab w:val="left" w:pos="4320"/>
        <w:tab w:val="left" w:pos="5760"/>
        <w:tab w:val="left" w:pos="7200"/>
        <w:tab w:val="left" w:pos="8640"/>
        <w:tab w:val="left" w:pos="10080"/>
      </w:tabs>
    </w:pPr>
    <w:rPr>
      <w:rFonts w:ascii="Verdana" w:hAnsi="Verdana"/>
      <w:sz w:val="18"/>
      <w:szCs w:val="18"/>
      <w:lang w:val="en-GB"/>
    </w:rPr>
  </w:style>
  <w:style w:type="paragraph" w:customStyle="1" w:styleId="TableText0">
    <w:name w:val="TableText"/>
    <w:rsid w:val="004C324A"/>
    <w:rPr>
      <w:rFonts w:ascii="Verdana" w:hAnsi="Verdana"/>
      <w:sz w:val="18"/>
      <w:szCs w:val="18"/>
      <w:lang w:eastAsia="en-US"/>
    </w:rPr>
  </w:style>
  <w:style w:type="paragraph" w:styleId="Header">
    <w:name w:val="header"/>
    <w:aliases w:val="HeaderQ"/>
    <w:basedOn w:val="Normal"/>
    <w:rsid w:val="004C324A"/>
    <w:pPr>
      <w:tabs>
        <w:tab w:val="right" w:pos="7229"/>
      </w:tabs>
      <w:spacing w:before="200"/>
      <w:jc w:val="both"/>
    </w:pPr>
    <w:rPr>
      <w:b/>
      <w:bCs/>
      <w:caps/>
      <w:sz w:val="16"/>
      <w:szCs w:val="16"/>
      <w:lang w:val="en-GB"/>
    </w:rPr>
  </w:style>
  <w:style w:type="paragraph" w:styleId="Footer">
    <w:name w:val="footer"/>
    <w:basedOn w:val="Normal"/>
    <w:link w:val="FooterChar"/>
    <w:rsid w:val="004C324A"/>
    <w:pPr>
      <w:tabs>
        <w:tab w:val="center" w:pos="4153"/>
        <w:tab w:val="right" w:pos="8306"/>
      </w:tabs>
    </w:pPr>
  </w:style>
  <w:style w:type="character" w:styleId="PageNumber">
    <w:name w:val="page number"/>
    <w:basedOn w:val="DefaultParagraphFont"/>
    <w:rsid w:val="004C324A"/>
  </w:style>
  <w:style w:type="paragraph" w:styleId="FootnoteText">
    <w:name w:val="footnote text"/>
    <w:basedOn w:val="Normal"/>
    <w:semiHidden/>
    <w:rsid w:val="004C324A"/>
  </w:style>
  <w:style w:type="character" w:styleId="FootnoteReference">
    <w:name w:val="footnote reference"/>
    <w:semiHidden/>
    <w:rsid w:val="004C324A"/>
    <w:rPr>
      <w:vertAlign w:val="superscript"/>
    </w:rPr>
  </w:style>
  <w:style w:type="character" w:styleId="Hyperlink">
    <w:name w:val="Hyperlink"/>
    <w:rsid w:val="004C324A"/>
    <w:rPr>
      <w:color w:val="0000FF"/>
      <w:u w:val="single"/>
    </w:rPr>
  </w:style>
  <w:style w:type="paragraph" w:styleId="BodyTextIndent">
    <w:name w:val="Body Text Indent"/>
    <w:basedOn w:val="Normal"/>
    <w:rsid w:val="004C324A"/>
    <w:pPr>
      <w:spacing w:before="240"/>
      <w:ind w:left="-238"/>
      <w:outlineLvl w:val="0"/>
    </w:pPr>
    <w:rPr>
      <w:rFonts w:ascii="Arial Narrow" w:hAnsi="Arial Narrow"/>
      <w:b/>
      <w:bCs/>
      <w:snapToGrid w:val="0"/>
      <w:color w:val="008000"/>
      <w:sz w:val="52"/>
      <w:szCs w:val="52"/>
      <w:lang w:val="en-GB"/>
    </w:rPr>
  </w:style>
  <w:style w:type="paragraph" w:customStyle="1" w:styleId="StyleHeading5BlockLabelLatinTimesNewW1ComplexTim">
    <w:name w:val="Style Heading 5Block Label + (Latin) Times New (W1) (Complex) Tim..."/>
    <w:basedOn w:val="Heading5"/>
    <w:autoRedefine/>
    <w:rsid w:val="005F5E68"/>
    <w:rPr>
      <w:rFonts w:ascii="Times New (W1)" w:hAnsi="Times New (W1)" w:cs="Times New (W1)"/>
    </w:rPr>
  </w:style>
  <w:style w:type="paragraph" w:customStyle="1" w:styleId="StyleTableTextCentered115pt">
    <w:name w:val="Style Table Text + Centered + 11.5 pt"/>
    <w:basedOn w:val="TableTextCentered"/>
    <w:autoRedefine/>
    <w:rsid w:val="00017008"/>
    <w:rPr>
      <w:szCs w:val="23"/>
    </w:rPr>
  </w:style>
  <w:style w:type="paragraph" w:styleId="BalloonText">
    <w:name w:val="Balloon Text"/>
    <w:basedOn w:val="Normal"/>
    <w:semiHidden/>
    <w:rsid w:val="00F33C00"/>
    <w:rPr>
      <w:rFonts w:ascii="Tahoma" w:hAnsi="Tahoma" w:cs="Tahoma"/>
      <w:sz w:val="16"/>
      <w:szCs w:val="16"/>
    </w:rPr>
  </w:style>
  <w:style w:type="paragraph" w:styleId="DocumentMap">
    <w:name w:val="Document Map"/>
    <w:basedOn w:val="Normal"/>
    <w:semiHidden/>
    <w:rsid w:val="007F602A"/>
    <w:pPr>
      <w:shd w:val="clear" w:color="auto" w:fill="000080"/>
    </w:pPr>
    <w:rPr>
      <w:rFonts w:ascii="Tahoma" w:hAnsi="Tahoma" w:cs="Tahoma"/>
      <w:sz w:val="20"/>
      <w:szCs w:val="20"/>
    </w:rPr>
  </w:style>
  <w:style w:type="paragraph" w:customStyle="1" w:styleId="StyleHeading4MapTitleGreen">
    <w:name w:val="Style Heading 4Map Title + Green"/>
    <w:basedOn w:val="Heading4"/>
    <w:autoRedefine/>
    <w:rsid w:val="00DF0054"/>
  </w:style>
  <w:style w:type="table" w:styleId="TableGrid">
    <w:name w:val="Table Grid"/>
    <w:basedOn w:val="TableNormal"/>
    <w:rsid w:val="00740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E36B52"/>
    <w:rPr>
      <w:sz w:val="24"/>
      <w:szCs w:val="24"/>
      <w:lang w:eastAsia="en-US"/>
    </w:rPr>
  </w:style>
  <w:style w:type="character" w:styleId="CommentReference">
    <w:name w:val="annotation reference"/>
    <w:rsid w:val="00E36B52"/>
    <w:rPr>
      <w:sz w:val="16"/>
      <w:szCs w:val="16"/>
    </w:rPr>
  </w:style>
  <w:style w:type="paragraph" w:styleId="CommentText">
    <w:name w:val="annotation text"/>
    <w:basedOn w:val="Normal"/>
    <w:link w:val="CommentTextChar"/>
    <w:rsid w:val="00E36B52"/>
    <w:rPr>
      <w:sz w:val="20"/>
      <w:szCs w:val="20"/>
    </w:rPr>
  </w:style>
  <w:style w:type="character" w:customStyle="1" w:styleId="CommentTextChar">
    <w:name w:val="Comment Text Char"/>
    <w:link w:val="CommentText"/>
    <w:rsid w:val="00E36B52"/>
    <w:rPr>
      <w:lang w:eastAsia="en-US"/>
    </w:rPr>
  </w:style>
  <w:style w:type="paragraph" w:styleId="CommentSubject">
    <w:name w:val="annotation subject"/>
    <w:basedOn w:val="CommentText"/>
    <w:next w:val="CommentText"/>
    <w:link w:val="CommentSubjectChar"/>
    <w:rsid w:val="00B81B99"/>
    <w:rPr>
      <w:b/>
      <w:bCs/>
    </w:rPr>
  </w:style>
  <w:style w:type="character" w:customStyle="1" w:styleId="CommentSubjectChar">
    <w:name w:val="Comment Subject Char"/>
    <w:link w:val="CommentSubject"/>
    <w:rsid w:val="00B81B99"/>
    <w:rPr>
      <w:b/>
      <w:bCs/>
      <w:lang w:eastAsia="en-US"/>
    </w:rPr>
  </w:style>
  <w:style w:type="character" w:customStyle="1" w:styleId="Heading9Char">
    <w:name w:val="Heading 9 Char"/>
    <w:link w:val="Heading9"/>
    <w:locked/>
    <w:rsid w:val="00C21DC4"/>
    <w:rPr>
      <w:i/>
      <w:iCs/>
      <w:sz w:val="24"/>
      <w:szCs w:val="24"/>
      <w:lang w:val="en-NZ"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7127"/>
    <w:rPr>
      <w:sz w:val="24"/>
      <w:szCs w:val="24"/>
      <w:lang w:eastAsia="en-US"/>
    </w:rPr>
  </w:style>
  <w:style w:type="paragraph" w:styleId="Heading1">
    <w:name w:val="heading 1"/>
    <w:aliases w:val="Part Title"/>
    <w:basedOn w:val="Normal"/>
    <w:next w:val="Heading4"/>
    <w:qFormat/>
    <w:rsid w:val="00E66189"/>
    <w:pPr>
      <w:spacing w:after="240"/>
      <w:jc w:val="center"/>
      <w:outlineLvl w:val="0"/>
    </w:pPr>
    <w:rPr>
      <w:rFonts w:ascii="Arial" w:hAnsi="Arial"/>
      <w:b/>
      <w:sz w:val="32"/>
      <w:szCs w:val="20"/>
    </w:rPr>
  </w:style>
  <w:style w:type="paragraph" w:styleId="Heading2">
    <w:name w:val="heading 2"/>
    <w:aliases w:val="Chapter Title"/>
    <w:basedOn w:val="Normal"/>
    <w:next w:val="Heading4"/>
    <w:qFormat/>
    <w:rsid w:val="00E66189"/>
    <w:pPr>
      <w:spacing w:after="240"/>
      <w:jc w:val="center"/>
      <w:outlineLvl w:val="1"/>
    </w:pPr>
    <w:rPr>
      <w:rFonts w:ascii="Arial" w:hAnsi="Arial"/>
      <w:b/>
      <w:sz w:val="32"/>
      <w:szCs w:val="20"/>
    </w:rPr>
  </w:style>
  <w:style w:type="paragraph" w:styleId="Heading3">
    <w:name w:val="heading 3"/>
    <w:aliases w:val="Section Title"/>
    <w:basedOn w:val="Normal"/>
    <w:next w:val="Heading4"/>
    <w:autoRedefine/>
    <w:qFormat/>
    <w:rsid w:val="00E66189"/>
    <w:pPr>
      <w:spacing w:after="240"/>
      <w:jc w:val="center"/>
      <w:outlineLvl w:val="2"/>
    </w:pPr>
    <w:rPr>
      <w:rFonts w:ascii="Arial (W1)" w:hAnsi="Arial (W1)" w:cs="Times New (W1)"/>
      <w:b/>
      <w:color w:val="008000"/>
      <w:sz w:val="32"/>
      <w:szCs w:val="20"/>
    </w:rPr>
  </w:style>
  <w:style w:type="paragraph" w:styleId="Heading4">
    <w:name w:val="heading 4"/>
    <w:aliases w:val="Map Title"/>
    <w:basedOn w:val="Normal"/>
    <w:next w:val="Normal"/>
    <w:autoRedefine/>
    <w:qFormat/>
    <w:rsid w:val="00E66189"/>
    <w:pPr>
      <w:spacing w:after="240"/>
      <w:outlineLvl w:val="3"/>
    </w:pPr>
    <w:rPr>
      <w:rFonts w:ascii="Arial (W1)" w:hAnsi="Arial (W1)" w:cs="Times New (W1)"/>
      <w:b/>
      <w:color w:val="0000FF"/>
      <w:sz w:val="32"/>
      <w:szCs w:val="20"/>
    </w:rPr>
  </w:style>
  <w:style w:type="paragraph" w:styleId="Heading5">
    <w:name w:val="heading 5"/>
    <w:aliases w:val="Block Label"/>
    <w:basedOn w:val="Normal"/>
    <w:qFormat/>
    <w:rsid w:val="00E66189"/>
    <w:pPr>
      <w:outlineLvl w:val="4"/>
    </w:pPr>
    <w:rPr>
      <w:b/>
      <w:sz w:val="22"/>
      <w:szCs w:val="20"/>
    </w:rPr>
  </w:style>
  <w:style w:type="paragraph" w:styleId="Heading6">
    <w:name w:val="heading 6"/>
    <w:aliases w:val="Sub Label"/>
    <w:basedOn w:val="Heading5"/>
    <w:next w:val="Normal"/>
    <w:qFormat/>
    <w:rsid w:val="00E66189"/>
    <w:pPr>
      <w:spacing w:before="240" w:after="60"/>
      <w:outlineLvl w:val="5"/>
    </w:pPr>
    <w:rPr>
      <w:i/>
    </w:rPr>
  </w:style>
  <w:style w:type="paragraph" w:styleId="Heading9">
    <w:name w:val="heading 9"/>
    <w:basedOn w:val="Normal"/>
    <w:next w:val="Normal"/>
    <w:link w:val="Heading9Char"/>
    <w:qFormat/>
    <w:rsid w:val="004C324A"/>
    <w:pPr>
      <w:keepNext/>
      <w:tabs>
        <w:tab w:val="right" w:pos="1450"/>
      </w:tabs>
      <w:spacing w:before="96"/>
      <w:outlineLvl w:val="8"/>
    </w:pPr>
    <w:rPr>
      <w:i/>
      <w:iCs/>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Line">
    <w:name w:val="Block Line"/>
    <w:basedOn w:val="Normal"/>
    <w:next w:val="Normal"/>
    <w:rsid w:val="00E66189"/>
    <w:pPr>
      <w:pBdr>
        <w:top w:val="single" w:sz="6" w:space="1" w:color="auto"/>
        <w:between w:val="single" w:sz="6" w:space="1" w:color="auto"/>
      </w:pBdr>
      <w:spacing w:before="240"/>
      <w:ind w:left="1728"/>
    </w:pPr>
    <w:rPr>
      <w:szCs w:val="20"/>
    </w:rPr>
  </w:style>
  <w:style w:type="paragraph" w:customStyle="1" w:styleId="BlockText">
    <w:name w:val="Block_Text"/>
    <w:basedOn w:val="Normal"/>
    <w:rsid w:val="00E66189"/>
    <w:rPr>
      <w:szCs w:val="20"/>
    </w:rPr>
  </w:style>
  <w:style w:type="paragraph" w:customStyle="1" w:styleId="BulletText1">
    <w:name w:val="Bullet Text 1"/>
    <w:basedOn w:val="Normal"/>
    <w:rsid w:val="00E66189"/>
    <w:pPr>
      <w:numPr>
        <w:numId w:val="1"/>
      </w:numPr>
    </w:pPr>
    <w:rPr>
      <w:szCs w:val="20"/>
    </w:rPr>
  </w:style>
  <w:style w:type="paragraph" w:customStyle="1" w:styleId="BulletText2">
    <w:name w:val="Bullet Text 2"/>
    <w:basedOn w:val="Normal"/>
    <w:rsid w:val="00E66189"/>
    <w:pPr>
      <w:numPr>
        <w:numId w:val="2"/>
      </w:numPr>
    </w:pPr>
    <w:rPr>
      <w:szCs w:val="20"/>
    </w:rPr>
  </w:style>
  <w:style w:type="paragraph" w:customStyle="1" w:styleId="BulletText3">
    <w:name w:val="Bullet Text 3"/>
    <w:basedOn w:val="Normal"/>
    <w:rsid w:val="00E66189"/>
    <w:pPr>
      <w:numPr>
        <w:numId w:val="3"/>
      </w:numPr>
    </w:pPr>
    <w:rPr>
      <w:szCs w:val="20"/>
    </w:rPr>
  </w:style>
  <w:style w:type="paragraph" w:customStyle="1" w:styleId="ContinuedBlockLabel">
    <w:name w:val="Continued Block Label"/>
    <w:basedOn w:val="Normal"/>
    <w:rsid w:val="00E66189"/>
    <w:rPr>
      <w:b/>
      <w:sz w:val="22"/>
      <w:szCs w:val="20"/>
    </w:rPr>
  </w:style>
  <w:style w:type="paragraph" w:customStyle="1" w:styleId="ContinuedOnNextPa">
    <w:name w:val="Continued On Next Pa"/>
    <w:basedOn w:val="Normal"/>
    <w:next w:val="Normal"/>
    <w:rsid w:val="00E66189"/>
    <w:pPr>
      <w:pBdr>
        <w:top w:val="single" w:sz="6" w:space="1" w:color="auto"/>
        <w:between w:val="single" w:sz="6" w:space="1" w:color="auto"/>
      </w:pBdr>
      <w:spacing w:before="240"/>
      <w:ind w:left="1728"/>
      <w:jc w:val="right"/>
    </w:pPr>
    <w:rPr>
      <w:i/>
      <w:sz w:val="20"/>
      <w:szCs w:val="20"/>
    </w:rPr>
  </w:style>
  <w:style w:type="paragraph" w:customStyle="1" w:styleId="ContinuedTableLabe">
    <w:name w:val="Continued Table Labe"/>
    <w:basedOn w:val="Normal"/>
    <w:rsid w:val="00E66189"/>
    <w:rPr>
      <w:b/>
      <w:sz w:val="22"/>
      <w:szCs w:val="20"/>
    </w:rPr>
  </w:style>
  <w:style w:type="paragraph" w:customStyle="1" w:styleId="EmbeddedText">
    <w:name w:val="Embedded Text"/>
    <w:basedOn w:val="Normal"/>
    <w:rsid w:val="00E66189"/>
    <w:rPr>
      <w:szCs w:val="20"/>
    </w:rPr>
  </w:style>
  <w:style w:type="character" w:styleId="HTMLAcronym">
    <w:name w:val="HTML Acronym"/>
    <w:basedOn w:val="DefaultParagraphFont"/>
    <w:rsid w:val="00E66189"/>
  </w:style>
  <w:style w:type="paragraph" w:customStyle="1" w:styleId="IMTOC">
    <w:name w:val="IMTOC"/>
    <w:rsid w:val="00E66189"/>
    <w:rPr>
      <w:sz w:val="24"/>
      <w:lang w:eastAsia="en-US"/>
    </w:rPr>
  </w:style>
  <w:style w:type="paragraph" w:customStyle="1" w:styleId="MapTitleContinued">
    <w:name w:val="Map Title. Continued"/>
    <w:basedOn w:val="Normal"/>
    <w:autoRedefine/>
    <w:rsid w:val="00E66189"/>
    <w:pPr>
      <w:spacing w:after="240"/>
    </w:pPr>
    <w:rPr>
      <w:rFonts w:ascii="Arial (W1)" w:hAnsi="Arial (W1)" w:cs="Times New (W1)"/>
      <w:b/>
      <w:color w:val="0000FF"/>
      <w:sz w:val="32"/>
      <w:szCs w:val="20"/>
    </w:rPr>
  </w:style>
  <w:style w:type="paragraph" w:customStyle="1" w:styleId="MemoLine">
    <w:name w:val="Memo Line"/>
    <w:basedOn w:val="BlockLine"/>
    <w:next w:val="Normal"/>
    <w:rsid w:val="00E66189"/>
    <w:pPr>
      <w:ind w:left="0"/>
    </w:pPr>
  </w:style>
  <w:style w:type="paragraph" w:customStyle="1" w:styleId="NoteText">
    <w:name w:val="Note Text"/>
    <w:basedOn w:val="Normal"/>
    <w:rsid w:val="00E66189"/>
    <w:rPr>
      <w:szCs w:val="20"/>
    </w:rPr>
  </w:style>
  <w:style w:type="paragraph" w:customStyle="1" w:styleId="PublicationTitle">
    <w:name w:val="Publication Title"/>
    <w:basedOn w:val="Normal"/>
    <w:next w:val="Heading4"/>
    <w:rsid w:val="00E66189"/>
    <w:pPr>
      <w:spacing w:after="240"/>
      <w:jc w:val="center"/>
    </w:pPr>
    <w:rPr>
      <w:rFonts w:ascii="Arial" w:hAnsi="Arial"/>
      <w:b/>
      <w:sz w:val="32"/>
      <w:szCs w:val="20"/>
    </w:rPr>
  </w:style>
  <w:style w:type="paragraph" w:customStyle="1" w:styleId="TableHeaderText">
    <w:name w:val="Table Header Text"/>
    <w:basedOn w:val="Normal"/>
    <w:rsid w:val="00E66189"/>
    <w:pPr>
      <w:jc w:val="center"/>
    </w:pPr>
    <w:rPr>
      <w:b/>
      <w:szCs w:val="20"/>
    </w:rPr>
  </w:style>
  <w:style w:type="paragraph" w:customStyle="1" w:styleId="TableText">
    <w:name w:val="Table Text"/>
    <w:basedOn w:val="Normal"/>
    <w:rsid w:val="00E66189"/>
    <w:rPr>
      <w:szCs w:val="20"/>
    </w:rPr>
  </w:style>
  <w:style w:type="paragraph" w:customStyle="1" w:styleId="TOCTitle">
    <w:name w:val="TOC Title"/>
    <w:basedOn w:val="Normal"/>
    <w:rsid w:val="00E66189"/>
    <w:pPr>
      <w:widowControl w:val="0"/>
    </w:pPr>
    <w:rPr>
      <w:rFonts w:ascii="Arial" w:hAnsi="Arial"/>
      <w:b/>
      <w:sz w:val="32"/>
      <w:szCs w:val="20"/>
    </w:rPr>
  </w:style>
  <w:style w:type="paragraph" w:customStyle="1" w:styleId="TOCItem">
    <w:name w:val="TOCItem"/>
    <w:basedOn w:val="Normal"/>
    <w:rsid w:val="00E66189"/>
    <w:pPr>
      <w:tabs>
        <w:tab w:val="left" w:leader="dot" w:pos="7061"/>
        <w:tab w:val="right" w:pos="7524"/>
      </w:tabs>
      <w:spacing w:before="60" w:after="60"/>
      <w:ind w:right="465"/>
    </w:pPr>
    <w:rPr>
      <w:szCs w:val="20"/>
    </w:rPr>
  </w:style>
  <w:style w:type="paragraph" w:customStyle="1" w:styleId="TOCStem">
    <w:name w:val="TOCStem"/>
    <w:basedOn w:val="Normal"/>
    <w:rsid w:val="00E66189"/>
    <w:rPr>
      <w:szCs w:val="20"/>
    </w:rPr>
  </w:style>
  <w:style w:type="paragraph" w:styleId="BlockText0">
    <w:name w:val="Block Text"/>
    <w:basedOn w:val="Normal"/>
    <w:rsid w:val="00E66189"/>
  </w:style>
  <w:style w:type="paragraph" w:customStyle="1" w:styleId="TableTextCentered">
    <w:name w:val="Table Text + Centered"/>
    <w:basedOn w:val="TableText"/>
    <w:rsid w:val="00017008"/>
    <w:pPr>
      <w:jc w:val="center"/>
    </w:pPr>
  </w:style>
  <w:style w:type="paragraph" w:customStyle="1" w:styleId="StyleTableTextCentered">
    <w:name w:val="Style Table Text + Centered"/>
    <w:basedOn w:val="TableText"/>
    <w:rsid w:val="00017008"/>
    <w:pPr>
      <w:jc w:val="center"/>
    </w:pPr>
    <w:rPr>
      <w:b/>
    </w:rPr>
  </w:style>
  <w:style w:type="paragraph" w:styleId="Title">
    <w:name w:val="Title"/>
    <w:basedOn w:val="Normal"/>
    <w:qFormat/>
    <w:rsid w:val="004C324A"/>
    <w:pPr>
      <w:jc w:val="center"/>
    </w:pPr>
    <w:rPr>
      <w:b/>
      <w:bCs/>
      <w:lang w:val="en-CA"/>
    </w:rPr>
  </w:style>
  <w:style w:type="character" w:customStyle="1" w:styleId="TableTextChar1">
    <w:name w:val="TableText Char1"/>
    <w:rsid w:val="004C324A"/>
    <w:rPr>
      <w:rFonts w:ascii="Verdana" w:hAnsi="Verdana"/>
      <w:noProof w:val="0"/>
      <w:sz w:val="18"/>
      <w:szCs w:val="18"/>
      <w:lang w:val="en-US"/>
    </w:rPr>
  </w:style>
  <w:style w:type="paragraph" w:customStyle="1" w:styleId="TableTextBasic">
    <w:name w:val="TableTextBasic"/>
    <w:basedOn w:val="Normal"/>
    <w:rsid w:val="004C324A"/>
    <w:pPr>
      <w:tabs>
        <w:tab w:val="left" w:pos="720"/>
        <w:tab w:val="left" w:pos="1008"/>
        <w:tab w:val="left" w:pos="1440"/>
        <w:tab w:val="left" w:pos="2880"/>
        <w:tab w:val="left" w:pos="4320"/>
        <w:tab w:val="left" w:pos="5760"/>
        <w:tab w:val="left" w:pos="7200"/>
        <w:tab w:val="left" w:pos="8640"/>
        <w:tab w:val="left" w:pos="10080"/>
      </w:tabs>
    </w:pPr>
    <w:rPr>
      <w:rFonts w:ascii="Verdana" w:hAnsi="Verdana"/>
      <w:sz w:val="18"/>
      <w:szCs w:val="18"/>
      <w:lang w:val="en-GB"/>
    </w:rPr>
  </w:style>
  <w:style w:type="paragraph" w:customStyle="1" w:styleId="TableText0">
    <w:name w:val="TableText"/>
    <w:rsid w:val="004C324A"/>
    <w:rPr>
      <w:rFonts w:ascii="Verdana" w:hAnsi="Verdana"/>
      <w:sz w:val="18"/>
      <w:szCs w:val="18"/>
      <w:lang w:eastAsia="en-US"/>
    </w:rPr>
  </w:style>
  <w:style w:type="paragraph" w:styleId="Header">
    <w:name w:val="header"/>
    <w:aliases w:val="HeaderQ"/>
    <w:basedOn w:val="Normal"/>
    <w:rsid w:val="004C324A"/>
    <w:pPr>
      <w:tabs>
        <w:tab w:val="right" w:pos="7229"/>
      </w:tabs>
      <w:spacing w:before="200"/>
      <w:jc w:val="both"/>
    </w:pPr>
    <w:rPr>
      <w:b/>
      <w:bCs/>
      <w:caps/>
      <w:sz w:val="16"/>
      <w:szCs w:val="16"/>
      <w:lang w:val="en-GB"/>
    </w:rPr>
  </w:style>
  <w:style w:type="paragraph" w:styleId="Footer">
    <w:name w:val="footer"/>
    <w:basedOn w:val="Normal"/>
    <w:link w:val="FooterChar"/>
    <w:rsid w:val="004C324A"/>
    <w:pPr>
      <w:tabs>
        <w:tab w:val="center" w:pos="4153"/>
        <w:tab w:val="right" w:pos="8306"/>
      </w:tabs>
    </w:pPr>
  </w:style>
  <w:style w:type="character" w:styleId="PageNumber">
    <w:name w:val="page number"/>
    <w:basedOn w:val="DefaultParagraphFont"/>
    <w:rsid w:val="004C324A"/>
  </w:style>
  <w:style w:type="paragraph" w:styleId="FootnoteText">
    <w:name w:val="footnote text"/>
    <w:basedOn w:val="Normal"/>
    <w:semiHidden/>
    <w:rsid w:val="004C324A"/>
  </w:style>
  <w:style w:type="character" w:styleId="FootnoteReference">
    <w:name w:val="footnote reference"/>
    <w:semiHidden/>
    <w:rsid w:val="004C324A"/>
    <w:rPr>
      <w:vertAlign w:val="superscript"/>
    </w:rPr>
  </w:style>
  <w:style w:type="character" w:styleId="Hyperlink">
    <w:name w:val="Hyperlink"/>
    <w:rsid w:val="004C324A"/>
    <w:rPr>
      <w:color w:val="0000FF"/>
      <w:u w:val="single"/>
    </w:rPr>
  </w:style>
  <w:style w:type="paragraph" w:styleId="BodyTextIndent">
    <w:name w:val="Body Text Indent"/>
    <w:basedOn w:val="Normal"/>
    <w:rsid w:val="004C324A"/>
    <w:pPr>
      <w:spacing w:before="240"/>
      <w:ind w:left="-238"/>
      <w:outlineLvl w:val="0"/>
    </w:pPr>
    <w:rPr>
      <w:rFonts w:ascii="Arial Narrow" w:hAnsi="Arial Narrow"/>
      <w:b/>
      <w:bCs/>
      <w:snapToGrid w:val="0"/>
      <w:color w:val="008000"/>
      <w:sz w:val="52"/>
      <w:szCs w:val="52"/>
      <w:lang w:val="en-GB"/>
    </w:rPr>
  </w:style>
  <w:style w:type="paragraph" w:customStyle="1" w:styleId="StyleHeading5BlockLabelLatinTimesNewW1ComplexTim">
    <w:name w:val="Style Heading 5Block Label + (Latin) Times New (W1) (Complex) Tim..."/>
    <w:basedOn w:val="Heading5"/>
    <w:autoRedefine/>
    <w:rsid w:val="005F5E68"/>
    <w:rPr>
      <w:rFonts w:ascii="Times New (W1)" w:hAnsi="Times New (W1)" w:cs="Times New (W1)"/>
    </w:rPr>
  </w:style>
  <w:style w:type="paragraph" w:customStyle="1" w:styleId="StyleTableTextCentered115pt">
    <w:name w:val="Style Table Text + Centered + 11.5 pt"/>
    <w:basedOn w:val="TableTextCentered"/>
    <w:autoRedefine/>
    <w:rsid w:val="00017008"/>
    <w:rPr>
      <w:szCs w:val="23"/>
    </w:rPr>
  </w:style>
  <w:style w:type="paragraph" w:styleId="BalloonText">
    <w:name w:val="Balloon Text"/>
    <w:basedOn w:val="Normal"/>
    <w:semiHidden/>
    <w:rsid w:val="00F33C00"/>
    <w:rPr>
      <w:rFonts w:ascii="Tahoma" w:hAnsi="Tahoma" w:cs="Tahoma"/>
      <w:sz w:val="16"/>
      <w:szCs w:val="16"/>
    </w:rPr>
  </w:style>
  <w:style w:type="paragraph" w:styleId="DocumentMap">
    <w:name w:val="Document Map"/>
    <w:basedOn w:val="Normal"/>
    <w:semiHidden/>
    <w:rsid w:val="007F602A"/>
    <w:pPr>
      <w:shd w:val="clear" w:color="auto" w:fill="000080"/>
    </w:pPr>
    <w:rPr>
      <w:rFonts w:ascii="Tahoma" w:hAnsi="Tahoma" w:cs="Tahoma"/>
      <w:sz w:val="20"/>
      <w:szCs w:val="20"/>
    </w:rPr>
  </w:style>
  <w:style w:type="paragraph" w:customStyle="1" w:styleId="StyleHeading4MapTitleGreen">
    <w:name w:val="Style Heading 4Map Title + Green"/>
    <w:basedOn w:val="Heading4"/>
    <w:autoRedefine/>
    <w:rsid w:val="00DF0054"/>
  </w:style>
  <w:style w:type="table" w:styleId="TableGrid">
    <w:name w:val="Table Grid"/>
    <w:basedOn w:val="TableNormal"/>
    <w:rsid w:val="00740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E36B52"/>
    <w:rPr>
      <w:sz w:val="24"/>
      <w:szCs w:val="24"/>
      <w:lang w:eastAsia="en-US"/>
    </w:rPr>
  </w:style>
  <w:style w:type="character" w:styleId="CommentReference">
    <w:name w:val="annotation reference"/>
    <w:rsid w:val="00E36B52"/>
    <w:rPr>
      <w:sz w:val="16"/>
      <w:szCs w:val="16"/>
    </w:rPr>
  </w:style>
  <w:style w:type="paragraph" w:styleId="CommentText">
    <w:name w:val="annotation text"/>
    <w:basedOn w:val="Normal"/>
    <w:link w:val="CommentTextChar"/>
    <w:rsid w:val="00E36B52"/>
    <w:rPr>
      <w:sz w:val="20"/>
      <w:szCs w:val="20"/>
    </w:rPr>
  </w:style>
  <w:style w:type="character" w:customStyle="1" w:styleId="CommentTextChar">
    <w:name w:val="Comment Text Char"/>
    <w:link w:val="CommentText"/>
    <w:rsid w:val="00E36B52"/>
    <w:rPr>
      <w:lang w:eastAsia="en-US"/>
    </w:rPr>
  </w:style>
  <w:style w:type="paragraph" w:styleId="CommentSubject">
    <w:name w:val="annotation subject"/>
    <w:basedOn w:val="CommentText"/>
    <w:next w:val="CommentText"/>
    <w:link w:val="CommentSubjectChar"/>
    <w:rsid w:val="00B81B99"/>
    <w:rPr>
      <w:b/>
      <w:bCs/>
    </w:rPr>
  </w:style>
  <w:style w:type="character" w:customStyle="1" w:styleId="CommentSubjectChar">
    <w:name w:val="Comment Subject Char"/>
    <w:link w:val="CommentSubject"/>
    <w:rsid w:val="00B81B99"/>
    <w:rPr>
      <w:b/>
      <w:bCs/>
      <w:lang w:eastAsia="en-US"/>
    </w:rPr>
  </w:style>
  <w:style w:type="character" w:customStyle="1" w:styleId="Heading9Char">
    <w:name w:val="Heading 9 Char"/>
    <w:link w:val="Heading9"/>
    <w:locked/>
    <w:rsid w:val="00C21DC4"/>
    <w:rPr>
      <w:i/>
      <w:iCs/>
      <w:sz w:val="24"/>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ho.int/chp/ste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ppej\whocfg\office\template\Information%20Mapping\infomapp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B5534-7AD8-402A-A2A8-E7FBAB0A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infomappro.dot</Template>
  <TotalTime>54</TotalTime>
  <Pages>24</Pages>
  <Words>6504</Words>
  <Characters>37078</Characters>
  <Application>Microsoft Office Word</Application>
  <DocSecurity>0</DocSecurity>
  <Lines>308</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WHO/NMH/CCS/03</vt:lpstr>
      <vt:lpstr>WHO/NMH/CCS/03</vt:lpstr>
    </vt:vector>
  </TitlesOfParts>
  <Company>WHO</Company>
  <LinksUpToDate>false</LinksUpToDate>
  <CharactersWithSpaces>43496</CharactersWithSpaces>
  <SharedDoc>false</SharedDoc>
  <HLinks>
    <vt:vector size="6" baseType="variant">
      <vt:variant>
        <vt:i4>5767188</vt:i4>
      </vt:variant>
      <vt:variant>
        <vt:i4>0</vt:i4>
      </vt:variant>
      <vt:variant>
        <vt:i4>0</vt:i4>
      </vt:variant>
      <vt:variant>
        <vt:i4>5</vt:i4>
      </vt:variant>
      <vt:variant>
        <vt:lpwstr>http://www.who.int/chp/steps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WHO/NMH/CCS/03</dc:title>
  <dc:creator>SUR</dc:creator>
  <cp:lastModifiedBy>COWAN, Melanie</cp:lastModifiedBy>
  <cp:revision>5</cp:revision>
  <cp:lastPrinted>2012-05-01T15:35:00Z</cp:lastPrinted>
  <dcterms:created xsi:type="dcterms:W3CDTF">2015-10-23T06:27:00Z</dcterms:created>
  <dcterms:modified xsi:type="dcterms:W3CDTF">2018-09-04T14:11:00Z</dcterms:modified>
</cp:coreProperties>
</file>