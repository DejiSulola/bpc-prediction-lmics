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DCB5F" w14:textId="77777777" w:rsidR="00072C9D" w:rsidRPr="00E15CE1" w:rsidRDefault="00072C9D" w:rsidP="00072C9D">
      <w:pPr>
        <w:pStyle w:val="BlockText0"/>
        <w:ind w:right="-29"/>
        <w:rPr>
          <w:rFonts w:ascii="Arial Narrow" w:hAnsi="Arial Narrow"/>
          <w:b/>
          <w:color w:val="008000"/>
          <w:sz w:val="72"/>
          <w:lang w:val="mn-MN"/>
        </w:rPr>
      </w:pPr>
    </w:p>
    <w:p w14:paraId="60A00740" w14:textId="77777777" w:rsidR="00072C9D" w:rsidRPr="00E15CE1" w:rsidRDefault="00072C9D" w:rsidP="00072C9D">
      <w:pPr>
        <w:pStyle w:val="BlockText0"/>
        <w:ind w:right="-29"/>
        <w:rPr>
          <w:rFonts w:ascii="Arial Narrow" w:hAnsi="Arial Narrow"/>
          <w:b/>
          <w:color w:val="008000"/>
          <w:sz w:val="72"/>
        </w:rPr>
      </w:pPr>
    </w:p>
    <w:p w14:paraId="7643194F" w14:textId="77777777" w:rsidR="00072C9D" w:rsidRPr="00E15CE1" w:rsidRDefault="00072C9D" w:rsidP="00072C9D">
      <w:pPr>
        <w:pStyle w:val="BlockText0"/>
        <w:ind w:right="-29"/>
        <w:jc w:val="center"/>
        <w:rPr>
          <w:rFonts w:ascii="Arial Narrow" w:hAnsi="Arial Narrow"/>
          <w:b/>
          <w:color w:val="008000"/>
          <w:sz w:val="72"/>
        </w:rPr>
      </w:pPr>
      <w:r w:rsidRPr="00E15CE1">
        <w:rPr>
          <w:rFonts w:ascii="Arial Narrow" w:hAnsi="Arial Narrow"/>
          <w:b/>
          <w:color w:val="008000"/>
          <w:sz w:val="72"/>
        </w:rPr>
        <w:t>WHO STEPS Instrument</w:t>
      </w:r>
    </w:p>
    <w:p w14:paraId="072EDD98" w14:textId="77777777" w:rsidR="00072C9D" w:rsidRPr="00F72F7A" w:rsidRDefault="00072C9D" w:rsidP="00072C9D">
      <w:pPr>
        <w:pStyle w:val="BlockText0"/>
        <w:ind w:right="-29"/>
        <w:jc w:val="center"/>
        <w:rPr>
          <w:rFonts w:ascii="Arial Narrow" w:hAnsi="Arial Narrow" w:cs="Arial"/>
          <w:b/>
          <w:color w:val="008000"/>
          <w:sz w:val="48"/>
          <w:lang w:val="mn-MN"/>
        </w:rPr>
      </w:pPr>
      <w:r w:rsidRPr="005D5EA4">
        <w:rPr>
          <w:rFonts w:ascii="Arial Narrow" w:hAnsi="Arial Narrow" w:cs="Arial"/>
          <w:b/>
          <w:color w:val="008000"/>
          <w:sz w:val="56"/>
        </w:rPr>
        <w:t xml:space="preserve"> </w:t>
      </w:r>
      <w:r w:rsidRPr="005D5EA4">
        <w:rPr>
          <w:rFonts w:ascii="Arial Narrow" w:hAnsi="Arial Narrow" w:cs="Arial"/>
          <w:b/>
          <w:color w:val="008000"/>
          <w:sz w:val="48"/>
          <w:szCs w:val="48"/>
        </w:rPr>
        <w:t>(</w:t>
      </w:r>
      <w:r w:rsidRPr="005D5EA4">
        <w:rPr>
          <w:rFonts w:ascii="Arial Narrow" w:hAnsi="Arial Narrow" w:cs="Arial"/>
          <w:b/>
          <w:color w:val="008000"/>
          <w:sz w:val="48"/>
        </w:rPr>
        <w:t>MONGOLIA)</w:t>
      </w:r>
    </w:p>
    <w:p w14:paraId="2BF7C74B" w14:textId="77777777" w:rsidR="00072C9D" w:rsidRPr="005D5EA4" w:rsidRDefault="00072C9D" w:rsidP="00072C9D">
      <w:pPr>
        <w:pStyle w:val="BlockText0"/>
        <w:ind w:right="-29"/>
        <w:rPr>
          <w:rFonts w:ascii="Arial Narrow" w:hAnsi="Arial Narrow"/>
          <w:snapToGrid w:val="0"/>
          <w:color w:val="008000"/>
          <w:sz w:val="28"/>
        </w:rPr>
      </w:pPr>
    </w:p>
    <w:p w14:paraId="5BA54F20" w14:textId="77777777" w:rsidR="00072C9D" w:rsidRPr="005D5EA4" w:rsidRDefault="00072C9D" w:rsidP="00072C9D">
      <w:pPr>
        <w:pStyle w:val="BodyTextIndent"/>
        <w:spacing w:before="360"/>
        <w:ind w:left="567" w:right="-312"/>
        <w:rPr>
          <w:sz w:val="48"/>
        </w:rPr>
      </w:pPr>
    </w:p>
    <w:p w14:paraId="6FD97862" w14:textId="77777777" w:rsidR="00072C9D" w:rsidRPr="005D5EA4" w:rsidRDefault="00072C9D" w:rsidP="00072C9D">
      <w:pPr>
        <w:pStyle w:val="BodyTextIndent"/>
        <w:spacing w:before="360"/>
        <w:ind w:left="567" w:right="-312"/>
        <w:rPr>
          <w:sz w:val="48"/>
        </w:rPr>
      </w:pPr>
      <w:r w:rsidRPr="005D5EA4">
        <w:rPr>
          <w:noProof/>
          <w:lang w:val="en-US" w:eastAsia="zh-CN"/>
        </w:rPr>
        <w:drawing>
          <wp:anchor distT="0" distB="0" distL="114300" distR="114300" simplePos="0" relativeHeight="251659264" behindDoc="0" locked="0" layoutInCell="1" allowOverlap="1" wp14:anchorId="25F1DFBD" wp14:editId="4B210EAE">
            <wp:simplePos x="0" y="0"/>
            <wp:positionH relativeFrom="column">
              <wp:posOffset>1511300</wp:posOffset>
            </wp:positionH>
            <wp:positionV relativeFrom="paragraph">
              <wp:posOffset>196850</wp:posOffset>
            </wp:positionV>
            <wp:extent cx="2895600" cy="1531620"/>
            <wp:effectExtent l="0" t="0" r="0" b="0"/>
            <wp:wrapNone/>
            <wp:docPr id="3" name="Picture 3" descr="STEPS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Slog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C27D0" w14:textId="77777777" w:rsidR="00072C9D" w:rsidRPr="005D5EA4" w:rsidRDefault="00072C9D" w:rsidP="00072C9D">
      <w:pPr>
        <w:pStyle w:val="BodyTextIndent"/>
        <w:spacing w:before="360"/>
        <w:ind w:left="567" w:right="-312"/>
        <w:rPr>
          <w:sz w:val="48"/>
        </w:rPr>
      </w:pPr>
    </w:p>
    <w:p w14:paraId="72C012BA" w14:textId="77777777" w:rsidR="00072C9D" w:rsidRPr="005D5EA4" w:rsidRDefault="00072C9D" w:rsidP="00072C9D">
      <w:pPr>
        <w:pStyle w:val="BodyTextIndent"/>
        <w:spacing w:before="360"/>
        <w:ind w:left="567" w:right="-312"/>
        <w:rPr>
          <w:sz w:val="48"/>
        </w:rPr>
      </w:pPr>
    </w:p>
    <w:p w14:paraId="4D9B644D" w14:textId="77777777" w:rsidR="00072C9D" w:rsidRPr="005D5EA4" w:rsidRDefault="00072C9D" w:rsidP="00072C9D">
      <w:pPr>
        <w:pStyle w:val="BodyTextIndent"/>
        <w:spacing w:before="360"/>
        <w:ind w:left="567" w:right="-312"/>
        <w:rPr>
          <w:sz w:val="48"/>
        </w:rPr>
      </w:pPr>
    </w:p>
    <w:p w14:paraId="5D63CC31" w14:textId="77777777" w:rsidR="00072C9D" w:rsidRPr="005D5EA4" w:rsidRDefault="00072C9D" w:rsidP="00072C9D">
      <w:pPr>
        <w:pStyle w:val="BodyTextIndent"/>
        <w:spacing w:before="360"/>
        <w:ind w:left="567" w:right="-312"/>
        <w:rPr>
          <w:sz w:val="48"/>
        </w:rPr>
      </w:pPr>
    </w:p>
    <w:p w14:paraId="589D550E" w14:textId="77777777" w:rsidR="00072C9D" w:rsidRPr="005D5EA4" w:rsidRDefault="00072C9D" w:rsidP="00072C9D">
      <w:pPr>
        <w:pStyle w:val="BodyTextIndent"/>
        <w:spacing w:before="360"/>
        <w:ind w:left="567" w:right="-312"/>
        <w:rPr>
          <w:sz w:val="48"/>
        </w:rPr>
      </w:pPr>
    </w:p>
    <w:p w14:paraId="26D4F173" w14:textId="77777777" w:rsidR="00072C9D" w:rsidRPr="005D5EA4" w:rsidRDefault="00072C9D" w:rsidP="00072C9D">
      <w:pPr>
        <w:pStyle w:val="BodyTextIndent"/>
        <w:spacing w:before="360"/>
        <w:ind w:left="567" w:right="-29"/>
        <w:rPr>
          <w:snapToGrid/>
          <w:sz w:val="46"/>
        </w:rPr>
      </w:pPr>
      <w:r w:rsidRPr="005D5EA4">
        <w:rPr>
          <w:sz w:val="46"/>
        </w:rPr>
        <w:t>The WHO STEPwise approach to noncommunicable disease risk factor surveillance (STEPS)</w:t>
      </w:r>
    </w:p>
    <w:p w14:paraId="523F89D0" w14:textId="77777777" w:rsidR="00072C9D" w:rsidRPr="00E15CE1" w:rsidRDefault="00072C9D" w:rsidP="00072C9D">
      <w:pPr>
        <w:ind w:left="567"/>
        <w:outlineLvl w:val="0"/>
        <w:rPr>
          <w:rFonts w:ascii="Arial Narrow" w:hAnsi="Arial Narrow"/>
          <w:color w:val="008000"/>
        </w:rPr>
      </w:pPr>
    </w:p>
    <w:p w14:paraId="6A96E3E0" w14:textId="77777777" w:rsidR="00072C9D" w:rsidRPr="00E15CE1" w:rsidRDefault="00072C9D" w:rsidP="00072C9D">
      <w:pPr>
        <w:ind w:left="567"/>
        <w:rPr>
          <w:rFonts w:ascii="Arial Narrow" w:hAnsi="Arial Narrow"/>
          <w:color w:val="008000"/>
        </w:rPr>
        <w:sectPr w:rsidR="00072C9D" w:rsidRPr="00E15CE1" w:rsidSect="00A94D92">
          <w:headerReference w:type="default" r:id="rId11"/>
          <w:footerReference w:type="even" r:id="rId12"/>
          <w:footerReference w:type="default" r:id="rId13"/>
          <w:pgSz w:w="11907" w:h="16840" w:code="9"/>
          <w:pgMar w:top="902" w:right="1134" w:bottom="709" w:left="1474" w:header="397" w:footer="549" w:gutter="0"/>
          <w:pgNumType w:start="1"/>
          <w:cols w:space="720"/>
          <w:titlePg/>
        </w:sectPr>
      </w:pPr>
    </w:p>
    <w:p w14:paraId="39B0F71F" w14:textId="77777777" w:rsidR="00072C9D" w:rsidRPr="00E15CE1" w:rsidRDefault="00072C9D" w:rsidP="00072C9D">
      <w:pPr>
        <w:ind w:right="-406" w:firstLine="567"/>
        <w:rPr>
          <w:rFonts w:ascii="Arial Narrow" w:hAnsi="Arial Narrow"/>
          <w:color w:val="008000"/>
        </w:rPr>
      </w:pPr>
      <w:r w:rsidRPr="005D5EA4">
        <w:rPr>
          <w:rFonts w:ascii="Arial Narrow" w:hAnsi="Arial Narrow"/>
          <w:noProof/>
          <w:color w:val="008000"/>
          <w:lang w:eastAsia="zh-CN"/>
        </w:rPr>
        <w:drawing>
          <wp:anchor distT="0" distB="0" distL="114300" distR="114300" simplePos="0" relativeHeight="251661312" behindDoc="1" locked="0" layoutInCell="1" allowOverlap="1" wp14:anchorId="4E3D0BD1" wp14:editId="16FB2C44">
            <wp:simplePos x="0" y="0"/>
            <wp:positionH relativeFrom="column">
              <wp:posOffset>3529330</wp:posOffset>
            </wp:positionH>
            <wp:positionV relativeFrom="paragraph">
              <wp:posOffset>38735</wp:posOffset>
            </wp:positionV>
            <wp:extent cx="1835785" cy="675640"/>
            <wp:effectExtent l="0" t="0" r="0" b="0"/>
            <wp:wrapThrough wrapText="bothSides">
              <wp:wrapPolygon edited="0">
                <wp:start x="0" y="0"/>
                <wp:lineTo x="0" y="20707"/>
                <wp:lineTo x="21294" y="20707"/>
                <wp:lineTo x="21294" y="0"/>
                <wp:lineTo x="0" y="0"/>
              </wp:wrapPolygon>
            </wp:wrapThrough>
            <wp:docPr id="2" name="Picture 2" descr="WH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O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5785" cy="675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5CE1">
        <w:rPr>
          <w:rFonts w:ascii="Arial Narrow" w:hAnsi="Arial Narrow"/>
          <w:color w:val="008000"/>
        </w:rPr>
        <w:t>World Health Organization</w:t>
      </w:r>
    </w:p>
    <w:p w14:paraId="55052592" w14:textId="77777777" w:rsidR="00072C9D" w:rsidRPr="00E15CE1" w:rsidRDefault="00072C9D" w:rsidP="00072C9D">
      <w:pPr>
        <w:tabs>
          <w:tab w:val="right" w:pos="8931"/>
        </w:tabs>
        <w:ind w:left="567" w:right="226"/>
        <w:rPr>
          <w:rFonts w:ascii="Arial Narrow" w:hAnsi="Arial Narrow"/>
          <w:color w:val="008000"/>
        </w:rPr>
      </w:pPr>
      <w:r w:rsidRPr="00E15CE1">
        <w:rPr>
          <w:rFonts w:ascii="Arial Narrow" w:hAnsi="Arial Narrow"/>
          <w:color w:val="008000"/>
        </w:rPr>
        <w:t>20 Avenue Appia, 1211 Geneva 27, Switzerland</w:t>
      </w:r>
    </w:p>
    <w:p w14:paraId="417F2C8D" w14:textId="77777777" w:rsidR="00072C9D" w:rsidRPr="00E15CE1" w:rsidRDefault="00072C9D" w:rsidP="00072C9D">
      <w:pPr>
        <w:tabs>
          <w:tab w:val="right" w:pos="8931"/>
        </w:tabs>
        <w:ind w:left="567" w:right="226"/>
        <w:rPr>
          <w:rFonts w:ascii="Arial Narrow" w:hAnsi="Arial Narrow"/>
          <w:color w:val="008000"/>
        </w:rPr>
      </w:pPr>
      <w:r w:rsidRPr="00E15CE1">
        <w:rPr>
          <w:rFonts w:ascii="Arial Narrow" w:hAnsi="Arial Narrow"/>
          <w:color w:val="008000"/>
        </w:rPr>
        <w:tab/>
      </w:r>
      <w:r w:rsidRPr="00E15CE1">
        <w:rPr>
          <w:rFonts w:ascii="Arial Narrow" w:hAnsi="Arial Narrow"/>
          <w:color w:val="008000"/>
        </w:rPr>
        <w:tab/>
      </w:r>
    </w:p>
    <w:p w14:paraId="46DD073F" w14:textId="77777777" w:rsidR="00072C9D" w:rsidRPr="00E15CE1" w:rsidRDefault="00072C9D" w:rsidP="00072C9D">
      <w:pPr>
        <w:tabs>
          <w:tab w:val="right" w:pos="8931"/>
        </w:tabs>
        <w:ind w:left="567"/>
        <w:outlineLvl w:val="0"/>
        <w:rPr>
          <w:rStyle w:val="Hyperlink"/>
          <w:rFonts w:ascii="Arial Narrow" w:hAnsi="Arial Narrow"/>
        </w:rPr>
      </w:pPr>
      <w:r w:rsidRPr="00E15CE1">
        <w:rPr>
          <w:rFonts w:ascii="Arial Narrow" w:hAnsi="Arial Narrow"/>
          <w:i/>
          <w:color w:val="008000"/>
        </w:rPr>
        <w:t>For further information:</w:t>
      </w:r>
      <w:r w:rsidRPr="00E15CE1">
        <w:rPr>
          <w:rStyle w:val="Hyperlink"/>
          <w:rFonts w:ascii="Arial Narrow" w:hAnsi="Arial Narrow"/>
        </w:rPr>
        <w:t xml:space="preserve"> </w:t>
      </w:r>
      <w:hyperlink r:id="rId15" w:history="1">
        <w:r w:rsidRPr="00E15CE1">
          <w:rPr>
            <w:rStyle w:val="Hyperlink"/>
            <w:rFonts w:ascii="Arial Narrow" w:hAnsi="Arial Narrow"/>
          </w:rPr>
          <w:t>www.who.int/ncds/steps</w:t>
        </w:r>
      </w:hyperlink>
    </w:p>
    <w:p w14:paraId="286BD68D" w14:textId="77777777" w:rsidR="00072C9D" w:rsidRPr="00E15CE1" w:rsidRDefault="00072C9D" w:rsidP="00072C9D">
      <w:pPr>
        <w:tabs>
          <w:tab w:val="right" w:pos="8931"/>
        </w:tabs>
        <w:ind w:left="567"/>
        <w:outlineLvl w:val="0"/>
        <w:rPr>
          <w:rFonts w:ascii="Arial Narrow" w:hAnsi="Arial Narrow"/>
          <w:color w:val="008000"/>
        </w:rPr>
      </w:pPr>
    </w:p>
    <w:p w14:paraId="4C12B0D2" w14:textId="77777777" w:rsidR="00072C9D" w:rsidRPr="00E15CE1" w:rsidRDefault="00072C9D" w:rsidP="00072C9D">
      <w:pPr>
        <w:rPr>
          <w:rFonts w:ascii="Arial Narrow" w:hAnsi="Arial Narrow"/>
          <w:sz w:val="48"/>
        </w:rPr>
        <w:sectPr w:rsidR="00072C9D" w:rsidRPr="00E15CE1" w:rsidSect="00A94D92">
          <w:type w:val="continuous"/>
          <w:pgSz w:w="11907" w:h="16840" w:code="9"/>
          <w:pgMar w:top="902" w:right="1134" w:bottom="709" w:left="1474" w:header="397" w:footer="549" w:gutter="0"/>
          <w:pgNumType w:start="1"/>
          <w:cols w:num="2" w:space="720" w:equalWidth="0">
            <w:col w:w="5544" w:space="720"/>
            <w:col w:w="4289"/>
          </w:cols>
          <w:titlePg/>
        </w:sectPr>
      </w:pPr>
    </w:p>
    <w:p w14:paraId="04163AB7" w14:textId="77777777" w:rsidR="00072C9D" w:rsidRPr="00E15CE1" w:rsidRDefault="00072C9D" w:rsidP="00072C9D">
      <w:pPr>
        <w:pStyle w:val="Title"/>
        <w:rPr>
          <w:rFonts w:ascii="Arial Narrow" w:hAnsi="Arial Narrow"/>
          <w:color w:val="008000"/>
          <w:sz w:val="44"/>
        </w:rPr>
      </w:pPr>
      <w:r w:rsidRPr="00E15CE1">
        <w:rPr>
          <w:rFonts w:ascii="Arial Narrow" w:hAnsi="Arial Narrow"/>
          <w:color w:val="008000"/>
          <w:sz w:val="48"/>
        </w:rPr>
        <w:lastRenderedPageBreak/>
        <w:t xml:space="preserve">STEPS </w:t>
      </w:r>
      <w:r w:rsidRPr="00E15CE1">
        <w:rPr>
          <w:rFonts w:ascii="Arial Narrow" w:hAnsi="Arial Narrow"/>
          <w:color w:val="008000"/>
          <w:sz w:val="44"/>
        </w:rPr>
        <w:t>Instrument</w:t>
      </w:r>
    </w:p>
    <w:p w14:paraId="63D72A76" w14:textId="77777777" w:rsidR="00072C9D" w:rsidRPr="00E15CE1" w:rsidRDefault="00072C9D" w:rsidP="00072C9D">
      <w:pPr>
        <w:pStyle w:val="Title"/>
        <w:rPr>
          <w:rFonts w:ascii="Arial Narrow" w:hAnsi="Arial Narrow"/>
          <w:b w:val="0"/>
          <w:color w:val="008000"/>
          <w:sz w:val="22"/>
          <w:lang w:val="en-NZ"/>
        </w:rPr>
      </w:pPr>
    </w:p>
    <w:p w14:paraId="5084E29C" w14:textId="77777777" w:rsidR="00072C9D" w:rsidRPr="00E15CE1" w:rsidRDefault="00072C9D" w:rsidP="00072C9D">
      <w:pPr>
        <w:pStyle w:val="Heading4"/>
        <w:rPr>
          <w:rFonts w:ascii="Arial Narrow" w:hAnsi="Arial Narrow"/>
          <w:color w:val="008000"/>
          <w:lang w:val="en-CA"/>
        </w:rPr>
      </w:pPr>
      <w:r w:rsidRPr="00E15CE1">
        <w:rPr>
          <w:rFonts w:ascii="Arial Narrow" w:hAnsi="Arial Narrow"/>
          <w:color w:val="008000"/>
          <w:lang w:val="en-CA"/>
        </w:rPr>
        <w:t>Overview</w:t>
      </w:r>
    </w:p>
    <w:tbl>
      <w:tblPr>
        <w:tblW w:w="0" w:type="auto"/>
        <w:tblLayout w:type="fixed"/>
        <w:tblLook w:val="0000" w:firstRow="0" w:lastRow="0" w:firstColumn="0" w:lastColumn="0" w:noHBand="0" w:noVBand="0"/>
      </w:tblPr>
      <w:tblGrid>
        <w:gridCol w:w="1728"/>
        <w:gridCol w:w="7736"/>
      </w:tblGrid>
      <w:tr w:rsidR="00072C9D" w:rsidRPr="005D5EA4" w14:paraId="58625531" w14:textId="77777777" w:rsidTr="000578D5">
        <w:tc>
          <w:tcPr>
            <w:tcW w:w="1728" w:type="dxa"/>
            <w:shd w:val="clear" w:color="auto" w:fill="auto"/>
          </w:tcPr>
          <w:p w14:paraId="14F64A2C" w14:textId="77777777" w:rsidR="00072C9D" w:rsidRPr="00E15CE1" w:rsidRDefault="00072C9D" w:rsidP="000578D5">
            <w:pPr>
              <w:pStyle w:val="StyleHeading5BlockLabelLatinTimesNewW1ComplexTim"/>
              <w:rPr>
                <w:rFonts w:ascii="Arial Narrow" w:hAnsi="Arial Narrow"/>
              </w:rPr>
            </w:pPr>
            <w:r w:rsidRPr="00E15CE1">
              <w:rPr>
                <w:rFonts w:ascii="Arial Narrow" w:hAnsi="Arial Narrow"/>
              </w:rPr>
              <w:t>Introduction</w:t>
            </w:r>
          </w:p>
        </w:tc>
        <w:tc>
          <w:tcPr>
            <w:tcW w:w="7736" w:type="dxa"/>
            <w:shd w:val="clear" w:color="auto" w:fill="auto"/>
          </w:tcPr>
          <w:p w14:paraId="4788491C" w14:textId="77777777" w:rsidR="00072C9D" w:rsidRPr="00E15CE1" w:rsidRDefault="00072C9D" w:rsidP="000578D5">
            <w:pPr>
              <w:pStyle w:val="BlockText0"/>
              <w:rPr>
                <w:rFonts w:ascii="Arial Narrow" w:hAnsi="Arial Narrow"/>
              </w:rPr>
            </w:pPr>
            <w:r w:rsidRPr="00E15CE1">
              <w:rPr>
                <w:rFonts w:ascii="Arial Narrow" w:hAnsi="Arial Narrow"/>
              </w:rPr>
              <w:t>This is the generic STEPS Instrument which countries will use to develop their tailored instrument.  It contains the:</w:t>
            </w:r>
          </w:p>
          <w:p w14:paraId="526989D1" w14:textId="77777777" w:rsidR="00072C9D" w:rsidRPr="00E15CE1" w:rsidRDefault="00072C9D" w:rsidP="000578D5">
            <w:pPr>
              <w:pStyle w:val="BlockText0"/>
              <w:rPr>
                <w:rFonts w:ascii="Arial Narrow" w:hAnsi="Arial Narrow"/>
              </w:rPr>
            </w:pPr>
          </w:p>
          <w:p w14:paraId="35D8FE2E" w14:textId="77777777" w:rsidR="00072C9D" w:rsidRPr="00E15CE1" w:rsidRDefault="00072C9D" w:rsidP="000578D5">
            <w:pPr>
              <w:pStyle w:val="BulletText1"/>
              <w:rPr>
                <w:rFonts w:ascii="Arial Narrow" w:hAnsi="Arial Narrow"/>
              </w:rPr>
            </w:pPr>
            <w:r w:rsidRPr="00E15CE1">
              <w:rPr>
                <w:rFonts w:ascii="Arial Narrow" w:hAnsi="Arial Narrow"/>
              </w:rPr>
              <w:t xml:space="preserve">CORE  items (unshaded boxes) </w:t>
            </w:r>
          </w:p>
          <w:p w14:paraId="609BE9B9" w14:textId="77777777" w:rsidR="00072C9D" w:rsidRPr="00E15CE1" w:rsidRDefault="00072C9D" w:rsidP="000578D5">
            <w:pPr>
              <w:pStyle w:val="BulletText1"/>
              <w:rPr>
                <w:rFonts w:ascii="Arial Narrow" w:hAnsi="Arial Narrow"/>
              </w:rPr>
            </w:pPr>
            <w:r w:rsidRPr="00E15CE1">
              <w:rPr>
                <w:rFonts w:ascii="Arial Narrow" w:hAnsi="Arial Narrow"/>
              </w:rPr>
              <w:t>EXPANDED items (shaded boxes).</w:t>
            </w:r>
          </w:p>
        </w:tc>
      </w:tr>
    </w:tbl>
    <w:p w14:paraId="4F6B23B9" w14:textId="77777777" w:rsidR="00072C9D" w:rsidRPr="00E15CE1" w:rsidRDefault="00072C9D" w:rsidP="00072C9D">
      <w:pPr>
        <w:pStyle w:val="BlockLine"/>
        <w:rPr>
          <w:rFonts w:ascii="Arial Narrow" w:hAnsi="Arial Narrow"/>
        </w:rPr>
      </w:pPr>
    </w:p>
    <w:tbl>
      <w:tblPr>
        <w:tblW w:w="0" w:type="auto"/>
        <w:tblLayout w:type="fixed"/>
        <w:tblLook w:val="0000" w:firstRow="0" w:lastRow="0" w:firstColumn="0" w:lastColumn="0" w:noHBand="0" w:noVBand="0"/>
      </w:tblPr>
      <w:tblGrid>
        <w:gridCol w:w="1728"/>
        <w:gridCol w:w="7736"/>
      </w:tblGrid>
      <w:tr w:rsidR="00072C9D" w:rsidRPr="005D5EA4" w14:paraId="6A1C3DA0" w14:textId="77777777" w:rsidTr="000578D5">
        <w:tc>
          <w:tcPr>
            <w:tcW w:w="1728" w:type="dxa"/>
            <w:shd w:val="clear" w:color="auto" w:fill="auto"/>
          </w:tcPr>
          <w:p w14:paraId="5C4651C3" w14:textId="77777777" w:rsidR="00072C9D" w:rsidRPr="00E15CE1" w:rsidRDefault="00072C9D" w:rsidP="000578D5">
            <w:pPr>
              <w:pStyle w:val="StyleHeading5BlockLabelLatinTimesNewW1ComplexTim"/>
              <w:rPr>
                <w:rFonts w:ascii="Arial Narrow" w:hAnsi="Arial Narrow"/>
              </w:rPr>
            </w:pPr>
            <w:r w:rsidRPr="00E15CE1">
              <w:rPr>
                <w:rFonts w:ascii="Arial Narrow" w:hAnsi="Arial Narrow"/>
              </w:rPr>
              <w:t>Core Items</w:t>
            </w:r>
          </w:p>
        </w:tc>
        <w:tc>
          <w:tcPr>
            <w:tcW w:w="7736" w:type="dxa"/>
            <w:shd w:val="clear" w:color="auto" w:fill="auto"/>
          </w:tcPr>
          <w:p w14:paraId="10BB92B7" w14:textId="77777777" w:rsidR="00072C9D" w:rsidRPr="00E15CE1" w:rsidRDefault="00072C9D" w:rsidP="000578D5">
            <w:pPr>
              <w:pStyle w:val="BlockText0"/>
              <w:rPr>
                <w:rFonts w:ascii="Arial Narrow" w:hAnsi="Arial Narrow"/>
              </w:rPr>
            </w:pPr>
            <w:r w:rsidRPr="00E15CE1">
              <w:rPr>
                <w:rFonts w:ascii="Arial Narrow" w:hAnsi="Arial Narrow"/>
              </w:rPr>
              <w:t>The Core items for each section ask questions required to calculate basic variables. For example:</w:t>
            </w:r>
          </w:p>
          <w:p w14:paraId="06F8270A" w14:textId="77777777" w:rsidR="00072C9D" w:rsidRPr="00E15CE1" w:rsidRDefault="00072C9D" w:rsidP="000578D5">
            <w:pPr>
              <w:pStyle w:val="BulletText1"/>
              <w:numPr>
                <w:ilvl w:val="0"/>
                <w:numId w:val="0"/>
              </w:numPr>
              <w:rPr>
                <w:rFonts w:ascii="Arial Narrow" w:hAnsi="Arial Narrow"/>
              </w:rPr>
            </w:pPr>
          </w:p>
          <w:p w14:paraId="78FE52B7" w14:textId="77777777" w:rsidR="00072C9D" w:rsidRPr="00E15CE1" w:rsidRDefault="00072C9D" w:rsidP="000578D5">
            <w:pPr>
              <w:pStyle w:val="BulletText1"/>
              <w:rPr>
                <w:rFonts w:ascii="Arial Narrow" w:hAnsi="Arial Narrow"/>
              </w:rPr>
            </w:pPr>
            <w:r w:rsidRPr="00E15CE1">
              <w:rPr>
                <w:rFonts w:ascii="Arial Narrow" w:hAnsi="Arial Narrow"/>
              </w:rPr>
              <w:t>current daily smokers</w:t>
            </w:r>
          </w:p>
          <w:p w14:paraId="4FB83D80" w14:textId="77777777" w:rsidR="00072C9D" w:rsidRPr="00E15CE1" w:rsidRDefault="00072C9D" w:rsidP="000578D5">
            <w:pPr>
              <w:pStyle w:val="BulletText1"/>
              <w:rPr>
                <w:rFonts w:ascii="Arial Narrow" w:hAnsi="Arial Narrow"/>
              </w:rPr>
            </w:pPr>
            <w:r w:rsidRPr="00E15CE1">
              <w:rPr>
                <w:rFonts w:ascii="Arial Narrow" w:hAnsi="Arial Narrow"/>
              </w:rPr>
              <w:t>mean BMI.</w:t>
            </w:r>
          </w:p>
        </w:tc>
      </w:tr>
      <w:tr w:rsidR="00072C9D" w:rsidRPr="005D5EA4" w14:paraId="569C903D" w14:textId="77777777" w:rsidTr="000578D5">
        <w:tc>
          <w:tcPr>
            <w:tcW w:w="1728" w:type="dxa"/>
            <w:shd w:val="clear" w:color="auto" w:fill="auto"/>
          </w:tcPr>
          <w:p w14:paraId="58751311" w14:textId="77777777" w:rsidR="00072C9D" w:rsidRPr="00E15CE1" w:rsidRDefault="00072C9D" w:rsidP="000578D5">
            <w:pPr>
              <w:pStyle w:val="StyleHeading5BlockLabelLatinTimesNewW1ComplexTim"/>
              <w:rPr>
                <w:rFonts w:ascii="Arial Narrow" w:hAnsi="Arial Narrow"/>
              </w:rPr>
            </w:pPr>
          </w:p>
        </w:tc>
        <w:tc>
          <w:tcPr>
            <w:tcW w:w="7736" w:type="dxa"/>
            <w:shd w:val="clear" w:color="auto" w:fill="auto"/>
          </w:tcPr>
          <w:p w14:paraId="1E695B41" w14:textId="77777777" w:rsidR="00072C9D" w:rsidRPr="00E15CE1" w:rsidRDefault="00072C9D" w:rsidP="000578D5">
            <w:pPr>
              <w:pStyle w:val="BlockText0"/>
              <w:rPr>
                <w:rFonts w:ascii="Arial Narrow" w:hAnsi="Arial Narrow"/>
              </w:rPr>
            </w:pPr>
          </w:p>
          <w:p w14:paraId="4ADE8B8D" w14:textId="77777777" w:rsidR="00072C9D" w:rsidRPr="00E15CE1" w:rsidRDefault="00072C9D" w:rsidP="000578D5">
            <w:pPr>
              <w:pStyle w:val="BlockText0"/>
              <w:rPr>
                <w:rFonts w:ascii="Arial Narrow" w:hAnsi="Arial Narrow"/>
                <w:b/>
              </w:rPr>
            </w:pPr>
            <w:r w:rsidRPr="00E15CE1">
              <w:rPr>
                <w:rFonts w:ascii="Arial Narrow" w:hAnsi="Arial Narrow"/>
                <w:b/>
              </w:rPr>
              <w:t xml:space="preserve">Note: </w:t>
            </w:r>
            <w:r w:rsidRPr="00E15CE1">
              <w:rPr>
                <w:rFonts w:ascii="Arial Narrow" w:hAnsi="Arial Narrow"/>
              </w:rPr>
              <w:t>All the core questions should be asked, removing core questions will impact the analysis.</w:t>
            </w:r>
          </w:p>
        </w:tc>
      </w:tr>
    </w:tbl>
    <w:p w14:paraId="4F566334" w14:textId="77777777" w:rsidR="00072C9D" w:rsidRPr="00E15CE1" w:rsidRDefault="00072C9D" w:rsidP="00072C9D">
      <w:pPr>
        <w:pStyle w:val="BlockLine"/>
        <w:rPr>
          <w:rFonts w:ascii="Arial Narrow" w:hAnsi="Arial Narrow"/>
        </w:rPr>
      </w:pPr>
    </w:p>
    <w:tbl>
      <w:tblPr>
        <w:tblW w:w="0" w:type="auto"/>
        <w:tblLayout w:type="fixed"/>
        <w:tblLook w:val="0000" w:firstRow="0" w:lastRow="0" w:firstColumn="0" w:lastColumn="0" w:noHBand="0" w:noVBand="0"/>
      </w:tblPr>
      <w:tblGrid>
        <w:gridCol w:w="1728"/>
        <w:gridCol w:w="7736"/>
      </w:tblGrid>
      <w:tr w:rsidR="00072C9D" w:rsidRPr="005D5EA4" w14:paraId="0ED77BDA" w14:textId="77777777" w:rsidTr="000578D5">
        <w:tc>
          <w:tcPr>
            <w:tcW w:w="1728" w:type="dxa"/>
            <w:shd w:val="clear" w:color="auto" w:fill="auto"/>
          </w:tcPr>
          <w:p w14:paraId="4028A313" w14:textId="77777777" w:rsidR="00072C9D" w:rsidRPr="00E15CE1" w:rsidRDefault="00072C9D" w:rsidP="000578D5">
            <w:pPr>
              <w:pStyle w:val="StyleHeading5BlockLabelLatinTimesNewW1ComplexTim"/>
              <w:rPr>
                <w:rFonts w:ascii="Arial Narrow" w:hAnsi="Arial Narrow"/>
              </w:rPr>
            </w:pPr>
            <w:r w:rsidRPr="00E15CE1">
              <w:rPr>
                <w:rFonts w:ascii="Arial Narrow" w:hAnsi="Arial Narrow"/>
              </w:rPr>
              <w:t>Expanded items</w:t>
            </w:r>
          </w:p>
        </w:tc>
        <w:tc>
          <w:tcPr>
            <w:tcW w:w="7736" w:type="dxa"/>
            <w:shd w:val="clear" w:color="auto" w:fill="auto"/>
          </w:tcPr>
          <w:p w14:paraId="7204D9EE" w14:textId="77777777" w:rsidR="00072C9D" w:rsidRPr="00E15CE1" w:rsidRDefault="00072C9D" w:rsidP="000578D5">
            <w:pPr>
              <w:pStyle w:val="BlockText0"/>
              <w:rPr>
                <w:rFonts w:ascii="Arial Narrow" w:hAnsi="Arial Narrow"/>
              </w:rPr>
            </w:pPr>
            <w:r w:rsidRPr="00E15CE1">
              <w:rPr>
                <w:rFonts w:ascii="Arial Narrow" w:hAnsi="Arial Narrow"/>
              </w:rPr>
              <w:t>The Expanded items for each section ask more detailed information. Examples include:</w:t>
            </w:r>
          </w:p>
          <w:p w14:paraId="3F296AFC" w14:textId="77777777" w:rsidR="00072C9D" w:rsidRPr="00E15CE1" w:rsidRDefault="00072C9D" w:rsidP="000578D5">
            <w:pPr>
              <w:pStyle w:val="BlockText0"/>
              <w:rPr>
                <w:rFonts w:ascii="Arial Narrow" w:hAnsi="Arial Narrow"/>
              </w:rPr>
            </w:pPr>
          </w:p>
          <w:p w14:paraId="32FA1233" w14:textId="77777777" w:rsidR="00072C9D" w:rsidRPr="00E15CE1" w:rsidRDefault="00072C9D" w:rsidP="000578D5">
            <w:pPr>
              <w:pStyle w:val="BulletText1"/>
              <w:rPr>
                <w:rFonts w:ascii="Arial Narrow" w:hAnsi="Arial Narrow"/>
              </w:rPr>
            </w:pPr>
            <w:r w:rsidRPr="00E15CE1">
              <w:rPr>
                <w:rFonts w:ascii="Arial Narrow" w:hAnsi="Arial Narrow"/>
              </w:rPr>
              <w:t>use of smokeless tobacco</w:t>
            </w:r>
          </w:p>
          <w:p w14:paraId="3E990166" w14:textId="50E11D40" w:rsidR="00072C9D" w:rsidRPr="00E15CE1" w:rsidRDefault="00072C9D" w:rsidP="000578D5">
            <w:pPr>
              <w:pStyle w:val="BulletText1"/>
              <w:rPr>
                <w:rFonts w:ascii="Arial Narrow" w:hAnsi="Arial Narrow"/>
              </w:rPr>
            </w:pPr>
            <w:r w:rsidRPr="00E15CE1">
              <w:rPr>
                <w:rFonts w:ascii="Arial Narrow" w:hAnsi="Arial Narrow"/>
              </w:rPr>
              <w:t xml:space="preserve">sedentary </w:t>
            </w:r>
            <w:r w:rsidR="00B47463" w:rsidRPr="00E15CE1">
              <w:rPr>
                <w:rFonts w:ascii="Arial Narrow" w:hAnsi="Arial Narrow"/>
              </w:rPr>
              <w:t>behavior</w:t>
            </w:r>
            <w:r w:rsidRPr="00E15CE1">
              <w:rPr>
                <w:rFonts w:ascii="Arial Narrow" w:hAnsi="Arial Narrow"/>
              </w:rPr>
              <w:t>.</w:t>
            </w:r>
          </w:p>
        </w:tc>
      </w:tr>
    </w:tbl>
    <w:p w14:paraId="7BB70CD8" w14:textId="77777777" w:rsidR="00072C9D" w:rsidRPr="00E15CE1" w:rsidRDefault="00072C9D" w:rsidP="00072C9D">
      <w:pPr>
        <w:pStyle w:val="BlockLine"/>
        <w:rPr>
          <w:rFonts w:ascii="Arial Narrow" w:hAnsi="Arial Narrow"/>
        </w:rPr>
      </w:pPr>
    </w:p>
    <w:tbl>
      <w:tblPr>
        <w:tblW w:w="9407" w:type="dxa"/>
        <w:tblLayout w:type="fixed"/>
        <w:tblLook w:val="0000" w:firstRow="0" w:lastRow="0" w:firstColumn="0" w:lastColumn="0" w:noHBand="0" w:noVBand="0"/>
      </w:tblPr>
      <w:tblGrid>
        <w:gridCol w:w="1728"/>
        <w:gridCol w:w="7679"/>
      </w:tblGrid>
      <w:tr w:rsidR="00072C9D" w:rsidRPr="005D5EA4" w14:paraId="73EE4D99" w14:textId="77777777" w:rsidTr="000578D5">
        <w:tc>
          <w:tcPr>
            <w:tcW w:w="1728" w:type="dxa"/>
            <w:shd w:val="clear" w:color="auto" w:fill="auto"/>
          </w:tcPr>
          <w:p w14:paraId="3874B294" w14:textId="77777777" w:rsidR="00072C9D" w:rsidRPr="00E15CE1" w:rsidRDefault="00072C9D" w:rsidP="000578D5">
            <w:pPr>
              <w:pStyle w:val="Heading5"/>
              <w:rPr>
                <w:rFonts w:ascii="Arial Narrow" w:hAnsi="Arial Narrow"/>
              </w:rPr>
            </w:pPr>
            <w:r w:rsidRPr="00E15CE1">
              <w:rPr>
                <w:rFonts w:ascii="Arial Narrow" w:hAnsi="Arial Narrow"/>
              </w:rPr>
              <w:t>Guide to the columns</w:t>
            </w:r>
          </w:p>
        </w:tc>
        <w:tc>
          <w:tcPr>
            <w:tcW w:w="7679" w:type="dxa"/>
          </w:tcPr>
          <w:p w14:paraId="6FF3B832" w14:textId="77777777" w:rsidR="00072C9D" w:rsidRPr="00E15CE1" w:rsidRDefault="00072C9D" w:rsidP="000578D5">
            <w:pPr>
              <w:pStyle w:val="BlockText0"/>
              <w:rPr>
                <w:rFonts w:ascii="Arial Narrow" w:hAnsi="Arial Narrow"/>
              </w:rPr>
            </w:pPr>
            <w:r w:rsidRPr="00E15CE1">
              <w:rPr>
                <w:rFonts w:ascii="Arial Narrow" w:hAnsi="Arial Narrow"/>
              </w:rPr>
              <w:t>The table below is a brief guide to each of the columns in the Instrument.</w:t>
            </w:r>
          </w:p>
        </w:tc>
      </w:tr>
    </w:tbl>
    <w:p w14:paraId="1823D51B" w14:textId="77777777" w:rsidR="00072C9D" w:rsidRPr="00E15CE1" w:rsidRDefault="00072C9D" w:rsidP="00072C9D">
      <w:pPr>
        <w:rPr>
          <w:rFonts w:ascii="Arial Narrow" w:hAnsi="Arial Narrow"/>
        </w:rPr>
      </w:pPr>
    </w:p>
    <w:tbl>
      <w:tblPr>
        <w:tblW w:w="9423" w:type="dxa"/>
        <w:tblInd w:w="-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6"/>
        <w:gridCol w:w="4641"/>
        <w:gridCol w:w="3116"/>
      </w:tblGrid>
      <w:tr w:rsidR="00072C9D" w:rsidRPr="005D5EA4" w14:paraId="44245CEA" w14:textId="77777777" w:rsidTr="000578D5">
        <w:trPr>
          <w:cantSplit/>
        </w:trPr>
        <w:tc>
          <w:tcPr>
            <w:tcW w:w="1666" w:type="dxa"/>
            <w:shd w:val="clear" w:color="auto" w:fill="auto"/>
          </w:tcPr>
          <w:p w14:paraId="31B31D4A" w14:textId="77777777" w:rsidR="00072C9D" w:rsidRPr="00E15CE1" w:rsidRDefault="00072C9D" w:rsidP="000578D5">
            <w:pPr>
              <w:pStyle w:val="TableHeaderText"/>
              <w:rPr>
                <w:rFonts w:ascii="Arial Narrow" w:hAnsi="Arial Narrow"/>
              </w:rPr>
            </w:pPr>
            <w:r w:rsidRPr="00E15CE1">
              <w:rPr>
                <w:rFonts w:ascii="Arial Narrow" w:hAnsi="Arial Narrow"/>
              </w:rPr>
              <w:t>Column</w:t>
            </w:r>
          </w:p>
        </w:tc>
        <w:tc>
          <w:tcPr>
            <w:tcW w:w="4641" w:type="dxa"/>
            <w:shd w:val="clear" w:color="auto" w:fill="auto"/>
          </w:tcPr>
          <w:p w14:paraId="3F77675D" w14:textId="77777777" w:rsidR="00072C9D" w:rsidRPr="00E15CE1" w:rsidRDefault="00072C9D" w:rsidP="000578D5">
            <w:pPr>
              <w:pStyle w:val="TableHeaderText"/>
              <w:rPr>
                <w:rFonts w:ascii="Arial Narrow" w:hAnsi="Arial Narrow"/>
              </w:rPr>
            </w:pPr>
            <w:r w:rsidRPr="00E15CE1">
              <w:rPr>
                <w:rFonts w:ascii="Arial Narrow" w:hAnsi="Arial Narrow"/>
              </w:rPr>
              <w:t>Description</w:t>
            </w:r>
          </w:p>
        </w:tc>
        <w:tc>
          <w:tcPr>
            <w:tcW w:w="3116" w:type="dxa"/>
            <w:shd w:val="clear" w:color="auto" w:fill="auto"/>
          </w:tcPr>
          <w:p w14:paraId="62C53F90" w14:textId="77777777" w:rsidR="00072C9D" w:rsidRPr="00E15CE1" w:rsidRDefault="00072C9D" w:rsidP="000578D5">
            <w:pPr>
              <w:pStyle w:val="TableHeaderText"/>
              <w:rPr>
                <w:rFonts w:ascii="Arial Narrow" w:hAnsi="Arial Narrow"/>
              </w:rPr>
            </w:pPr>
            <w:r w:rsidRPr="005D5EA4">
              <w:rPr>
                <w:rFonts w:ascii="Arial Narrow" w:hAnsi="Arial Narrow"/>
              </w:rPr>
              <w:t>Country</w:t>
            </w:r>
            <w:r w:rsidRPr="00E15CE1">
              <w:rPr>
                <w:rFonts w:ascii="Arial Narrow" w:hAnsi="Arial Narrow"/>
              </w:rPr>
              <w:t xml:space="preserve"> Tailoring</w:t>
            </w:r>
          </w:p>
        </w:tc>
      </w:tr>
      <w:tr w:rsidR="00072C9D" w:rsidRPr="005D5EA4" w14:paraId="14CCC26D" w14:textId="77777777" w:rsidTr="000578D5">
        <w:trPr>
          <w:cantSplit/>
        </w:trPr>
        <w:tc>
          <w:tcPr>
            <w:tcW w:w="1666" w:type="dxa"/>
            <w:shd w:val="clear" w:color="auto" w:fill="auto"/>
          </w:tcPr>
          <w:p w14:paraId="420D6289" w14:textId="77777777" w:rsidR="00072C9D" w:rsidRPr="00E15CE1" w:rsidRDefault="00072C9D" w:rsidP="000578D5">
            <w:pPr>
              <w:pStyle w:val="TableText"/>
              <w:rPr>
                <w:rFonts w:ascii="Arial Narrow" w:hAnsi="Arial Narrow"/>
              </w:rPr>
            </w:pPr>
            <w:r w:rsidRPr="00E15CE1">
              <w:rPr>
                <w:rFonts w:ascii="Arial Narrow" w:hAnsi="Arial Narrow"/>
              </w:rPr>
              <w:t>Question</w:t>
            </w:r>
          </w:p>
        </w:tc>
        <w:tc>
          <w:tcPr>
            <w:tcW w:w="4641" w:type="dxa"/>
            <w:shd w:val="clear" w:color="auto" w:fill="auto"/>
          </w:tcPr>
          <w:p w14:paraId="168A0055" w14:textId="77777777" w:rsidR="00072C9D" w:rsidRPr="00E15CE1" w:rsidRDefault="00072C9D" w:rsidP="000578D5">
            <w:pPr>
              <w:pStyle w:val="TableText"/>
              <w:rPr>
                <w:rFonts w:ascii="Arial Narrow" w:hAnsi="Arial Narrow"/>
              </w:rPr>
            </w:pPr>
            <w:r w:rsidRPr="00E15CE1">
              <w:rPr>
                <w:rFonts w:ascii="Arial Narrow" w:hAnsi="Arial Narrow"/>
              </w:rPr>
              <w:t xml:space="preserve">Each question is to be read to the participants  </w:t>
            </w:r>
          </w:p>
        </w:tc>
        <w:tc>
          <w:tcPr>
            <w:tcW w:w="3116" w:type="dxa"/>
            <w:shd w:val="clear" w:color="auto" w:fill="auto"/>
          </w:tcPr>
          <w:p w14:paraId="473B7932" w14:textId="77777777" w:rsidR="00072C9D" w:rsidRPr="00E15CE1" w:rsidRDefault="00072C9D" w:rsidP="000578D5">
            <w:pPr>
              <w:pStyle w:val="BulletText1"/>
              <w:rPr>
                <w:rFonts w:ascii="Arial Narrow" w:hAnsi="Arial Narrow"/>
              </w:rPr>
            </w:pPr>
            <w:r w:rsidRPr="00E15CE1">
              <w:rPr>
                <w:rFonts w:ascii="Arial Narrow" w:hAnsi="Arial Narrow"/>
              </w:rPr>
              <w:t>Select sections to use.</w:t>
            </w:r>
          </w:p>
          <w:p w14:paraId="4FA55578" w14:textId="77777777" w:rsidR="00072C9D" w:rsidRPr="00E15CE1" w:rsidRDefault="00072C9D" w:rsidP="000578D5">
            <w:pPr>
              <w:pStyle w:val="BulletText1"/>
              <w:rPr>
                <w:rFonts w:ascii="Arial Narrow" w:hAnsi="Arial Narrow"/>
              </w:rPr>
            </w:pPr>
            <w:r w:rsidRPr="00E15CE1">
              <w:rPr>
                <w:rFonts w:ascii="Arial Narrow" w:hAnsi="Arial Narrow"/>
              </w:rPr>
              <w:t>Add expanded and optional questions as desired.</w:t>
            </w:r>
          </w:p>
        </w:tc>
      </w:tr>
      <w:tr w:rsidR="00072C9D" w:rsidRPr="005D5EA4" w14:paraId="63363A42" w14:textId="77777777" w:rsidTr="000578D5">
        <w:trPr>
          <w:cantSplit/>
        </w:trPr>
        <w:tc>
          <w:tcPr>
            <w:tcW w:w="1666" w:type="dxa"/>
            <w:shd w:val="clear" w:color="auto" w:fill="auto"/>
          </w:tcPr>
          <w:p w14:paraId="0E4B7D4F" w14:textId="77777777" w:rsidR="00072C9D" w:rsidRPr="00E15CE1" w:rsidRDefault="00072C9D" w:rsidP="000578D5">
            <w:pPr>
              <w:pStyle w:val="TableText"/>
              <w:rPr>
                <w:rFonts w:ascii="Arial Narrow" w:hAnsi="Arial Narrow"/>
              </w:rPr>
            </w:pPr>
            <w:r w:rsidRPr="00E15CE1">
              <w:rPr>
                <w:rFonts w:ascii="Arial Narrow" w:hAnsi="Arial Narrow"/>
              </w:rPr>
              <w:t>Response</w:t>
            </w:r>
          </w:p>
        </w:tc>
        <w:tc>
          <w:tcPr>
            <w:tcW w:w="4641" w:type="dxa"/>
            <w:shd w:val="clear" w:color="auto" w:fill="auto"/>
          </w:tcPr>
          <w:p w14:paraId="0112EB89" w14:textId="77777777" w:rsidR="00072C9D" w:rsidRPr="00E15CE1" w:rsidRDefault="00072C9D" w:rsidP="000578D5">
            <w:pPr>
              <w:pStyle w:val="TableText"/>
              <w:rPr>
                <w:rFonts w:ascii="Arial Narrow" w:hAnsi="Arial Narrow"/>
              </w:rPr>
            </w:pPr>
            <w:r w:rsidRPr="00E15CE1">
              <w:rPr>
                <w:rFonts w:ascii="Arial Narrow" w:hAnsi="Arial Narrow"/>
              </w:rPr>
              <w:t>This column lists the available response options which the interviewer will be circling or filling in the text boxes.  The skip instructions are shown on the right hand side of the responses and should be carefully followed during interviews.</w:t>
            </w:r>
          </w:p>
        </w:tc>
        <w:tc>
          <w:tcPr>
            <w:tcW w:w="3116" w:type="dxa"/>
            <w:shd w:val="clear" w:color="auto" w:fill="auto"/>
          </w:tcPr>
          <w:p w14:paraId="4DE2A436" w14:textId="77777777" w:rsidR="00072C9D" w:rsidRPr="00E15CE1" w:rsidRDefault="00072C9D" w:rsidP="000578D5">
            <w:pPr>
              <w:pStyle w:val="BulletText1"/>
              <w:rPr>
                <w:rFonts w:ascii="Arial Narrow" w:hAnsi="Arial Narrow"/>
              </w:rPr>
            </w:pPr>
            <w:r w:rsidRPr="00E15CE1">
              <w:rPr>
                <w:rFonts w:ascii="Arial Narrow" w:hAnsi="Arial Narrow"/>
              </w:rPr>
              <w:t xml:space="preserve">Add </w:t>
            </w:r>
            <w:r w:rsidRPr="005D5EA4">
              <w:rPr>
                <w:rFonts w:ascii="Arial Narrow" w:hAnsi="Arial Narrow"/>
              </w:rPr>
              <w:t>country-</w:t>
            </w:r>
            <w:r w:rsidRPr="00E15CE1">
              <w:rPr>
                <w:rFonts w:ascii="Arial Narrow" w:hAnsi="Arial Narrow"/>
              </w:rPr>
              <w:t>specific responses for demographic responses (e.g. C6).</w:t>
            </w:r>
          </w:p>
          <w:p w14:paraId="0AC2835D" w14:textId="77777777" w:rsidR="00072C9D" w:rsidRPr="00E15CE1" w:rsidRDefault="00072C9D" w:rsidP="000578D5">
            <w:pPr>
              <w:pStyle w:val="BulletText1"/>
              <w:rPr>
                <w:rFonts w:ascii="Arial Narrow" w:hAnsi="Arial Narrow"/>
              </w:rPr>
            </w:pPr>
            <w:r w:rsidRPr="00E15CE1">
              <w:rPr>
                <w:rFonts w:ascii="Arial Narrow" w:hAnsi="Arial Narrow"/>
              </w:rPr>
              <w:t>Change skip question identifiers where necessary.</w:t>
            </w:r>
          </w:p>
        </w:tc>
      </w:tr>
      <w:tr w:rsidR="00072C9D" w:rsidRPr="005D5EA4" w14:paraId="22EAD466" w14:textId="77777777" w:rsidTr="000578D5">
        <w:trPr>
          <w:cantSplit/>
        </w:trPr>
        <w:tc>
          <w:tcPr>
            <w:tcW w:w="1666" w:type="dxa"/>
            <w:shd w:val="clear" w:color="auto" w:fill="auto"/>
          </w:tcPr>
          <w:p w14:paraId="3265EE03" w14:textId="77777777" w:rsidR="00072C9D" w:rsidRPr="00E15CE1" w:rsidRDefault="00072C9D" w:rsidP="000578D5">
            <w:pPr>
              <w:pStyle w:val="TableText"/>
              <w:rPr>
                <w:rFonts w:ascii="Arial Narrow" w:hAnsi="Arial Narrow"/>
              </w:rPr>
            </w:pPr>
            <w:r w:rsidRPr="00E15CE1">
              <w:rPr>
                <w:rFonts w:ascii="Arial Narrow" w:hAnsi="Arial Narrow"/>
              </w:rPr>
              <w:t>Code</w:t>
            </w:r>
          </w:p>
        </w:tc>
        <w:tc>
          <w:tcPr>
            <w:tcW w:w="4641" w:type="dxa"/>
            <w:shd w:val="clear" w:color="auto" w:fill="auto"/>
          </w:tcPr>
          <w:p w14:paraId="0B68C27C" w14:textId="77777777" w:rsidR="00072C9D" w:rsidRPr="00E15CE1" w:rsidRDefault="00072C9D" w:rsidP="000578D5">
            <w:pPr>
              <w:pStyle w:val="TableText"/>
              <w:rPr>
                <w:rFonts w:ascii="Arial Narrow" w:hAnsi="Arial Narrow"/>
              </w:rPr>
            </w:pPr>
            <w:r w:rsidRPr="00E15CE1">
              <w:rPr>
                <w:rFonts w:ascii="Arial Narrow" w:hAnsi="Arial Narrow"/>
              </w:rPr>
              <w:t>The column is designed to match data from the instrument into the data entry tool, data analysis syntax, data book, and fact sheet.</w:t>
            </w:r>
          </w:p>
        </w:tc>
        <w:tc>
          <w:tcPr>
            <w:tcW w:w="3116" w:type="dxa"/>
            <w:shd w:val="clear" w:color="auto" w:fill="auto"/>
          </w:tcPr>
          <w:p w14:paraId="4CF9B6E9" w14:textId="77777777" w:rsidR="00072C9D" w:rsidRPr="00E15CE1" w:rsidRDefault="00072C9D" w:rsidP="000578D5">
            <w:pPr>
              <w:pStyle w:val="TableText"/>
              <w:rPr>
                <w:rFonts w:ascii="Arial Narrow" w:hAnsi="Arial Narrow"/>
              </w:rPr>
            </w:pPr>
            <w:r w:rsidRPr="00E15CE1">
              <w:rPr>
                <w:rFonts w:ascii="Arial Narrow" w:hAnsi="Arial Narrow"/>
              </w:rPr>
              <w:t>This should never be changed or removed.  The code is used as a general identifier for the data entry and analysis.</w:t>
            </w:r>
          </w:p>
        </w:tc>
      </w:tr>
    </w:tbl>
    <w:p w14:paraId="25E31909" w14:textId="77777777" w:rsidR="00072C9D" w:rsidRPr="00E15CE1" w:rsidRDefault="00072C9D" w:rsidP="00072C9D">
      <w:pPr>
        <w:rPr>
          <w:rFonts w:ascii="Arial Narrow" w:hAnsi="Arial Narrow"/>
        </w:rPr>
      </w:pPr>
    </w:p>
    <w:p w14:paraId="144428CB" w14:textId="77777777" w:rsidR="00072C9D" w:rsidRPr="00E15CE1" w:rsidRDefault="00072C9D" w:rsidP="00072C9D">
      <w:pPr>
        <w:rPr>
          <w:rFonts w:ascii="Arial Narrow" w:hAnsi="Arial Narrow"/>
        </w:rPr>
      </w:pPr>
    </w:p>
    <w:p w14:paraId="15DDA1E8" w14:textId="77777777" w:rsidR="00072C9D" w:rsidRPr="00E15CE1" w:rsidRDefault="00072C9D" w:rsidP="00072C9D">
      <w:pPr>
        <w:rPr>
          <w:rFonts w:ascii="Arial Narrow" w:hAnsi="Arial Narrow"/>
        </w:rPr>
      </w:pPr>
    </w:p>
    <w:p w14:paraId="7298F08F" w14:textId="77777777" w:rsidR="00072C9D" w:rsidRPr="00E15CE1" w:rsidRDefault="00072C9D" w:rsidP="00072C9D">
      <w:pPr>
        <w:rPr>
          <w:rFonts w:ascii="Arial Narrow" w:hAnsi="Arial Narrow"/>
        </w:rPr>
      </w:pPr>
    </w:p>
    <w:p w14:paraId="70518F63" w14:textId="77777777" w:rsidR="00072C9D" w:rsidRPr="00E15CE1" w:rsidRDefault="00072C9D" w:rsidP="00072C9D">
      <w:pPr>
        <w:rPr>
          <w:rFonts w:ascii="Arial Narrow" w:hAnsi="Arial Narrow"/>
        </w:rPr>
      </w:pPr>
    </w:p>
    <w:p w14:paraId="03F6C979" w14:textId="77777777" w:rsidR="00072C9D" w:rsidRPr="00E15CE1" w:rsidRDefault="00072C9D" w:rsidP="00072C9D">
      <w:pPr>
        <w:rPr>
          <w:rFonts w:ascii="Arial Narrow" w:hAnsi="Arial Narrow"/>
          <w:caps/>
        </w:rPr>
      </w:pPr>
    </w:p>
    <w:p w14:paraId="2D9BC7DA" w14:textId="77777777" w:rsidR="00072C9D" w:rsidRPr="005D5EA4" w:rsidRDefault="00072C9D" w:rsidP="00072C9D">
      <w:pPr>
        <w:pStyle w:val="Header"/>
        <w:spacing w:before="0"/>
        <w:jc w:val="center"/>
        <w:rPr>
          <w:rFonts w:ascii="Arial Narrow" w:hAnsi="Arial Narrow" w:cs="Times New (W1)"/>
          <w:caps w:val="0"/>
          <w:color w:val="008000"/>
          <w:sz w:val="40"/>
          <w:szCs w:val="40"/>
          <w:lang w:val="en-NZ"/>
        </w:rPr>
      </w:pPr>
    </w:p>
    <w:p w14:paraId="4C4EC612" w14:textId="77777777" w:rsidR="00072C9D" w:rsidRPr="00E15CE1" w:rsidRDefault="00072C9D" w:rsidP="00072C9D">
      <w:pPr>
        <w:pStyle w:val="Header"/>
        <w:spacing w:before="0"/>
        <w:jc w:val="center"/>
        <w:rPr>
          <w:rFonts w:ascii="Arial Narrow" w:hAnsi="Arial Narrow"/>
          <w:caps w:val="0"/>
          <w:color w:val="008000"/>
          <w:sz w:val="36"/>
        </w:rPr>
      </w:pPr>
      <w:r w:rsidRPr="005D5EA4">
        <w:rPr>
          <w:rFonts w:ascii="Arial Narrow" w:hAnsi="Arial Narrow" w:cs="Times New (W1)"/>
          <w:caps w:val="0"/>
          <w:noProof/>
          <w:color w:val="008000"/>
          <w:sz w:val="36"/>
          <w:szCs w:val="36"/>
          <w:lang w:val="en-US" w:eastAsia="zh-CN"/>
        </w:rPr>
        <w:lastRenderedPageBreak/>
        <w:drawing>
          <wp:anchor distT="0" distB="0" distL="114300" distR="114300" simplePos="0" relativeHeight="251660288" behindDoc="0" locked="0" layoutInCell="1" allowOverlap="1" wp14:anchorId="3CDDF04A" wp14:editId="29581A94">
            <wp:simplePos x="0" y="0"/>
            <wp:positionH relativeFrom="column">
              <wp:posOffset>-464185</wp:posOffset>
            </wp:positionH>
            <wp:positionV relativeFrom="paragraph">
              <wp:posOffset>0</wp:posOffset>
            </wp:positionV>
            <wp:extent cx="1586865" cy="635000"/>
            <wp:effectExtent l="0" t="0" r="0" b="0"/>
            <wp:wrapNone/>
            <wp:docPr id="1" name="Picture 1" descr="STEPS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Slog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6865"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5CE1">
        <w:rPr>
          <w:rFonts w:ascii="Arial Narrow" w:hAnsi="Arial Narrow"/>
          <w:caps w:val="0"/>
          <w:color w:val="008000"/>
          <w:sz w:val="36"/>
        </w:rPr>
        <w:t>WHO STEPS Instrument</w:t>
      </w:r>
    </w:p>
    <w:p w14:paraId="05116C25" w14:textId="77777777" w:rsidR="00072C9D" w:rsidRPr="00E15CE1" w:rsidRDefault="00072C9D" w:rsidP="00072C9D">
      <w:pPr>
        <w:pStyle w:val="Header"/>
        <w:spacing w:before="0"/>
        <w:jc w:val="center"/>
        <w:rPr>
          <w:rFonts w:ascii="Arial Narrow" w:hAnsi="Arial Narrow"/>
          <w:caps w:val="0"/>
          <w:color w:val="008000"/>
          <w:sz w:val="28"/>
        </w:rPr>
      </w:pPr>
      <w:r w:rsidRPr="00E15CE1">
        <w:rPr>
          <w:rFonts w:ascii="Arial Narrow" w:hAnsi="Arial Narrow"/>
          <w:caps w:val="0"/>
          <w:color w:val="008000"/>
          <w:sz w:val="28"/>
        </w:rPr>
        <w:t xml:space="preserve">for </w:t>
      </w:r>
      <w:r w:rsidRPr="005D5EA4">
        <w:rPr>
          <w:rFonts w:ascii="Arial Narrow" w:hAnsi="Arial Narrow" w:cs="Times New (W1)"/>
          <w:caps w:val="0"/>
          <w:color w:val="008000"/>
          <w:sz w:val="28"/>
          <w:szCs w:val="28"/>
        </w:rPr>
        <w:t>Non-communicable</w:t>
      </w:r>
      <w:r w:rsidRPr="00E15CE1">
        <w:rPr>
          <w:rFonts w:ascii="Arial Narrow" w:hAnsi="Arial Narrow"/>
          <w:caps w:val="0"/>
          <w:color w:val="008000"/>
          <w:sz w:val="28"/>
        </w:rPr>
        <w:t xml:space="preserve"> Disease</w:t>
      </w:r>
      <w:r w:rsidRPr="00E15CE1">
        <w:rPr>
          <w:rFonts w:ascii="Arial Narrow" w:hAnsi="Arial Narrow"/>
          <w:caps w:val="0"/>
          <w:color w:val="008000"/>
          <w:sz w:val="28"/>
          <w:lang w:val="mn-MN"/>
        </w:rPr>
        <w:t xml:space="preserve"> </w:t>
      </w:r>
      <w:r w:rsidRPr="005D5EA4">
        <w:rPr>
          <w:rFonts w:ascii="Arial Narrow" w:hAnsi="Arial Narrow" w:cs="Times New (W1)"/>
          <w:caps w:val="0"/>
          <w:color w:val="008000"/>
          <w:sz w:val="28"/>
          <w:szCs w:val="28"/>
          <w:lang w:val="en-US"/>
        </w:rPr>
        <w:t xml:space="preserve">and injury </w:t>
      </w:r>
      <w:r w:rsidRPr="005D5EA4">
        <w:rPr>
          <w:rFonts w:ascii="Arial Narrow" w:hAnsi="Arial Narrow" w:cs="Times New (W1)"/>
          <w:caps w:val="0"/>
          <w:color w:val="008000"/>
          <w:sz w:val="28"/>
          <w:szCs w:val="28"/>
        </w:rPr>
        <w:t xml:space="preserve"> </w:t>
      </w:r>
      <w:r w:rsidRPr="00E15CE1">
        <w:rPr>
          <w:rFonts w:ascii="Arial Narrow" w:hAnsi="Arial Narrow"/>
          <w:caps w:val="0"/>
          <w:color w:val="008000"/>
          <w:sz w:val="28"/>
        </w:rPr>
        <w:br/>
        <w:t>Risk Factor Surveillance</w:t>
      </w:r>
    </w:p>
    <w:p w14:paraId="086E857C" w14:textId="77777777" w:rsidR="00072C9D" w:rsidRPr="00E15CE1" w:rsidRDefault="00072C9D" w:rsidP="00072C9D">
      <w:pPr>
        <w:pStyle w:val="Header"/>
        <w:spacing w:before="0"/>
        <w:jc w:val="center"/>
        <w:rPr>
          <w:rFonts w:ascii="Arial Narrow" w:hAnsi="Arial Narrow"/>
          <w:caps w:val="0"/>
          <w:color w:val="008000"/>
          <w:sz w:val="28"/>
        </w:rPr>
      </w:pPr>
      <w:r w:rsidRPr="00E15CE1">
        <w:rPr>
          <w:rFonts w:ascii="Arial Narrow" w:hAnsi="Arial Narrow"/>
          <w:caps w:val="0"/>
          <w:color w:val="008000"/>
          <w:sz w:val="28"/>
        </w:rPr>
        <w:br/>
        <w:t>&lt;</w:t>
      </w:r>
      <w:r w:rsidRPr="005D5EA4">
        <w:rPr>
          <w:rFonts w:ascii="Arial Narrow" w:hAnsi="Arial Narrow" w:cs="Times New (W1)"/>
          <w:caps w:val="0"/>
          <w:color w:val="008000"/>
          <w:sz w:val="28"/>
          <w:szCs w:val="28"/>
        </w:rPr>
        <w:t>Mongolia</w:t>
      </w:r>
      <w:r w:rsidRPr="00E15CE1">
        <w:rPr>
          <w:rFonts w:ascii="Arial Narrow" w:hAnsi="Arial Narrow"/>
          <w:caps w:val="0"/>
          <w:color w:val="008000"/>
          <w:sz w:val="28"/>
        </w:rPr>
        <w:t>&gt;</w:t>
      </w:r>
    </w:p>
    <w:p w14:paraId="1303A8D0" w14:textId="77777777" w:rsidR="00072C9D" w:rsidRPr="005D5EA4" w:rsidRDefault="00072C9D" w:rsidP="00072C9D">
      <w:pPr>
        <w:rPr>
          <w:rFonts w:ascii="Arial Narrow" w:hAnsi="Arial Narrow" w:cs="Arial"/>
          <w:sz w:val="28"/>
          <w:szCs w:val="28"/>
        </w:rPr>
      </w:pPr>
    </w:p>
    <w:tbl>
      <w:tblPr>
        <w:tblW w:w="10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8000"/>
        <w:tblLook w:val="01E0" w:firstRow="1" w:lastRow="1" w:firstColumn="1" w:lastColumn="1" w:noHBand="0" w:noVBand="0"/>
      </w:tblPr>
      <w:tblGrid>
        <w:gridCol w:w="10558"/>
      </w:tblGrid>
      <w:tr w:rsidR="00072C9D" w:rsidRPr="005D5EA4" w14:paraId="751666C7" w14:textId="77777777" w:rsidTr="000578D5">
        <w:trPr>
          <w:trHeight w:hRule="exact" w:val="737"/>
          <w:jc w:val="center"/>
        </w:trPr>
        <w:tc>
          <w:tcPr>
            <w:tcW w:w="9515" w:type="dxa"/>
            <w:shd w:val="clear" w:color="auto" w:fill="008000"/>
            <w:vAlign w:val="center"/>
          </w:tcPr>
          <w:p w14:paraId="0E6FE0F9" w14:textId="77777777" w:rsidR="00072C9D" w:rsidRPr="00E15CE1" w:rsidRDefault="00072C9D" w:rsidP="000578D5">
            <w:pPr>
              <w:jc w:val="center"/>
              <w:rPr>
                <w:rFonts w:ascii="Arial Narrow" w:hAnsi="Arial Narrow"/>
                <w:b/>
                <w:color w:val="FFFFFF"/>
              </w:rPr>
            </w:pPr>
            <w:r w:rsidRPr="00E15CE1">
              <w:rPr>
                <w:rFonts w:ascii="Arial Narrow" w:hAnsi="Arial Narrow"/>
                <w:b/>
                <w:color w:val="FFFFFF"/>
              </w:rPr>
              <w:t>Survey Information</w:t>
            </w:r>
          </w:p>
        </w:tc>
      </w:tr>
    </w:tbl>
    <w:p w14:paraId="7771D494" w14:textId="77777777" w:rsidR="00072C9D" w:rsidRPr="005D5EA4" w:rsidRDefault="00072C9D" w:rsidP="00072C9D">
      <w:pPr>
        <w:rPr>
          <w:rFonts w:ascii="Arial Narrow" w:hAnsi="Arial Narrow" w:cs="Arial"/>
        </w:rPr>
      </w:pPr>
    </w:p>
    <w:tbl>
      <w:tblPr>
        <w:tblW w:w="10482"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5237"/>
        <w:gridCol w:w="3969"/>
        <w:gridCol w:w="1276"/>
      </w:tblGrid>
      <w:tr w:rsidR="00072C9D" w:rsidRPr="005D5EA4" w14:paraId="7D605599" w14:textId="77777777" w:rsidTr="000578D5">
        <w:trPr>
          <w:cantSplit/>
          <w:jc w:val="center"/>
        </w:trPr>
        <w:tc>
          <w:tcPr>
            <w:tcW w:w="5237" w:type="dxa"/>
            <w:tcBorders>
              <w:top w:val="single" w:sz="6" w:space="0" w:color="auto"/>
              <w:left w:val="single" w:sz="6" w:space="0" w:color="auto"/>
              <w:bottom w:val="single" w:sz="6" w:space="0" w:color="auto"/>
              <w:right w:val="single" w:sz="6" w:space="0" w:color="auto"/>
            </w:tcBorders>
            <w:shd w:val="pct15" w:color="auto" w:fill="FFFFFF"/>
          </w:tcPr>
          <w:p w14:paraId="64F52E5F" w14:textId="77777777" w:rsidR="00072C9D" w:rsidRPr="005D5EA4" w:rsidRDefault="00072C9D" w:rsidP="000578D5">
            <w:pPr>
              <w:pStyle w:val="Title"/>
              <w:spacing w:before="96" w:after="40"/>
              <w:jc w:val="left"/>
              <w:rPr>
                <w:rFonts w:ascii="Arial Narrow" w:hAnsi="Arial Narrow"/>
                <w:color w:val="C0C0C0"/>
                <w:sz w:val="20"/>
                <w:lang w:val="en-GB"/>
              </w:rPr>
            </w:pPr>
            <w:r w:rsidRPr="005D5EA4">
              <w:rPr>
                <w:rFonts w:ascii="Arial Narrow" w:hAnsi="Arial Narrow"/>
                <w:bCs w:val="0"/>
                <w:sz w:val="22"/>
                <w:lang w:val="en-GB"/>
              </w:rPr>
              <w:t>Location and Date</w:t>
            </w:r>
          </w:p>
        </w:tc>
        <w:tc>
          <w:tcPr>
            <w:tcW w:w="3969" w:type="dxa"/>
            <w:tcBorders>
              <w:top w:val="single" w:sz="6" w:space="0" w:color="auto"/>
              <w:left w:val="single" w:sz="6" w:space="0" w:color="auto"/>
              <w:bottom w:val="single" w:sz="6" w:space="0" w:color="auto"/>
              <w:right w:val="single" w:sz="6" w:space="0" w:color="auto"/>
            </w:tcBorders>
            <w:shd w:val="pct15" w:color="auto" w:fill="FFFFFF"/>
          </w:tcPr>
          <w:p w14:paraId="2D00CF0D" w14:textId="77777777" w:rsidR="00072C9D" w:rsidRPr="005D5EA4" w:rsidRDefault="00072C9D" w:rsidP="000578D5">
            <w:pPr>
              <w:pStyle w:val="Title"/>
              <w:spacing w:before="96" w:after="40"/>
              <w:rPr>
                <w:rFonts w:ascii="Arial Narrow" w:hAnsi="Arial Narrow"/>
                <w:bCs w:val="0"/>
                <w:sz w:val="22"/>
                <w:lang w:val="en-GB"/>
              </w:rPr>
            </w:pPr>
            <w:r w:rsidRPr="005D5EA4">
              <w:rPr>
                <w:rFonts w:ascii="Arial Narrow" w:hAnsi="Arial Narrow"/>
                <w:bCs w:val="0"/>
                <w:sz w:val="22"/>
                <w:lang w:val="en-GB"/>
              </w:rPr>
              <w:t>Response</w:t>
            </w:r>
          </w:p>
        </w:tc>
        <w:tc>
          <w:tcPr>
            <w:tcW w:w="1276" w:type="dxa"/>
            <w:tcBorders>
              <w:top w:val="single" w:sz="6" w:space="0" w:color="auto"/>
              <w:left w:val="single" w:sz="6" w:space="0" w:color="auto"/>
              <w:bottom w:val="single" w:sz="6" w:space="0" w:color="auto"/>
              <w:right w:val="single" w:sz="6" w:space="0" w:color="auto"/>
            </w:tcBorders>
            <w:shd w:val="pct15" w:color="auto" w:fill="FFFFFF"/>
          </w:tcPr>
          <w:p w14:paraId="1313E5B7" w14:textId="77777777" w:rsidR="00072C9D" w:rsidRPr="005D5EA4" w:rsidRDefault="00072C9D" w:rsidP="000578D5">
            <w:pPr>
              <w:pStyle w:val="Title"/>
              <w:spacing w:before="96" w:after="40"/>
              <w:rPr>
                <w:rFonts w:ascii="Arial Narrow" w:hAnsi="Arial Narrow"/>
                <w:bCs w:val="0"/>
                <w:sz w:val="22"/>
                <w:lang w:val="en-GB"/>
              </w:rPr>
            </w:pPr>
            <w:r w:rsidRPr="005D5EA4">
              <w:rPr>
                <w:rFonts w:ascii="Arial Narrow" w:hAnsi="Arial Narrow"/>
                <w:bCs w:val="0"/>
                <w:sz w:val="22"/>
                <w:lang w:val="en-GB"/>
              </w:rPr>
              <w:t>Code</w:t>
            </w:r>
          </w:p>
        </w:tc>
      </w:tr>
      <w:tr w:rsidR="00072C9D" w:rsidRPr="005D5EA4" w14:paraId="5D8B71E9" w14:textId="77777777" w:rsidTr="000578D5">
        <w:trPr>
          <w:cantSplit/>
          <w:jc w:val="center"/>
        </w:trPr>
        <w:tc>
          <w:tcPr>
            <w:tcW w:w="5237" w:type="dxa"/>
            <w:tcBorders>
              <w:top w:val="single" w:sz="6" w:space="0" w:color="auto"/>
              <w:left w:val="single" w:sz="6" w:space="0" w:color="auto"/>
              <w:bottom w:val="single" w:sz="6" w:space="0" w:color="auto"/>
              <w:right w:val="single" w:sz="6" w:space="0" w:color="auto"/>
            </w:tcBorders>
            <w:shd w:val="clear" w:color="auto" w:fill="auto"/>
            <w:vAlign w:val="center"/>
          </w:tcPr>
          <w:p w14:paraId="21B38C50" w14:textId="77777777" w:rsidR="00072C9D" w:rsidRDefault="00072C9D" w:rsidP="000578D5">
            <w:pPr>
              <w:pStyle w:val="Title"/>
              <w:spacing w:before="96" w:after="40"/>
              <w:jc w:val="left"/>
              <w:rPr>
                <w:ins w:id="0" w:author="RARAU, Patricia" w:date="2019-05-02T17:38:00Z"/>
                <w:rFonts w:ascii="Arial Narrow" w:hAnsi="Arial Narrow"/>
                <w:b w:val="0"/>
                <w:bCs w:val="0"/>
                <w:sz w:val="18"/>
                <w:szCs w:val="18"/>
                <w:lang w:val="en-US"/>
              </w:rPr>
            </w:pPr>
            <w:r w:rsidRPr="005D5EA4">
              <w:rPr>
                <w:rFonts w:ascii="Arial Narrow" w:hAnsi="Arial Narrow"/>
                <w:b w:val="0"/>
                <w:bCs w:val="0"/>
                <w:sz w:val="18"/>
                <w:szCs w:val="18"/>
                <w:lang w:val="en-GB"/>
              </w:rPr>
              <w:t>Cluster/Village</w:t>
            </w:r>
            <w:r w:rsidRPr="00E15CE1">
              <w:rPr>
                <w:rFonts w:ascii="Arial Narrow" w:hAnsi="Arial Narrow"/>
                <w:b w:val="0"/>
                <w:sz w:val="18"/>
                <w:lang w:val="mn-MN"/>
              </w:rPr>
              <w:t xml:space="preserve"> </w:t>
            </w:r>
            <w:r w:rsidRPr="005D5EA4">
              <w:rPr>
                <w:rFonts w:ascii="Arial Narrow" w:hAnsi="Arial Narrow"/>
                <w:b w:val="0"/>
                <w:bCs w:val="0"/>
                <w:sz w:val="18"/>
                <w:szCs w:val="18"/>
                <w:lang w:val="en-GB"/>
              </w:rPr>
              <w:t>ID</w:t>
            </w:r>
            <w:r w:rsidRPr="005D5EA4">
              <w:rPr>
                <w:rFonts w:ascii="Arial Narrow" w:hAnsi="Arial Narrow"/>
                <w:b w:val="0"/>
                <w:bCs w:val="0"/>
                <w:sz w:val="18"/>
                <w:szCs w:val="18"/>
                <w:lang w:val="mn-MN"/>
              </w:rPr>
              <w:t xml:space="preserve"> </w:t>
            </w:r>
            <w:r w:rsidRPr="005D5EA4">
              <w:rPr>
                <w:rFonts w:ascii="Arial Narrow" w:hAnsi="Arial Narrow"/>
                <w:b w:val="0"/>
                <w:bCs w:val="0"/>
                <w:sz w:val="18"/>
                <w:szCs w:val="18"/>
                <w:lang w:val="en-US"/>
              </w:rPr>
              <w:t xml:space="preserve">number </w:t>
            </w:r>
          </w:p>
          <w:p w14:paraId="73C0D0A8" w14:textId="001AAF02" w:rsidR="0051533C" w:rsidRPr="00E15CE1" w:rsidRDefault="0051533C" w:rsidP="000578D5">
            <w:pPr>
              <w:pStyle w:val="Title"/>
              <w:spacing w:before="96" w:after="40"/>
              <w:jc w:val="left"/>
              <w:rPr>
                <w:rFonts w:ascii="Arial Narrow" w:hAnsi="Arial Narrow"/>
                <w:b w:val="0"/>
                <w:sz w:val="18"/>
                <w:lang w:val="en-US"/>
              </w:rPr>
            </w:pPr>
            <w:ins w:id="1" w:author="RARAU, Patricia" w:date="2019-05-02T17:38:00Z">
              <w:r>
                <w:rPr>
                  <w:rFonts w:ascii="Arial Narrow" w:hAnsi="Arial Narrow"/>
                  <w:b w:val="0"/>
                  <w:bCs w:val="0"/>
                  <w:i/>
                  <w:color w:val="FF6600"/>
                  <w:sz w:val="18"/>
                </w:rPr>
                <w:t>Enter Cluster, Centre or Village ID from list provided.</w:t>
              </w:r>
            </w:ins>
          </w:p>
        </w:tc>
        <w:tc>
          <w:tcPr>
            <w:tcW w:w="3969" w:type="dxa"/>
            <w:tcBorders>
              <w:top w:val="single" w:sz="6" w:space="0" w:color="auto"/>
              <w:left w:val="single" w:sz="6" w:space="0" w:color="auto"/>
              <w:bottom w:val="single" w:sz="6" w:space="0" w:color="auto"/>
              <w:right w:val="single" w:sz="6" w:space="0" w:color="auto"/>
            </w:tcBorders>
            <w:shd w:val="clear" w:color="auto" w:fill="auto"/>
            <w:vAlign w:val="bottom"/>
          </w:tcPr>
          <w:p w14:paraId="4711A375" w14:textId="77777777" w:rsidR="00072C9D" w:rsidRPr="005D5EA4" w:rsidRDefault="00072C9D" w:rsidP="000578D5">
            <w:pPr>
              <w:pStyle w:val="Title"/>
              <w:spacing w:before="20"/>
              <w:jc w:val="right"/>
              <w:rPr>
                <w:rFonts w:ascii="Arial Narrow" w:hAnsi="Arial Narrow"/>
                <w:sz w:val="20"/>
                <w:szCs w:val="20"/>
              </w:rPr>
            </w:pPr>
          </w:p>
          <w:p w14:paraId="0AB8A509" w14:textId="77777777" w:rsidR="00072C9D" w:rsidRPr="00E15CE1" w:rsidRDefault="00072C9D" w:rsidP="000578D5">
            <w:pPr>
              <w:pStyle w:val="Title"/>
              <w:jc w:val="right"/>
              <w:rPr>
                <w:rFonts w:ascii="Arial Narrow" w:hAnsi="Arial Narrow"/>
                <w:b w:val="0"/>
                <w:sz w:val="20"/>
                <w:lang w:val="en-GB"/>
              </w:rPr>
            </w:pPr>
            <w:r w:rsidRPr="005D5EA4">
              <w:rPr>
                <w:rFonts w:ascii="Arial Narrow" w:hAnsi="Arial Narrow"/>
                <w:sz w:val="20"/>
                <w:szCs w:val="20"/>
              </w:rPr>
              <w:t>└─┴─┴─┘</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68A00277" w14:textId="77777777" w:rsidR="00072C9D" w:rsidRPr="005D5EA4" w:rsidRDefault="00072C9D" w:rsidP="000578D5">
            <w:pPr>
              <w:spacing w:before="120"/>
              <w:jc w:val="center"/>
              <w:rPr>
                <w:rFonts w:ascii="Arial Narrow" w:hAnsi="Arial Narrow"/>
                <w:bCs/>
              </w:rPr>
            </w:pPr>
            <w:r w:rsidRPr="005D5EA4">
              <w:rPr>
                <w:rFonts w:ascii="Arial Narrow" w:hAnsi="Arial Narrow"/>
                <w:bCs/>
              </w:rPr>
              <w:t>I1</w:t>
            </w:r>
          </w:p>
        </w:tc>
      </w:tr>
      <w:tr w:rsidR="00072C9D" w:rsidRPr="005D5EA4" w14:paraId="33F449A1" w14:textId="77777777" w:rsidTr="000578D5">
        <w:trPr>
          <w:cantSplit/>
          <w:jc w:val="center"/>
        </w:trPr>
        <w:tc>
          <w:tcPr>
            <w:tcW w:w="5237" w:type="dxa"/>
            <w:tcBorders>
              <w:top w:val="single" w:sz="6" w:space="0" w:color="auto"/>
              <w:left w:val="single" w:sz="6" w:space="0" w:color="auto"/>
              <w:bottom w:val="single" w:sz="6" w:space="0" w:color="auto"/>
              <w:right w:val="single" w:sz="6" w:space="0" w:color="auto"/>
            </w:tcBorders>
            <w:shd w:val="clear" w:color="auto" w:fill="auto"/>
            <w:vAlign w:val="center"/>
          </w:tcPr>
          <w:p w14:paraId="15F77646" w14:textId="77777777" w:rsidR="00072C9D" w:rsidRDefault="00072C9D" w:rsidP="000578D5">
            <w:pPr>
              <w:pStyle w:val="Title"/>
              <w:spacing w:before="96" w:after="40"/>
              <w:jc w:val="left"/>
              <w:rPr>
                <w:ins w:id="2" w:author="RARAU, Patricia" w:date="2019-05-02T17:39:00Z"/>
                <w:rFonts w:ascii="Arial Narrow" w:hAnsi="Arial Narrow"/>
                <w:b w:val="0"/>
                <w:bCs w:val="0"/>
                <w:sz w:val="18"/>
                <w:szCs w:val="18"/>
                <w:lang w:val="en-GB"/>
              </w:rPr>
            </w:pPr>
            <w:r w:rsidRPr="005D5EA4">
              <w:rPr>
                <w:rFonts w:ascii="Arial Narrow" w:hAnsi="Arial Narrow"/>
                <w:b w:val="0"/>
                <w:bCs w:val="0"/>
                <w:sz w:val="18"/>
                <w:szCs w:val="18"/>
                <w:lang w:val="en-GB"/>
              </w:rPr>
              <w:t xml:space="preserve">Cluster/Village name </w:t>
            </w:r>
          </w:p>
          <w:p w14:paraId="499DD9F3" w14:textId="51810CBB" w:rsidR="0051533C" w:rsidRPr="005D5EA4" w:rsidRDefault="0051533C" w:rsidP="000578D5">
            <w:pPr>
              <w:pStyle w:val="Title"/>
              <w:spacing w:before="96" w:after="40"/>
              <w:jc w:val="left"/>
              <w:rPr>
                <w:rFonts w:ascii="Arial Narrow" w:hAnsi="Arial Narrow"/>
                <w:b w:val="0"/>
                <w:bCs w:val="0"/>
                <w:sz w:val="18"/>
                <w:szCs w:val="18"/>
                <w:lang w:val="en-GB"/>
              </w:rPr>
            </w:pPr>
            <w:ins w:id="3" w:author="RARAU, Patricia" w:date="2019-05-02T17:39:00Z">
              <w:r>
                <w:rPr>
                  <w:rFonts w:ascii="Arial Narrow" w:hAnsi="Arial Narrow"/>
                  <w:b w:val="0"/>
                  <w:bCs w:val="0"/>
                  <w:i/>
                  <w:color w:val="FF6600"/>
                  <w:sz w:val="18"/>
                </w:rPr>
                <w:t>Enter Cluster, Centre or Village name as appropriate.</w:t>
              </w:r>
            </w:ins>
          </w:p>
        </w:tc>
        <w:tc>
          <w:tcPr>
            <w:tcW w:w="3969" w:type="dxa"/>
            <w:tcBorders>
              <w:top w:val="single" w:sz="6" w:space="0" w:color="auto"/>
              <w:left w:val="single" w:sz="6" w:space="0" w:color="auto"/>
              <w:bottom w:val="single" w:sz="6" w:space="0" w:color="auto"/>
              <w:right w:val="single" w:sz="6" w:space="0" w:color="auto"/>
            </w:tcBorders>
            <w:shd w:val="clear" w:color="auto" w:fill="auto"/>
            <w:vAlign w:val="bottom"/>
          </w:tcPr>
          <w:p w14:paraId="47BF251B" w14:textId="77777777" w:rsidR="00072C9D" w:rsidRPr="00E15CE1" w:rsidRDefault="00072C9D" w:rsidP="000578D5">
            <w:pPr>
              <w:pStyle w:val="Title"/>
              <w:jc w:val="right"/>
              <w:rPr>
                <w:rFonts w:ascii="Arial Narrow" w:hAnsi="Arial Narrow"/>
                <w:sz w:val="20"/>
              </w:rPr>
            </w:pPr>
          </w:p>
          <w:p w14:paraId="0AFF50E2" w14:textId="77777777" w:rsidR="00072C9D" w:rsidRPr="00E15CE1" w:rsidRDefault="00072C9D" w:rsidP="000578D5">
            <w:pPr>
              <w:pStyle w:val="Title"/>
              <w:jc w:val="right"/>
              <w:rPr>
                <w:rFonts w:ascii="Arial Narrow" w:hAnsi="Arial Narrow"/>
                <w:color w:val="808080"/>
                <w:sz w:val="20"/>
              </w:rPr>
            </w:pPr>
            <w:r w:rsidRPr="005D5EA4">
              <w:rPr>
                <w:rFonts w:ascii="Arial Narrow" w:hAnsi="Arial Narrow"/>
                <w:sz w:val="20"/>
                <w:szCs w:val="20"/>
              </w:rPr>
              <w:t>└─┴─┴─┴─┘</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FCE99EE" w14:textId="77777777" w:rsidR="00072C9D" w:rsidRPr="005D5EA4" w:rsidRDefault="00072C9D" w:rsidP="000578D5">
            <w:pPr>
              <w:spacing w:before="120"/>
              <w:jc w:val="center"/>
              <w:rPr>
                <w:rFonts w:ascii="Arial Narrow" w:hAnsi="Arial Narrow"/>
                <w:bCs/>
              </w:rPr>
            </w:pPr>
            <w:r w:rsidRPr="005D5EA4">
              <w:rPr>
                <w:rFonts w:ascii="Arial Narrow" w:hAnsi="Arial Narrow"/>
                <w:bCs/>
              </w:rPr>
              <w:t>I2</w:t>
            </w:r>
          </w:p>
        </w:tc>
      </w:tr>
      <w:tr w:rsidR="00072C9D" w:rsidRPr="005D5EA4" w14:paraId="61E87FF1" w14:textId="77777777" w:rsidTr="000578D5">
        <w:trPr>
          <w:cantSplit/>
          <w:jc w:val="center"/>
        </w:trPr>
        <w:tc>
          <w:tcPr>
            <w:tcW w:w="5237" w:type="dxa"/>
            <w:tcBorders>
              <w:top w:val="single" w:sz="6" w:space="0" w:color="auto"/>
              <w:left w:val="single" w:sz="6" w:space="0" w:color="auto"/>
              <w:bottom w:val="single" w:sz="6" w:space="0" w:color="auto"/>
              <w:right w:val="single" w:sz="6" w:space="0" w:color="auto"/>
            </w:tcBorders>
            <w:shd w:val="clear" w:color="auto" w:fill="auto"/>
            <w:vAlign w:val="center"/>
          </w:tcPr>
          <w:p w14:paraId="45488A33" w14:textId="77777777" w:rsidR="00072C9D" w:rsidRDefault="00072C9D" w:rsidP="000578D5">
            <w:pPr>
              <w:pStyle w:val="Title"/>
              <w:spacing w:before="20"/>
              <w:jc w:val="left"/>
              <w:rPr>
                <w:ins w:id="4" w:author="RARAU, Patricia" w:date="2019-05-02T17:39:00Z"/>
                <w:rFonts w:ascii="Arial Narrow" w:hAnsi="Arial Narrow"/>
                <w:b w:val="0"/>
                <w:bCs w:val="0"/>
                <w:sz w:val="18"/>
                <w:szCs w:val="18"/>
                <w:lang w:val="en-GB"/>
              </w:rPr>
            </w:pPr>
            <w:r w:rsidRPr="005D5EA4">
              <w:rPr>
                <w:rFonts w:ascii="Arial Narrow" w:hAnsi="Arial Narrow"/>
                <w:b w:val="0"/>
                <w:bCs w:val="0"/>
                <w:sz w:val="18"/>
                <w:szCs w:val="18"/>
                <w:lang w:val="en-GB"/>
              </w:rPr>
              <w:t xml:space="preserve">Interviewer ID number </w:t>
            </w:r>
          </w:p>
          <w:p w14:paraId="3DB97D3B" w14:textId="6EE38D7F" w:rsidR="0051533C" w:rsidRPr="005D5EA4" w:rsidRDefault="0051533C" w:rsidP="000578D5">
            <w:pPr>
              <w:pStyle w:val="Title"/>
              <w:spacing w:before="20"/>
              <w:jc w:val="left"/>
              <w:rPr>
                <w:rFonts w:ascii="Arial Narrow" w:hAnsi="Arial Narrow"/>
                <w:b w:val="0"/>
                <w:bCs w:val="0"/>
                <w:sz w:val="18"/>
                <w:szCs w:val="18"/>
                <w:lang w:val="en-GB"/>
              </w:rPr>
            </w:pPr>
            <w:ins w:id="5" w:author="RARAU, Patricia" w:date="2019-05-02T17:39:00Z">
              <w:r>
                <w:rPr>
                  <w:rFonts w:ascii="Arial Narrow" w:hAnsi="Arial Narrow"/>
                  <w:b w:val="0"/>
                  <w:bCs w:val="0"/>
                  <w:i/>
                  <w:color w:val="FF6600"/>
                  <w:sz w:val="18"/>
                </w:rPr>
                <w:t xml:space="preserve">Enter </w:t>
              </w:r>
              <w:r w:rsidRPr="00742178">
                <w:rPr>
                  <w:rFonts w:ascii="Arial Narrow" w:hAnsi="Arial Narrow" w:cs="Times New (W1)"/>
                  <w:b w:val="0"/>
                  <w:bCs w:val="0"/>
                  <w:i/>
                  <w:color w:val="FF6600"/>
                  <w:sz w:val="18"/>
                  <w:szCs w:val="18"/>
                  <w:lang w:val="en-GB"/>
                </w:rPr>
                <w:t>interviewer's identification</w:t>
              </w:r>
              <w:r>
                <w:rPr>
                  <w:rFonts w:ascii="Arial Narrow" w:hAnsi="Arial Narrow" w:cs="Times New (W1)"/>
                  <w:b w:val="0"/>
                  <w:bCs w:val="0"/>
                  <w:i/>
                  <w:color w:val="FF6600"/>
                  <w:sz w:val="18"/>
                  <w:szCs w:val="18"/>
                  <w:lang w:val="en-GB"/>
                </w:rPr>
                <w:t>.</w:t>
              </w:r>
            </w:ins>
          </w:p>
        </w:tc>
        <w:tc>
          <w:tcPr>
            <w:tcW w:w="3969" w:type="dxa"/>
            <w:tcBorders>
              <w:top w:val="single" w:sz="6" w:space="0" w:color="auto"/>
              <w:left w:val="single" w:sz="6" w:space="0" w:color="auto"/>
              <w:bottom w:val="single" w:sz="6" w:space="0" w:color="auto"/>
              <w:right w:val="single" w:sz="6" w:space="0" w:color="auto"/>
            </w:tcBorders>
            <w:shd w:val="clear" w:color="auto" w:fill="auto"/>
            <w:vAlign w:val="bottom"/>
          </w:tcPr>
          <w:p w14:paraId="10060ED0" w14:textId="77777777" w:rsidR="00072C9D" w:rsidRPr="005D5EA4" w:rsidRDefault="00072C9D" w:rsidP="000578D5">
            <w:pPr>
              <w:pStyle w:val="Title"/>
              <w:spacing w:before="20"/>
              <w:jc w:val="right"/>
              <w:rPr>
                <w:rFonts w:ascii="Arial Narrow" w:hAnsi="Arial Narrow"/>
                <w:b w:val="0"/>
                <w:bCs w:val="0"/>
                <w:sz w:val="20"/>
                <w:szCs w:val="20"/>
              </w:rPr>
            </w:pPr>
          </w:p>
          <w:p w14:paraId="5372F4E3" w14:textId="77777777" w:rsidR="00072C9D" w:rsidRPr="00E15CE1" w:rsidRDefault="00072C9D" w:rsidP="000578D5">
            <w:pPr>
              <w:pStyle w:val="Title"/>
              <w:spacing w:before="20"/>
              <w:ind w:right="25"/>
              <w:jc w:val="right"/>
              <w:rPr>
                <w:rFonts w:ascii="Arial Narrow" w:hAnsi="Arial Narrow"/>
                <w:b w:val="0"/>
                <w:sz w:val="20"/>
                <w:lang w:val="en-GB"/>
              </w:rPr>
            </w:pPr>
            <w:r w:rsidRPr="005D5EA4">
              <w:rPr>
                <w:rFonts w:ascii="Arial Narrow" w:hAnsi="Arial Narrow"/>
                <w:b w:val="0"/>
                <w:bCs w:val="0"/>
                <w:sz w:val="20"/>
                <w:szCs w:val="20"/>
              </w:rPr>
              <w:t>└─┴─┘</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7C29928F" w14:textId="77777777" w:rsidR="00072C9D" w:rsidRPr="005D5EA4" w:rsidRDefault="00072C9D" w:rsidP="000578D5">
            <w:pPr>
              <w:spacing w:before="120"/>
              <w:jc w:val="center"/>
              <w:rPr>
                <w:rFonts w:ascii="Arial Narrow" w:hAnsi="Arial Narrow"/>
                <w:bCs/>
              </w:rPr>
            </w:pPr>
            <w:r w:rsidRPr="005D5EA4">
              <w:rPr>
                <w:rFonts w:ascii="Arial Narrow" w:hAnsi="Arial Narrow"/>
                <w:bCs/>
              </w:rPr>
              <w:t>I3</w:t>
            </w:r>
          </w:p>
        </w:tc>
      </w:tr>
      <w:tr w:rsidR="00072C9D" w:rsidRPr="005D5EA4" w14:paraId="663DC706" w14:textId="77777777" w:rsidTr="000578D5">
        <w:trPr>
          <w:cantSplit/>
          <w:jc w:val="center"/>
        </w:trPr>
        <w:tc>
          <w:tcPr>
            <w:tcW w:w="5237" w:type="dxa"/>
            <w:tcBorders>
              <w:top w:val="single" w:sz="6" w:space="0" w:color="auto"/>
              <w:left w:val="single" w:sz="6" w:space="0" w:color="auto"/>
              <w:bottom w:val="single" w:sz="6" w:space="0" w:color="auto"/>
              <w:right w:val="single" w:sz="6" w:space="0" w:color="auto"/>
            </w:tcBorders>
            <w:shd w:val="clear" w:color="auto" w:fill="auto"/>
            <w:vAlign w:val="center"/>
          </w:tcPr>
          <w:p w14:paraId="785967AA" w14:textId="77777777" w:rsidR="00072C9D" w:rsidRDefault="00072C9D" w:rsidP="000578D5">
            <w:pPr>
              <w:pStyle w:val="Title"/>
              <w:spacing w:before="96" w:after="40"/>
              <w:jc w:val="left"/>
              <w:rPr>
                <w:ins w:id="6" w:author="RARAU, Patricia" w:date="2019-05-02T17:39:00Z"/>
                <w:rFonts w:ascii="Arial Narrow" w:hAnsi="Arial Narrow"/>
                <w:b w:val="0"/>
                <w:bCs w:val="0"/>
                <w:sz w:val="18"/>
                <w:szCs w:val="18"/>
                <w:lang w:val="en-GB"/>
              </w:rPr>
            </w:pPr>
            <w:r w:rsidRPr="005D5EA4">
              <w:rPr>
                <w:rFonts w:ascii="Arial Narrow" w:hAnsi="Arial Narrow"/>
                <w:b w:val="0"/>
                <w:bCs w:val="0"/>
                <w:sz w:val="18"/>
                <w:szCs w:val="18"/>
                <w:lang w:val="en-GB"/>
              </w:rPr>
              <w:t>Date of completion of the instrument</w:t>
            </w:r>
          </w:p>
          <w:p w14:paraId="2F813477" w14:textId="0CAD4A8F" w:rsidR="0051533C" w:rsidRPr="005D5EA4" w:rsidRDefault="0051533C" w:rsidP="000578D5">
            <w:pPr>
              <w:pStyle w:val="Title"/>
              <w:spacing w:before="96" w:after="40"/>
              <w:jc w:val="left"/>
              <w:rPr>
                <w:rFonts w:ascii="Arial Narrow" w:hAnsi="Arial Narrow"/>
                <w:b w:val="0"/>
                <w:bCs w:val="0"/>
                <w:sz w:val="18"/>
                <w:szCs w:val="18"/>
                <w:lang w:val="en-GB"/>
              </w:rPr>
            </w:pPr>
            <w:ins w:id="7" w:author="RARAU, Patricia" w:date="2019-05-02T17:39:00Z">
              <w:r>
                <w:rPr>
                  <w:rFonts w:ascii="Arial Narrow" w:hAnsi="Arial Narrow"/>
                  <w:b w:val="0"/>
                  <w:bCs w:val="0"/>
                  <w:i/>
                  <w:color w:val="FF6600"/>
                  <w:sz w:val="18"/>
                </w:rPr>
                <w:t>Enter date when instrument actually completed</w:t>
              </w:r>
            </w:ins>
          </w:p>
        </w:tc>
        <w:tc>
          <w:tcPr>
            <w:tcW w:w="3969" w:type="dxa"/>
            <w:tcBorders>
              <w:top w:val="single" w:sz="6" w:space="0" w:color="auto"/>
              <w:left w:val="single" w:sz="6" w:space="0" w:color="auto"/>
              <w:bottom w:val="single" w:sz="6" w:space="0" w:color="auto"/>
              <w:right w:val="single" w:sz="6" w:space="0" w:color="auto"/>
            </w:tcBorders>
            <w:shd w:val="clear" w:color="auto" w:fill="auto"/>
            <w:vAlign w:val="bottom"/>
          </w:tcPr>
          <w:p w14:paraId="0AC69300" w14:textId="77777777" w:rsidR="00072C9D" w:rsidRPr="005D5EA4" w:rsidRDefault="00072C9D" w:rsidP="000578D5">
            <w:pPr>
              <w:tabs>
                <w:tab w:val="right" w:pos="2835"/>
                <w:tab w:val="left" w:pos="3119"/>
              </w:tabs>
              <w:jc w:val="right"/>
              <w:rPr>
                <w:rFonts w:ascii="Arial Narrow" w:hAnsi="Arial Narrow"/>
                <w:color w:val="808080"/>
                <w:sz w:val="20"/>
                <w:szCs w:val="20"/>
              </w:rPr>
            </w:pPr>
          </w:p>
          <w:p w14:paraId="7F020B56" w14:textId="77777777" w:rsidR="00072C9D" w:rsidRPr="005D5EA4" w:rsidRDefault="00072C9D" w:rsidP="000578D5">
            <w:pPr>
              <w:tabs>
                <w:tab w:val="right" w:pos="2835"/>
                <w:tab w:val="left" w:pos="3119"/>
              </w:tabs>
              <w:jc w:val="right"/>
              <w:rPr>
                <w:rFonts w:ascii="Arial Narrow" w:hAnsi="Arial Narrow"/>
                <w:sz w:val="20"/>
                <w:szCs w:val="20"/>
              </w:rPr>
            </w:pPr>
            <w:r w:rsidRPr="005D5EA4">
              <w:rPr>
                <w:rFonts w:ascii="Arial Narrow" w:hAnsi="Arial Narrow"/>
                <w:sz w:val="20"/>
                <w:szCs w:val="20"/>
              </w:rPr>
              <w:t>└─┴─┘ └─┴─┘ └─┴─┴─┴─┘</w:t>
            </w:r>
          </w:p>
          <w:p w14:paraId="0C79E61F" w14:textId="77777777" w:rsidR="00072C9D" w:rsidRPr="005D5EA4" w:rsidRDefault="00072C9D" w:rsidP="000578D5">
            <w:pPr>
              <w:pStyle w:val="Title"/>
              <w:tabs>
                <w:tab w:val="left" w:pos="587"/>
                <w:tab w:val="left" w:pos="1580"/>
                <w:tab w:val="left" w:pos="3139"/>
              </w:tabs>
              <w:ind w:right="600"/>
              <w:jc w:val="right"/>
              <w:rPr>
                <w:rFonts w:ascii="Arial Narrow" w:hAnsi="Arial Narrow"/>
                <w:b w:val="0"/>
                <w:bCs w:val="0"/>
                <w:sz w:val="20"/>
                <w:szCs w:val="20"/>
                <w:lang w:val="en-GB"/>
              </w:rPr>
            </w:pPr>
            <w:r w:rsidRPr="005D5EA4">
              <w:rPr>
                <w:rFonts w:ascii="Arial Narrow" w:hAnsi="Arial Narrow"/>
                <w:b w:val="0"/>
                <w:bCs w:val="0"/>
                <w:sz w:val="20"/>
                <w:szCs w:val="20"/>
              </w:rPr>
              <w:t>dd             mm             year</w:t>
            </w:r>
          </w:p>
        </w:tc>
        <w:tc>
          <w:tcPr>
            <w:tcW w:w="1276" w:type="dxa"/>
            <w:tcBorders>
              <w:top w:val="single" w:sz="6" w:space="0" w:color="auto"/>
              <w:left w:val="single" w:sz="6" w:space="0" w:color="auto"/>
              <w:bottom w:val="single" w:sz="6" w:space="0" w:color="auto"/>
              <w:right w:val="single" w:sz="6" w:space="0" w:color="auto"/>
            </w:tcBorders>
            <w:shd w:val="clear" w:color="auto" w:fill="auto"/>
            <w:vAlign w:val="center"/>
          </w:tcPr>
          <w:p w14:paraId="3B7DDAC0" w14:textId="77777777" w:rsidR="00072C9D" w:rsidRPr="005D5EA4" w:rsidRDefault="00072C9D" w:rsidP="000578D5">
            <w:pPr>
              <w:spacing w:before="120"/>
              <w:jc w:val="center"/>
              <w:rPr>
                <w:rFonts w:ascii="Arial Narrow" w:hAnsi="Arial Narrow"/>
                <w:bCs/>
              </w:rPr>
            </w:pPr>
            <w:r w:rsidRPr="005D5EA4">
              <w:rPr>
                <w:rFonts w:ascii="Arial Narrow" w:hAnsi="Arial Narrow"/>
                <w:bCs/>
              </w:rPr>
              <w:t>I4</w:t>
            </w:r>
          </w:p>
        </w:tc>
      </w:tr>
    </w:tbl>
    <w:p w14:paraId="6B0911C3" w14:textId="77777777" w:rsidR="00072C9D" w:rsidRPr="005D5EA4" w:rsidRDefault="00072C9D" w:rsidP="00072C9D">
      <w:pPr>
        <w:ind w:left="-595"/>
        <w:rPr>
          <w:rFonts w:ascii="Arial Narrow" w:hAnsi="Arial Narrow"/>
          <w:i/>
          <w:iCs/>
          <w:color w:val="FF6600"/>
          <w:sz w:val="18"/>
        </w:rPr>
      </w:pPr>
      <w:r w:rsidRPr="005D5EA4">
        <w:rPr>
          <w:rFonts w:ascii="Arial Narrow" w:hAnsi="Arial Narrow"/>
          <w:i/>
          <w:iCs/>
          <w:color w:val="FF6600"/>
          <w:sz w:val="4"/>
          <w:szCs w:val="4"/>
        </w:rPr>
        <w:br/>
      </w:r>
    </w:p>
    <w:p w14:paraId="55FB44D9" w14:textId="77777777" w:rsidR="00072C9D" w:rsidRPr="005D5EA4" w:rsidRDefault="00072C9D" w:rsidP="00072C9D">
      <w:pPr>
        <w:ind w:left="-595"/>
        <w:rPr>
          <w:rFonts w:ascii="Arial Narrow" w:hAnsi="Arial Narrow"/>
          <w:i/>
          <w:iCs/>
          <w:color w:val="FF6600"/>
          <w:sz w:val="18"/>
        </w:rPr>
      </w:pPr>
    </w:p>
    <w:tbl>
      <w:tblPr>
        <w:tblW w:w="10558"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5270"/>
        <w:gridCol w:w="1578"/>
        <w:gridCol w:w="2500"/>
        <w:gridCol w:w="1210"/>
      </w:tblGrid>
      <w:tr w:rsidR="00072C9D" w:rsidRPr="005D5EA4" w14:paraId="4F2C5A4A" w14:textId="77777777" w:rsidTr="000578D5">
        <w:trPr>
          <w:cantSplit/>
          <w:jc w:val="center"/>
        </w:trPr>
        <w:tc>
          <w:tcPr>
            <w:tcW w:w="5270" w:type="dxa"/>
            <w:tcBorders>
              <w:top w:val="single" w:sz="6" w:space="0" w:color="auto"/>
              <w:left w:val="single" w:sz="6" w:space="0" w:color="auto"/>
              <w:bottom w:val="single" w:sz="6" w:space="0" w:color="auto"/>
              <w:right w:val="single" w:sz="6" w:space="0" w:color="auto"/>
            </w:tcBorders>
            <w:shd w:val="pct15" w:color="auto" w:fill="FFFFFF"/>
          </w:tcPr>
          <w:p w14:paraId="238D1EF6" w14:textId="77777777" w:rsidR="00072C9D" w:rsidRPr="005D5EA4" w:rsidRDefault="00072C9D" w:rsidP="000578D5">
            <w:pPr>
              <w:pStyle w:val="Title"/>
              <w:spacing w:before="96" w:after="40"/>
              <w:jc w:val="left"/>
              <w:rPr>
                <w:rFonts w:ascii="Arial Narrow" w:hAnsi="Arial Narrow"/>
                <w:color w:val="C0C0C0"/>
                <w:sz w:val="20"/>
                <w:lang w:val="en-GB"/>
              </w:rPr>
            </w:pPr>
            <w:r w:rsidRPr="005D5EA4">
              <w:rPr>
                <w:rFonts w:ascii="Arial Narrow" w:hAnsi="Arial Narrow"/>
                <w:bCs w:val="0"/>
                <w:sz w:val="22"/>
                <w:lang w:val="en-GB"/>
              </w:rPr>
              <w:t>Consent, Interview Language and Name</w:t>
            </w:r>
          </w:p>
        </w:tc>
        <w:tc>
          <w:tcPr>
            <w:tcW w:w="4078" w:type="dxa"/>
            <w:gridSpan w:val="2"/>
            <w:tcBorders>
              <w:top w:val="single" w:sz="6" w:space="0" w:color="auto"/>
              <w:left w:val="single" w:sz="6" w:space="0" w:color="auto"/>
              <w:bottom w:val="single" w:sz="6" w:space="0" w:color="auto"/>
              <w:right w:val="single" w:sz="6" w:space="0" w:color="auto"/>
            </w:tcBorders>
            <w:shd w:val="pct15" w:color="auto" w:fill="FFFFFF"/>
          </w:tcPr>
          <w:p w14:paraId="77E98CF2" w14:textId="77777777" w:rsidR="00072C9D" w:rsidRPr="005D5EA4" w:rsidRDefault="00072C9D" w:rsidP="000578D5">
            <w:pPr>
              <w:pStyle w:val="Title"/>
              <w:spacing w:before="96" w:after="40"/>
              <w:rPr>
                <w:rFonts w:ascii="Arial Narrow" w:hAnsi="Arial Narrow"/>
                <w:bCs w:val="0"/>
                <w:sz w:val="22"/>
                <w:lang w:val="en-GB"/>
              </w:rPr>
            </w:pPr>
            <w:r w:rsidRPr="005D5EA4">
              <w:rPr>
                <w:rFonts w:ascii="Arial Narrow" w:hAnsi="Arial Narrow"/>
                <w:bCs w:val="0"/>
                <w:sz w:val="22"/>
                <w:lang w:val="en-GB"/>
              </w:rPr>
              <w:t>Response</w:t>
            </w:r>
          </w:p>
        </w:tc>
        <w:tc>
          <w:tcPr>
            <w:tcW w:w="1210" w:type="dxa"/>
            <w:tcBorders>
              <w:top w:val="single" w:sz="6" w:space="0" w:color="auto"/>
              <w:left w:val="single" w:sz="6" w:space="0" w:color="auto"/>
              <w:bottom w:val="single" w:sz="6" w:space="0" w:color="auto"/>
              <w:right w:val="single" w:sz="6" w:space="0" w:color="auto"/>
            </w:tcBorders>
            <w:shd w:val="pct15" w:color="auto" w:fill="FFFFFF"/>
          </w:tcPr>
          <w:p w14:paraId="55D107FD" w14:textId="77777777" w:rsidR="00072C9D" w:rsidRPr="005D5EA4" w:rsidRDefault="00072C9D" w:rsidP="000578D5">
            <w:pPr>
              <w:pStyle w:val="Title"/>
              <w:spacing w:before="96" w:after="40"/>
              <w:rPr>
                <w:rFonts w:ascii="Arial Narrow" w:hAnsi="Arial Narrow"/>
                <w:bCs w:val="0"/>
                <w:sz w:val="22"/>
                <w:lang w:val="en-GB"/>
              </w:rPr>
            </w:pPr>
            <w:r w:rsidRPr="005D5EA4">
              <w:rPr>
                <w:rFonts w:ascii="Arial Narrow" w:hAnsi="Arial Narrow"/>
                <w:bCs w:val="0"/>
                <w:sz w:val="22"/>
                <w:lang w:val="en-GB"/>
              </w:rPr>
              <w:t>Code</w:t>
            </w:r>
          </w:p>
        </w:tc>
      </w:tr>
      <w:tr w:rsidR="00072C9D" w:rsidRPr="005D5EA4" w14:paraId="7580863C" w14:textId="77777777" w:rsidTr="000578D5">
        <w:trPr>
          <w:cantSplit/>
          <w:trHeight w:val="300"/>
          <w:jc w:val="center"/>
        </w:trPr>
        <w:tc>
          <w:tcPr>
            <w:tcW w:w="5270" w:type="dxa"/>
            <w:vMerge w:val="restart"/>
            <w:tcBorders>
              <w:top w:val="single" w:sz="6" w:space="0" w:color="auto"/>
              <w:left w:val="single" w:sz="6" w:space="0" w:color="auto"/>
              <w:right w:val="single" w:sz="6" w:space="0" w:color="auto"/>
            </w:tcBorders>
            <w:shd w:val="clear" w:color="auto" w:fill="auto"/>
            <w:vAlign w:val="center"/>
          </w:tcPr>
          <w:p w14:paraId="230E67C5" w14:textId="77777777" w:rsidR="00072C9D" w:rsidRDefault="00072C9D" w:rsidP="000578D5">
            <w:pPr>
              <w:spacing w:before="96"/>
              <w:rPr>
                <w:ins w:id="8" w:author="RARAU, Patricia" w:date="2019-05-02T17:39:00Z"/>
                <w:rStyle w:val="TableTextChar1"/>
                <w:rFonts w:ascii="Arial Narrow" w:hAnsi="Arial Narrow"/>
                <w:lang w:val="en-GB"/>
              </w:rPr>
            </w:pPr>
            <w:r w:rsidRPr="005D5EA4">
              <w:rPr>
                <w:rStyle w:val="TableTextChar1"/>
                <w:rFonts w:ascii="Arial Narrow" w:hAnsi="Arial Narrow"/>
                <w:lang w:val="en-GB"/>
              </w:rPr>
              <w:t>Consent has been read and obtained</w:t>
            </w:r>
          </w:p>
          <w:p w14:paraId="73909981" w14:textId="6ADC580A" w:rsidR="0051533C" w:rsidRPr="005D5EA4" w:rsidRDefault="0051533C" w:rsidP="000578D5">
            <w:pPr>
              <w:spacing w:before="96"/>
              <w:rPr>
                <w:rFonts w:ascii="Arial Narrow" w:hAnsi="Arial Narrow"/>
                <w:sz w:val="18"/>
                <w:szCs w:val="18"/>
              </w:rPr>
            </w:pPr>
            <w:ins w:id="9" w:author="RARAU, Patricia" w:date="2019-05-02T17:39:00Z">
              <w:r>
                <w:rPr>
                  <w:rFonts w:ascii="Arial Narrow" w:hAnsi="Arial Narrow"/>
                  <w:i/>
                  <w:color w:val="FF6600"/>
                  <w:sz w:val="18"/>
                  <w:szCs w:val="18"/>
                </w:rPr>
                <w:t>Select relevant response.</w:t>
              </w:r>
            </w:ins>
          </w:p>
        </w:tc>
        <w:tc>
          <w:tcPr>
            <w:tcW w:w="1578" w:type="dxa"/>
            <w:tcBorders>
              <w:top w:val="single" w:sz="6" w:space="0" w:color="auto"/>
              <w:left w:val="single" w:sz="6" w:space="0" w:color="auto"/>
              <w:bottom w:val="nil"/>
              <w:right w:val="nil"/>
            </w:tcBorders>
            <w:shd w:val="clear" w:color="auto" w:fill="auto"/>
          </w:tcPr>
          <w:p w14:paraId="0D5DD4CA" w14:textId="77777777" w:rsidR="00072C9D" w:rsidRPr="005D5EA4" w:rsidRDefault="00072C9D" w:rsidP="000578D5">
            <w:pPr>
              <w:tabs>
                <w:tab w:val="left" w:pos="1451"/>
              </w:tabs>
              <w:spacing w:before="40"/>
              <w:jc w:val="right"/>
              <w:rPr>
                <w:rFonts w:ascii="Arial Narrow" w:hAnsi="Arial Narrow"/>
                <w:sz w:val="18"/>
                <w:szCs w:val="18"/>
              </w:rPr>
            </w:pPr>
            <w:r w:rsidRPr="005D5EA4">
              <w:rPr>
                <w:rFonts w:ascii="Arial Narrow" w:hAnsi="Arial Narrow"/>
                <w:sz w:val="18"/>
                <w:szCs w:val="18"/>
              </w:rPr>
              <w:t>Yes</w:t>
            </w:r>
          </w:p>
        </w:tc>
        <w:tc>
          <w:tcPr>
            <w:tcW w:w="2500" w:type="dxa"/>
            <w:tcBorders>
              <w:top w:val="single" w:sz="6" w:space="0" w:color="auto"/>
              <w:left w:val="nil"/>
              <w:bottom w:val="nil"/>
              <w:right w:val="single" w:sz="6" w:space="0" w:color="auto"/>
            </w:tcBorders>
            <w:shd w:val="clear" w:color="auto" w:fill="auto"/>
          </w:tcPr>
          <w:p w14:paraId="63B904A6" w14:textId="77777777" w:rsidR="00072C9D" w:rsidRPr="005D5EA4" w:rsidRDefault="00072C9D" w:rsidP="000578D5">
            <w:pPr>
              <w:tabs>
                <w:tab w:val="left" w:pos="1451"/>
              </w:tabs>
              <w:spacing w:before="40"/>
              <w:ind w:right="540"/>
              <w:rPr>
                <w:rFonts w:ascii="Arial Narrow" w:hAnsi="Arial Narrow"/>
                <w:sz w:val="18"/>
                <w:szCs w:val="18"/>
              </w:rPr>
            </w:pPr>
            <w:r w:rsidRPr="005D5EA4">
              <w:rPr>
                <w:rFonts w:ascii="Arial Narrow" w:hAnsi="Arial Narrow"/>
                <w:sz w:val="18"/>
                <w:szCs w:val="18"/>
              </w:rPr>
              <w:t>1</w:t>
            </w:r>
          </w:p>
        </w:tc>
        <w:tc>
          <w:tcPr>
            <w:tcW w:w="1210" w:type="dxa"/>
            <w:vMerge w:val="restart"/>
            <w:tcBorders>
              <w:top w:val="single" w:sz="6" w:space="0" w:color="auto"/>
              <w:left w:val="single" w:sz="6" w:space="0" w:color="auto"/>
              <w:right w:val="single" w:sz="6" w:space="0" w:color="auto"/>
            </w:tcBorders>
            <w:shd w:val="clear" w:color="auto" w:fill="auto"/>
            <w:vAlign w:val="center"/>
          </w:tcPr>
          <w:p w14:paraId="4BF44825" w14:textId="77777777" w:rsidR="00072C9D" w:rsidRPr="005D5EA4" w:rsidRDefault="00072C9D" w:rsidP="000578D5">
            <w:pPr>
              <w:spacing w:before="120"/>
              <w:jc w:val="center"/>
              <w:rPr>
                <w:rFonts w:ascii="Arial Narrow" w:hAnsi="Arial Narrow"/>
                <w:bCs/>
              </w:rPr>
            </w:pPr>
            <w:r w:rsidRPr="005D5EA4">
              <w:rPr>
                <w:rFonts w:ascii="Arial Narrow" w:hAnsi="Arial Narrow"/>
                <w:bCs/>
              </w:rPr>
              <w:t>I5</w:t>
            </w:r>
          </w:p>
        </w:tc>
      </w:tr>
      <w:tr w:rsidR="00072C9D" w:rsidRPr="005D5EA4" w14:paraId="46830F75" w14:textId="77777777" w:rsidTr="000578D5">
        <w:trPr>
          <w:cantSplit/>
          <w:trHeight w:val="300"/>
          <w:jc w:val="center"/>
        </w:trPr>
        <w:tc>
          <w:tcPr>
            <w:tcW w:w="5270" w:type="dxa"/>
            <w:vMerge/>
            <w:tcBorders>
              <w:left w:val="single" w:sz="6" w:space="0" w:color="auto"/>
              <w:bottom w:val="single" w:sz="6" w:space="0" w:color="auto"/>
              <w:right w:val="single" w:sz="6" w:space="0" w:color="auto"/>
            </w:tcBorders>
            <w:shd w:val="clear" w:color="auto" w:fill="auto"/>
            <w:vAlign w:val="center"/>
          </w:tcPr>
          <w:p w14:paraId="5EAAA0FC" w14:textId="77777777" w:rsidR="00072C9D" w:rsidRPr="005D5EA4" w:rsidRDefault="00072C9D" w:rsidP="000578D5">
            <w:pPr>
              <w:spacing w:before="96"/>
              <w:rPr>
                <w:rStyle w:val="TableTextChar1"/>
                <w:rFonts w:ascii="Arial Narrow" w:hAnsi="Arial Narrow"/>
                <w:lang w:val="en-GB"/>
              </w:rPr>
            </w:pPr>
          </w:p>
        </w:tc>
        <w:tc>
          <w:tcPr>
            <w:tcW w:w="1578" w:type="dxa"/>
            <w:tcBorders>
              <w:top w:val="nil"/>
              <w:left w:val="single" w:sz="6" w:space="0" w:color="auto"/>
              <w:bottom w:val="single" w:sz="6" w:space="0" w:color="auto"/>
              <w:right w:val="nil"/>
            </w:tcBorders>
            <w:shd w:val="clear" w:color="auto" w:fill="auto"/>
          </w:tcPr>
          <w:p w14:paraId="52EEC0AF" w14:textId="77777777" w:rsidR="00072C9D" w:rsidRPr="005D5EA4" w:rsidRDefault="00072C9D" w:rsidP="000578D5">
            <w:pPr>
              <w:tabs>
                <w:tab w:val="left" w:pos="1451"/>
              </w:tabs>
              <w:spacing w:before="40"/>
              <w:jc w:val="right"/>
              <w:rPr>
                <w:rFonts w:ascii="Arial Narrow" w:hAnsi="Arial Narrow"/>
                <w:sz w:val="18"/>
                <w:szCs w:val="18"/>
              </w:rPr>
            </w:pPr>
            <w:r w:rsidRPr="005D5EA4">
              <w:rPr>
                <w:rFonts w:ascii="Arial Narrow" w:hAnsi="Arial Narrow"/>
                <w:sz w:val="18"/>
                <w:szCs w:val="18"/>
              </w:rPr>
              <w:t>No</w:t>
            </w:r>
          </w:p>
        </w:tc>
        <w:tc>
          <w:tcPr>
            <w:tcW w:w="2500" w:type="dxa"/>
            <w:tcBorders>
              <w:top w:val="nil"/>
              <w:left w:val="nil"/>
              <w:bottom w:val="single" w:sz="6" w:space="0" w:color="auto"/>
              <w:right w:val="single" w:sz="6" w:space="0" w:color="auto"/>
            </w:tcBorders>
            <w:shd w:val="clear" w:color="auto" w:fill="auto"/>
          </w:tcPr>
          <w:p w14:paraId="2C62CAF3" w14:textId="77777777" w:rsidR="00072C9D" w:rsidRPr="005D5EA4" w:rsidRDefault="00072C9D" w:rsidP="000578D5">
            <w:pPr>
              <w:tabs>
                <w:tab w:val="left" w:pos="1451"/>
              </w:tabs>
              <w:spacing w:before="40"/>
              <w:rPr>
                <w:rFonts w:ascii="Arial Narrow" w:hAnsi="Arial Narrow"/>
                <w:sz w:val="18"/>
                <w:szCs w:val="18"/>
              </w:rPr>
            </w:pPr>
            <w:r w:rsidRPr="005D5EA4">
              <w:rPr>
                <w:rFonts w:ascii="Arial Narrow" w:hAnsi="Arial Narrow"/>
                <w:sz w:val="18"/>
                <w:szCs w:val="18"/>
              </w:rPr>
              <w:t xml:space="preserve">2       </w:t>
            </w:r>
            <w:r w:rsidRPr="005D5EA4">
              <w:rPr>
                <w:rFonts w:ascii="Arial Narrow" w:hAnsi="Arial Narrow"/>
                <w:b/>
                <w:sz w:val="18"/>
                <w:szCs w:val="18"/>
              </w:rPr>
              <w:t>If NO, END</w:t>
            </w:r>
          </w:p>
        </w:tc>
        <w:tc>
          <w:tcPr>
            <w:tcW w:w="1210" w:type="dxa"/>
            <w:vMerge/>
            <w:tcBorders>
              <w:left w:val="single" w:sz="6" w:space="0" w:color="auto"/>
              <w:bottom w:val="single" w:sz="6" w:space="0" w:color="auto"/>
              <w:right w:val="single" w:sz="6" w:space="0" w:color="auto"/>
            </w:tcBorders>
            <w:shd w:val="clear" w:color="auto" w:fill="auto"/>
            <w:vAlign w:val="center"/>
          </w:tcPr>
          <w:p w14:paraId="651089CB" w14:textId="77777777" w:rsidR="00072C9D" w:rsidRPr="005D5EA4" w:rsidRDefault="00072C9D" w:rsidP="000578D5">
            <w:pPr>
              <w:pStyle w:val="Title"/>
              <w:rPr>
                <w:rFonts w:ascii="Arial Narrow" w:hAnsi="Arial Narrow"/>
                <w:bCs w:val="0"/>
              </w:rPr>
            </w:pPr>
          </w:p>
        </w:tc>
      </w:tr>
      <w:tr w:rsidR="00072C9D" w:rsidRPr="005D5EA4" w14:paraId="0A5DE6CB" w14:textId="77777777" w:rsidTr="000578D5">
        <w:trPr>
          <w:cantSplit/>
          <w:trHeight w:val="150"/>
          <w:jc w:val="center"/>
        </w:trPr>
        <w:tc>
          <w:tcPr>
            <w:tcW w:w="5270" w:type="dxa"/>
            <w:vMerge w:val="restart"/>
            <w:tcBorders>
              <w:top w:val="single" w:sz="6" w:space="0" w:color="auto"/>
              <w:left w:val="single" w:sz="6" w:space="0" w:color="auto"/>
              <w:right w:val="single" w:sz="6" w:space="0" w:color="auto"/>
            </w:tcBorders>
            <w:shd w:val="clear" w:color="auto" w:fill="auto"/>
            <w:vAlign w:val="center"/>
          </w:tcPr>
          <w:p w14:paraId="4FA65CB2" w14:textId="77777777" w:rsidR="00072C9D" w:rsidRDefault="00072C9D" w:rsidP="000578D5">
            <w:pPr>
              <w:spacing w:before="96"/>
              <w:rPr>
                <w:ins w:id="10" w:author="RARAU, Patricia" w:date="2019-05-02T17:39:00Z"/>
                <w:rStyle w:val="TableTextChar1"/>
                <w:rFonts w:ascii="Arial Narrow" w:hAnsi="Arial Narrow"/>
                <w:i/>
                <w:iCs/>
                <w:lang w:val="en-GB"/>
              </w:rPr>
            </w:pPr>
            <w:r w:rsidRPr="005D5EA4">
              <w:rPr>
                <w:rStyle w:val="TableTextChar1"/>
                <w:rFonts w:ascii="Arial Narrow" w:hAnsi="Arial Narrow"/>
                <w:lang w:val="en-GB"/>
              </w:rPr>
              <w:t>Interview Language</w:t>
            </w:r>
            <w:r w:rsidRPr="005D5EA4">
              <w:rPr>
                <w:rStyle w:val="TableTextChar1"/>
                <w:rFonts w:ascii="Arial Narrow" w:hAnsi="Arial Narrow"/>
                <w:i/>
                <w:iCs/>
                <w:lang w:val="en-GB"/>
              </w:rPr>
              <w:t xml:space="preserve"> </w:t>
            </w:r>
          </w:p>
          <w:p w14:paraId="2CF4C5C2" w14:textId="0F2BD9D7" w:rsidR="0051533C" w:rsidRPr="005D5EA4" w:rsidRDefault="0051533C" w:rsidP="000578D5">
            <w:pPr>
              <w:spacing w:before="96"/>
              <w:rPr>
                <w:rStyle w:val="TableTextChar1"/>
                <w:rFonts w:ascii="Arial Narrow" w:hAnsi="Arial Narrow"/>
                <w:lang w:val="en-GB"/>
              </w:rPr>
            </w:pPr>
            <w:ins w:id="11" w:author="RARAU, Patricia" w:date="2019-05-02T17:40:00Z">
              <w:r>
                <w:rPr>
                  <w:rFonts w:ascii="Arial Narrow" w:hAnsi="Arial Narrow"/>
                  <w:i/>
                  <w:color w:val="FF6600"/>
                  <w:sz w:val="18"/>
                  <w:szCs w:val="18"/>
                </w:rPr>
                <w:t>Select relevant response</w:t>
              </w:r>
            </w:ins>
          </w:p>
        </w:tc>
        <w:tc>
          <w:tcPr>
            <w:tcW w:w="1578" w:type="dxa"/>
            <w:tcBorders>
              <w:top w:val="single" w:sz="6" w:space="0" w:color="auto"/>
              <w:left w:val="single" w:sz="6" w:space="0" w:color="auto"/>
              <w:bottom w:val="nil"/>
              <w:right w:val="nil"/>
            </w:tcBorders>
            <w:shd w:val="clear" w:color="auto" w:fill="auto"/>
          </w:tcPr>
          <w:p w14:paraId="45537D8A" w14:textId="77777777" w:rsidR="00072C9D" w:rsidRPr="005D5EA4" w:rsidRDefault="00072C9D" w:rsidP="000578D5">
            <w:pPr>
              <w:tabs>
                <w:tab w:val="left" w:pos="1451"/>
                <w:tab w:val="right" w:pos="4144"/>
              </w:tabs>
              <w:spacing w:before="40"/>
              <w:jc w:val="right"/>
              <w:rPr>
                <w:rFonts w:ascii="Arial Narrow" w:hAnsi="Arial Narrow"/>
                <w:sz w:val="18"/>
                <w:szCs w:val="18"/>
              </w:rPr>
            </w:pPr>
            <w:r w:rsidRPr="005D5EA4">
              <w:rPr>
                <w:rFonts w:ascii="Arial Narrow" w:hAnsi="Arial Narrow"/>
                <w:sz w:val="18"/>
                <w:szCs w:val="18"/>
              </w:rPr>
              <w:t>Mongolian</w:t>
            </w:r>
          </w:p>
        </w:tc>
        <w:tc>
          <w:tcPr>
            <w:tcW w:w="2500" w:type="dxa"/>
            <w:tcBorders>
              <w:top w:val="single" w:sz="6" w:space="0" w:color="auto"/>
              <w:left w:val="nil"/>
              <w:bottom w:val="nil"/>
              <w:right w:val="single" w:sz="6" w:space="0" w:color="auto"/>
            </w:tcBorders>
            <w:shd w:val="clear" w:color="auto" w:fill="auto"/>
            <w:vAlign w:val="center"/>
          </w:tcPr>
          <w:p w14:paraId="2F03FDB6"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1</w:t>
            </w:r>
          </w:p>
        </w:tc>
        <w:tc>
          <w:tcPr>
            <w:tcW w:w="1210" w:type="dxa"/>
            <w:vMerge w:val="restart"/>
            <w:tcBorders>
              <w:top w:val="single" w:sz="6" w:space="0" w:color="auto"/>
              <w:left w:val="single" w:sz="6" w:space="0" w:color="auto"/>
              <w:right w:val="single" w:sz="6" w:space="0" w:color="auto"/>
            </w:tcBorders>
            <w:shd w:val="clear" w:color="auto" w:fill="auto"/>
            <w:vAlign w:val="center"/>
          </w:tcPr>
          <w:p w14:paraId="4728FC25" w14:textId="77777777" w:rsidR="00072C9D" w:rsidRPr="005D5EA4" w:rsidRDefault="00072C9D" w:rsidP="000578D5">
            <w:pPr>
              <w:spacing w:before="120"/>
              <w:jc w:val="center"/>
              <w:rPr>
                <w:rFonts w:ascii="Arial Narrow" w:hAnsi="Arial Narrow"/>
                <w:bCs/>
              </w:rPr>
            </w:pPr>
            <w:r w:rsidRPr="005D5EA4">
              <w:rPr>
                <w:rFonts w:ascii="Arial Narrow" w:hAnsi="Arial Narrow"/>
                <w:bCs/>
              </w:rPr>
              <w:t>I6</w:t>
            </w:r>
          </w:p>
        </w:tc>
      </w:tr>
      <w:tr w:rsidR="00072C9D" w:rsidRPr="005D5EA4" w14:paraId="22889DC3" w14:textId="77777777" w:rsidTr="000578D5">
        <w:trPr>
          <w:cantSplit/>
          <w:trHeight w:val="150"/>
          <w:jc w:val="center"/>
        </w:trPr>
        <w:tc>
          <w:tcPr>
            <w:tcW w:w="5270" w:type="dxa"/>
            <w:vMerge/>
            <w:tcBorders>
              <w:left w:val="single" w:sz="6" w:space="0" w:color="auto"/>
              <w:right w:val="single" w:sz="6" w:space="0" w:color="auto"/>
            </w:tcBorders>
            <w:shd w:val="clear" w:color="auto" w:fill="auto"/>
            <w:vAlign w:val="center"/>
          </w:tcPr>
          <w:p w14:paraId="4F6BBAEF" w14:textId="77777777" w:rsidR="00072C9D" w:rsidRPr="005D5EA4" w:rsidRDefault="00072C9D" w:rsidP="000578D5">
            <w:pPr>
              <w:spacing w:before="96"/>
              <w:rPr>
                <w:rStyle w:val="TableTextChar1"/>
                <w:rFonts w:ascii="Arial Narrow" w:hAnsi="Arial Narrow"/>
                <w:lang w:val="en-GB"/>
              </w:rPr>
            </w:pPr>
          </w:p>
        </w:tc>
        <w:tc>
          <w:tcPr>
            <w:tcW w:w="1578" w:type="dxa"/>
            <w:tcBorders>
              <w:top w:val="nil"/>
              <w:left w:val="single" w:sz="6" w:space="0" w:color="auto"/>
              <w:bottom w:val="nil"/>
              <w:right w:val="nil"/>
            </w:tcBorders>
            <w:shd w:val="clear" w:color="auto" w:fill="auto"/>
          </w:tcPr>
          <w:p w14:paraId="72EF3DB6" w14:textId="77777777" w:rsidR="00072C9D" w:rsidRPr="005D5EA4" w:rsidRDefault="00072C9D" w:rsidP="000578D5">
            <w:pPr>
              <w:tabs>
                <w:tab w:val="left" w:pos="1451"/>
              </w:tabs>
              <w:spacing w:before="40"/>
              <w:jc w:val="right"/>
              <w:rPr>
                <w:rFonts w:ascii="Arial Narrow" w:hAnsi="Arial Narrow"/>
                <w:i/>
                <w:iCs/>
                <w:sz w:val="18"/>
                <w:szCs w:val="18"/>
              </w:rPr>
            </w:pPr>
            <w:r w:rsidRPr="005D5EA4">
              <w:rPr>
                <w:rFonts w:ascii="Arial Narrow" w:hAnsi="Arial Narrow"/>
                <w:i/>
                <w:iCs/>
                <w:sz w:val="18"/>
                <w:szCs w:val="18"/>
              </w:rPr>
              <w:t>Kazak</w:t>
            </w:r>
          </w:p>
        </w:tc>
        <w:tc>
          <w:tcPr>
            <w:tcW w:w="2500" w:type="dxa"/>
            <w:tcBorders>
              <w:top w:val="nil"/>
              <w:left w:val="nil"/>
              <w:bottom w:val="nil"/>
              <w:right w:val="single" w:sz="6" w:space="0" w:color="auto"/>
            </w:tcBorders>
            <w:shd w:val="clear" w:color="auto" w:fill="auto"/>
            <w:vAlign w:val="center"/>
          </w:tcPr>
          <w:p w14:paraId="5F1F559E" w14:textId="77777777" w:rsidR="00072C9D" w:rsidRPr="005D5EA4" w:rsidRDefault="00072C9D" w:rsidP="000578D5">
            <w:pPr>
              <w:tabs>
                <w:tab w:val="right" w:pos="2835"/>
                <w:tab w:val="left" w:pos="3119"/>
              </w:tabs>
              <w:rPr>
                <w:rFonts w:ascii="Arial Narrow" w:hAnsi="Arial Narrow"/>
                <w:sz w:val="18"/>
                <w:szCs w:val="18"/>
              </w:rPr>
            </w:pPr>
            <w:r w:rsidRPr="005D5EA4">
              <w:rPr>
                <w:rFonts w:ascii="Arial Narrow" w:hAnsi="Arial Narrow"/>
                <w:sz w:val="18"/>
                <w:szCs w:val="18"/>
              </w:rPr>
              <w:t>2</w:t>
            </w:r>
          </w:p>
        </w:tc>
        <w:tc>
          <w:tcPr>
            <w:tcW w:w="1210" w:type="dxa"/>
            <w:vMerge/>
            <w:tcBorders>
              <w:left w:val="single" w:sz="6" w:space="0" w:color="auto"/>
              <w:right w:val="single" w:sz="6" w:space="0" w:color="auto"/>
            </w:tcBorders>
            <w:shd w:val="clear" w:color="auto" w:fill="auto"/>
            <w:vAlign w:val="center"/>
          </w:tcPr>
          <w:p w14:paraId="50247AD2" w14:textId="77777777" w:rsidR="00072C9D" w:rsidRPr="005D5EA4" w:rsidRDefault="00072C9D" w:rsidP="000578D5">
            <w:pPr>
              <w:pStyle w:val="Title"/>
              <w:rPr>
                <w:rFonts w:ascii="Arial Narrow" w:hAnsi="Arial Narrow"/>
                <w:bCs w:val="0"/>
              </w:rPr>
            </w:pPr>
          </w:p>
        </w:tc>
      </w:tr>
      <w:tr w:rsidR="00072C9D" w:rsidRPr="005D5EA4" w14:paraId="13DDECA9" w14:textId="77777777" w:rsidTr="000578D5">
        <w:trPr>
          <w:cantSplit/>
          <w:trHeight w:val="150"/>
          <w:jc w:val="center"/>
        </w:trPr>
        <w:tc>
          <w:tcPr>
            <w:tcW w:w="5270" w:type="dxa"/>
            <w:vMerge/>
            <w:tcBorders>
              <w:left w:val="single" w:sz="6" w:space="0" w:color="auto"/>
              <w:right w:val="single" w:sz="6" w:space="0" w:color="auto"/>
            </w:tcBorders>
            <w:shd w:val="clear" w:color="auto" w:fill="auto"/>
            <w:vAlign w:val="center"/>
          </w:tcPr>
          <w:p w14:paraId="6E1902A6" w14:textId="77777777" w:rsidR="00072C9D" w:rsidRPr="005D5EA4" w:rsidRDefault="00072C9D" w:rsidP="000578D5">
            <w:pPr>
              <w:spacing w:before="96"/>
              <w:rPr>
                <w:rStyle w:val="TableTextChar1"/>
                <w:rFonts w:ascii="Arial Narrow" w:hAnsi="Arial Narrow"/>
                <w:lang w:val="en-GB"/>
              </w:rPr>
            </w:pPr>
          </w:p>
        </w:tc>
        <w:tc>
          <w:tcPr>
            <w:tcW w:w="1578" w:type="dxa"/>
            <w:tcBorders>
              <w:top w:val="nil"/>
              <w:left w:val="single" w:sz="6" w:space="0" w:color="auto"/>
              <w:bottom w:val="nil"/>
              <w:right w:val="nil"/>
            </w:tcBorders>
            <w:shd w:val="clear" w:color="auto" w:fill="auto"/>
          </w:tcPr>
          <w:p w14:paraId="50879F14" w14:textId="77777777" w:rsidR="00072C9D" w:rsidRPr="005D5EA4" w:rsidRDefault="00072C9D" w:rsidP="000578D5">
            <w:pPr>
              <w:tabs>
                <w:tab w:val="left" w:pos="1451"/>
                <w:tab w:val="right" w:pos="4144"/>
              </w:tabs>
              <w:spacing w:before="40"/>
              <w:jc w:val="right"/>
              <w:rPr>
                <w:rFonts w:ascii="Arial Narrow" w:hAnsi="Arial Narrow"/>
                <w:i/>
                <w:iCs/>
                <w:sz w:val="18"/>
                <w:szCs w:val="18"/>
              </w:rPr>
            </w:pPr>
            <w:r w:rsidRPr="005D5EA4">
              <w:rPr>
                <w:rFonts w:ascii="Arial Narrow" w:hAnsi="Arial Narrow"/>
                <w:i/>
                <w:iCs/>
                <w:sz w:val="18"/>
                <w:szCs w:val="18"/>
              </w:rPr>
              <w:t xml:space="preserve">Others </w:t>
            </w:r>
          </w:p>
        </w:tc>
        <w:tc>
          <w:tcPr>
            <w:tcW w:w="2500" w:type="dxa"/>
            <w:tcBorders>
              <w:top w:val="nil"/>
              <w:left w:val="nil"/>
              <w:bottom w:val="nil"/>
              <w:right w:val="single" w:sz="6" w:space="0" w:color="auto"/>
            </w:tcBorders>
            <w:shd w:val="clear" w:color="auto" w:fill="auto"/>
            <w:vAlign w:val="center"/>
          </w:tcPr>
          <w:p w14:paraId="7DEE9702" w14:textId="77777777" w:rsidR="00072C9D" w:rsidRPr="005D5EA4" w:rsidRDefault="00072C9D" w:rsidP="000578D5">
            <w:pPr>
              <w:tabs>
                <w:tab w:val="right" w:pos="2835"/>
                <w:tab w:val="left" w:pos="3119"/>
              </w:tabs>
              <w:rPr>
                <w:rFonts w:ascii="Arial Narrow" w:hAnsi="Arial Narrow"/>
                <w:sz w:val="18"/>
                <w:szCs w:val="18"/>
              </w:rPr>
            </w:pPr>
            <w:r w:rsidRPr="005D5EA4">
              <w:rPr>
                <w:rFonts w:ascii="Arial Narrow" w:hAnsi="Arial Narrow"/>
                <w:sz w:val="18"/>
                <w:szCs w:val="18"/>
              </w:rPr>
              <w:t>3</w:t>
            </w:r>
          </w:p>
        </w:tc>
        <w:tc>
          <w:tcPr>
            <w:tcW w:w="1210" w:type="dxa"/>
            <w:vMerge/>
            <w:tcBorders>
              <w:left w:val="single" w:sz="6" w:space="0" w:color="auto"/>
              <w:right w:val="single" w:sz="6" w:space="0" w:color="auto"/>
            </w:tcBorders>
            <w:shd w:val="clear" w:color="auto" w:fill="auto"/>
            <w:vAlign w:val="center"/>
          </w:tcPr>
          <w:p w14:paraId="45241246" w14:textId="77777777" w:rsidR="00072C9D" w:rsidRPr="005D5EA4" w:rsidRDefault="00072C9D" w:rsidP="000578D5">
            <w:pPr>
              <w:pStyle w:val="Title"/>
              <w:rPr>
                <w:rFonts w:ascii="Arial Narrow" w:hAnsi="Arial Narrow"/>
                <w:bCs w:val="0"/>
              </w:rPr>
            </w:pPr>
          </w:p>
        </w:tc>
      </w:tr>
      <w:tr w:rsidR="00072C9D" w:rsidRPr="005D5EA4" w14:paraId="22BD0945" w14:textId="77777777" w:rsidTr="000578D5">
        <w:trPr>
          <w:cantSplit/>
          <w:jc w:val="center"/>
        </w:trPr>
        <w:tc>
          <w:tcPr>
            <w:tcW w:w="5270" w:type="dxa"/>
            <w:tcBorders>
              <w:top w:val="single" w:sz="6" w:space="0" w:color="auto"/>
              <w:left w:val="single" w:sz="6" w:space="0" w:color="auto"/>
              <w:bottom w:val="single" w:sz="6" w:space="0" w:color="auto"/>
              <w:right w:val="single" w:sz="6" w:space="0" w:color="auto"/>
            </w:tcBorders>
            <w:shd w:val="clear" w:color="auto" w:fill="auto"/>
            <w:vAlign w:val="center"/>
          </w:tcPr>
          <w:p w14:paraId="43CCD215" w14:textId="77777777" w:rsidR="00072C9D" w:rsidRPr="005D5EA4" w:rsidRDefault="00072C9D" w:rsidP="000578D5">
            <w:pPr>
              <w:pStyle w:val="Footer"/>
              <w:tabs>
                <w:tab w:val="clear" w:pos="4153"/>
                <w:tab w:val="clear" w:pos="8306"/>
              </w:tabs>
              <w:spacing w:before="120"/>
              <w:rPr>
                <w:rFonts w:ascii="Arial Narrow" w:hAnsi="Arial Narrow"/>
                <w:sz w:val="18"/>
                <w:szCs w:val="18"/>
              </w:rPr>
            </w:pPr>
            <w:r w:rsidRPr="005D5EA4">
              <w:rPr>
                <w:rFonts w:ascii="Arial Narrow" w:hAnsi="Arial Narrow"/>
                <w:sz w:val="18"/>
                <w:szCs w:val="18"/>
              </w:rPr>
              <w:t xml:space="preserve">Time of interview </w:t>
            </w:r>
          </w:p>
          <w:p w14:paraId="586E3DF8" w14:textId="77777777" w:rsidR="00072C9D" w:rsidRDefault="00072C9D" w:rsidP="000578D5">
            <w:pPr>
              <w:pStyle w:val="Footer"/>
              <w:tabs>
                <w:tab w:val="clear" w:pos="4153"/>
                <w:tab w:val="clear" w:pos="8306"/>
              </w:tabs>
              <w:rPr>
                <w:ins w:id="12" w:author="RARAU, Patricia" w:date="2019-05-02T17:40:00Z"/>
                <w:rFonts w:ascii="Arial Narrow" w:hAnsi="Arial Narrow"/>
                <w:sz w:val="18"/>
                <w:szCs w:val="18"/>
              </w:rPr>
            </w:pPr>
            <w:r w:rsidRPr="005D5EA4">
              <w:rPr>
                <w:rFonts w:ascii="Arial Narrow" w:hAnsi="Arial Narrow"/>
                <w:sz w:val="18"/>
                <w:szCs w:val="18"/>
              </w:rPr>
              <w:t>(24 hour clock)</w:t>
            </w:r>
          </w:p>
          <w:p w14:paraId="23A43C6F" w14:textId="4E6098FE" w:rsidR="0051533C" w:rsidRPr="005D5EA4" w:rsidRDefault="0051533C" w:rsidP="000578D5">
            <w:pPr>
              <w:pStyle w:val="Footer"/>
              <w:tabs>
                <w:tab w:val="clear" w:pos="4153"/>
                <w:tab w:val="clear" w:pos="8306"/>
              </w:tabs>
              <w:rPr>
                <w:rFonts w:ascii="Arial Narrow" w:hAnsi="Arial Narrow"/>
                <w:i/>
                <w:color w:val="FF6600"/>
                <w:sz w:val="18"/>
              </w:rPr>
            </w:pPr>
            <w:ins w:id="13" w:author="RARAU, Patricia" w:date="2019-05-02T17:40:00Z">
              <w:r>
                <w:rPr>
                  <w:rFonts w:ascii="Arial Narrow" w:hAnsi="Arial Narrow"/>
                  <w:i/>
                  <w:color w:val="FF6600"/>
                  <w:sz w:val="18"/>
                </w:rPr>
                <w:t>Enter time interview started.</w:t>
              </w:r>
            </w:ins>
          </w:p>
        </w:tc>
        <w:tc>
          <w:tcPr>
            <w:tcW w:w="4078" w:type="dxa"/>
            <w:gridSpan w:val="2"/>
            <w:tcBorders>
              <w:top w:val="single" w:sz="6" w:space="0" w:color="auto"/>
              <w:left w:val="single" w:sz="6" w:space="0" w:color="auto"/>
              <w:bottom w:val="single" w:sz="6" w:space="0" w:color="auto"/>
              <w:right w:val="single" w:sz="6" w:space="0" w:color="auto"/>
            </w:tcBorders>
            <w:shd w:val="clear" w:color="auto" w:fill="auto"/>
          </w:tcPr>
          <w:p w14:paraId="6EAF28C4" w14:textId="77777777" w:rsidR="00072C9D" w:rsidRPr="005D5EA4" w:rsidRDefault="00072C9D" w:rsidP="000578D5">
            <w:pPr>
              <w:tabs>
                <w:tab w:val="right" w:pos="2835"/>
                <w:tab w:val="left" w:pos="3119"/>
              </w:tabs>
              <w:jc w:val="right"/>
              <w:rPr>
                <w:rFonts w:ascii="Arial Narrow" w:hAnsi="Arial Narrow"/>
                <w:sz w:val="20"/>
                <w:szCs w:val="20"/>
              </w:rPr>
            </w:pPr>
          </w:p>
          <w:p w14:paraId="50BBDB1E" w14:textId="77777777" w:rsidR="00072C9D" w:rsidRPr="005D5EA4" w:rsidRDefault="00072C9D" w:rsidP="000578D5">
            <w:pPr>
              <w:spacing w:before="60"/>
              <w:ind w:right="6"/>
              <w:jc w:val="right"/>
              <w:rPr>
                <w:rFonts w:ascii="Arial Narrow" w:hAnsi="Arial Narrow"/>
                <w:sz w:val="20"/>
                <w:szCs w:val="20"/>
              </w:rPr>
            </w:pPr>
            <w:r w:rsidRPr="005D5EA4">
              <w:rPr>
                <w:rFonts w:ascii="Arial Narrow" w:hAnsi="Arial Narrow"/>
                <w:sz w:val="20"/>
                <w:szCs w:val="20"/>
              </w:rPr>
              <w:t>└─┴─┘: └─┴─┘</w:t>
            </w:r>
          </w:p>
          <w:p w14:paraId="51D1E7BD" w14:textId="77777777" w:rsidR="00072C9D" w:rsidRPr="005D5EA4" w:rsidRDefault="00072C9D" w:rsidP="000578D5">
            <w:pPr>
              <w:tabs>
                <w:tab w:val="right" w:pos="2835"/>
                <w:tab w:val="left" w:pos="3119"/>
                <w:tab w:val="center" w:pos="3544"/>
                <w:tab w:val="center" w:pos="4395"/>
                <w:tab w:val="center" w:pos="5670"/>
              </w:tabs>
              <w:jc w:val="right"/>
              <w:rPr>
                <w:rFonts w:ascii="Arial Narrow" w:hAnsi="Arial Narrow" w:cs="Arial"/>
                <w:sz w:val="18"/>
                <w:szCs w:val="18"/>
              </w:rPr>
            </w:pPr>
            <w:r w:rsidRPr="005D5EA4">
              <w:rPr>
                <w:rFonts w:ascii="Arial Narrow" w:hAnsi="Arial Narrow"/>
                <w:sz w:val="18"/>
                <w:szCs w:val="18"/>
              </w:rPr>
              <w:t xml:space="preserve">             hrs                mins</w:t>
            </w:r>
          </w:p>
        </w:tc>
        <w:tc>
          <w:tcPr>
            <w:tcW w:w="1210" w:type="dxa"/>
            <w:tcBorders>
              <w:top w:val="single" w:sz="6" w:space="0" w:color="auto"/>
              <w:left w:val="single" w:sz="6" w:space="0" w:color="auto"/>
              <w:bottom w:val="single" w:sz="6" w:space="0" w:color="auto"/>
              <w:right w:val="single" w:sz="6" w:space="0" w:color="auto"/>
            </w:tcBorders>
            <w:shd w:val="clear" w:color="auto" w:fill="auto"/>
            <w:vAlign w:val="center"/>
          </w:tcPr>
          <w:p w14:paraId="7CB40F54" w14:textId="77777777" w:rsidR="00072C9D" w:rsidRPr="005D5EA4" w:rsidRDefault="00072C9D" w:rsidP="000578D5">
            <w:pPr>
              <w:spacing w:before="120"/>
              <w:jc w:val="center"/>
              <w:rPr>
                <w:rFonts w:ascii="Arial Narrow" w:hAnsi="Arial Narrow"/>
                <w:bCs/>
              </w:rPr>
            </w:pPr>
            <w:r w:rsidRPr="005D5EA4">
              <w:rPr>
                <w:rFonts w:ascii="Arial Narrow" w:hAnsi="Arial Narrow"/>
                <w:bCs/>
              </w:rPr>
              <w:t>I7</w:t>
            </w:r>
          </w:p>
        </w:tc>
      </w:tr>
      <w:tr w:rsidR="00072C9D" w:rsidRPr="005D5EA4" w14:paraId="3A1989FB" w14:textId="77777777" w:rsidTr="00302D9F">
        <w:trPr>
          <w:cantSplit/>
          <w:trHeight w:hRule="exact" w:val="868"/>
          <w:jc w:val="center"/>
        </w:trPr>
        <w:tc>
          <w:tcPr>
            <w:tcW w:w="5270" w:type="dxa"/>
            <w:tcBorders>
              <w:top w:val="single" w:sz="6" w:space="0" w:color="auto"/>
              <w:left w:val="single" w:sz="6" w:space="0" w:color="auto"/>
              <w:bottom w:val="single" w:sz="6" w:space="0" w:color="auto"/>
              <w:right w:val="single" w:sz="6" w:space="0" w:color="auto"/>
            </w:tcBorders>
            <w:shd w:val="clear" w:color="auto" w:fill="auto"/>
            <w:vAlign w:val="center"/>
          </w:tcPr>
          <w:p w14:paraId="4E8F165E" w14:textId="77777777" w:rsidR="00072C9D" w:rsidRDefault="00072C9D" w:rsidP="000578D5">
            <w:pPr>
              <w:pStyle w:val="Footer"/>
              <w:tabs>
                <w:tab w:val="clear" w:pos="4153"/>
                <w:tab w:val="clear" w:pos="8306"/>
              </w:tabs>
              <w:rPr>
                <w:ins w:id="14" w:author="RARAU, Patricia" w:date="2019-05-02T17:40:00Z"/>
                <w:rFonts w:ascii="Arial Narrow" w:hAnsi="Arial Narrow"/>
                <w:sz w:val="18"/>
                <w:szCs w:val="18"/>
              </w:rPr>
            </w:pPr>
            <w:r w:rsidRPr="005D5EA4">
              <w:rPr>
                <w:rFonts w:ascii="Arial Narrow" w:hAnsi="Arial Narrow"/>
                <w:sz w:val="18"/>
                <w:szCs w:val="18"/>
              </w:rPr>
              <w:t>Family Surname</w:t>
            </w:r>
          </w:p>
          <w:p w14:paraId="49196A5E" w14:textId="5DC441BF" w:rsidR="0051533C" w:rsidRPr="005D5EA4" w:rsidRDefault="0051533C" w:rsidP="000578D5">
            <w:pPr>
              <w:pStyle w:val="Footer"/>
              <w:tabs>
                <w:tab w:val="clear" w:pos="4153"/>
                <w:tab w:val="clear" w:pos="8306"/>
              </w:tabs>
              <w:rPr>
                <w:rFonts w:ascii="Arial Narrow" w:hAnsi="Arial Narrow"/>
                <w:sz w:val="18"/>
                <w:szCs w:val="18"/>
              </w:rPr>
            </w:pPr>
            <w:ins w:id="15" w:author="RARAU, Patricia" w:date="2019-05-02T17:40:00Z">
              <w:r>
                <w:rPr>
                  <w:rFonts w:ascii="Arial Narrow" w:hAnsi="Arial Narrow"/>
                  <w:i/>
                  <w:color w:val="FF6600"/>
                  <w:sz w:val="18"/>
                  <w:szCs w:val="18"/>
                </w:rPr>
                <w:t xml:space="preserve">Enter </w:t>
              </w:r>
              <w:r w:rsidRPr="00375BB9">
                <w:rPr>
                  <w:rFonts w:ascii="Arial Narrow" w:hAnsi="Arial Narrow"/>
                  <w:i/>
                  <w:color w:val="FF6600"/>
                  <w:sz w:val="18"/>
                  <w:szCs w:val="18"/>
                </w:rPr>
                <w:t>family surname (reassure the participant on the confidential nature of this information and that this is only needed for follow up)</w:t>
              </w:r>
              <w:r>
                <w:rPr>
                  <w:rFonts w:ascii="Arial Narrow" w:hAnsi="Arial Narrow"/>
                  <w:i/>
                  <w:color w:val="FF6600"/>
                  <w:sz w:val="18"/>
                  <w:szCs w:val="18"/>
                </w:rPr>
                <w:t>.</w:t>
              </w:r>
            </w:ins>
          </w:p>
        </w:tc>
        <w:tc>
          <w:tcPr>
            <w:tcW w:w="4078" w:type="dxa"/>
            <w:gridSpan w:val="2"/>
            <w:tcBorders>
              <w:top w:val="single" w:sz="6" w:space="0" w:color="auto"/>
              <w:left w:val="single" w:sz="6" w:space="0" w:color="auto"/>
              <w:bottom w:val="single" w:sz="6" w:space="0" w:color="auto"/>
              <w:right w:val="single" w:sz="6" w:space="0" w:color="auto"/>
            </w:tcBorders>
            <w:shd w:val="clear" w:color="auto" w:fill="auto"/>
            <w:vAlign w:val="bottom"/>
          </w:tcPr>
          <w:p w14:paraId="6F126ADE" w14:textId="77777777" w:rsidR="00072C9D" w:rsidRPr="005D5EA4" w:rsidRDefault="00072C9D" w:rsidP="000578D5">
            <w:pPr>
              <w:pStyle w:val="Title"/>
              <w:tabs>
                <w:tab w:val="left" w:pos="587"/>
                <w:tab w:val="left" w:pos="1580"/>
                <w:tab w:val="left" w:pos="3139"/>
              </w:tabs>
              <w:ind w:right="600"/>
              <w:jc w:val="right"/>
              <w:rPr>
                <w:rFonts w:ascii="Arial Narrow" w:hAnsi="Arial Narrow"/>
                <w:b w:val="0"/>
                <w:bCs w:val="0"/>
                <w:sz w:val="20"/>
                <w:szCs w:val="20"/>
                <w:lang w:val="en-GB"/>
              </w:rPr>
            </w:pPr>
          </w:p>
        </w:tc>
        <w:tc>
          <w:tcPr>
            <w:tcW w:w="1210" w:type="dxa"/>
            <w:tcBorders>
              <w:top w:val="single" w:sz="6" w:space="0" w:color="auto"/>
              <w:left w:val="single" w:sz="6" w:space="0" w:color="auto"/>
              <w:bottom w:val="single" w:sz="6" w:space="0" w:color="auto"/>
              <w:right w:val="single" w:sz="6" w:space="0" w:color="auto"/>
            </w:tcBorders>
            <w:shd w:val="clear" w:color="auto" w:fill="auto"/>
            <w:vAlign w:val="center"/>
          </w:tcPr>
          <w:p w14:paraId="309AB4DF" w14:textId="77777777" w:rsidR="00072C9D" w:rsidRPr="005D5EA4" w:rsidRDefault="00072C9D" w:rsidP="000578D5">
            <w:pPr>
              <w:spacing w:before="120"/>
              <w:jc w:val="center"/>
              <w:rPr>
                <w:rFonts w:ascii="Arial Narrow" w:hAnsi="Arial Narrow"/>
                <w:bCs/>
              </w:rPr>
            </w:pPr>
            <w:r w:rsidRPr="005D5EA4">
              <w:rPr>
                <w:rFonts w:ascii="Arial Narrow" w:hAnsi="Arial Narrow"/>
                <w:bCs/>
              </w:rPr>
              <w:t>I8</w:t>
            </w:r>
          </w:p>
        </w:tc>
      </w:tr>
      <w:tr w:rsidR="00072C9D" w:rsidRPr="005D5EA4" w14:paraId="2F9C4E27" w14:textId="77777777" w:rsidTr="000578D5">
        <w:trPr>
          <w:cantSplit/>
          <w:jc w:val="center"/>
        </w:trPr>
        <w:tc>
          <w:tcPr>
            <w:tcW w:w="5270" w:type="dxa"/>
            <w:tcBorders>
              <w:top w:val="single" w:sz="6" w:space="0" w:color="auto"/>
              <w:left w:val="single" w:sz="6" w:space="0" w:color="auto"/>
              <w:bottom w:val="single" w:sz="6" w:space="0" w:color="auto"/>
              <w:right w:val="single" w:sz="6" w:space="0" w:color="auto"/>
            </w:tcBorders>
            <w:shd w:val="clear" w:color="auto" w:fill="auto"/>
            <w:vAlign w:val="center"/>
          </w:tcPr>
          <w:p w14:paraId="1BEF87EB" w14:textId="77777777" w:rsidR="00072C9D" w:rsidRDefault="00072C9D" w:rsidP="000578D5">
            <w:pPr>
              <w:pStyle w:val="Footer"/>
              <w:tabs>
                <w:tab w:val="clear" w:pos="4153"/>
                <w:tab w:val="clear" w:pos="8306"/>
              </w:tabs>
              <w:rPr>
                <w:ins w:id="16" w:author="RARAU, Patricia" w:date="2019-05-02T17:40:00Z"/>
                <w:rFonts w:ascii="Arial Narrow" w:hAnsi="Arial Narrow"/>
                <w:sz w:val="18"/>
                <w:szCs w:val="18"/>
              </w:rPr>
            </w:pPr>
            <w:r w:rsidRPr="005D5EA4">
              <w:rPr>
                <w:rFonts w:ascii="Arial Narrow" w:hAnsi="Arial Narrow"/>
                <w:sz w:val="18"/>
                <w:szCs w:val="18"/>
              </w:rPr>
              <w:t>First Name</w:t>
            </w:r>
          </w:p>
          <w:p w14:paraId="00CF3A27" w14:textId="08C894CA" w:rsidR="0051533C" w:rsidRPr="005D5EA4" w:rsidRDefault="0051533C" w:rsidP="000578D5">
            <w:pPr>
              <w:pStyle w:val="Footer"/>
              <w:tabs>
                <w:tab w:val="clear" w:pos="4153"/>
                <w:tab w:val="clear" w:pos="8306"/>
              </w:tabs>
              <w:rPr>
                <w:rFonts w:ascii="Arial Narrow" w:hAnsi="Arial Narrow"/>
                <w:i/>
                <w:color w:val="FF6600"/>
                <w:sz w:val="18"/>
                <w:szCs w:val="18"/>
              </w:rPr>
            </w:pPr>
            <w:ins w:id="17" w:author="RARAU, Patricia" w:date="2019-05-02T17:40:00Z">
              <w:r>
                <w:rPr>
                  <w:rFonts w:ascii="Arial Narrow" w:hAnsi="Arial Narrow"/>
                  <w:i/>
                  <w:color w:val="FF6600"/>
                  <w:sz w:val="18"/>
                  <w:szCs w:val="18"/>
                </w:rPr>
                <w:t>Enter first name of respondent</w:t>
              </w:r>
              <w:r w:rsidRPr="00375BB9">
                <w:rPr>
                  <w:rFonts w:ascii="Arial Narrow" w:hAnsi="Arial Narrow"/>
                  <w:i/>
                  <w:color w:val="FF6600"/>
                  <w:sz w:val="18"/>
                  <w:szCs w:val="18"/>
                </w:rPr>
                <w:t xml:space="preserve"> (reassure the participant on the confidential nature of this information and that this is only needed for follow up)</w:t>
              </w:r>
              <w:r>
                <w:rPr>
                  <w:rFonts w:ascii="Arial Narrow" w:hAnsi="Arial Narrow"/>
                  <w:i/>
                  <w:color w:val="FF6600"/>
                  <w:sz w:val="18"/>
                  <w:szCs w:val="18"/>
                </w:rPr>
                <w:t>.</w:t>
              </w:r>
            </w:ins>
          </w:p>
        </w:tc>
        <w:tc>
          <w:tcPr>
            <w:tcW w:w="4078" w:type="dxa"/>
            <w:gridSpan w:val="2"/>
            <w:tcBorders>
              <w:top w:val="single" w:sz="6" w:space="0" w:color="auto"/>
              <w:left w:val="single" w:sz="6" w:space="0" w:color="auto"/>
              <w:bottom w:val="single" w:sz="6" w:space="0" w:color="auto"/>
              <w:right w:val="single" w:sz="6" w:space="0" w:color="auto"/>
            </w:tcBorders>
            <w:shd w:val="clear" w:color="auto" w:fill="auto"/>
            <w:vAlign w:val="bottom"/>
          </w:tcPr>
          <w:p w14:paraId="28F6A716" w14:textId="77777777" w:rsidR="00072C9D" w:rsidRPr="005D5EA4" w:rsidRDefault="00072C9D" w:rsidP="000578D5">
            <w:pPr>
              <w:tabs>
                <w:tab w:val="right" w:pos="2835"/>
                <w:tab w:val="left" w:pos="3119"/>
              </w:tabs>
              <w:jc w:val="right"/>
              <w:rPr>
                <w:rFonts w:ascii="Arial Narrow" w:hAnsi="Arial Narrow"/>
                <w:color w:val="808080"/>
                <w:sz w:val="20"/>
                <w:szCs w:val="20"/>
              </w:rPr>
            </w:pPr>
          </w:p>
        </w:tc>
        <w:tc>
          <w:tcPr>
            <w:tcW w:w="1210" w:type="dxa"/>
            <w:tcBorders>
              <w:top w:val="single" w:sz="6" w:space="0" w:color="auto"/>
              <w:left w:val="single" w:sz="6" w:space="0" w:color="auto"/>
              <w:bottom w:val="single" w:sz="6" w:space="0" w:color="auto"/>
              <w:right w:val="single" w:sz="6" w:space="0" w:color="auto"/>
            </w:tcBorders>
            <w:shd w:val="clear" w:color="auto" w:fill="auto"/>
            <w:vAlign w:val="center"/>
          </w:tcPr>
          <w:p w14:paraId="1974C452" w14:textId="77777777" w:rsidR="00072C9D" w:rsidRPr="005D5EA4" w:rsidRDefault="00072C9D" w:rsidP="000578D5">
            <w:pPr>
              <w:pStyle w:val="Footer"/>
              <w:tabs>
                <w:tab w:val="clear" w:pos="4153"/>
                <w:tab w:val="clear" w:pos="8306"/>
              </w:tabs>
              <w:spacing w:before="120"/>
              <w:jc w:val="center"/>
              <w:rPr>
                <w:rFonts w:ascii="Arial Narrow" w:hAnsi="Arial Narrow"/>
                <w:bCs/>
                <w:sz w:val="22"/>
                <w:szCs w:val="22"/>
              </w:rPr>
            </w:pPr>
            <w:r w:rsidRPr="005D5EA4">
              <w:rPr>
                <w:rFonts w:ascii="Arial Narrow" w:hAnsi="Arial Narrow"/>
                <w:bCs/>
                <w:sz w:val="22"/>
                <w:szCs w:val="22"/>
              </w:rPr>
              <w:t>I9</w:t>
            </w:r>
          </w:p>
        </w:tc>
      </w:tr>
      <w:tr w:rsidR="00072C9D" w:rsidRPr="005D5EA4" w14:paraId="2C9AE41E" w14:textId="77777777" w:rsidTr="000578D5">
        <w:trPr>
          <w:cantSplit/>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14:paraId="1A6EED86" w14:textId="77777777" w:rsidR="00072C9D" w:rsidRPr="005D5EA4" w:rsidRDefault="00072C9D" w:rsidP="000578D5">
            <w:pPr>
              <w:spacing w:before="120"/>
              <w:rPr>
                <w:rFonts w:ascii="Arial Narrow" w:hAnsi="Arial Narrow"/>
                <w:b/>
              </w:rPr>
            </w:pPr>
            <w:r w:rsidRPr="005D5EA4">
              <w:rPr>
                <w:rFonts w:ascii="Arial Narrow" w:hAnsi="Arial Narrow"/>
                <w:b/>
                <w:sz w:val="22"/>
                <w:lang w:val="en-GB"/>
              </w:rPr>
              <w:t>Additional Information that may be helpful</w:t>
            </w:r>
          </w:p>
        </w:tc>
      </w:tr>
      <w:tr w:rsidR="00072C9D" w:rsidRPr="005D5EA4" w14:paraId="5A2FE383" w14:textId="77777777" w:rsidTr="000578D5">
        <w:trPr>
          <w:cantSplit/>
          <w:jc w:val="center"/>
        </w:trPr>
        <w:tc>
          <w:tcPr>
            <w:tcW w:w="5270" w:type="dxa"/>
            <w:tcBorders>
              <w:top w:val="single" w:sz="6" w:space="0" w:color="auto"/>
              <w:left w:val="single" w:sz="6" w:space="0" w:color="auto"/>
              <w:bottom w:val="single" w:sz="6" w:space="0" w:color="auto"/>
              <w:right w:val="single" w:sz="6" w:space="0" w:color="auto"/>
            </w:tcBorders>
            <w:shd w:val="pct15" w:color="auto" w:fill="auto"/>
            <w:vAlign w:val="center"/>
          </w:tcPr>
          <w:p w14:paraId="4079DFAE" w14:textId="77777777" w:rsidR="00072C9D" w:rsidRDefault="00072C9D" w:rsidP="000578D5">
            <w:pPr>
              <w:pStyle w:val="Footer"/>
              <w:tabs>
                <w:tab w:val="clear" w:pos="4153"/>
                <w:tab w:val="clear" w:pos="8306"/>
              </w:tabs>
              <w:spacing w:before="120"/>
              <w:rPr>
                <w:ins w:id="18" w:author="RARAU, Patricia" w:date="2019-05-02T17:41:00Z"/>
                <w:rFonts w:ascii="Arial Narrow" w:hAnsi="Arial Narrow"/>
                <w:sz w:val="18"/>
                <w:szCs w:val="18"/>
              </w:rPr>
            </w:pPr>
            <w:r w:rsidRPr="005D5EA4">
              <w:rPr>
                <w:rFonts w:ascii="Arial Narrow" w:hAnsi="Arial Narrow"/>
                <w:sz w:val="18"/>
                <w:szCs w:val="18"/>
              </w:rPr>
              <w:t>Contact phone number where possible</w:t>
            </w:r>
          </w:p>
          <w:p w14:paraId="4D2E1818" w14:textId="43696387" w:rsidR="0051533C" w:rsidRPr="005D5EA4" w:rsidRDefault="0051533C" w:rsidP="000578D5">
            <w:pPr>
              <w:pStyle w:val="Footer"/>
              <w:tabs>
                <w:tab w:val="clear" w:pos="4153"/>
                <w:tab w:val="clear" w:pos="8306"/>
              </w:tabs>
              <w:spacing w:before="120"/>
              <w:rPr>
                <w:rFonts w:ascii="Arial Narrow" w:hAnsi="Arial Narrow"/>
                <w:sz w:val="18"/>
                <w:szCs w:val="18"/>
              </w:rPr>
            </w:pPr>
            <w:ins w:id="19" w:author="RARAU, Patricia" w:date="2019-05-02T17:41:00Z">
              <w:r>
                <w:rPr>
                  <w:rFonts w:ascii="Arial Narrow" w:hAnsi="Arial Narrow"/>
                  <w:i/>
                  <w:color w:val="FF6600"/>
                  <w:sz w:val="18"/>
                  <w:szCs w:val="18"/>
                </w:rPr>
                <w:t xml:space="preserve">Enter phone number </w:t>
              </w:r>
              <w:r w:rsidRPr="00375BB9">
                <w:rPr>
                  <w:rFonts w:ascii="Arial Narrow" w:hAnsi="Arial Narrow"/>
                  <w:i/>
                  <w:color w:val="FF6600"/>
                  <w:sz w:val="18"/>
                  <w:szCs w:val="18"/>
                </w:rPr>
                <w:t>(reassure the participant on the confidential nature of this information and that this is only needed for follow up)</w:t>
              </w:r>
              <w:r>
                <w:rPr>
                  <w:rFonts w:ascii="Arial Narrow" w:hAnsi="Arial Narrow"/>
                  <w:i/>
                  <w:color w:val="FF6600"/>
                  <w:sz w:val="18"/>
                  <w:szCs w:val="18"/>
                </w:rPr>
                <w:t>.</w:t>
              </w:r>
            </w:ins>
          </w:p>
        </w:tc>
        <w:tc>
          <w:tcPr>
            <w:tcW w:w="4078" w:type="dxa"/>
            <w:gridSpan w:val="2"/>
            <w:tcBorders>
              <w:top w:val="single" w:sz="6" w:space="0" w:color="auto"/>
              <w:left w:val="single" w:sz="6" w:space="0" w:color="auto"/>
              <w:bottom w:val="single" w:sz="6" w:space="0" w:color="auto"/>
              <w:right w:val="single" w:sz="6" w:space="0" w:color="auto"/>
            </w:tcBorders>
            <w:shd w:val="pct15" w:color="auto" w:fill="auto"/>
            <w:vAlign w:val="bottom"/>
          </w:tcPr>
          <w:p w14:paraId="7C5F33F5" w14:textId="77777777" w:rsidR="00072C9D" w:rsidRPr="005D5EA4" w:rsidRDefault="00072C9D" w:rsidP="000578D5">
            <w:pPr>
              <w:tabs>
                <w:tab w:val="right" w:pos="2835"/>
                <w:tab w:val="left" w:pos="3119"/>
              </w:tabs>
              <w:jc w:val="right"/>
              <w:rPr>
                <w:rFonts w:ascii="Arial Narrow" w:hAnsi="Arial Narrow"/>
                <w:color w:val="808080"/>
                <w:sz w:val="20"/>
                <w:szCs w:val="20"/>
              </w:rPr>
            </w:pPr>
          </w:p>
        </w:tc>
        <w:tc>
          <w:tcPr>
            <w:tcW w:w="1210" w:type="dxa"/>
            <w:tcBorders>
              <w:top w:val="single" w:sz="6" w:space="0" w:color="auto"/>
              <w:left w:val="single" w:sz="6" w:space="0" w:color="auto"/>
              <w:bottom w:val="single" w:sz="6" w:space="0" w:color="auto"/>
              <w:right w:val="single" w:sz="6" w:space="0" w:color="auto"/>
            </w:tcBorders>
            <w:shd w:val="pct15" w:color="auto" w:fill="auto"/>
            <w:vAlign w:val="center"/>
          </w:tcPr>
          <w:p w14:paraId="6B59416D" w14:textId="77777777" w:rsidR="00072C9D" w:rsidRPr="005D5EA4" w:rsidRDefault="00072C9D" w:rsidP="000578D5">
            <w:pPr>
              <w:spacing w:before="120"/>
              <w:jc w:val="center"/>
              <w:rPr>
                <w:rFonts w:ascii="Arial Narrow" w:hAnsi="Arial Narrow"/>
                <w:bCs/>
                <w:sz w:val="22"/>
                <w:szCs w:val="22"/>
              </w:rPr>
            </w:pPr>
            <w:r w:rsidRPr="005D5EA4">
              <w:rPr>
                <w:rFonts w:ascii="Arial Narrow" w:hAnsi="Arial Narrow"/>
                <w:bCs/>
                <w:sz w:val="22"/>
                <w:szCs w:val="22"/>
              </w:rPr>
              <w:t>I10</w:t>
            </w:r>
          </w:p>
        </w:tc>
      </w:tr>
    </w:tbl>
    <w:p w14:paraId="7A380E99" w14:textId="77777777" w:rsidR="00072C9D" w:rsidRPr="005D5EA4" w:rsidRDefault="00072C9D" w:rsidP="00072C9D">
      <w:pPr>
        <w:rPr>
          <w:rFonts w:ascii="Arial Narrow" w:hAnsi="Arial Narrow"/>
          <w:b/>
          <w:bCs/>
          <w:sz w:val="18"/>
          <w:szCs w:val="18"/>
        </w:rPr>
      </w:pPr>
    </w:p>
    <w:p w14:paraId="53950701" w14:textId="77777777" w:rsidR="00072C9D" w:rsidRPr="00E15CE1" w:rsidRDefault="00072C9D" w:rsidP="00072C9D">
      <w:pPr>
        <w:rPr>
          <w:rFonts w:ascii="Arial Narrow" w:hAnsi="Arial Narrow"/>
          <w:sz w:val="18"/>
        </w:rPr>
        <w:sectPr w:rsidR="00072C9D" w:rsidRPr="00E15CE1" w:rsidSect="00A94D92">
          <w:headerReference w:type="default" r:id="rId16"/>
          <w:footerReference w:type="even" r:id="rId17"/>
          <w:footerReference w:type="default" r:id="rId18"/>
          <w:headerReference w:type="first" r:id="rId19"/>
          <w:pgSz w:w="11907" w:h="16840" w:code="9"/>
          <w:pgMar w:top="902" w:right="1134" w:bottom="709" w:left="1474" w:header="397" w:footer="284" w:gutter="0"/>
          <w:pgNumType w:start="0"/>
          <w:cols w:space="720"/>
          <w:titlePg/>
        </w:sectPr>
      </w:pPr>
    </w:p>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072C9D" w:rsidRPr="005D5EA4" w14:paraId="3F7073BB" w14:textId="77777777" w:rsidTr="000578D5">
        <w:trPr>
          <w:cantSplit/>
          <w:trHeight w:val="687"/>
          <w:jc w:val="center"/>
        </w:trPr>
        <w:tc>
          <w:tcPr>
            <w:tcW w:w="10558" w:type="dxa"/>
            <w:tcBorders>
              <w:top w:val="single" w:sz="6" w:space="0" w:color="auto"/>
              <w:left w:val="single" w:sz="6" w:space="0" w:color="auto"/>
              <w:bottom w:val="single" w:sz="6" w:space="0" w:color="auto"/>
              <w:right w:val="single" w:sz="6" w:space="0" w:color="auto"/>
            </w:tcBorders>
            <w:shd w:val="clear" w:color="auto" w:fill="008000"/>
            <w:vAlign w:val="center"/>
          </w:tcPr>
          <w:p w14:paraId="173AA248" w14:textId="77777777" w:rsidR="00072C9D" w:rsidRPr="00E15CE1" w:rsidRDefault="00072C9D" w:rsidP="000578D5">
            <w:pPr>
              <w:keepNext/>
              <w:tabs>
                <w:tab w:val="right" w:pos="1450"/>
              </w:tabs>
              <w:spacing w:before="96"/>
              <w:jc w:val="center"/>
              <w:rPr>
                <w:rFonts w:ascii="Arial Narrow" w:hAnsi="Arial Narrow"/>
                <w:b/>
                <w:color w:val="FFFFFF"/>
              </w:rPr>
            </w:pPr>
            <w:r w:rsidRPr="00E15CE1">
              <w:rPr>
                <w:rFonts w:ascii="Arial Narrow" w:hAnsi="Arial Narrow"/>
                <w:color w:val="FFFFFF"/>
              </w:rPr>
              <w:lastRenderedPageBreak/>
              <w:br w:type="page"/>
            </w:r>
            <w:r w:rsidRPr="00E15CE1">
              <w:rPr>
                <w:rFonts w:ascii="Arial Narrow" w:hAnsi="Arial Narrow"/>
                <w:b/>
                <w:color w:val="FFFFFF"/>
              </w:rPr>
              <w:t>Step 1   Demographic Information</w:t>
            </w:r>
          </w:p>
        </w:tc>
      </w:tr>
    </w:tbl>
    <w:p w14:paraId="5814A306" w14:textId="77777777" w:rsidR="00072C9D" w:rsidRPr="00E15CE1" w:rsidRDefault="00072C9D" w:rsidP="00072C9D">
      <w:pPr>
        <w:ind w:left="-595"/>
        <w:rPr>
          <w:rFonts w:ascii="Arial Narrow" w:hAnsi="Arial Narrow"/>
        </w:rPr>
      </w:pPr>
    </w:p>
    <w:tbl>
      <w:tblPr>
        <w:tblW w:w="10560" w:type="dxa"/>
        <w:jc w:val="center"/>
        <w:tblLayout w:type="fixed"/>
        <w:tblLook w:val="0000" w:firstRow="0" w:lastRow="0" w:firstColumn="0" w:lastColumn="0" w:noHBand="0" w:noVBand="0"/>
      </w:tblPr>
      <w:tblGrid>
        <w:gridCol w:w="4439"/>
        <w:gridCol w:w="2453"/>
        <w:gridCol w:w="13"/>
        <w:gridCol w:w="2617"/>
        <w:gridCol w:w="1038"/>
      </w:tblGrid>
      <w:tr w:rsidR="00072C9D" w:rsidRPr="005D5EA4" w14:paraId="7F24FDCC" w14:textId="77777777" w:rsidTr="000578D5">
        <w:trPr>
          <w:jc w:val="center"/>
        </w:trPr>
        <w:tc>
          <w:tcPr>
            <w:tcW w:w="10560" w:type="dxa"/>
            <w:gridSpan w:val="5"/>
            <w:tcBorders>
              <w:top w:val="single" w:sz="6" w:space="0" w:color="auto"/>
              <w:left w:val="single" w:sz="6" w:space="0" w:color="auto"/>
              <w:bottom w:val="single" w:sz="6" w:space="0" w:color="auto"/>
              <w:right w:val="single" w:sz="6" w:space="0" w:color="auto"/>
            </w:tcBorders>
            <w:shd w:val="pct15" w:color="auto" w:fill="FFFFFF"/>
          </w:tcPr>
          <w:p w14:paraId="2ABF1212" w14:textId="77777777" w:rsidR="00072C9D" w:rsidRPr="005D5EA4" w:rsidRDefault="00072C9D" w:rsidP="000578D5">
            <w:pPr>
              <w:tabs>
                <w:tab w:val="right" w:pos="1450"/>
              </w:tabs>
              <w:spacing w:before="40" w:after="40"/>
              <w:rPr>
                <w:rFonts w:ascii="Arial Narrow" w:hAnsi="Arial Narrow"/>
                <w:b/>
              </w:rPr>
            </w:pPr>
            <w:r w:rsidRPr="005D5EA4">
              <w:rPr>
                <w:rFonts w:ascii="Arial Narrow" w:hAnsi="Arial Narrow"/>
                <w:b/>
              </w:rPr>
              <w:t>CORE: Demographic Information</w:t>
            </w:r>
          </w:p>
        </w:tc>
      </w:tr>
      <w:tr w:rsidR="00072C9D" w:rsidRPr="005D5EA4" w14:paraId="4CB57DA4" w14:textId="77777777" w:rsidTr="000578D5">
        <w:trPr>
          <w:jc w:val="center"/>
        </w:trPr>
        <w:tc>
          <w:tcPr>
            <w:tcW w:w="4439" w:type="dxa"/>
            <w:tcBorders>
              <w:top w:val="single" w:sz="6" w:space="0" w:color="auto"/>
              <w:left w:val="single" w:sz="6" w:space="0" w:color="auto"/>
              <w:bottom w:val="single" w:sz="4" w:space="0" w:color="auto"/>
              <w:right w:val="single" w:sz="4" w:space="0" w:color="auto"/>
            </w:tcBorders>
          </w:tcPr>
          <w:p w14:paraId="49298354" w14:textId="77777777" w:rsidR="00072C9D" w:rsidRPr="005D5EA4" w:rsidRDefault="00072C9D" w:rsidP="000578D5">
            <w:pPr>
              <w:spacing w:before="40" w:after="40"/>
              <w:rPr>
                <w:rFonts w:ascii="Arial Narrow" w:hAnsi="Arial Narrow"/>
                <w:b/>
                <w:sz w:val="22"/>
                <w:szCs w:val="22"/>
              </w:rPr>
            </w:pPr>
            <w:r w:rsidRPr="005D5EA4">
              <w:rPr>
                <w:rFonts w:ascii="Arial Narrow" w:hAnsi="Arial Narrow"/>
                <w:b/>
                <w:sz w:val="22"/>
                <w:szCs w:val="22"/>
              </w:rPr>
              <w:t>Question</w:t>
            </w:r>
          </w:p>
        </w:tc>
        <w:tc>
          <w:tcPr>
            <w:tcW w:w="5083" w:type="dxa"/>
            <w:gridSpan w:val="3"/>
            <w:tcBorders>
              <w:top w:val="single" w:sz="6" w:space="0" w:color="auto"/>
              <w:left w:val="single" w:sz="4" w:space="0" w:color="auto"/>
              <w:bottom w:val="single" w:sz="4" w:space="0" w:color="auto"/>
              <w:right w:val="single" w:sz="6" w:space="0" w:color="auto"/>
            </w:tcBorders>
          </w:tcPr>
          <w:p w14:paraId="58A0100C" w14:textId="77777777" w:rsidR="00072C9D" w:rsidRPr="005D5EA4" w:rsidRDefault="00072C9D" w:rsidP="000578D5">
            <w:pPr>
              <w:spacing w:before="40" w:after="40"/>
              <w:jc w:val="center"/>
              <w:rPr>
                <w:rFonts w:ascii="Arial Narrow" w:hAnsi="Arial Narrow"/>
                <w:b/>
                <w:sz w:val="22"/>
                <w:szCs w:val="22"/>
              </w:rPr>
            </w:pPr>
            <w:r w:rsidRPr="005D5EA4">
              <w:rPr>
                <w:rFonts w:ascii="Arial Narrow" w:hAnsi="Arial Narrow"/>
                <w:b/>
                <w:sz w:val="22"/>
                <w:szCs w:val="22"/>
              </w:rPr>
              <w:t>Response</w:t>
            </w:r>
          </w:p>
        </w:tc>
        <w:tc>
          <w:tcPr>
            <w:tcW w:w="1038" w:type="dxa"/>
            <w:tcBorders>
              <w:top w:val="single" w:sz="6" w:space="0" w:color="auto"/>
              <w:left w:val="single" w:sz="6" w:space="0" w:color="auto"/>
              <w:bottom w:val="single" w:sz="6" w:space="0" w:color="auto"/>
              <w:right w:val="single" w:sz="6" w:space="0" w:color="auto"/>
            </w:tcBorders>
          </w:tcPr>
          <w:p w14:paraId="0F9470BB" w14:textId="77777777" w:rsidR="00072C9D" w:rsidRPr="005D5EA4" w:rsidRDefault="00072C9D" w:rsidP="000578D5">
            <w:pPr>
              <w:tabs>
                <w:tab w:val="right" w:pos="1450"/>
              </w:tabs>
              <w:spacing w:before="40" w:after="40"/>
              <w:jc w:val="center"/>
              <w:rPr>
                <w:rFonts w:ascii="Arial Narrow" w:hAnsi="Arial Narrow"/>
                <w:b/>
                <w:sz w:val="22"/>
                <w:szCs w:val="22"/>
              </w:rPr>
            </w:pPr>
            <w:r w:rsidRPr="005D5EA4">
              <w:rPr>
                <w:rFonts w:ascii="Arial Narrow" w:hAnsi="Arial Narrow"/>
                <w:b/>
                <w:sz w:val="22"/>
              </w:rPr>
              <w:t>Code</w:t>
            </w:r>
          </w:p>
        </w:tc>
      </w:tr>
      <w:tr w:rsidR="00072C9D" w:rsidRPr="005D5EA4" w14:paraId="44F5F7B1" w14:textId="77777777" w:rsidTr="000578D5">
        <w:trPr>
          <w:trHeight w:hRule="exact" w:val="380"/>
          <w:jc w:val="center"/>
        </w:trPr>
        <w:tc>
          <w:tcPr>
            <w:tcW w:w="4439" w:type="dxa"/>
            <w:vMerge w:val="restart"/>
            <w:tcBorders>
              <w:top w:val="single" w:sz="4" w:space="0" w:color="auto"/>
              <w:left w:val="single" w:sz="6" w:space="0" w:color="auto"/>
              <w:right w:val="single" w:sz="4" w:space="0" w:color="auto"/>
            </w:tcBorders>
            <w:vAlign w:val="center"/>
          </w:tcPr>
          <w:p w14:paraId="69A1CFE5" w14:textId="77777777" w:rsidR="00072C9D" w:rsidRPr="00E15CE1" w:rsidRDefault="00072C9D" w:rsidP="000578D5">
            <w:pPr>
              <w:rPr>
                <w:rFonts w:ascii="Arial Narrow" w:hAnsi="Arial Narrow"/>
                <w:sz w:val="18"/>
              </w:rPr>
            </w:pPr>
            <w:r w:rsidRPr="005D5EA4">
              <w:rPr>
                <w:rFonts w:ascii="Arial Narrow" w:hAnsi="Arial Narrow"/>
                <w:sz w:val="18"/>
              </w:rPr>
              <w:t>Sex (</w:t>
            </w:r>
            <w:r w:rsidRPr="005D5EA4">
              <w:rPr>
                <w:rFonts w:ascii="Arial Narrow" w:hAnsi="Arial Narrow"/>
                <w:i/>
                <w:spacing w:val="-2"/>
                <w:sz w:val="18"/>
              </w:rPr>
              <w:t>Record Male / Female as observed)</w:t>
            </w:r>
          </w:p>
        </w:tc>
        <w:tc>
          <w:tcPr>
            <w:tcW w:w="2466" w:type="dxa"/>
            <w:gridSpan w:val="2"/>
            <w:tcBorders>
              <w:left w:val="nil"/>
              <w:bottom w:val="single" w:sz="4" w:space="0" w:color="FFFFFF"/>
            </w:tcBorders>
            <w:vAlign w:val="center"/>
          </w:tcPr>
          <w:p w14:paraId="7FB183C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Male</w:t>
            </w:r>
          </w:p>
        </w:tc>
        <w:tc>
          <w:tcPr>
            <w:tcW w:w="2617" w:type="dxa"/>
            <w:tcBorders>
              <w:top w:val="single" w:sz="4" w:space="0" w:color="auto"/>
              <w:bottom w:val="single" w:sz="4" w:space="0" w:color="FFFFFF"/>
              <w:right w:val="single" w:sz="6" w:space="0" w:color="auto"/>
            </w:tcBorders>
            <w:shd w:val="clear" w:color="auto" w:fill="auto"/>
            <w:vAlign w:val="center"/>
          </w:tcPr>
          <w:p w14:paraId="5819E966" w14:textId="77777777" w:rsidR="00072C9D" w:rsidRPr="005D5EA4" w:rsidRDefault="00072C9D" w:rsidP="000578D5">
            <w:pPr>
              <w:tabs>
                <w:tab w:val="right" w:pos="402"/>
              </w:tabs>
              <w:spacing w:before="40"/>
              <w:rPr>
                <w:rFonts w:ascii="Arial Narrow" w:hAnsi="Arial Narrow"/>
                <w:sz w:val="18"/>
              </w:rPr>
            </w:pPr>
            <w:r w:rsidRPr="005D5EA4">
              <w:rPr>
                <w:rFonts w:ascii="Arial Narrow" w:hAnsi="Arial Narrow"/>
                <w:sz w:val="18"/>
              </w:rPr>
              <w:t>1</w:t>
            </w:r>
          </w:p>
        </w:tc>
        <w:tc>
          <w:tcPr>
            <w:tcW w:w="1038" w:type="dxa"/>
            <w:vMerge w:val="restart"/>
            <w:tcBorders>
              <w:left w:val="single" w:sz="6" w:space="0" w:color="auto"/>
              <w:right w:val="single" w:sz="6" w:space="0" w:color="auto"/>
            </w:tcBorders>
            <w:vAlign w:val="center"/>
          </w:tcPr>
          <w:p w14:paraId="751BC232" w14:textId="77777777" w:rsidR="00072C9D" w:rsidRPr="00E15CE1" w:rsidRDefault="00072C9D" w:rsidP="000578D5">
            <w:pPr>
              <w:jc w:val="center"/>
              <w:rPr>
                <w:rFonts w:ascii="Arial Narrow" w:hAnsi="Arial Narrow"/>
              </w:rPr>
            </w:pPr>
            <w:r w:rsidRPr="005D5EA4">
              <w:rPr>
                <w:rFonts w:ascii="Arial Narrow" w:hAnsi="Arial Narrow"/>
                <w:bCs/>
                <w:sz w:val="22"/>
                <w:szCs w:val="22"/>
              </w:rPr>
              <w:t>C1</w:t>
            </w:r>
          </w:p>
        </w:tc>
      </w:tr>
      <w:tr w:rsidR="00072C9D" w:rsidRPr="005D5EA4" w14:paraId="0705409D" w14:textId="77777777" w:rsidTr="000578D5">
        <w:trPr>
          <w:trHeight w:hRule="exact" w:val="380"/>
          <w:jc w:val="center"/>
        </w:trPr>
        <w:tc>
          <w:tcPr>
            <w:tcW w:w="4439" w:type="dxa"/>
            <w:vMerge/>
            <w:tcBorders>
              <w:left w:val="single" w:sz="6" w:space="0" w:color="auto"/>
              <w:bottom w:val="single" w:sz="4" w:space="0" w:color="auto"/>
              <w:right w:val="single" w:sz="4" w:space="0" w:color="auto"/>
            </w:tcBorders>
            <w:vAlign w:val="center"/>
          </w:tcPr>
          <w:p w14:paraId="2B2C2123" w14:textId="77777777" w:rsidR="00072C9D" w:rsidRPr="005D5EA4" w:rsidRDefault="00072C9D" w:rsidP="000578D5">
            <w:pPr>
              <w:rPr>
                <w:rFonts w:ascii="Arial Narrow" w:hAnsi="Arial Narrow"/>
                <w:sz w:val="18"/>
              </w:rPr>
            </w:pPr>
          </w:p>
        </w:tc>
        <w:tc>
          <w:tcPr>
            <w:tcW w:w="2466" w:type="dxa"/>
            <w:gridSpan w:val="2"/>
            <w:tcBorders>
              <w:top w:val="single" w:sz="4" w:space="0" w:color="FFFFFF"/>
              <w:left w:val="nil"/>
            </w:tcBorders>
            <w:vAlign w:val="center"/>
          </w:tcPr>
          <w:p w14:paraId="56FFFB67"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Female</w:t>
            </w:r>
          </w:p>
        </w:tc>
        <w:tc>
          <w:tcPr>
            <w:tcW w:w="2617" w:type="dxa"/>
            <w:tcBorders>
              <w:top w:val="single" w:sz="4" w:space="0" w:color="FFFFFF"/>
              <w:right w:val="single" w:sz="6" w:space="0" w:color="auto"/>
            </w:tcBorders>
            <w:shd w:val="clear" w:color="auto" w:fill="auto"/>
            <w:vAlign w:val="center"/>
          </w:tcPr>
          <w:p w14:paraId="355C8765" w14:textId="77777777" w:rsidR="00072C9D" w:rsidRPr="005D5EA4" w:rsidRDefault="00072C9D" w:rsidP="000578D5">
            <w:pPr>
              <w:tabs>
                <w:tab w:val="right" w:pos="2835"/>
                <w:tab w:val="left" w:pos="3119"/>
              </w:tabs>
              <w:rPr>
                <w:rFonts w:ascii="Arial Narrow" w:hAnsi="Arial Narrow"/>
                <w:sz w:val="20"/>
                <w:szCs w:val="20"/>
              </w:rPr>
            </w:pPr>
            <w:r w:rsidRPr="005D5EA4">
              <w:rPr>
                <w:rFonts w:ascii="Arial Narrow" w:hAnsi="Arial Narrow"/>
                <w:sz w:val="18"/>
              </w:rPr>
              <w:t>2</w:t>
            </w:r>
          </w:p>
        </w:tc>
        <w:tc>
          <w:tcPr>
            <w:tcW w:w="1038" w:type="dxa"/>
            <w:vMerge/>
            <w:tcBorders>
              <w:left w:val="single" w:sz="6" w:space="0" w:color="auto"/>
              <w:right w:val="single" w:sz="6" w:space="0" w:color="auto"/>
            </w:tcBorders>
            <w:vAlign w:val="center"/>
          </w:tcPr>
          <w:p w14:paraId="39C2F386" w14:textId="77777777" w:rsidR="00072C9D" w:rsidRPr="00E15CE1" w:rsidRDefault="00072C9D" w:rsidP="000578D5">
            <w:pPr>
              <w:jc w:val="center"/>
              <w:rPr>
                <w:rFonts w:ascii="Arial Narrow" w:hAnsi="Arial Narrow"/>
              </w:rPr>
            </w:pPr>
          </w:p>
        </w:tc>
      </w:tr>
      <w:tr w:rsidR="00072C9D" w:rsidRPr="005D5EA4" w14:paraId="075EBC83" w14:textId="77777777" w:rsidTr="000578D5">
        <w:trPr>
          <w:trHeight w:val="721"/>
          <w:jc w:val="center"/>
        </w:trPr>
        <w:tc>
          <w:tcPr>
            <w:tcW w:w="4439" w:type="dxa"/>
            <w:tcBorders>
              <w:top w:val="single" w:sz="4" w:space="0" w:color="auto"/>
              <w:left w:val="single" w:sz="6" w:space="0" w:color="auto"/>
              <w:bottom w:val="single" w:sz="4" w:space="0" w:color="auto"/>
              <w:right w:val="single" w:sz="4" w:space="0" w:color="auto"/>
            </w:tcBorders>
            <w:vAlign w:val="center"/>
          </w:tcPr>
          <w:p w14:paraId="6F8C6DD8"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 w:val="right" w:pos="402"/>
                <w:tab w:val="left" w:pos="2302"/>
                <w:tab w:val="right" w:pos="2875"/>
              </w:tabs>
              <w:spacing w:before="60"/>
              <w:rPr>
                <w:rFonts w:ascii="Arial Narrow" w:hAnsi="Arial Narrow"/>
              </w:rPr>
            </w:pPr>
            <w:r w:rsidRPr="005D5EA4">
              <w:rPr>
                <w:rFonts w:ascii="Arial Narrow" w:hAnsi="Arial Narrow"/>
              </w:rPr>
              <w:t xml:space="preserve">What is your date of birth?    </w:t>
            </w:r>
          </w:p>
          <w:p w14:paraId="795EFB1D" w14:textId="77777777" w:rsidR="00072C9D" w:rsidRPr="005D5EA4" w:rsidRDefault="00072C9D" w:rsidP="000578D5">
            <w:pPr>
              <w:rPr>
                <w:rFonts w:ascii="Arial Narrow" w:hAnsi="Arial Narrow"/>
                <w:i/>
                <w:sz w:val="18"/>
              </w:rPr>
            </w:pPr>
            <w:r w:rsidRPr="005D5EA4">
              <w:rPr>
                <w:rFonts w:ascii="Arial Narrow" w:hAnsi="Arial Narrow"/>
                <w:i/>
                <w:color w:val="FF6600"/>
                <w:sz w:val="18"/>
              </w:rPr>
              <w:br/>
            </w:r>
            <w:r w:rsidRPr="005D5EA4">
              <w:rPr>
                <w:rFonts w:ascii="Arial Narrow" w:hAnsi="Arial Narrow"/>
                <w:i/>
                <w:sz w:val="18"/>
              </w:rPr>
              <w:t>Don't Know 77 77 7777</w:t>
            </w:r>
          </w:p>
        </w:tc>
        <w:tc>
          <w:tcPr>
            <w:tcW w:w="5083" w:type="dxa"/>
            <w:gridSpan w:val="3"/>
            <w:tcBorders>
              <w:top w:val="single" w:sz="4" w:space="0" w:color="auto"/>
              <w:left w:val="nil"/>
              <w:bottom w:val="single" w:sz="4" w:space="0" w:color="auto"/>
              <w:right w:val="single" w:sz="6" w:space="0" w:color="auto"/>
            </w:tcBorders>
            <w:shd w:val="clear" w:color="auto" w:fill="FFFFFF"/>
            <w:vAlign w:val="center"/>
          </w:tcPr>
          <w:p w14:paraId="4BD48D48" w14:textId="77777777" w:rsidR="00072C9D" w:rsidRPr="005D5EA4" w:rsidRDefault="00072C9D" w:rsidP="000578D5">
            <w:pPr>
              <w:tabs>
                <w:tab w:val="right" w:pos="2835"/>
                <w:tab w:val="left" w:pos="3119"/>
              </w:tabs>
              <w:ind w:left="1214" w:right="200"/>
              <w:jc w:val="right"/>
              <w:rPr>
                <w:rFonts w:ascii="Arial Narrow" w:hAnsi="Arial Narrow"/>
                <w:sz w:val="28"/>
                <w:szCs w:val="28"/>
              </w:rPr>
            </w:pPr>
          </w:p>
          <w:p w14:paraId="343CE5D6" w14:textId="77777777" w:rsidR="00072C9D" w:rsidRPr="005D5EA4" w:rsidRDefault="00072C9D" w:rsidP="000578D5">
            <w:pPr>
              <w:tabs>
                <w:tab w:val="right" w:pos="2835"/>
                <w:tab w:val="left" w:pos="3119"/>
              </w:tabs>
              <w:ind w:left="1214" w:right="200" w:hanging="965"/>
              <w:rPr>
                <w:rFonts w:ascii="Arial Narrow" w:hAnsi="Arial Narrow"/>
                <w:sz w:val="20"/>
                <w:szCs w:val="20"/>
              </w:rPr>
            </w:pPr>
            <w:r w:rsidRPr="005D5EA4">
              <w:rPr>
                <w:rFonts w:ascii="Arial Narrow" w:hAnsi="Arial Narrow"/>
                <w:sz w:val="20"/>
                <w:szCs w:val="20"/>
              </w:rPr>
              <w:t>└─┴─┘ └─┴─┘ └─┴─┴─┴─┘</w:t>
            </w:r>
            <w:r w:rsidRPr="005D5EA4">
              <w:rPr>
                <w:rFonts w:ascii="Arial Narrow" w:hAnsi="Arial Narrow"/>
                <w:i/>
                <w:sz w:val="18"/>
              </w:rPr>
              <w:t xml:space="preserve"> If Known, Go to C4</w:t>
            </w:r>
          </w:p>
          <w:p w14:paraId="1F4A250D" w14:textId="77777777" w:rsidR="00072C9D" w:rsidRPr="005D5EA4" w:rsidRDefault="00072C9D" w:rsidP="000578D5">
            <w:pPr>
              <w:ind w:left="1214" w:right="400" w:hanging="965"/>
              <w:rPr>
                <w:rFonts w:ascii="Arial Narrow" w:hAnsi="Arial Narrow"/>
                <w:sz w:val="20"/>
                <w:szCs w:val="20"/>
              </w:rPr>
            </w:pPr>
            <w:r w:rsidRPr="005D5EA4">
              <w:rPr>
                <w:rFonts w:ascii="Arial Narrow" w:hAnsi="Arial Narrow"/>
                <w:sz w:val="20"/>
                <w:szCs w:val="20"/>
              </w:rPr>
              <w:t xml:space="preserve">     dd              mm                year</w:t>
            </w:r>
          </w:p>
        </w:tc>
        <w:tc>
          <w:tcPr>
            <w:tcW w:w="1038" w:type="dxa"/>
            <w:tcBorders>
              <w:top w:val="single" w:sz="6" w:space="0" w:color="auto"/>
              <w:left w:val="single" w:sz="6" w:space="0" w:color="auto"/>
              <w:bottom w:val="single" w:sz="6" w:space="0" w:color="auto"/>
              <w:right w:val="single" w:sz="6" w:space="0" w:color="auto"/>
            </w:tcBorders>
            <w:vAlign w:val="center"/>
          </w:tcPr>
          <w:p w14:paraId="7A7C232F" w14:textId="77777777" w:rsidR="00072C9D" w:rsidRPr="005D5EA4" w:rsidRDefault="00072C9D" w:rsidP="000578D5">
            <w:pPr>
              <w:pStyle w:val="Footer"/>
              <w:tabs>
                <w:tab w:val="clear" w:pos="4153"/>
                <w:tab w:val="clear" w:pos="8306"/>
              </w:tabs>
              <w:jc w:val="center"/>
              <w:rPr>
                <w:rFonts w:ascii="Arial Narrow" w:hAnsi="Arial Narrow"/>
                <w:bCs/>
                <w:sz w:val="22"/>
                <w:szCs w:val="22"/>
              </w:rPr>
            </w:pPr>
            <w:r w:rsidRPr="005D5EA4">
              <w:rPr>
                <w:rFonts w:ascii="Arial Narrow" w:hAnsi="Arial Narrow"/>
                <w:bCs/>
                <w:sz w:val="22"/>
                <w:szCs w:val="22"/>
              </w:rPr>
              <w:t>C2</w:t>
            </w:r>
          </w:p>
        </w:tc>
      </w:tr>
      <w:tr w:rsidR="00072C9D" w:rsidRPr="005D5EA4" w14:paraId="705F6B19" w14:textId="77777777" w:rsidTr="000578D5">
        <w:trPr>
          <w:jc w:val="center"/>
        </w:trPr>
        <w:tc>
          <w:tcPr>
            <w:tcW w:w="4439" w:type="dxa"/>
            <w:tcBorders>
              <w:top w:val="single" w:sz="4" w:space="0" w:color="auto"/>
              <w:left w:val="single" w:sz="6" w:space="0" w:color="auto"/>
              <w:bottom w:val="single" w:sz="4" w:space="0" w:color="auto"/>
              <w:right w:val="single" w:sz="4" w:space="0" w:color="auto"/>
            </w:tcBorders>
            <w:vAlign w:val="center"/>
          </w:tcPr>
          <w:p w14:paraId="58729992" w14:textId="77777777" w:rsidR="00072C9D" w:rsidRPr="005D5EA4" w:rsidRDefault="00072C9D" w:rsidP="000578D5">
            <w:pPr>
              <w:tabs>
                <w:tab w:val="right" w:pos="402"/>
                <w:tab w:val="left" w:pos="2302"/>
                <w:tab w:val="right" w:pos="2875"/>
              </w:tabs>
              <w:rPr>
                <w:rFonts w:ascii="Arial Narrow" w:hAnsi="Arial Narrow"/>
                <w:sz w:val="18"/>
              </w:rPr>
            </w:pPr>
            <w:r w:rsidRPr="005D5EA4">
              <w:rPr>
                <w:rFonts w:ascii="Arial Narrow" w:hAnsi="Arial Narrow"/>
                <w:sz w:val="18"/>
              </w:rPr>
              <w:t xml:space="preserve">How old are you? </w:t>
            </w:r>
          </w:p>
        </w:tc>
        <w:tc>
          <w:tcPr>
            <w:tcW w:w="2466" w:type="dxa"/>
            <w:gridSpan w:val="2"/>
            <w:tcBorders>
              <w:top w:val="single" w:sz="4" w:space="0" w:color="auto"/>
              <w:left w:val="nil"/>
              <w:bottom w:val="single" w:sz="4" w:space="0" w:color="auto"/>
            </w:tcBorders>
            <w:vAlign w:val="center"/>
          </w:tcPr>
          <w:p w14:paraId="3F7A67C8" w14:textId="77777777" w:rsidR="00072C9D" w:rsidRPr="005D5EA4" w:rsidRDefault="00072C9D" w:rsidP="000578D5">
            <w:pPr>
              <w:jc w:val="right"/>
              <w:rPr>
                <w:rFonts w:ascii="Arial Narrow" w:hAnsi="Arial Narrow"/>
                <w:sz w:val="18"/>
              </w:rPr>
            </w:pPr>
            <w:r w:rsidRPr="005D5EA4">
              <w:rPr>
                <w:rFonts w:ascii="Arial Narrow" w:hAnsi="Arial Narrow"/>
                <w:sz w:val="18"/>
              </w:rPr>
              <w:t>Years</w:t>
            </w:r>
          </w:p>
        </w:tc>
        <w:tc>
          <w:tcPr>
            <w:tcW w:w="2617" w:type="dxa"/>
            <w:tcBorders>
              <w:top w:val="single" w:sz="4" w:space="0" w:color="auto"/>
              <w:left w:val="nil"/>
              <w:bottom w:val="single" w:sz="4" w:space="0" w:color="auto"/>
              <w:right w:val="single" w:sz="6" w:space="0" w:color="auto"/>
            </w:tcBorders>
            <w:vAlign w:val="center"/>
          </w:tcPr>
          <w:p w14:paraId="55EC3327" w14:textId="77777777" w:rsidR="00072C9D" w:rsidRPr="00E15CE1" w:rsidRDefault="00072C9D" w:rsidP="000578D5">
            <w:pPr>
              <w:rPr>
                <w:rFonts w:ascii="Arial Narrow" w:hAnsi="Arial Narrow"/>
                <w:sz w:val="20"/>
              </w:rPr>
            </w:pPr>
          </w:p>
          <w:p w14:paraId="617354A7" w14:textId="77777777" w:rsidR="00072C9D" w:rsidRPr="00E15CE1" w:rsidRDefault="00072C9D" w:rsidP="000578D5">
            <w:pPr>
              <w:rPr>
                <w:rFonts w:ascii="Arial Narrow" w:hAnsi="Arial Narrow"/>
                <w:sz w:val="20"/>
              </w:rPr>
            </w:pPr>
            <w:r w:rsidRPr="005D5EA4">
              <w:rPr>
                <w:rFonts w:ascii="Arial Narrow" w:hAnsi="Arial Narrow"/>
                <w:sz w:val="20"/>
                <w:szCs w:val="20"/>
              </w:rPr>
              <w:t>└─┴─┘</w:t>
            </w:r>
          </w:p>
        </w:tc>
        <w:tc>
          <w:tcPr>
            <w:tcW w:w="1038" w:type="dxa"/>
            <w:tcBorders>
              <w:top w:val="single" w:sz="6" w:space="0" w:color="auto"/>
              <w:left w:val="single" w:sz="6" w:space="0" w:color="auto"/>
              <w:bottom w:val="single" w:sz="4" w:space="0" w:color="auto"/>
              <w:right w:val="single" w:sz="6" w:space="0" w:color="auto"/>
            </w:tcBorders>
            <w:vAlign w:val="center"/>
          </w:tcPr>
          <w:p w14:paraId="208383AE" w14:textId="77777777" w:rsidR="00072C9D" w:rsidRPr="00E15CE1" w:rsidRDefault="00072C9D" w:rsidP="000578D5">
            <w:pPr>
              <w:pStyle w:val="Footer"/>
              <w:tabs>
                <w:tab w:val="clear" w:pos="4153"/>
                <w:tab w:val="clear" w:pos="8306"/>
              </w:tabs>
              <w:jc w:val="center"/>
              <w:rPr>
                <w:rFonts w:ascii="Arial Narrow" w:hAnsi="Arial Narrow"/>
              </w:rPr>
            </w:pPr>
            <w:r w:rsidRPr="005D5EA4">
              <w:rPr>
                <w:rFonts w:ascii="Arial Narrow" w:hAnsi="Arial Narrow"/>
                <w:bCs/>
                <w:sz w:val="22"/>
                <w:szCs w:val="22"/>
              </w:rPr>
              <w:t>C3</w:t>
            </w:r>
          </w:p>
        </w:tc>
      </w:tr>
      <w:tr w:rsidR="00072C9D" w:rsidRPr="005D5EA4" w14:paraId="6EE00965" w14:textId="77777777" w:rsidTr="000578D5">
        <w:tblPrEx>
          <w:shd w:val="pct15" w:color="auto" w:fill="auto"/>
        </w:tblPrEx>
        <w:trPr>
          <w:cantSplit/>
          <w:trHeight w:val="647"/>
          <w:jc w:val="center"/>
        </w:trPr>
        <w:tc>
          <w:tcPr>
            <w:tcW w:w="4439" w:type="dxa"/>
            <w:tcBorders>
              <w:top w:val="single" w:sz="4" w:space="0" w:color="auto"/>
              <w:left w:val="single" w:sz="4" w:space="0" w:color="auto"/>
              <w:bottom w:val="single" w:sz="4" w:space="0" w:color="auto"/>
              <w:right w:val="single" w:sz="4" w:space="0" w:color="auto"/>
            </w:tcBorders>
            <w:shd w:val="clear" w:color="auto" w:fill="auto"/>
            <w:vAlign w:val="center"/>
          </w:tcPr>
          <w:p w14:paraId="179C8376" w14:textId="77777777" w:rsidR="00072C9D" w:rsidRPr="005D5EA4" w:rsidRDefault="00072C9D" w:rsidP="000578D5">
            <w:pPr>
              <w:spacing w:before="60"/>
              <w:rPr>
                <w:rFonts w:ascii="Arial Narrow" w:hAnsi="Arial Narrow"/>
                <w:sz w:val="18"/>
              </w:rPr>
            </w:pPr>
            <w:r w:rsidRPr="005D5EA4">
              <w:rPr>
                <w:rFonts w:ascii="Arial Narrow" w:hAnsi="Arial Narrow"/>
                <w:sz w:val="18"/>
              </w:rPr>
              <w:t>In total, how many years have you spent at school and in full-time study (excluding pre-school)?</w:t>
            </w:r>
          </w:p>
        </w:tc>
        <w:tc>
          <w:tcPr>
            <w:tcW w:w="2453" w:type="dxa"/>
            <w:tcBorders>
              <w:top w:val="single" w:sz="4" w:space="0" w:color="auto"/>
              <w:left w:val="nil"/>
              <w:bottom w:val="single" w:sz="4" w:space="0" w:color="auto"/>
            </w:tcBorders>
            <w:shd w:val="clear" w:color="auto" w:fill="auto"/>
            <w:vAlign w:val="center"/>
          </w:tcPr>
          <w:p w14:paraId="6A6C1690" w14:textId="77777777" w:rsidR="00072C9D" w:rsidRPr="005D5EA4" w:rsidRDefault="00072C9D" w:rsidP="000578D5">
            <w:pPr>
              <w:jc w:val="right"/>
              <w:rPr>
                <w:rFonts w:ascii="Arial Narrow" w:hAnsi="Arial Narrow"/>
                <w:sz w:val="18"/>
              </w:rPr>
            </w:pPr>
            <w:r w:rsidRPr="005D5EA4">
              <w:rPr>
                <w:rFonts w:ascii="Arial Narrow" w:hAnsi="Arial Narrow"/>
                <w:sz w:val="18"/>
              </w:rPr>
              <w:t>Years</w:t>
            </w:r>
          </w:p>
        </w:tc>
        <w:tc>
          <w:tcPr>
            <w:tcW w:w="2630" w:type="dxa"/>
            <w:gridSpan w:val="2"/>
            <w:tcBorders>
              <w:top w:val="single" w:sz="4" w:space="0" w:color="auto"/>
              <w:left w:val="nil"/>
              <w:bottom w:val="single" w:sz="4" w:space="0" w:color="auto"/>
              <w:right w:val="single" w:sz="4" w:space="0" w:color="auto"/>
            </w:tcBorders>
            <w:shd w:val="clear" w:color="auto" w:fill="auto"/>
            <w:vAlign w:val="bottom"/>
          </w:tcPr>
          <w:p w14:paraId="4FAA8434" w14:textId="77777777" w:rsidR="00072C9D" w:rsidRPr="00E15CE1" w:rsidRDefault="00072C9D" w:rsidP="000578D5">
            <w:pPr>
              <w:rPr>
                <w:rFonts w:ascii="Arial Narrow" w:hAnsi="Arial Narrow"/>
                <w:sz w:val="20"/>
              </w:rPr>
            </w:pPr>
            <w:r w:rsidRPr="005D5EA4">
              <w:rPr>
                <w:rFonts w:ascii="Arial Narrow" w:hAnsi="Arial Narrow"/>
                <w:sz w:val="20"/>
                <w:szCs w:val="20"/>
              </w:rPr>
              <w:t>└─┴─┘</w:t>
            </w:r>
          </w:p>
        </w:tc>
        <w:tc>
          <w:tcPr>
            <w:tcW w:w="1038" w:type="dxa"/>
            <w:tcBorders>
              <w:top w:val="single" w:sz="4" w:space="0" w:color="auto"/>
              <w:left w:val="nil"/>
              <w:bottom w:val="single" w:sz="4" w:space="0" w:color="auto"/>
              <w:right w:val="single" w:sz="4" w:space="0" w:color="auto"/>
            </w:tcBorders>
            <w:shd w:val="clear" w:color="auto" w:fill="auto"/>
            <w:vAlign w:val="center"/>
          </w:tcPr>
          <w:p w14:paraId="5B9E9C53" w14:textId="77777777" w:rsidR="00072C9D" w:rsidRPr="00E15CE1" w:rsidRDefault="00072C9D" w:rsidP="000578D5">
            <w:pPr>
              <w:jc w:val="center"/>
              <w:rPr>
                <w:rFonts w:ascii="Arial Narrow" w:hAnsi="Arial Narrow"/>
              </w:rPr>
            </w:pPr>
            <w:r w:rsidRPr="005D5EA4">
              <w:rPr>
                <w:rFonts w:ascii="Arial Narrow" w:hAnsi="Arial Narrow"/>
                <w:bCs/>
                <w:sz w:val="22"/>
                <w:szCs w:val="22"/>
              </w:rPr>
              <w:t>C4</w:t>
            </w:r>
          </w:p>
        </w:tc>
      </w:tr>
    </w:tbl>
    <w:p w14:paraId="23D56174" w14:textId="77777777" w:rsidR="00072C9D" w:rsidRPr="00E15CE1" w:rsidRDefault="00072C9D" w:rsidP="00072C9D">
      <w:pPr>
        <w:pStyle w:val="Footer"/>
        <w:tabs>
          <w:tab w:val="clear" w:pos="4153"/>
          <w:tab w:val="clear" w:pos="8306"/>
        </w:tabs>
        <w:rPr>
          <w:rFonts w:ascii="Arial Narrow" w:hAnsi="Arial Narrow"/>
        </w:rPr>
      </w:pPr>
    </w:p>
    <w:tbl>
      <w:tblPr>
        <w:tblW w:w="10560" w:type="dxa"/>
        <w:jc w:val="center"/>
        <w:shd w:val="pct15" w:color="auto" w:fill="auto"/>
        <w:tblLayout w:type="fixed"/>
        <w:tblLook w:val="0000" w:firstRow="0" w:lastRow="0" w:firstColumn="0" w:lastColumn="0" w:noHBand="0" w:noVBand="0"/>
      </w:tblPr>
      <w:tblGrid>
        <w:gridCol w:w="4387"/>
        <w:gridCol w:w="2507"/>
        <w:gridCol w:w="2628"/>
        <w:gridCol w:w="1038"/>
      </w:tblGrid>
      <w:tr w:rsidR="00072C9D" w:rsidRPr="005D5EA4" w14:paraId="774D7DF2" w14:textId="77777777" w:rsidTr="000578D5">
        <w:trPr>
          <w:cantSplit/>
          <w:jc w:val="center"/>
        </w:trPr>
        <w:tc>
          <w:tcPr>
            <w:tcW w:w="10560" w:type="dxa"/>
            <w:gridSpan w:val="4"/>
            <w:tcBorders>
              <w:top w:val="single" w:sz="4" w:space="0" w:color="auto"/>
              <w:left w:val="single" w:sz="4" w:space="0" w:color="auto"/>
              <w:right w:val="single" w:sz="4" w:space="0" w:color="auto"/>
            </w:tcBorders>
            <w:shd w:val="pct15" w:color="auto" w:fill="auto"/>
          </w:tcPr>
          <w:p w14:paraId="4C08590F" w14:textId="77777777" w:rsidR="00072C9D" w:rsidRPr="00E15CE1" w:rsidRDefault="00072C9D" w:rsidP="000578D5">
            <w:pPr>
              <w:pStyle w:val="Footer"/>
              <w:tabs>
                <w:tab w:val="clear" w:pos="4153"/>
                <w:tab w:val="clear" w:pos="8306"/>
              </w:tabs>
              <w:spacing w:before="40" w:after="40"/>
              <w:rPr>
                <w:rFonts w:ascii="Arial Narrow" w:hAnsi="Arial Narrow"/>
              </w:rPr>
            </w:pPr>
            <w:r w:rsidRPr="005D5EA4">
              <w:rPr>
                <w:rFonts w:ascii="Arial Narrow" w:hAnsi="Arial Narrow"/>
                <w:b/>
                <w:bCs/>
                <w:spacing w:val="-2"/>
              </w:rPr>
              <w:t>EXPANDED: Demographic Information</w:t>
            </w:r>
          </w:p>
        </w:tc>
      </w:tr>
      <w:tr w:rsidR="00072C9D" w:rsidRPr="005D5EA4" w14:paraId="601EAB2F" w14:textId="77777777" w:rsidTr="000578D5">
        <w:trPr>
          <w:cantSplit/>
          <w:trHeight w:val="2083"/>
          <w:jc w:val="center"/>
        </w:trPr>
        <w:tc>
          <w:tcPr>
            <w:tcW w:w="4387" w:type="dxa"/>
            <w:vMerge w:val="restart"/>
            <w:tcBorders>
              <w:top w:val="single" w:sz="4" w:space="0" w:color="auto"/>
              <w:left w:val="single" w:sz="4" w:space="0" w:color="auto"/>
              <w:right w:val="single" w:sz="4" w:space="0" w:color="auto"/>
            </w:tcBorders>
            <w:shd w:val="pct15" w:color="auto" w:fill="auto"/>
            <w:tcMar>
              <w:top w:w="28" w:type="dxa"/>
            </w:tcMar>
            <w:vAlign w:val="center"/>
          </w:tcPr>
          <w:p w14:paraId="72E5A386" w14:textId="77777777" w:rsidR="00072C9D" w:rsidRPr="005D5EA4" w:rsidRDefault="00072C9D" w:rsidP="000578D5">
            <w:pPr>
              <w:spacing w:before="60"/>
              <w:rPr>
                <w:rFonts w:ascii="Arial Narrow" w:hAnsi="Arial Narrow"/>
                <w:sz w:val="18"/>
              </w:rPr>
            </w:pPr>
            <w:r w:rsidRPr="005D5EA4">
              <w:rPr>
                <w:rFonts w:ascii="Arial Narrow" w:hAnsi="Arial Narrow"/>
                <w:sz w:val="18"/>
              </w:rPr>
              <w:t>What is the</w:t>
            </w:r>
            <w:r w:rsidRPr="005D5EA4">
              <w:rPr>
                <w:rFonts w:ascii="Arial Narrow" w:hAnsi="Arial Narrow"/>
                <w:b/>
                <w:bCs/>
                <w:sz w:val="18"/>
              </w:rPr>
              <w:t xml:space="preserve"> highest level of education</w:t>
            </w:r>
            <w:r w:rsidRPr="005D5EA4">
              <w:rPr>
                <w:rFonts w:ascii="Arial Narrow" w:hAnsi="Arial Narrow"/>
                <w:sz w:val="18"/>
              </w:rPr>
              <w:t xml:space="preserve"> you have completed?</w:t>
            </w:r>
          </w:p>
          <w:p w14:paraId="6EBF3A32" w14:textId="77777777" w:rsidR="00072C9D" w:rsidRPr="005D5EA4" w:rsidRDefault="00072C9D" w:rsidP="000578D5">
            <w:pPr>
              <w:tabs>
                <w:tab w:val="right" w:pos="402"/>
                <w:tab w:val="left" w:pos="2302"/>
                <w:tab w:val="right" w:pos="2875"/>
              </w:tabs>
              <w:rPr>
                <w:rFonts w:ascii="Arial Narrow" w:hAnsi="Arial Narrow"/>
                <w:sz w:val="18"/>
              </w:rPr>
            </w:pPr>
          </w:p>
          <w:p w14:paraId="39288D5F" w14:textId="77777777" w:rsidR="00072C9D" w:rsidRPr="005D5EA4" w:rsidRDefault="00072C9D" w:rsidP="000578D5">
            <w:pPr>
              <w:tabs>
                <w:tab w:val="right" w:pos="402"/>
                <w:tab w:val="left" w:pos="2302"/>
                <w:tab w:val="right" w:pos="2875"/>
              </w:tabs>
              <w:rPr>
                <w:rFonts w:ascii="Arial Narrow" w:hAnsi="Arial Narrow"/>
                <w:sz w:val="18"/>
              </w:rPr>
            </w:pPr>
          </w:p>
          <w:p w14:paraId="63C43D11" w14:textId="77777777" w:rsidR="00072C9D" w:rsidRPr="005D5EA4" w:rsidRDefault="00072C9D" w:rsidP="000578D5">
            <w:pPr>
              <w:tabs>
                <w:tab w:val="right" w:pos="402"/>
                <w:tab w:val="left" w:pos="2302"/>
                <w:tab w:val="right" w:pos="2875"/>
              </w:tabs>
              <w:rPr>
                <w:rFonts w:ascii="Arial Narrow" w:hAnsi="Arial Narrow"/>
                <w:sz w:val="18"/>
              </w:rPr>
            </w:pPr>
          </w:p>
          <w:p w14:paraId="7A67A0EB" w14:textId="77777777" w:rsidR="00072C9D" w:rsidRPr="005D5EA4" w:rsidRDefault="00072C9D" w:rsidP="000578D5">
            <w:pPr>
              <w:spacing w:before="60"/>
              <w:rPr>
                <w:rFonts w:ascii="Arial Narrow" w:hAnsi="Arial Narrow"/>
                <w:spacing w:val="-2"/>
                <w:sz w:val="18"/>
              </w:rPr>
            </w:pPr>
          </w:p>
        </w:tc>
        <w:tc>
          <w:tcPr>
            <w:tcW w:w="2507" w:type="dxa"/>
            <w:tcBorders>
              <w:top w:val="single" w:sz="4" w:space="0" w:color="auto"/>
              <w:left w:val="nil"/>
            </w:tcBorders>
            <w:shd w:val="pct15" w:color="auto" w:fill="auto"/>
            <w:vAlign w:val="center"/>
          </w:tcPr>
          <w:p w14:paraId="74955F37" w14:textId="77777777" w:rsidR="00072C9D" w:rsidRPr="005D5EA4" w:rsidRDefault="00072C9D" w:rsidP="000578D5">
            <w:pPr>
              <w:tabs>
                <w:tab w:val="left" w:pos="2291"/>
              </w:tabs>
              <w:spacing w:line="276" w:lineRule="auto"/>
              <w:jc w:val="right"/>
              <w:rPr>
                <w:rFonts w:ascii="Arial Narrow" w:hAnsi="Arial Narrow"/>
                <w:sz w:val="18"/>
              </w:rPr>
            </w:pPr>
            <w:r w:rsidRPr="005D5EA4">
              <w:rPr>
                <w:rFonts w:ascii="Arial Narrow" w:hAnsi="Arial Narrow"/>
                <w:sz w:val="18"/>
              </w:rPr>
              <w:t>No formal schooling</w:t>
            </w:r>
          </w:p>
          <w:p w14:paraId="2172A6F6" w14:textId="77777777" w:rsidR="00072C9D" w:rsidRPr="005D5EA4" w:rsidRDefault="00072C9D" w:rsidP="000578D5">
            <w:pPr>
              <w:spacing w:line="276" w:lineRule="auto"/>
              <w:jc w:val="right"/>
              <w:rPr>
                <w:rFonts w:ascii="Arial Narrow" w:hAnsi="Arial Narrow"/>
                <w:sz w:val="18"/>
              </w:rPr>
            </w:pPr>
            <w:r w:rsidRPr="005D5EA4">
              <w:rPr>
                <w:rFonts w:ascii="Arial Narrow" w:hAnsi="Arial Narrow"/>
                <w:sz w:val="18"/>
              </w:rPr>
              <w:t>Less than primary school</w:t>
            </w:r>
          </w:p>
          <w:p w14:paraId="467BE716" w14:textId="77777777" w:rsidR="00072C9D" w:rsidRPr="005D5EA4" w:rsidRDefault="00072C9D" w:rsidP="000578D5">
            <w:pPr>
              <w:spacing w:line="276" w:lineRule="auto"/>
              <w:jc w:val="right"/>
              <w:rPr>
                <w:rFonts w:ascii="Arial Narrow" w:hAnsi="Arial Narrow"/>
                <w:sz w:val="18"/>
              </w:rPr>
            </w:pPr>
            <w:r w:rsidRPr="005D5EA4">
              <w:rPr>
                <w:rFonts w:ascii="Arial Narrow" w:hAnsi="Arial Narrow"/>
                <w:sz w:val="18"/>
              </w:rPr>
              <w:t>Primary school completed</w:t>
            </w:r>
          </w:p>
          <w:p w14:paraId="1A5D07EB" w14:textId="77777777" w:rsidR="00072C9D" w:rsidRPr="005D5EA4" w:rsidRDefault="00072C9D" w:rsidP="000578D5">
            <w:pPr>
              <w:spacing w:line="276" w:lineRule="auto"/>
              <w:jc w:val="right"/>
              <w:rPr>
                <w:rFonts w:ascii="Arial Narrow" w:hAnsi="Arial Narrow"/>
                <w:sz w:val="18"/>
              </w:rPr>
            </w:pPr>
            <w:r w:rsidRPr="005D5EA4">
              <w:rPr>
                <w:rFonts w:ascii="Arial Narrow" w:hAnsi="Arial Narrow"/>
                <w:sz w:val="18"/>
              </w:rPr>
              <w:t>Secondary school completed</w:t>
            </w:r>
          </w:p>
          <w:p w14:paraId="7E057C70" w14:textId="77777777" w:rsidR="00072C9D" w:rsidRPr="005D5EA4" w:rsidRDefault="00072C9D" w:rsidP="000578D5">
            <w:pPr>
              <w:spacing w:line="276" w:lineRule="auto"/>
              <w:jc w:val="right"/>
              <w:rPr>
                <w:rFonts w:ascii="Arial Narrow" w:hAnsi="Arial Narrow"/>
                <w:sz w:val="18"/>
              </w:rPr>
            </w:pPr>
            <w:r w:rsidRPr="005D5EA4">
              <w:rPr>
                <w:rFonts w:ascii="Arial Narrow" w:hAnsi="Arial Narrow"/>
                <w:sz w:val="18"/>
              </w:rPr>
              <w:t>High school completed</w:t>
            </w:r>
          </w:p>
          <w:p w14:paraId="3383CC20" w14:textId="77777777" w:rsidR="00072C9D" w:rsidRPr="005D5EA4" w:rsidRDefault="00072C9D" w:rsidP="000578D5">
            <w:pPr>
              <w:spacing w:line="276" w:lineRule="auto"/>
              <w:jc w:val="right"/>
              <w:rPr>
                <w:rFonts w:ascii="Arial Narrow" w:hAnsi="Arial Narrow"/>
                <w:sz w:val="18"/>
              </w:rPr>
            </w:pPr>
            <w:r w:rsidRPr="005D5EA4">
              <w:rPr>
                <w:rFonts w:ascii="Arial Narrow" w:hAnsi="Arial Narrow"/>
                <w:sz w:val="18"/>
              </w:rPr>
              <w:t>College completed</w:t>
            </w:r>
          </w:p>
          <w:p w14:paraId="623AAFC7" w14:textId="77777777" w:rsidR="00072C9D" w:rsidRPr="005D5EA4" w:rsidRDefault="00072C9D" w:rsidP="000578D5">
            <w:pPr>
              <w:spacing w:line="276" w:lineRule="auto"/>
              <w:jc w:val="right"/>
              <w:rPr>
                <w:rFonts w:ascii="Arial Narrow" w:hAnsi="Arial Narrow"/>
                <w:sz w:val="18"/>
              </w:rPr>
            </w:pPr>
            <w:r w:rsidRPr="005D5EA4">
              <w:rPr>
                <w:rFonts w:ascii="Arial Narrow" w:hAnsi="Arial Narrow"/>
                <w:sz w:val="18"/>
              </w:rPr>
              <w:t xml:space="preserve">University completed </w:t>
            </w:r>
          </w:p>
          <w:p w14:paraId="0076626D" w14:textId="77777777" w:rsidR="00072C9D" w:rsidRPr="005D5EA4" w:rsidRDefault="00072C9D" w:rsidP="000578D5">
            <w:pPr>
              <w:spacing w:line="276" w:lineRule="auto"/>
              <w:jc w:val="right"/>
              <w:rPr>
                <w:rFonts w:ascii="Arial Narrow" w:hAnsi="Arial Narrow"/>
                <w:sz w:val="18"/>
              </w:rPr>
            </w:pPr>
            <w:r w:rsidRPr="005D5EA4">
              <w:rPr>
                <w:rFonts w:ascii="Arial Narrow" w:hAnsi="Arial Narrow"/>
                <w:sz w:val="18"/>
              </w:rPr>
              <w:t>Post graduate degree</w:t>
            </w:r>
          </w:p>
        </w:tc>
        <w:tc>
          <w:tcPr>
            <w:tcW w:w="2628" w:type="dxa"/>
            <w:tcBorders>
              <w:top w:val="single" w:sz="4" w:space="0" w:color="auto"/>
              <w:right w:val="single" w:sz="4" w:space="0" w:color="auto"/>
            </w:tcBorders>
            <w:shd w:val="pct15" w:color="auto" w:fill="auto"/>
            <w:vAlign w:val="center"/>
          </w:tcPr>
          <w:p w14:paraId="58AAB01C" w14:textId="77777777" w:rsidR="00072C9D" w:rsidRPr="005D5EA4" w:rsidRDefault="00072C9D" w:rsidP="000578D5">
            <w:pPr>
              <w:spacing w:line="276" w:lineRule="auto"/>
              <w:rPr>
                <w:rFonts w:ascii="Arial Narrow" w:hAnsi="Arial Narrow"/>
                <w:sz w:val="18"/>
              </w:rPr>
            </w:pPr>
            <w:r w:rsidRPr="005D5EA4">
              <w:rPr>
                <w:rFonts w:ascii="Arial Narrow" w:hAnsi="Arial Narrow"/>
                <w:sz w:val="18"/>
              </w:rPr>
              <w:t>1</w:t>
            </w:r>
          </w:p>
          <w:p w14:paraId="27330B13" w14:textId="77777777" w:rsidR="00072C9D" w:rsidRPr="005D5EA4" w:rsidRDefault="00072C9D" w:rsidP="000578D5">
            <w:pPr>
              <w:spacing w:line="276" w:lineRule="auto"/>
              <w:rPr>
                <w:rFonts w:ascii="Arial Narrow" w:hAnsi="Arial Narrow"/>
                <w:sz w:val="18"/>
              </w:rPr>
            </w:pPr>
            <w:r w:rsidRPr="005D5EA4">
              <w:rPr>
                <w:rFonts w:ascii="Arial Narrow" w:hAnsi="Arial Narrow"/>
                <w:sz w:val="18"/>
              </w:rPr>
              <w:t>2</w:t>
            </w:r>
          </w:p>
          <w:p w14:paraId="6C3CA23B" w14:textId="77777777" w:rsidR="00072C9D" w:rsidRPr="005D5EA4" w:rsidRDefault="00072C9D" w:rsidP="000578D5">
            <w:pPr>
              <w:spacing w:line="276" w:lineRule="auto"/>
              <w:rPr>
                <w:rFonts w:ascii="Arial Narrow" w:hAnsi="Arial Narrow"/>
                <w:sz w:val="18"/>
              </w:rPr>
            </w:pPr>
            <w:r w:rsidRPr="005D5EA4">
              <w:rPr>
                <w:rFonts w:ascii="Arial Narrow" w:hAnsi="Arial Narrow"/>
                <w:sz w:val="18"/>
              </w:rPr>
              <w:t>3</w:t>
            </w:r>
          </w:p>
          <w:p w14:paraId="6D289277" w14:textId="77777777" w:rsidR="00072C9D" w:rsidRPr="005D5EA4" w:rsidRDefault="00072C9D" w:rsidP="000578D5">
            <w:pPr>
              <w:spacing w:line="276" w:lineRule="auto"/>
              <w:rPr>
                <w:rFonts w:ascii="Arial Narrow" w:hAnsi="Arial Narrow"/>
                <w:sz w:val="18"/>
              </w:rPr>
            </w:pPr>
            <w:r w:rsidRPr="005D5EA4">
              <w:rPr>
                <w:rFonts w:ascii="Arial Narrow" w:hAnsi="Arial Narrow"/>
                <w:sz w:val="18"/>
              </w:rPr>
              <w:t>4</w:t>
            </w:r>
          </w:p>
          <w:p w14:paraId="4887C1C3" w14:textId="77777777" w:rsidR="00072C9D" w:rsidRPr="005D5EA4" w:rsidRDefault="00072C9D" w:rsidP="000578D5">
            <w:pPr>
              <w:spacing w:line="276" w:lineRule="auto"/>
              <w:rPr>
                <w:rFonts w:ascii="Arial Narrow" w:hAnsi="Arial Narrow"/>
                <w:sz w:val="18"/>
              </w:rPr>
            </w:pPr>
            <w:r w:rsidRPr="005D5EA4">
              <w:rPr>
                <w:rFonts w:ascii="Arial Narrow" w:hAnsi="Arial Narrow"/>
                <w:sz w:val="18"/>
              </w:rPr>
              <w:t>5</w:t>
            </w:r>
          </w:p>
          <w:p w14:paraId="1B212A49" w14:textId="77777777" w:rsidR="00072C9D" w:rsidRPr="005D5EA4" w:rsidRDefault="00072C9D" w:rsidP="000578D5">
            <w:pPr>
              <w:spacing w:line="276" w:lineRule="auto"/>
              <w:rPr>
                <w:rFonts w:ascii="Arial Narrow" w:hAnsi="Arial Narrow"/>
                <w:sz w:val="18"/>
              </w:rPr>
            </w:pPr>
            <w:r w:rsidRPr="005D5EA4">
              <w:rPr>
                <w:rFonts w:ascii="Arial Narrow" w:hAnsi="Arial Narrow"/>
                <w:sz w:val="18"/>
              </w:rPr>
              <w:t>6</w:t>
            </w:r>
          </w:p>
          <w:p w14:paraId="62600131" w14:textId="77777777" w:rsidR="00072C9D" w:rsidRPr="005D5EA4" w:rsidRDefault="00072C9D" w:rsidP="000578D5">
            <w:pPr>
              <w:spacing w:line="276" w:lineRule="auto"/>
              <w:rPr>
                <w:rFonts w:ascii="Arial Narrow" w:hAnsi="Arial Narrow"/>
                <w:sz w:val="18"/>
              </w:rPr>
            </w:pPr>
            <w:r w:rsidRPr="005D5EA4">
              <w:rPr>
                <w:rFonts w:ascii="Arial Narrow" w:hAnsi="Arial Narrow"/>
                <w:sz w:val="18"/>
              </w:rPr>
              <w:t>7</w:t>
            </w:r>
          </w:p>
          <w:p w14:paraId="181AAA5E" w14:textId="77777777" w:rsidR="00072C9D" w:rsidRPr="005D5EA4" w:rsidRDefault="00072C9D" w:rsidP="000578D5">
            <w:pPr>
              <w:spacing w:line="276" w:lineRule="auto"/>
              <w:rPr>
                <w:rFonts w:ascii="Arial Narrow" w:hAnsi="Arial Narrow"/>
                <w:sz w:val="18"/>
              </w:rPr>
            </w:pPr>
            <w:r w:rsidRPr="005D5EA4">
              <w:rPr>
                <w:rFonts w:ascii="Arial Narrow" w:hAnsi="Arial Narrow"/>
                <w:sz w:val="18"/>
              </w:rPr>
              <w:t>8</w:t>
            </w:r>
          </w:p>
        </w:tc>
        <w:tc>
          <w:tcPr>
            <w:tcW w:w="1038" w:type="dxa"/>
            <w:vMerge w:val="restart"/>
            <w:tcBorders>
              <w:top w:val="single" w:sz="4" w:space="0" w:color="auto"/>
              <w:left w:val="nil"/>
              <w:right w:val="single" w:sz="4" w:space="0" w:color="auto"/>
            </w:tcBorders>
            <w:shd w:val="pct15" w:color="auto" w:fill="auto"/>
            <w:vAlign w:val="center"/>
          </w:tcPr>
          <w:p w14:paraId="52068B66"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C5</w:t>
            </w:r>
          </w:p>
        </w:tc>
      </w:tr>
      <w:tr w:rsidR="00072C9D" w:rsidRPr="005D5EA4" w14:paraId="18CA6A69" w14:textId="77777777" w:rsidTr="000578D5">
        <w:trPr>
          <w:cantSplit/>
          <w:trHeight w:val="255"/>
          <w:jc w:val="center"/>
        </w:trPr>
        <w:tc>
          <w:tcPr>
            <w:tcW w:w="4387" w:type="dxa"/>
            <w:vMerge/>
            <w:tcBorders>
              <w:left w:val="single" w:sz="4" w:space="0" w:color="auto"/>
              <w:right w:val="single" w:sz="4" w:space="0" w:color="auto"/>
            </w:tcBorders>
            <w:shd w:val="pct15" w:color="auto" w:fill="auto"/>
            <w:tcMar>
              <w:top w:w="28" w:type="dxa"/>
            </w:tcMar>
            <w:vAlign w:val="center"/>
          </w:tcPr>
          <w:p w14:paraId="139A0FD4" w14:textId="77777777" w:rsidR="00072C9D" w:rsidRPr="005D5EA4" w:rsidRDefault="00072C9D" w:rsidP="000578D5">
            <w:pPr>
              <w:spacing w:before="60"/>
              <w:rPr>
                <w:rFonts w:ascii="Arial Narrow" w:hAnsi="Arial Narrow"/>
                <w:sz w:val="18"/>
              </w:rPr>
            </w:pPr>
          </w:p>
        </w:tc>
        <w:tc>
          <w:tcPr>
            <w:tcW w:w="2507" w:type="dxa"/>
            <w:tcBorders>
              <w:left w:val="nil"/>
              <w:bottom w:val="single" w:sz="4" w:space="0" w:color="auto"/>
            </w:tcBorders>
            <w:shd w:val="pct15" w:color="auto" w:fill="auto"/>
            <w:vAlign w:val="center"/>
          </w:tcPr>
          <w:p w14:paraId="185E051F" w14:textId="77777777" w:rsidR="00072C9D" w:rsidRPr="005D5EA4" w:rsidRDefault="00072C9D" w:rsidP="000578D5">
            <w:pPr>
              <w:jc w:val="right"/>
              <w:rPr>
                <w:rFonts w:ascii="Arial Narrow" w:hAnsi="Arial Narrow"/>
                <w:sz w:val="18"/>
              </w:rPr>
            </w:pPr>
            <w:r w:rsidRPr="005D5EA4">
              <w:rPr>
                <w:rFonts w:ascii="Arial Narrow" w:hAnsi="Arial Narrow"/>
                <w:sz w:val="18"/>
              </w:rPr>
              <w:t>Refused</w:t>
            </w:r>
          </w:p>
        </w:tc>
        <w:tc>
          <w:tcPr>
            <w:tcW w:w="2628" w:type="dxa"/>
            <w:tcBorders>
              <w:right w:val="single" w:sz="4" w:space="0" w:color="auto"/>
            </w:tcBorders>
            <w:shd w:val="pct15" w:color="auto" w:fill="auto"/>
            <w:vAlign w:val="center"/>
          </w:tcPr>
          <w:p w14:paraId="69F72637" w14:textId="77777777" w:rsidR="00072C9D" w:rsidRPr="005D5EA4" w:rsidRDefault="00072C9D" w:rsidP="000578D5">
            <w:pPr>
              <w:rPr>
                <w:rFonts w:ascii="Arial Narrow" w:hAnsi="Arial Narrow"/>
                <w:sz w:val="18"/>
              </w:rPr>
            </w:pPr>
            <w:r w:rsidRPr="005D5EA4">
              <w:rPr>
                <w:rFonts w:ascii="Arial Narrow" w:hAnsi="Arial Narrow"/>
                <w:sz w:val="18"/>
              </w:rPr>
              <w:t>88</w:t>
            </w:r>
          </w:p>
        </w:tc>
        <w:tc>
          <w:tcPr>
            <w:tcW w:w="1038" w:type="dxa"/>
            <w:vMerge/>
            <w:tcBorders>
              <w:left w:val="nil"/>
              <w:right w:val="single" w:sz="4" w:space="0" w:color="auto"/>
            </w:tcBorders>
            <w:shd w:val="pct15" w:color="auto" w:fill="auto"/>
            <w:vAlign w:val="center"/>
          </w:tcPr>
          <w:p w14:paraId="4981EF69" w14:textId="77777777" w:rsidR="00072C9D" w:rsidRPr="005D5EA4" w:rsidRDefault="00072C9D" w:rsidP="000578D5">
            <w:pPr>
              <w:jc w:val="center"/>
              <w:rPr>
                <w:rFonts w:ascii="Arial Narrow" w:hAnsi="Arial Narrow"/>
                <w:bCs/>
                <w:sz w:val="22"/>
                <w:szCs w:val="22"/>
              </w:rPr>
            </w:pPr>
          </w:p>
        </w:tc>
      </w:tr>
      <w:tr w:rsidR="00072C9D" w:rsidRPr="005D5EA4" w14:paraId="2CB72D86" w14:textId="77777777" w:rsidTr="000578D5">
        <w:trPr>
          <w:cantSplit/>
          <w:trHeight w:val="255"/>
          <w:jc w:val="center"/>
        </w:trPr>
        <w:tc>
          <w:tcPr>
            <w:tcW w:w="4387" w:type="dxa"/>
            <w:vMerge w:val="restart"/>
            <w:tcBorders>
              <w:top w:val="single" w:sz="4" w:space="0" w:color="auto"/>
              <w:left w:val="single" w:sz="4" w:space="0" w:color="auto"/>
              <w:right w:val="single" w:sz="4" w:space="0" w:color="auto"/>
            </w:tcBorders>
            <w:shd w:val="pct15" w:color="auto" w:fill="auto"/>
            <w:tcMar>
              <w:top w:w="28" w:type="dxa"/>
            </w:tcMar>
            <w:vAlign w:val="center"/>
          </w:tcPr>
          <w:p w14:paraId="2860FAC3" w14:textId="77777777" w:rsidR="00072C9D" w:rsidRPr="005D5EA4" w:rsidRDefault="00072C9D" w:rsidP="000578D5">
            <w:pPr>
              <w:spacing w:before="60"/>
              <w:rPr>
                <w:rFonts w:ascii="Arial Narrow" w:hAnsi="Arial Narrow"/>
                <w:sz w:val="18"/>
              </w:rPr>
            </w:pPr>
            <w:r w:rsidRPr="005D5EA4">
              <w:rPr>
                <w:rFonts w:ascii="Arial Narrow" w:hAnsi="Arial Narrow"/>
                <w:spacing w:val="-2"/>
                <w:sz w:val="18"/>
              </w:rPr>
              <w:t>What is your</w:t>
            </w:r>
            <w:r w:rsidRPr="005D5EA4">
              <w:rPr>
                <w:rFonts w:ascii="Arial Narrow" w:hAnsi="Arial Narrow"/>
                <w:i/>
                <w:iCs/>
                <w:spacing w:val="-2"/>
                <w:sz w:val="18"/>
              </w:rPr>
              <w:t xml:space="preserve"> [insert relevant ethnic group / racial group / cultural subgroup / others]</w:t>
            </w:r>
            <w:r w:rsidRPr="005D5EA4">
              <w:rPr>
                <w:rFonts w:ascii="Arial Narrow" w:hAnsi="Arial Narrow"/>
                <w:spacing w:val="-2"/>
                <w:sz w:val="18"/>
              </w:rPr>
              <w:t xml:space="preserve"> </w:t>
            </w:r>
            <w:r w:rsidRPr="005D5EA4">
              <w:rPr>
                <w:rFonts w:ascii="Arial Narrow" w:hAnsi="Arial Narrow"/>
                <w:b/>
                <w:bCs/>
                <w:spacing w:val="-2"/>
                <w:sz w:val="18"/>
              </w:rPr>
              <w:t>background</w:t>
            </w:r>
            <w:r w:rsidRPr="005D5EA4">
              <w:rPr>
                <w:rFonts w:ascii="Arial Narrow" w:hAnsi="Arial Narrow"/>
                <w:spacing w:val="-2"/>
                <w:sz w:val="18"/>
              </w:rPr>
              <w:t>?</w:t>
            </w:r>
          </w:p>
        </w:tc>
        <w:tc>
          <w:tcPr>
            <w:tcW w:w="2507" w:type="dxa"/>
            <w:tcBorders>
              <w:top w:val="single" w:sz="4" w:space="0" w:color="auto"/>
              <w:left w:val="nil"/>
            </w:tcBorders>
            <w:shd w:val="pct15" w:color="auto" w:fill="auto"/>
            <w:vAlign w:val="center"/>
          </w:tcPr>
          <w:p w14:paraId="2B80E2A8" w14:textId="77777777" w:rsidR="00072C9D" w:rsidRPr="005D5EA4" w:rsidRDefault="00072C9D" w:rsidP="000578D5">
            <w:pPr>
              <w:jc w:val="right"/>
              <w:rPr>
                <w:rFonts w:ascii="Arial Narrow" w:hAnsi="Arial Narrow"/>
                <w:sz w:val="18"/>
              </w:rPr>
            </w:pPr>
            <w:r w:rsidRPr="005D5EA4">
              <w:rPr>
                <w:rFonts w:ascii="Arial Narrow" w:hAnsi="Arial Narrow"/>
                <w:sz w:val="18"/>
              </w:rPr>
              <w:t>Khalkh</w:t>
            </w:r>
          </w:p>
        </w:tc>
        <w:tc>
          <w:tcPr>
            <w:tcW w:w="2628" w:type="dxa"/>
            <w:tcBorders>
              <w:top w:val="single" w:sz="4" w:space="0" w:color="auto"/>
              <w:right w:val="single" w:sz="4" w:space="0" w:color="auto"/>
            </w:tcBorders>
            <w:shd w:val="pct15" w:color="auto" w:fill="auto"/>
            <w:vAlign w:val="center"/>
          </w:tcPr>
          <w:p w14:paraId="0A841C61" w14:textId="77777777" w:rsidR="00072C9D" w:rsidRPr="005D5EA4" w:rsidRDefault="00072C9D" w:rsidP="000578D5">
            <w:pPr>
              <w:rPr>
                <w:rFonts w:ascii="Arial Narrow" w:hAnsi="Arial Narrow"/>
                <w:sz w:val="18"/>
              </w:rPr>
            </w:pPr>
            <w:r w:rsidRPr="005D5EA4">
              <w:rPr>
                <w:rFonts w:ascii="Arial Narrow" w:hAnsi="Arial Narrow"/>
                <w:sz w:val="18"/>
              </w:rPr>
              <w:t>1</w:t>
            </w:r>
          </w:p>
        </w:tc>
        <w:tc>
          <w:tcPr>
            <w:tcW w:w="1038" w:type="dxa"/>
            <w:vMerge w:val="restart"/>
            <w:tcBorders>
              <w:top w:val="single" w:sz="4" w:space="0" w:color="auto"/>
              <w:left w:val="nil"/>
              <w:right w:val="single" w:sz="4" w:space="0" w:color="auto"/>
            </w:tcBorders>
            <w:shd w:val="pct15" w:color="auto" w:fill="auto"/>
            <w:vAlign w:val="center"/>
          </w:tcPr>
          <w:p w14:paraId="09416472" w14:textId="77777777" w:rsidR="00072C9D" w:rsidRPr="005D5EA4" w:rsidRDefault="00072C9D" w:rsidP="000578D5">
            <w:pPr>
              <w:jc w:val="center"/>
              <w:rPr>
                <w:rFonts w:ascii="Arial Narrow" w:hAnsi="Arial Narrow"/>
                <w:bCs/>
                <w:sz w:val="18"/>
              </w:rPr>
            </w:pPr>
            <w:r w:rsidRPr="005D5EA4">
              <w:rPr>
                <w:rFonts w:ascii="Arial Narrow" w:hAnsi="Arial Narrow"/>
                <w:bCs/>
                <w:sz w:val="22"/>
                <w:szCs w:val="22"/>
              </w:rPr>
              <w:t>C6</w:t>
            </w:r>
          </w:p>
        </w:tc>
      </w:tr>
      <w:tr w:rsidR="00072C9D" w:rsidRPr="005D5EA4" w14:paraId="0BBF2951" w14:textId="77777777" w:rsidTr="000578D5">
        <w:trPr>
          <w:cantSplit/>
          <w:trHeight w:hRule="exact" w:val="284"/>
          <w:jc w:val="center"/>
        </w:trPr>
        <w:tc>
          <w:tcPr>
            <w:tcW w:w="4387" w:type="dxa"/>
            <w:vMerge/>
            <w:tcBorders>
              <w:left w:val="single" w:sz="4" w:space="0" w:color="auto"/>
              <w:right w:val="single" w:sz="4" w:space="0" w:color="auto"/>
            </w:tcBorders>
            <w:shd w:val="pct15" w:color="auto" w:fill="auto"/>
            <w:vAlign w:val="center"/>
          </w:tcPr>
          <w:p w14:paraId="0A5A4BCB" w14:textId="77777777" w:rsidR="00072C9D" w:rsidRPr="005D5EA4" w:rsidRDefault="00072C9D" w:rsidP="000578D5">
            <w:pPr>
              <w:spacing w:before="60"/>
              <w:rPr>
                <w:rFonts w:ascii="Arial Narrow" w:hAnsi="Arial Narrow"/>
                <w:sz w:val="18"/>
              </w:rPr>
            </w:pPr>
          </w:p>
        </w:tc>
        <w:tc>
          <w:tcPr>
            <w:tcW w:w="2507" w:type="dxa"/>
            <w:tcBorders>
              <w:left w:val="nil"/>
            </w:tcBorders>
            <w:shd w:val="pct15" w:color="auto" w:fill="auto"/>
            <w:vAlign w:val="center"/>
          </w:tcPr>
          <w:p w14:paraId="451A639E" w14:textId="77777777" w:rsidR="00072C9D" w:rsidRPr="005D5EA4" w:rsidRDefault="00072C9D" w:rsidP="000578D5">
            <w:pPr>
              <w:jc w:val="right"/>
              <w:rPr>
                <w:rFonts w:ascii="Arial Narrow" w:hAnsi="Arial Narrow"/>
                <w:sz w:val="18"/>
              </w:rPr>
            </w:pPr>
            <w:r w:rsidRPr="005D5EA4">
              <w:rPr>
                <w:rFonts w:ascii="Arial Narrow" w:hAnsi="Arial Narrow"/>
                <w:sz w:val="18"/>
              </w:rPr>
              <w:t>Kazak</w:t>
            </w:r>
          </w:p>
        </w:tc>
        <w:tc>
          <w:tcPr>
            <w:tcW w:w="2628" w:type="dxa"/>
            <w:tcBorders>
              <w:right w:val="single" w:sz="4" w:space="0" w:color="auto"/>
            </w:tcBorders>
            <w:shd w:val="pct15" w:color="auto" w:fill="auto"/>
            <w:vAlign w:val="center"/>
          </w:tcPr>
          <w:p w14:paraId="206C7912" w14:textId="77777777" w:rsidR="00072C9D" w:rsidRPr="005D5EA4" w:rsidRDefault="00072C9D" w:rsidP="000578D5">
            <w:pPr>
              <w:rPr>
                <w:rFonts w:ascii="Arial Narrow" w:hAnsi="Arial Narrow"/>
                <w:sz w:val="18"/>
              </w:rPr>
            </w:pPr>
            <w:r w:rsidRPr="005D5EA4">
              <w:rPr>
                <w:rFonts w:ascii="Arial Narrow" w:hAnsi="Arial Narrow"/>
                <w:sz w:val="18"/>
              </w:rPr>
              <w:t>2</w:t>
            </w:r>
          </w:p>
        </w:tc>
        <w:tc>
          <w:tcPr>
            <w:tcW w:w="1038" w:type="dxa"/>
            <w:vMerge/>
            <w:tcBorders>
              <w:left w:val="nil"/>
              <w:right w:val="single" w:sz="4" w:space="0" w:color="auto"/>
            </w:tcBorders>
            <w:shd w:val="pct15" w:color="auto" w:fill="auto"/>
            <w:vAlign w:val="center"/>
          </w:tcPr>
          <w:p w14:paraId="7C6D64C1" w14:textId="77777777" w:rsidR="00072C9D" w:rsidRPr="005D5EA4" w:rsidRDefault="00072C9D" w:rsidP="000578D5">
            <w:pPr>
              <w:jc w:val="center"/>
              <w:rPr>
                <w:rFonts w:ascii="Arial Narrow" w:hAnsi="Arial Narrow"/>
                <w:bCs/>
                <w:sz w:val="22"/>
                <w:szCs w:val="22"/>
              </w:rPr>
            </w:pPr>
          </w:p>
        </w:tc>
      </w:tr>
      <w:tr w:rsidR="00072C9D" w:rsidRPr="005D5EA4" w14:paraId="2611BFB8" w14:textId="77777777" w:rsidTr="000578D5">
        <w:trPr>
          <w:cantSplit/>
          <w:trHeight w:hRule="exact" w:val="284"/>
          <w:jc w:val="center"/>
        </w:trPr>
        <w:tc>
          <w:tcPr>
            <w:tcW w:w="4387" w:type="dxa"/>
            <w:vMerge/>
            <w:tcBorders>
              <w:left w:val="single" w:sz="4" w:space="0" w:color="auto"/>
              <w:right w:val="single" w:sz="4" w:space="0" w:color="auto"/>
            </w:tcBorders>
            <w:shd w:val="pct15" w:color="auto" w:fill="auto"/>
            <w:vAlign w:val="center"/>
          </w:tcPr>
          <w:p w14:paraId="3FA0BCCD" w14:textId="77777777" w:rsidR="00072C9D" w:rsidRPr="005D5EA4" w:rsidRDefault="00072C9D" w:rsidP="000578D5">
            <w:pPr>
              <w:spacing w:before="60"/>
              <w:rPr>
                <w:rFonts w:ascii="Arial Narrow" w:hAnsi="Arial Narrow"/>
                <w:sz w:val="18"/>
              </w:rPr>
            </w:pPr>
          </w:p>
        </w:tc>
        <w:tc>
          <w:tcPr>
            <w:tcW w:w="2507" w:type="dxa"/>
            <w:tcBorders>
              <w:left w:val="nil"/>
            </w:tcBorders>
            <w:shd w:val="pct15" w:color="auto" w:fill="auto"/>
            <w:vAlign w:val="center"/>
          </w:tcPr>
          <w:p w14:paraId="1477DD0A" w14:textId="77777777" w:rsidR="00072C9D" w:rsidRPr="005D5EA4" w:rsidRDefault="00072C9D" w:rsidP="000578D5">
            <w:pPr>
              <w:jc w:val="right"/>
              <w:rPr>
                <w:rFonts w:ascii="Arial Narrow" w:hAnsi="Arial Narrow"/>
                <w:sz w:val="18"/>
              </w:rPr>
            </w:pPr>
            <w:r w:rsidRPr="005D5EA4">
              <w:rPr>
                <w:rFonts w:ascii="Arial Narrow" w:hAnsi="Arial Narrow"/>
                <w:sz w:val="18"/>
              </w:rPr>
              <w:t>Durvud</w:t>
            </w:r>
          </w:p>
        </w:tc>
        <w:tc>
          <w:tcPr>
            <w:tcW w:w="2628" w:type="dxa"/>
            <w:tcBorders>
              <w:right w:val="single" w:sz="4" w:space="0" w:color="auto"/>
            </w:tcBorders>
            <w:shd w:val="pct15" w:color="auto" w:fill="auto"/>
            <w:vAlign w:val="center"/>
          </w:tcPr>
          <w:p w14:paraId="556796EF" w14:textId="77777777" w:rsidR="00072C9D" w:rsidRPr="005D5EA4" w:rsidRDefault="00072C9D" w:rsidP="000578D5">
            <w:pPr>
              <w:rPr>
                <w:rFonts w:ascii="Arial Narrow" w:hAnsi="Arial Narrow"/>
                <w:sz w:val="18"/>
              </w:rPr>
            </w:pPr>
            <w:r w:rsidRPr="005D5EA4">
              <w:rPr>
                <w:rFonts w:ascii="Arial Narrow" w:hAnsi="Arial Narrow"/>
                <w:sz w:val="18"/>
              </w:rPr>
              <w:t>3</w:t>
            </w:r>
          </w:p>
        </w:tc>
        <w:tc>
          <w:tcPr>
            <w:tcW w:w="1038" w:type="dxa"/>
            <w:vMerge/>
            <w:tcBorders>
              <w:left w:val="nil"/>
              <w:right w:val="single" w:sz="4" w:space="0" w:color="auto"/>
            </w:tcBorders>
            <w:shd w:val="pct15" w:color="auto" w:fill="auto"/>
            <w:vAlign w:val="center"/>
          </w:tcPr>
          <w:p w14:paraId="0216218D" w14:textId="77777777" w:rsidR="00072C9D" w:rsidRPr="005D5EA4" w:rsidRDefault="00072C9D" w:rsidP="000578D5">
            <w:pPr>
              <w:jc w:val="center"/>
              <w:rPr>
                <w:rFonts w:ascii="Arial Narrow" w:hAnsi="Arial Narrow"/>
                <w:bCs/>
                <w:sz w:val="22"/>
                <w:szCs w:val="22"/>
              </w:rPr>
            </w:pPr>
          </w:p>
        </w:tc>
      </w:tr>
      <w:tr w:rsidR="00072C9D" w:rsidRPr="005D5EA4" w14:paraId="412CE04B" w14:textId="77777777" w:rsidTr="000578D5">
        <w:trPr>
          <w:cantSplit/>
          <w:trHeight w:hRule="exact" w:val="284"/>
          <w:jc w:val="center"/>
        </w:trPr>
        <w:tc>
          <w:tcPr>
            <w:tcW w:w="4387" w:type="dxa"/>
            <w:vMerge/>
            <w:tcBorders>
              <w:left w:val="single" w:sz="4" w:space="0" w:color="auto"/>
              <w:right w:val="single" w:sz="4" w:space="0" w:color="auto"/>
            </w:tcBorders>
            <w:shd w:val="pct15" w:color="auto" w:fill="auto"/>
            <w:vAlign w:val="center"/>
          </w:tcPr>
          <w:p w14:paraId="11F4B0BE" w14:textId="77777777" w:rsidR="00072C9D" w:rsidRPr="005D5EA4" w:rsidRDefault="00072C9D" w:rsidP="000578D5">
            <w:pPr>
              <w:spacing w:before="60"/>
              <w:rPr>
                <w:rFonts w:ascii="Arial Narrow" w:hAnsi="Arial Narrow"/>
                <w:sz w:val="18"/>
              </w:rPr>
            </w:pPr>
          </w:p>
        </w:tc>
        <w:tc>
          <w:tcPr>
            <w:tcW w:w="2507" w:type="dxa"/>
            <w:tcBorders>
              <w:left w:val="nil"/>
            </w:tcBorders>
            <w:shd w:val="pct15" w:color="auto" w:fill="auto"/>
            <w:vAlign w:val="center"/>
          </w:tcPr>
          <w:p w14:paraId="732D2AA8" w14:textId="77777777" w:rsidR="00072C9D" w:rsidRPr="005D5EA4" w:rsidRDefault="00072C9D" w:rsidP="000578D5">
            <w:pPr>
              <w:jc w:val="right"/>
              <w:rPr>
                <w:rFonts w:ascii="Arial Narrow" w:hAnsi="Arial Narrow"/>
                <w:sz w:val="18"/>
              </w:rPr>
            </w:pPr>
            <w:r w:rsidRPr="005D5EA4">
              <w:rPr>
                <w:rFonts w:ascii="Arial Narrow" w:hAnsi="Arial Narrow"/>
                <w:sz w:val="18"/>
              </w:rPr>
              <w:t xml:space="preserve">Buriad </w:t>
            </w:r>
          </w:p>
        </w:tc>
        <w:tc>
          <w:tcPr>
            <w:tcW w:w="2628" w:type="dxa"/>
            <w:tcBorders>
              <w:right w:val="single" w:sz="4" w:space="0" w:color="auto"/>
            </w:tcBorders>
            <w:shd w:val="pct15" w:color="auto" w:fill="auto"/>
            <w:vAlign w:val="center"/>
          </w:tcPr>
          <w:p w14:paraId="26CA73BB" w14:textId="77777777" w:rsidR="00072C9D" w:rsidRPr="005D5EA4" w:rsidRDefault="00072C9D" w:rsidP="000578D5">
            <w:pPr>
              <w:rPr>
                <w:rFonts w:ascii="Arial Narrow" w:hAnsi="Arial Narrow"/>
                <w:sz w:val="18"/>
              </w:rPr>
            </w:pPr>
            <w:r w:rsidRPr="005D5EA4">
              <w:rPr>
                <w:rFonts w:ascii="Arial Narrow" w:hAnsi="Arial Narrow"/>
                <w:sz w:val="18"/>
              </w:rPr>
              <w:t>4</w:t>
            </w:r>
          </w:p>
        </w:tc>
        <w:tc>
          <w:tcPr>
            <w:tcW w:w="1038" w:type="dxa"/>
            <w:vMerge w:val="restart"/>
            <w:tcBorders>
              <w:left w:val="nil"/>
              <w:right w:val="single" w:sz="4" w:space="0" w:color="auto"/>
            </w:tcBorders>
            <w:shd w:val="pct15" w:color="auto" w:fill="auto"/>
            <w:vAlign w:val="center"/>
          </w:tcPr>
          <w:p w14:paraId="3FC69AC9" w14:textId="77777777" w:rsidR="00072C9D" w:rsidRPr="005D5EA4" w:rsidRDefault="00072C9D" w:rsidP="000578D5">
            <w:pPr>
              <w:jc w:val="center"/>
              <w:rPr>
                <w:rFonts w:ascii="Arial Narrow" w:hAnsi="Arial Narrow"/>
                <w:bCs/>
                <w:sz w:val="22"/>
                <w:szCs w:val="22"/>
              </w:rPr>
            </w:pPr>
          </w:p>
        </w:tc>
      </w:tr>
      <w:tr w:rsidR="00072C9D" w:rsidRPr="005D5EA4" w14:paraId="4DA2F8BD" w14:textId="77777777" w:rsidTr="000578D5">
        <w:trPr>
          <w:cantSplit/>
          <w:trHeight w:hRule="exact" w:val="284"/>
          <w:jc w:val="center"/>
        </w:trPr>
        <w:tc>
          <w:tcPr>
            <w:tcW w:w="4387" w:type="dxa"/>
            <w:vMerge/>
            <w:tcBorders>
              <w:left w:val="single" w:sz="4" w:space="0" w:color="auto"/>
              <w:right w:val="single" w:sz="4" w:space="0" w:color="auto"/>
            </w:tcBorders>
            <w:shd w:val="pct15" w:color="auto" w:fill="auto"/>
            <w:vAlign w:val="center"/>
          </w:tcPr>
          <w:p w14:paraId="71A57DD3" w14:textId="77777777" w:rsidR="00072C9D" w:rsidRPr="005D5EA4" w:rsidRDefault="00072C9D" w:rsidP="000578D5">
            <w:pPr>
              <w:spacing w:before="60"/>
              <w:rPr>
                <w:rFonts w:ascii="Arial Narrow" w:hAnsi="Arial Narrow"/>
                <w:sz w:val="18"/>
              </w:rPr>
            </w:pPr>
          </w:p>
        </w:tc>
        <w:tc>
          <w:tcPr>
            <w:tcW w:w="2507" w:type="dxa"/>
            <w:tcBorders>
              <w:left w:val="nil"/>
            </w:tcBorders>
            <w:shd w:val="pct15" w:color="auto" w:fill="auto"/>
            <w:vAlign w:val="center"/>
          </w:tcPr>
          <w:p w14:paraId="74D90D06" w14:textId="77777777" w:rsidR="00072C9D" w:rsidRPr="005D5EA4" w:rsidRDefault="00072C9D" w:rsidP="000578D5">
            <w:pPr>
              <w:jc w:val="right"/>
              <w:rPr>
                <w:rFonts w:ascii="Arial Narrow" w:hAnsi="Arial Narrow"/>
                <w:sz w:val="18"/>
              </w:rPr>
            </w:pPr>
            <w:r w:rsidRPr="005D5EA4">
              <w:rPr>
                <w:rFonts w:ascii="Arial Narrow" w:hAnsi="Arial Narrow"/>
                <w:sz w:val="18"/>
              </w:rPr>
              <w:t xml:space="preserve">Others </w:t>
            </w:r>
          </w:p>
        </w:tc>
        <w:tc>
          <w:tcPr>
            <w:tcW w:w="2628" w:type="dxa"/>
            <w:tcBorders>
              <w:right w:val="single" w:sz="4" w:space="0" w:color="auto"/>
            </w:tcBorders>
            <w:shd w:val="pct15" w:color="auto" w:fill="auto"/>
            <w:vAlign w:val="center"/>
          </w:tcPr>
          <w:p w14:paraId="45D5854F" w14:textId="77777777" w:rsidR="00072C9D" w:rsidRPr="005D5EA4" w:rsidRDefault="00072C9D" w:rsidP="000578D5">
            <w:pPr>
              <w:rPr>
                <w:rFonts w:ascii="Arial Narrow" w:hAnsi="Arial Narrow"/>
                <w:sz w:val="18"/>
              </w:rPr>
            </w:pPr>
            <w:r w:rsidRPr="005D5EA4">
              <w:rPr>
                <w:rFonts w:ascii="Arial Narrow" w:hAnsi="Arial Narrow"/>
                <w:sz w:val="18"/>
              </w:rPr>
              <w:t xml:space="preserve">5 If others specify go C6other </w:t>
            </w:r>
          </w:p>
        </w:tc>
        <w:tc>
          <w:tcPr>
            <w:tcW w:w="1038" w:type="dxa"/>
            <w:vMerge/>
            <w:tcBorders>
              <w:left w:val="nil"/>
              <w:right w:val="single" w:sz="4" w:space="0" w:color="auto"/>
            </w:tcBorders>
            <w:shd w:val="pct15" w:color="auto" w:fill="auto"/>
            <w:vAlign w:val="center"/>
          </w:tcPr>
          <w:p w14:paraId="2B67F15B" w14:textId="77777777" w:rsidR="00072C9D" w:rsidRPr="005D5EA4" w:rsidRDefault="00072C9D" w:rsidP="000578D5">
            <w:pPr>
              <w:jc w:val="center"/>
              <w:rPr>
                <w:rFonts w:ascii="Arial Narrow" w:hAnsi="Arial Narrow"/>
                <w:bCs/>
                <w:sz w:val="22"/>
                <w:szCs w:val="22"/>
              </w:rPr>
            </w:pPr>
          </w:p>
        </w:tc>
      </w:tr>
      <w:tr w:rsidR="00072C9D" w:rsidRPr="005D5EA4" w14:paraId="57931487" w14:textId="77777777" w:rsidTr="000578D5">
        <w:trPr>
          <w:cantSplit/>
          <w:trHeight w:hRule="exact" w:val="284"/>
          <w:jc w:val="center"/>
        </w:trPr>
        <w:tc>
          <w:tcPr>
            <w:tcW w:w="4387" w:type="dxa"/>
            <w:vMerge/>
            <w:tcBorders>
              <w:left w:val="single" w:sz="4" w:space="0" w:color="auto"/>
              <w:right w:val="single" w:sz="4" w:space="0" w:color="auto"/>
            </w:tcBorders>
            <w:shd w:val="pct15" w:color="auto" w:fill="auto"/>
            <w:vAlign w:val="center"/>
          </w:tcPr>
          <w:p w14:paraId="002D4BD9" w14:textId="77777777" w:rsidR="00072C9D" w:rsidRPr="005D5EA4" w:rsidRDefault="00072C9D" w:rsidP="000578D5">
            <w:pPr>
              <w:spacing w:before="60"/>
              <w:rPr>
                <w:rFonts w:ascii="Arial Narrow" w:hAnsi="Arial Narrow"/>
                <w:sz w:val="18"/>
              </w:rPr>
            </w:pPr>
          </w:p>
        </w:tc>
        <w:tc>
          <w:tcPr>
            <w:tcW w:w="2507" w:type="dxa"/>
            <w:tcBorders>
              <w:left w:val="nil"/>
              <w:bottom w:val="single" w:sz="4" w:space="0" w:color="auto"/>
            </w:tcBorders>
            <w:shd w:val="pct15" w:color="auto" w:fill="auto"/>
            <w:vAlign w:val="center"/>
          </w:tcPr>
          <w:p w14:paraId="64C3677F" w14:textId="77777777" w:rsidR="00072C9D" w:rsidRPr="005D5EA4" w:rsidRDefault="00072C9D" w:rsidP="000578D5">
            <w:pPr>
              <w:jc w:val="right"/>
              <w:rPr>
                <w:rFonts w:ascii="Arial Narrow" w:hAnsi="Arial Narrow"/>
                <w:sz w:val="18"/>
              </w:rPr>
            </w:pPr>
            <w:r w:rsidRPr="005D5EA4">
              <w:rPr>
                <w:rFonts w:ascii="Arial Narrow" w:hAnsi="Arial Narrow"/>
                <w:sz w:val="18"/>
              </w:rPr>
              <w:t>Refused</w:t>
            </w:r>
          </w:p>
        </w:tc>
        <w:tc>
          <w:tcPr>
            <w:tcW w:w="2628" w:type="dxa"/>
            <w:tcBorders>
              <w:bottom w:val="single" w:sz="4" w:space="0" w:color="auto"/>
              <w:right w:val="single" w:sz="4" w:space="0" w:color="auto"/>
            </w:tcBorders>
            <w:shd w:val="pct15" w:color="auto" w:fill="auto"/>
            <w:vAlign w:val="center"/>
          </w:tcPr>
          <w:p w14:paraId="37665EA9" w14:textId="77777777" w:rsidR="00072C9D" w:rsidRPr="005D5EA4" w:rsidRDefault="00072C9D" w:rsidP="000578D5">
            <w:pPr>
              <w:rPr>
                <w:rFonts w:ascii="Arial Narrow" w:hAnsi="Arial Narrow"/>
                <w:sz w:val="18"/>
              </w:rPr>
            </w:pPr>
            <w:r w:rsidRPr="005D5EA4">
              <w:rPr>
                <w:rFonts w:ascii="Arial Narrow" w:hAnsi="Arial Narrow"/>
                <w:sz w:val="18"/>
              </w:rPr>
              <w:t>88</w:t>
            </w:r>
          </w:p>
        </w:tc>
        <w:tc>
          <w:tcPr>
            <w:tcW w:w="1038" w:type="dxa"/>
            <w:vMerge/>
            <w:tcBorders>
              <w:left w:val="nil"/>
              <w:bottom w:val="single" w:sz="4" w:space="0" w:color="auto"/>
              <w:right w:val="single" w:sz="4" w:space="0" w:color="auto"/>
            </w:tcBorders>
            <w:shd w:val="pct15" w:color="auto" w:fill="auto"/>
            <w:vAlign w:val="center"/>
          </w:tcPr>
          <w:p w14:paraId="6D4A545B" w14:textId="77777777" w:rsidR="00072C9D" w:rsidRPr="005D5EA4" w:rsidRDefault="00072C9D" w:rsidP="000578D5">
            <w:pPr>
              <w:jc w:val="center"/>
              <w:rPr>
                <w:rFonts w:ascii="Arial Narrow" w:hAnsi="Arial Narrow"/>
                <w:bCs/>
                <w:sz w:val="22"/>
                <w:szCs w:val="22"/>
              </w:rPr>
            </w:pPr>
          </w:p>
        </w:tc>
      </w:tr>
      <w:tr w:rsidR="00072C9D" w:rsidRPr="005D5EA4" w14:paraId="06BA02CB" w14:textId="77777777" w:rsidTr="000578D5">
        <w:trPr>
          <w:cantSplit/>
          <w:trHeight w:hRule="exact" w:val="474"/>
          <w:jc w:val="center"/>
        </w:trPr>
        <w:tc>
          <w:tcPr>
            <w:tcW w:w="4387" w:type="dxa"/>
            <w:tcBorders>
              <w:left w:val="single" w:sz="4" w:space="0" w:color="auto"/>
              <w:right w:val="single" w:sz="4" w:space="0" w:color="auto"/>
            </w:tcBorders>
            <w:shd w:val="pct15" w:color="auto" w:fill="auto"/>
            <w:vAlign w:val="center"/>
          </w:tcPr>
          <w:p w14:paraId="4087676B" w14:textId="77777777" w:rsidR="00072C9D" w:rsidRPr="005D5EA4" w:rsidRDefault="00072C9D" w:rsidP="000578D5">
            <w:pPr>
              <w:spacing w:before="60"/>
              <w:rPr>
                <w:rFonts w:ascii="Arial Narrow" w:hAnsi="Arial Narrow"/>
                <w:sz w:val="18"/>
              </w:rPr>
            </w:pPr>
          </w:p>
        </w:tc>
        <w:tc>
          <w:tcPr>
            <w:tcW w:w="5135" w:type="dxa"/>
            <w:gridSpan w:val="2"/>
            <w:tcBorders>
              <w:left w:val="nil"/>
              <w:bottom w:val="single" w:sz="4" w:space="0" w:color="auto"/>
              <w:right w:val="single" w:sz="4" w:space="0" w:color="auto"/>
            </w:tcBorders>
            <w:shd w:val="pct15" w:color="auto" w:fill="auto"/>
            <w:vAlign w:val="center"/>
          </w:tcPr>
          <w:p w14:paraId="25974EB0" w14:textId="77777777" w:rsidR="00072C9D" w:rsidRPr="005D5EA4" w:rsidRDefault="00072C9D" w:rsidP="000578D5">
            <w:pPr>
              <w:spacing w:before="120"/>
              <w:ind w:right="12"/>
              <w:jc w:val="center"/>
              <w:rPr>
                <w:rFonts w:ascii="Arial Narrow" w:hAnsi="Arial Narrow"/>
                <w:sz w:val="20"/>
                <w:szCs w:val="20"/>
              </w:rPr>
            </w:pPr>
            <w:r w:rsidRPr="005D5EA4">
              <w:rPr>
                <w:rFonts w:ascii="Arial Narrow" w:hAnsi="Arial Narrow"/>
                <w:bCs/>
                <w:sz w:val="22"/>
                <w:szCs w:val="22"/>
              </w:rPr>
              <w:t>C6 other</w:t>
            </w:r>
            <w:r w:rsidRPr="005D5EA4">
              <w:rPr>
                <w:rFonts w:ascii="Arial Narrow" w:hAnsi="Arial Narrow"/>
                <w:sz w:val="20"/>
                <w:szCs w:val="20"/>
              </w:rPr>
              <w:t xml:space="preserve"> (Please specify)└─┴─┴─┴─┴─┴─┘</w:t>
            </w:r>
          </w:p>
          <w:p w14:paraId="38B26F1C" w14:textId="77777777" w:rsidR="00072C9D" w:rsidRPr="005D5EA4" w:rsidRDefault="00072C9D" w:rsidP="000578D5">
            <w:pPr>
              <w:rPr>
                <w:rFonts w:ascii="Arial Narrow" w:hAnsi="Arial Narrow"/>
                <w:sz w:val="18"/>
              </w:rPr>
            </w:pPr>
          </w:p>
        </w:tc>
        <w:tc>
          <w:tcPr>
            <w:tcW w:w="1038" w:type="dxa"/>
            <w:tcBorders>
              <w:top w:val="single" w:sz="4" w:space="0" w:color="auto"/>
              <w:left w:val="nil"/>
              <w:bottom w:val="single" w:sz="4" w:space="0" w:color="auto"/>
              <w:right w:val="single" w:sz="4" w:space="0" w:color="auto"/>
            </w:tcBorders>
            <w:shd w:val="pct15" w:color="auto" w:fill="auto"/>
            <w:vAlign w:val="center"/>
          </w:tcPr>
          <w:p w14:paraId="305D4F5A"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C6 other</w:t>
            </w:r>
          </w:p>
        </w:tc>
      </w:tr>
      <w:tr w:rsidR="00072C9D" w:rsidRPr="005D5EA4" w14:paraId="06C79F14" w14:textId="77777777" w:rsidTr="000578D5">
        <w:trPr>
          <w:cantSplit/>
          <w:trHeight w:val="284"/>
          <w:jc w:val="center"/>
        </w:trPr>
        <w:tc>
          <w:tcPr>
            <w:tcW w:w="4387" w:type="dxa"/>
            <w:vMerge w:val="restart"/>
            <w:tcBorders>
              <w:top w:val="single" w:sz="4" w:space="0" w:color="auto"/>
              <w:left w:val="single" w:sz="4" w:space="0" w:color="auto"/>
              <w:right w:val="single" w:sz="4" w:space="0" w:color="auto"/>
            </w:tcBorders>
            <w:shd w:val="pct15" w:color="auto" w:fill="auto"/>
            <w:vAlign w:val="center"/>
          </w:tcPr>
          <w:p w14:paraId="2909EA15"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What is your </w:t>
            </w:r>
            <w:r w:rsidRPr="005D5EA4">
              <w:rPr>
                <w:rFonts w:ascii="Arial Narrow" w:hAnsi="Arial Narrow"/>
                <w:b/>
                <w:bCs/>
                <w:sz w:val="18"/>
              </w:rPr>
              <w:t>marital status</w:t>
            </w:r>
            <w:r w:rsidRPr="005D5EA4">
              <w:rPr>
                <w:rFonts w:ascii="Arial Narrow" w:hAnsi="Arial Narrow"/>
                <w:sz w:val="18"/>
              </w:rPr>
              <w:t>?</w:t>
            </w:r>
          </w:p>
        </w:tc>
        <w:tc>
          <w:tcPr>
            <w:tcW w:w="2507" w:type="dxa"/>
            <w:tcBorders>
              <w:top w:val="single" w:sz="4" w:space="0" w:color="auto"/>
              <w:left w:val="nil"/>
            </w:tcBorders>
            <w:shd w:val="pct15" w:color="auto" w:fill="auto"/>
            <w:vAlign w:val="center"/>
          </w:tcPr>
          <w:p w14:paraId="7C65F447" w14:textId="77777777" w:rsidR="00072C9D" w:rsidRPr="005D5EA4" w:rsidRDefault="00072C9D" w:rsidP="000578D5">
            <w:pPr>
              <w:spacing w:before="60" w:line="180" w:lineRule="exact"/>
              <w:jc w:val="right"/>
              <w:rPr>
                <w:rFonts w:ascii="Arial Narrow" w:hAnsi="Arial Narrow"/>
                <w:sz w:val="18"/>
              </w:rPr>
            </w:pPr>
            <w:r w:rsidRPr="005D5EA4">
              <w:rPr>
                <w:rFonts w:ascii="Arial Narrow" w:hAnsi="Arial Narrow"/>
                <w:sz w:val="18"/>
              </w:rPr>
              <w:t>Never married</w:t>
            </w:r>
          </w:p>
        </w:tc>
        <w:tc>
          <w:tcPr>
            <w:tcW w:w="2628" w:type="dxa"/>
            <w:tcBorders>
              <w:top w:val="single" w:sz="4" w:space="0" w:color="auto"/>
              <w:right w:val="single" w:sz="4" w:space="0" w:color="auto"/>
            </w:tcBorders>
            <w:shd w:val="pct15" w:color="auto" w:fill="auto"/>
            <w:vAlign w:val="center"/>
          </w:tcPr>
          <w:p w14:paraId="6E594106"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5D5EA4">
              <w:rPr>
                <w:rFonts w:ascii="Arial Narrow" w:hAnsi="Arial Narrow"/>
              </w:rPr>
              <w:t>1</w:t>
            </w:r>
          </w:p>
        </w:tc>
        <w:tc>
          <w:tcPr>
            <w:tcW w:w="1038" w:type="dxa"/>
            <w:vMerge w:val="restart"/>
            <w:tcBorders>
              <w:top w:val="single" w:sz="4" w:space="0" w:color="auto"/>
              <w:left w:val="nil"/>
              <w:right w:val="single" w:sz="4" w:space="0" w:color="auto"/>
            </w:tcBorders>
            <w:shd w:val="pct15" w:color="auto" w:fill="auto"/>
            <w:vAlign w:val="center"/>
          </w:tcPr>
          <w:p w14:paraId="71207F7C" w14:textId="77777777" w:rsidR="00072C9D" w:rsidRPr="005D5EA4" w:rsidRDefault="00072C9D" w:rsidP="000578D5">
            <w:pPr>
              <w:jc w:val="center"/>
              <w:rPr>
                <w:rFonts w:ascii="Arial Narrow" w:hAnsi="Arial Narrow"/>
                <w:bCs/>
                <w:sz w:val="18"/>
              </w:rPr>
            </w:pPr>
            <w:r w:rsidRPr="005D5EA4">
              <w:rPr>
                <w:rFonts w:ascii="Arial Narrow" w:hAnsi="Arial Narrow"/>
                <w:bCs/>
                <w:sz w:val="22"/>
                <w:szCs w:val="22"/>
              </w:rPr>
              <w:t>C7</w:t>
            </w:r>
          </w:p>
        </w:tc>
      </w:tr>
      <w:tr w:rsidR="00072C9D" w:rsidRPr="005D5EA4" w14:paraId="4B798F0F" w14:textId="77777777" w:rsidTr="000578D5">
        <w:trPr>
          <w:cantSplit/>
          <w:trHeight w:val="284"/>
          <w:jc w:val="center"/>
        </w:trPr>
        <w:tc>
          <w:tcPr>
            <w:tcW w:w="4387" w:type="dxa"/>
            <w:vMerge/>
            <w:tcBorders>
              <w:left w:val="single" w:sz="4" w:space="0" w:color="auto"/>
              <w:right w:val="single" w:sz="4" w:space="0" w:color="auto"/>
            </w:tcBorders>
            <w:shd w:val="pct15" w:color="auto" w:fill="auto"/>
          </w:tcPr>
          <w:p w14:paraId="332E6C74" w14:textId="77777777" w:rsidR="00072C9D" w:rsidRPr="005D5EA4" w:rsidRDefault="00072C9D" w:rsidP="000578D5">
            <w:pPr>
              <w:spacing w:before="60"/>
              <w:rPr>
                <w:rFonts w:ascii="Arial Narrow" w:hAnsi="Arial Narrow"/>
                <w:sz w:val="18"/>
              </w:rPr>
            </w:pPr>
          </w:p>
        </w:tc>
        <w:tc>
          <w:tcPr>
            <w:tcW w:w="2507" w:type="dxa"/>
            <w:tcBorders>
              <w:left w:val="nil"/>
            </w:tcBorders>
            <w:shd w:val="pct15" w:color="auto" w:fill="auto"/>
            <w:vAlign w:val="center"/>
          </w:tcPr>
          <w:p w14:paraId="17035BBC" w14:textId="77777777" w:rsidR="00072C9D" w:rsidRPr="005D5EA4" w:rsidRDefault="00072C9D" w:rsidP="000578D5">
            <w:pPr>
              <w:jc w:val="right"/>
              <w:rPr>
                <w:rFonts w:ascii="Arial Narrow" w:hAnsi="Arial Narrow"/>
                <w:sz w:val="18"/>
              </w:rPr>
            </w:pPr>
            <w:r w:rsidRPr="005D5EA4">
              <w:rPr>
                <w:rFonts w:ascii="Arial Narrow" w:hAnsi="Arial Narrow"/>
                <w:sz w:val="18"/>
              </w:rPr>
              <w:t>Currently married</w:t>
            </w:r>
          </w:p>
        </w:tc>
        <w:tc>
          <w:tcPr>
            <w:tcW w:w="2628" w:type="dxa"/>
            <w:tcBorders>
              <w:right w:val="single" w:sz="4" w:space="0" w:color="auto"/>
            </w:tcBorders>
            <w:shd w:val="pct15" w:color="auto" w:fill="auto"/>
            <w:vAlign w:val="center"/>
          </w:tcPr>
          <w:p w14:paraId="76E2FA9C" w14:textId="77777777" w:rsidR="00072C9D" w:rsidRPr="005D5EA4" w:rsidRDefault="00072C9D" w:rsidP="000578D5">
            <w:pPr>
              <w:rPr>
                <w:rFonts w:ascii="Arial Narrow" w:hAnsi="Arial Narrow"/>
                <w:sz w:val="18"/>
              </w:rPr>
            </w:pPr>
            <w:r w:rsidRPr="005D5EA4">
              <w:rPr>
                <w:rFonts w:ascii="Arial Narrow" w:hAnsi="Arial Narrow"/>
                <w:sz w:val="18"/>
              </w:rPr>
              <w:t>2</w:t>
            </w:r>
          </w:p>
        </w:tc>
        <w:tc>
          <w:tcPr>
            <w:tcW w:w="1038" w:type="dxa"/>
            <w:vMerge/>
            <w:tcBorders>
              <w:left w:val="nil"/>
              <w:right w:val="single" w:sz="4" w:space="0" w:color="auto"/>
            </w:tcBorders>
            <w:shd w:val="pct15" w:color="auto" w:fill="auto"/>
            <w:vAlign w:val="center"/>
          </w:tcPr>
          <w:p w14:paraId="7CB51F2A" w14:textId="77777777" w:rsidR="00072C9D" w:rsidRPr="005D5EA4" w:rsidRDefault="00072C9D" w:rsidP="000578D5">
            <w:pPr>
              <w:pStyle w:val="TableTextBasic"/>
              <w:rPr>
                <w:rFonts w:ascii="Arial Narrow" w:hAnsi="Arial Narrow"/>
                <w:bCs/>
                <w:sz w:val="22"/>
                <w:szCs w:val="22"/>
              </w:rPr>
            </w:pPr>
          </w:p>
        </w:tc>
      </w:tr>
      <w:tr w:rsidR="00072C9D" w:rsidRPr="005D5EA4" w14:paraId="158A6EDF" w14:textId="77777777" w:rsidTr="000578D5">
        <w:trPr>
          <w:cantSplit/>
          <w:trHeight w:val="284"/>
          <w:jc w:val="center"/>
        </w:trPr>
        <w:tc>
          <w:tcPr>
            <w:tcW w:w="4387" w:type="dxa"/>
            <w:vMerge/>
            <w:tcBorders>
              <w:left w:val="single" w:sz="4" w:space="0" w:color="auto"/>
              <w:right w:val="single" w:sz="4" w:space="0" w:color="auto"/>
            </w:tcBorders>
            <w:shd w:val="pct15" w:color="auto" w:fill="auto"/>
          </w:tcPr>
          <w:p w14:paraId="11721595" w14:textId="77777777" w:rsidR="00072C9D" w:rsidRPr="005D5EA4" w:rsidRDefault="00072C9D" w:rsidP="000578D5">
            <w:pPr>
              <w:spacing w:before="60"/>
              <w:rPr>
                <w:rFonts w:ascii="Arial Narrow" w:hAnsi="Arial Narrow"/>
                <w:sz w:val="18"/>
              </w:rPr>
            </w:pPr>
          </w:p>
        </w:tc>
        <w:tc>
          <w:tcPr>
            <w:tcW w:w="2507" w:type="dxa"/>
            <w:tcBorders>
              <w:left w:val="nil"/>
            </w:tcBorders>
            <w:shd w:val="pct15" w:color="auto" w:fill="auto"/>
            <w:vAlign w:val="center"/>
          </w:tcPr>
          <w:p w14:paraId="60B2B484" w14:textId="77777777" w:rsidR="00072C9D" w:rsidRPr="005D5EA4" w:rsidRDefault="00072C9D" w:rsidP="000578D5">
            <w:pPr>
              <w:jc w:val="right"/>
              <w:rPr>
                <w:rFonts w:ascii="Arial Narrow" w:hAnsi="Arial Narrow"/>
                <w:sz w:val="18"/>
              </w:rPr>
            </w:pPr>
            <w:r w:rsidRPr="005D5EA4">
              <w:rPr>
                <w:rFonts w:ascii="Arial Narrow" w:hAnsi="Arial Narrow"/>
                <w:sz w:val="18"/>
              </w:rPr>
              <w:t xml:space="preserve">Cohabitating </w:t>
            </w:r>
          </w:p>
        </w:tc>
        <w:tc>
          <w:tcPr>
            <w:tcW w:w="2628" w:type="dxa"/>
            <w:tcBorders>
              <w:right w:val="single" w:sz="4" w:space="0" w:color="auto"/>
            </w:tcBorders>
            <w:shd w:val="pct15" w:color="auto" w:fill="auto"/>
            <w:vAlign w:val="center"/>
          </w:tcPr>
          <w:p w14:paraId="42C41F6B" w14:textId="77777777" w:rsidR="00072C9D" w:rsidRPr="005D5EA4" w:rsidRDefault="00072C9D" w:rsidP="000578D5">
            <w:pPr>
              <w:rPr>
                <w:rFonts w:ascii="Arial Narrow" w:hAnsi="Arial Narrow"/>
                <w:sz w:val="18"/>
              </w:rPr>
            </w:pPr>
            <w:r w:rsidRPr="005D5EA4">
              <w:rPr>
                <w:rFonts w:ascii="Arial Narrow" w:hAnsi="Arial Narrow"/>
                <w:sz w:val="18"/>
              </w:rPr>
              <w:t>3</w:t>
            </w:r>
          </w:p>
        </w:tc>
        <w:tc>
          <w:tcPr>
            <w:tcW w:w="1038" w:type="dxa"/>
            <w:vMerge/>
            <w:tcBorders>
              <w:left w:val="nil"/>
              <w:right w:val="single" w:sz="4" w:space="0" w:color="auto"/>
            </w:tcBorders>
            <w:shd w:val="pct15" w:color="auto" w:fill="auto"/>
            <w:vAlign w:val="center"/>
          </w:tcPr>
          <w:p w14:paraId="78F6222F" w14:textId="77777777" w:rsidR="00072C9D" w:rsidRPr="005D5EA4" w:rsidRDefault="00072C9D" w:rsidP="000578D5">
            <w:pPr>
              <w:pStyle w:val="TableTextBasic"/>
              <w:rPr>
                <w:rFonts w:ascii="Arial Narrow" w:hAnsi="Arial Narrow"/>
                <w:bCs/>
                <w:sz w:val="22"/>
                <w:szCs w:val="22"/>
              </w:rPr>
            </w:pPr>
          </w:p>
        </w:tc>
      </w:tr>
      <w:tr w:rsidR="00072C9D" w:rsidRPr="005D5EA4" w14:paraId="646D11E9" w14:textId="77777777" w:rsidTr="000578D5">
        <w:trPr>
          <w:cantSplit/>
          <w:trHeight w:val="284"/>
          <w:jc w:val="center"/>
        </w:trPr>
        <w:tc>
          <w:tcPr>
            <w:tcW w:w="4387" w:type="dxa"/>
            <w:vMerge/>
            <w:tcBorders>
              <w:left w:val="single" w:sz="4" w:space="0" w:color="auto"/>
              <w:right w:val="single" w:sz="4" w:space="0" w:color="auto"/>
            </w:tcBorders>
            <w:shd w:val="pct15" w:color="auto" w:fill="auto"/>
          </w:tcPr>
          <w:p w14:paraId="7ACC15FC" w14:textId="77777777" w:rsidR="00072C9D" w:rsidRPr="005D5EA4" w:rsidRDefault="00072C9D" w:rsidP="000578D5">
            <w:pPr>
              <w:spacing w:before="60"/>
              <w:rPr>
                <w:rFonts w:ascii="Arial Narrow" w:hAnsi="Arial Narrow"/>
                <w:sz w:val="18"/>
              </w:rPr>
            </w:pPr>
          </w:p>
        </w:tc>
        <w:tc>
          <w:tcPr>
            <w:tcW w:w="2507" w:type="dxa"/>
            <w:tcBorders>
              <w:left w:val="nil"/>
            </w:tcBorders>
            <w:shd w:val="pct15" w:color="auto" w:fill="auto"/>
            <w:vAlign w:val="center"/>
          </w:tcPr>
          <w:p w14:paraId="02744E80" w14:textId="77777777" w:rsidR="00072C9D" w:rsidRPr="005D5EA4" w:rsidRDefault="00072C9D" w:rsidP="000578D5">
            <w:pPr>
              <w:jc w:val="right"/>
              <w:rPr>
                <w:rFonts w:ascii="Arial Narrow" w:hAnsi="Arial Narrow"/>
                <w:sz w:val="18"/>
              </w:rPr>
            </w:pPr>
            <w:r w:rsidRPr="005D5EA4">
              <w:rPr>
                <w:rFonts w:ascii="Arial Narrow" w:hAnsi="Arial Narrow"/>
                <w:sz w:val="18"/>
              </w:rPr>
              <w:t>Separated</w:t>
            </w:r>
          </w:p>
        </w:tc>
        <w:tc>
          <w:tcPr>
            <w:tcW w:w="2628" w:type="dxa"/>
            <w:tcBorders>
              <w:right w:val="single" w:sz="4" w:space="0" w:color="auto"/>
            </w:tcBorders>
            <w:shd w:val="pct15" w:color="auto" w:fill="auto"/>
            <w:vAlign w:val="center"/>
          </w:tcPr>
          <w:p w14:paraId="42F431FB" w14:textId="77777777" w:rsidR="00072C9D" w:rsidRPr="005D5EA4" w:rsidRDefault="00072C9D" w:rsidP="000578D5">
            <w:pPr>
              <w:rPr>
                <w:rFonts w:ascii="Arial Narrow" w:hAnsi="Arial Narrow"/>
                <w:sz w:val="18"/>
              </w:rPr>
            </w:pPr>
            <w:r w:rsidRPr="005D5EA4">
              <w:rPr>
                <w:rFonts w:ascii="Arial Narrow" w:hAnsi="Arial Narrow"/>
                <w:sz w:val="18"/>
              </w:rPr>
              <w:t>4</w:t>
            </w:r>
          </w:p>
        </w:tc>
        <w:tc>
          <w:tcPr>
            <w:tcW w:w="1038" w:type="dxa"/>
            <w:vMerge/>
            <w:tcBorders>
              <w:left w:val="nil"/>
              <w:right w:val="single" w:sz="4" w:space="0" w:color="auto"/>
            </w:tcBorders>
            <w:shd w:val="pct15" w:color="auto" w:fill="auto"/>
            <w:vAlign w:val="center"/>
          </w:tcPr>
          <w:p w14:paraId="2D2E4DD8" w14:textId="77777777" w:rsidR="00072C9D" w:rsidRPr="005D5EA4" w:rsidRDefault="00072C9D" w:rsidP="000578D5">
            <w:pPr>
              <w:pStyle w:val="TableTextBasic"/>
              <w:rPr>
                <w:rFonts w:ascii="Arial Narrow" w:hAnsi="Arial Narrow"/>
                <w:bCs/>
                <w:sz w:val="22"/>
                <w:szCs w:val="22"/>
              </w:rPr>
            </w:pPr>
          </w:p>
        </w:tc>
      </w:tr>
      <w:tr w:rsidR="00072C9D" w:rsidRPr="005D5EA4" w14:paraId="19FB1D58" w14:textId="77777777" w:rsidTr="000578D5">
        <w:trPr>
          <w:cantSplit/>
          <w:trHeight w:val="284"/>
          <w:jc w:val="center"/>
        </w:trPr>
        <w:tc>
          <w:tcPr>
            <w:tcW w:w="4387" w:type="dxa"/>
            <w:vMerge/>
            <w:tcBorders>
              <w:left w:val="single" w:sz="4" w:space="0" w:color="auto"/>
              <w:right w:val="single" w:sz="4" w:space="0" w:color="auto"/>
            </w:tcBorders>
            <w:shd w:val="pct15" w:color="auto" w:fill="auto"/>
          </w:tcPr>
          <w:p w14:paraId="47550B8F" w14:textId="77777777" w:rsidR="00072C9D" w:rsidRPr="005D5EA4" w:rsidRDefault="00072C9D" w:rsidP="000578D5">
            <w:pPr>
              <w:spacing w:before="60"/>
              <w:rPr>
                <w:rFonts w:ascii="Arial Narrow" w:hAnsi="Arial Narrow"/>
                <w:sz w:val="18"/>
              </w:rPr>
            </w:pPr>
          </w:p>
        </w:tc>
        <w:tc>
          <w:tcPr>
            <w:tcW w:w="2507" w:type="dxa"/>
            <w:tcBorders>
              <w:left w:val="nil"/>
            </w:tcBorders>
            <w:shd w:val="pct15" w:color="auto" w:fill="auto"/>
            <w:vAlign w:val="center"/>
          </w:tcPr>
          <w:p w14:paraId="24A946B7" w14:textId="77777777" w:rsidR="00072C9D" w:rsidRPr="005D5EA4" w:rsidRDefault="00072C9D" w:rsidP="000578D5">
            <w:pPr>
              <w:jc w:val="right"/>
              <w:rPr>
                <w:rFonts w:ascii="Arial Narrow" w:hAnsi="Arial Narrow"/>
                <w:sz w:val="18"/>
              </w:rPr>
            </w:pPr>
            <w:r w:rsidRPr="005D5EA4">
              <w:rPr>
                <w:rFonts w:ascii="Arial Narrow" w:hAnsi="Arial Narrow"/>
                <w:sz w:val="18"/>
              </w:rPr>
              <w:t>Divorced</w:t>
            </w:r>
          </w:p>
        </w:tc>
        <w:tc>
          <w:tcPr>
            <w:tcW w:w="2628" w:type="dxa"/>
            <w:tcBorders>
              <w:right w:val="single" w:sz="4" w:space="0" w:color="auto"/>
            </w:tcBorders>
            <w:shd w:val="pct15" w:color="auto" w:fill="auto"/>
            <w:vAlign w:val="center"/>
          </w:tcPr>
          <w:p w14:paraId="0D0AA530" w14:textId="77777777" w:rsidR="00072C9D" w:rsidRPr="005D5EA4" w:rsidRDefault="00072C9D" w:rsidP="000578D5">
            <w:pPr>
              <w:rPr>
                <w:rFonts w:ascii="Arial Narrow" w:hAnsi="Arial Narrow"/>
                <w:sz w:val="18"/>
              </w:rPr>
            </w:pPr>
            <w:r w:rsidRPr="005D5EA4">
              <w:rPr>
                <w:rFonts w:ascii="Arial Narrow" w:hAnsi="Arial Narrow"/>
                <w:sz w:val="18"/>
              </w:rPr>
              <w:t>5</w:t>
            </w:r>
          </w:p>
        </w:tc>
        <w:tc>
          <w:tcPr>
            <w:tcW w:w="1038" w:type="dxa"/>
            <w:vMerge/>
            <w:tcBorders>
              <w:left w:val="nil"/>
              <w:right w:val="single" w:sz="4" w:space="0" w:color="auto"/>
            </w:tcBorders>
            <w:shd w:val="pct15" w:color="auto" w:fill="auto"/>
            <w:vAlign w:val="center"/>
          </w:tcPr>
          <w:p w14:paraId="6C6FD995" w14:textId="77777777" w:rsidR="00072C9D" w:rsidRPr="005D5EA4" w:rsidRDefault="00072C9D" w:rsidP="000578D5">
            <w:pPr>
              <w:pStyle w:val="TableTextBasic"/>
              <w:rPr>
                <w:rFonts w:ascii="Arial Narrow" w:hAnsi="Arial Narrow"/>
                <w:bCs/>
                <w:sz w:val="22"/>
                <w:szCs w:val="22"/>
              </w:rPr>
            </w:pPr>
          </w:p>
        </w:tc>
      </w:tr>
      <w:tr w:rsidR="00072C9D" w:rsidRPr="005D5EA4" w14:paraId="50B8AB09" w14:textId="77777777" w:rsidTr="000578D5">
        <w:trPr>
          <w:cantSplit/>
          <w:trHeight w:val="284"/>
          <w:jc w:val="center"/>
        </w:trPr>
        <w:tc>
          <w:tcPr>
            <w:tcW w:w="4387" w:type="dxa"/>
            <w:vMerge/>
            <w:tcBorders>
              <w:left w:val="single" w:sz="4" w:space="0" w:color="auto"/>
              <w:right w:val="single" w:sz="4" w:space="0" w:color="auto"/>
            </w:tcBorders>
            <w:shd w:val="pct15" w:color="auto" w:fill="auto"/>
          </w:tcPr>
          <w:p w14:paraId="51A18851" w14:textId="77777777" w:rsidR="00072C9D" w:rsidRPr="005D5EA4" w:rsidRDefault="00072C9D" w:rsidP="000578D5">
            <w:pPr>
              <w:spacing w:before="60"/>
              <w:rPr>
                <w:rFonts w:ascii="Arial Narrow" w:hAnsi="Arial Narrow"/>
                <w:sz w:val="18"/>
              </w:rPr>
            </w:pPr>
          </w:p>
        </w:tc>
        <w:tc>
          <w:tcPr>
            <w:tcW w:w="2507" w:type="dxa"/>
            <w:tcBorders>
              <w:left w:val="nil"/>
            </w:tcBorders>
            <w:shd w:val="pct15" w:color="auto" w:fill="auto"/>
            <w:vAlign w:val="center"/>
          </w:tcPr>
          <w:p w14:paraId="3CF772FA" w14:textId="77777777" w:rsidR="00072C9D" w:rsidRPr="005D5EA4" w:rsidRDefault="00072C9D" w:rsidP="000578D5">
            <w:pPr>
              <w:jc w:val="right"/>
              <w:rPr>
                <w:rFonts w:ascii="Arial Narrow" w:hAnsi="Arial Narrow"/>
                <w:sz w:val="18"/>
              </w:rPr>
            </w:pPr>
            <w:r w:rsidRPr="005D5EA4">
              <w:rPr>
                <w:rFonts w:ascii="Arial Narrow" w:hAnsi="Arial Narrow"/>
                <w:sz w:val="18"/>
              </w:rPr>
              <w:t>Widowed</w:t>
            </w:r>
          </w:p>
        </w:tc>
        <w:tc>
          <w:tcPr>
            <w:tcW w:w="2628" w:type="dxa"/>
            <w:tcBorders>
              <w:right w:val="single" w:sz="4" w:space="0" w:color="auto"/>
            </w:tcBorders>
            <w:shd w:val="pct15" w:color="auto" w:fill="auto"/>
            <w:vAlign w:val="center"/>
          </w:tcPr>
          <w:p w14:paraId="7C02BBB4" w14:textId="77777777" w:rsidR="00072C9D" w:rsidRPr="005D5EA4" w:rsidRDefault="00072C9D" w:rsidP="000578D5">
            <w:pPr>
              <w:rPr>
                <w:rFonts w:ascii="Arial Narrow" w:hAnsi="Arial Narrow"/>
                <w:sz w:val="18"/>
              </w:rPr>
            </w:pPr>
            <w:r w:rsidRPr="005D5EA4">
              <w:rPr>
                <w:rFonts w:ascii="Arial Narrow" w:hAnsi="Arial Narrow"/>
                <w:sz w:val="18"/>
              </w:rPr>
              <w:t>6</w:t>
            </w:r>
          </w:p>
        </w:tc>
        <w:tc>
          <w:tcPr>
            <w:tcW w:w="1038" w:type="dxa"/>
            <w:vMerge/>
            <w:tcBorders>
              <w:left w:val="nil"/>
              <w:right w:val="single" w:sz="4" w:space="0" w:color="auto"/>
            </w:tcBorders>
            <w:shd w:val="pct15" w:color="auto" w:fill="auto"/>
            <w:vAlign w:val="center"/>
          </w:tcPr>
          <w:p w14:paraId="0FE7F542" w14:textId="77777777" w:rsidR="00072C9D" w:rsidRPr="005D5EA4" w:rsidRDefault="00072C9D" w:rsidP="000578D5">
            <w:pPr>
              <w:pStyle w:val="TableTextBasic"/>
              <w:rPr>
                <w:rFonts w:ascii="Arial Narrow" w:hAnsi="Arial Narrow"/>
                <w:bCs/>
                <w:sz w:val="22"/>
                <w:szCs w:val="22"/>
              </w:rPr>
            </w:pPr>
          </w:p>
        </w:tc>
      </w:tr>
      <w:tr w:rsidR="00072C9D" w:rsidRPr="005D5EA4" w14:paraId="5E1F1931" w14:textId="77777777" w:rsidTr="000578D5">
        <w:trPr>
          <w:cantSplit/>
          <w:trHeight w:val="284"/>
          <w:jc w:val="center"/>
        </w:trPr>
        <w:tc>
          <w:tcPr>
            <w:tcW w:w="4387" w:type="dxa"/>
            <w:vMerge/>
            <w:tcBorders>
              <w:left w:val="single" w:sz="4" w:space="0" w:color="auto"/>
              <w:right w:val="single" w:sz="4" w:space="0" w:color="auto"/>
            </w:tcBorders>
            <w:shd w:val="pct15" w:color="auto" w:fill="auto"/>
          </w:tcPr>
          <w:p w14:paraId="57864BBD" w14:textId="77777777" w:rsidR="00072C9D" w:rsidRPr="005D5EA4" w:rsidRDefault="00072C9D" w:rsidP="000578D5">
            <w:pPr>
              <w:spacing w:before="60"/>
              <w:rPr>
                <w:rFonts w:ascii="Arial Narrow" w:hAnsi="Arial Narrow"/>
                <w:sz w:val="18"/>
              </w:rPr>
            </w:pPr>
          </w:p>
        </w:tc>
        <w:tc>
          <w:tcPr>
            <w:tcW w:w="2507" w:type="dxa"/>
            <w:tcBorders>
              <w:left w:val="nil"/>
              <w:bottom w:val="single" w:sz="4" w:space="0" w:color="auto"/>
            </w:tcBorders>
            <w:shd w:val="pct15" w:color="auto" w:fill="auto"/>
            <w:vAlign w:val="center"/>
          </w:tcPr>
          <w:p w14:paraId="561478D6" w14:textId="77777777" w:rsidR="00072C9D" w:rsidRPr="005D5EA4" w:rsidRDefault="00072C9D" w:rsidP="000578D5">
            <w:pPr>
              <w:jc w:val="right"/>
              <w:rPr>
                <w:rFonts w:ascii="Arial Narrow" w:hAnsi="Arial Narrow"/>
                <w:sz w:val="18"/>
              </w:rPr>
            </w:pPr>
            <w:r w:rsidRPr="005D5EA4">
              <w:rPr>
                <w:rFonts w:ascii="Arial Narrow" w:hAnsi="Arial Narrow"/>
                <w:sz w:val="18"/>
              </w:rPr>
              <w:t>Refused</w:t>
            </w:r>
          </w:p>
        </w:tc>
        <w:tc>
          <w:tcPr>
            <w:tcW w:w="2628" w:type="dxa"/>
            <w:tcBorders>
              <w:bottom w:val="single" w:sz="4" w:space="0" w:color="auto"/>
              <w:right w:val="single" w:sz="4" w:space="0" w:color="auto"/>
            </w:tcBorders>
            <w:shd w:val="pct15" w:color="auto" w:fill="auto"/>
            <w:vAlign w:val="center"/>
          </w:tcPr>
          <w:p w14:paraId="6A6C8826" w14:textId="77777777" w:rsidR="00072C9D" w:rsidRPr="005D5EA4" w:rsidRDefault="00072C9D" w:rsidP="000578D5">
            <w:pPr>
              <w:rPr>
                <w:rFonts w:ascii="Arial Narrow" w:hAnsi="Arial Narrow"/>
                <w:sz w:val="18"/>
              </w:rPr>
            </w:pPr>
            <w:r w:rsidRPr="005D5EA4">
              <w:rPr>
                <w:rFonts w:ascii="Arial Narrow" w:hAnsi="Arial Narrow"/>
                <w:sz w:val="18"/>
              </w:rPr>
              <w:t>88</w:t>
            </w:r>
          </w:p>
        </w:tc>
        <w:tc>
          <w:tcPr>
            <w:tcW w:w="1038" w:type="dxa"/>
            <w:vMerge/>
            <w:tcBorders>
              <w:left w:val="nil"/>
              <w:right w:val="single" w:sz="4" w:space="0" w:color="auto"/>
            </w:tcBorders>
            <w:shd w:val="pct15" w:color="auto" w:fill="auto"/>
            <w:vAlign w:val="center"/>
          </w:tcPr>
          <w:p w14:paraId="60B014E9" w14:textId="77777777" w:rsidR="00072C9D" w:rsidRPr="005D5EA4" w:rsidRDefault="00072C9D" w:rsidP="000578D5">
            <w:pPr>
              <w:pStyle w:val="TableTextBasic"/>
              <w:rPr>
                <w:rFonts w:ascii="Arial Narrow" w:hAnsi="Arial Narrow"/>
                <w:bCs/>
                <w:sz w:val="22"/>
                <w:szCs w:val="22"/>
              </w:rPr>
            </w:pPr>
          </w:p>
        </w:tc>
      </w:tr>
      <w:tr w:rsidR="00072C9D" w:rsidRPr="005D5EA4" w14:paraId="4EEDB21E" w14:textId="77777777" w:rsidTr="000578D5">
        <w:trPr>
          <w:cantSplit/>
          <w:trHeight w:val="2556"/>
          <w:jc w:val="center"/>
        </w:trPr>
        <w:tc>
          <w:tcPr>
            <w:tcW w:w="4387" w:type="dxa"/>
            <w:tcBorders>
              <w:top w:val="single" w:sz="4" w:space="0" w:color="auto"/>
              <w:left w:val="single" w:sz="4" w:space="0" w:color="auto"/>
              <w:right w:val="single" w:sz="4" w:space="0" w:color="auto"/>
            </w:tcBorders>
            <w:shd w:val="pct15" w:color="auto" w:fill="auto"/>
            <w:vAlign w:val="center"/>
          </w:tcPr>
          <w:p w14:paraId="6A1651E0"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Which of the following best describes your </w:t>
            </w:r>
            <w:r w:rsidRPr="005D5EA4">
              <w:rPr>
                <w:rFonts w:ascii="Arial Narrow" w:hAnsi="Arial Narrow"/>
                <w:b/>
                <w:bCs/>
                <w:sz w:val="18"/>
              </w:rPr>
              <w:t>main</w:t>
            </w:r>
            <w:r w:rsidRPr="005D5EA4">
              <w:rPr>
                <w:rFonts w:ascii="Arial Narrow" w:hAnsi="Arial Narrow"/>
                <w:sz w:val="18"/>
              </w:rPr>
              <w:t xml:space="preserve"> </w:t>
            </w:r>
            <w:r w:rsidRPr="005D5EA4">
              <w:rPr>
                <w:rFonts w:ascii="Arial Narrow" w:hAnsi="Arial Narrow"/>
                <w:b/>
                <w:bCs/>
                <w:sz w:val="18"/>
              </w:rPr>
              <w:t>work</w:t>
            </w:r>
            <w:r w:rsidRPr="005D5EA4">
              <w:rPr>
                <w:rFonts w:ascii="Arial Narrow" w:hAnsi="Arial Narrow"/>
                <w:sz w:val="18"/>
              </w:rPr>
              <w:t xml:space="preserve"> status over the past 12 months?</w:t>
            </w:r>
          </w:p>
          <w:p w14:paraId="754FFFD9"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i/>
                <w:iCs/>
                <w:color w:val="FF6600"/>
              </w:rPr>
            </w:pPr>
          </w:p>
          <w:p w14:paraId="1917233E"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p w14:paraId="27AFBB4C"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p w14:paraId="1BB107D0"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p w14:paraId="718568B0"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r w:rsidRPr="005D5EA4">
              <w:rPr>
                <w:rFonts w:ascii="Arial Narrow" w:hAnsi="Arial Narrow"/>
              </w:rPr>
              <w:t>(</w:t>
            </w:r>
            <w:r w:rsidRPr="005D5EA4">
              <w:rPr>
                <w:rFonts w:ascii="Arial Narrow" w:hAnsi="Arial Narrow"/>
                <w:i/>
                <w:iCs/>
              </w:rPr>
              <w:t>USE SHOWCARD)</w:t>
            </w:r>
          </w:p>
        </w:tc>
        <w:tc>
          <w:tcPr>
            <w:tcW w:w="2507" w:type="dxa"/>
            <w:tcBorders>
              <w:top w:val="single" w:sz="4" w:space="0" w:color="auto"/>
              <w:left w:val="nil"/>
            </w:tcBorders>
            <w:shd w:val="pct15" w:color="auto" w:fill="auto"/>
            <w:vAlign w:val="center"/>
          </w:tcPr>
          <w:p w14:paraId="260E15A2" w14:textId="77777777" w:rsidR="00072C9D" w:rsidRPr="005D5EA4" w:rsidRDefault="00072C9D" w:rsidP="000578D5">
            <w:pPr>
              <w:spacing w:before="60" w:line="180" w:lineRule="exact"/>
              <w:jc w:val="right"/>
              <w:rPr>
                <w:rFonts w:ascii="Arial Narrow" w:hAnsi="Arial Narrow"/>
                <w:sz w:val="18"/>
              </w:rPr>
            </w:pPr>
            <w:r w:rsidRPr="005D5EA4">
              <w:rPr>
                <w:rFonts w:ascii="Arial Narrow" w:hAnsi="Arial Narrow"/>
                <w:sz w:val="18"/>
              </w:rPr>
              <w:t>Government employee</w:t>
            </w:r>
          </w:p>
          <w:p w14:paraId="0560BEB3" w14:textId="77777777" w:rsidR="00072C9D" w:rsidRPr="005D5EA4" w:rsidRDefault="00072C9D" w:rsidP="000578D5">
            <w:pPr>
              <w:jc w:val="right"/>
              <w:rPr>
                <w:rFonts w:ascii="Arial Narrow" w:hAnsi="Arial Narrow"/>
                <w:sz w:val="18"/>
              </w:rPr>
            </w:pPr>
            <w:r w:rsidRPr="005D5EA4">
              <w:rPr>
                <w:rFonts w:ascii="Arial Narrow" w:hAnsi="Arial Narrow"/>
                <w:sz w:val="18"/>
              </w:rPr>
              <w:t>Non-government employee</w:t>
            </w:r>
          </w:p>
          <w:p w14:paraId="6B807A25" w14:textId="77777777" w:rsidR="00072C9D" w:rsidRPr="005D5EA4" w:rsidRDefault="00072C9D" w:rsidP="000578D5">
            <w:pPr>
              <w:jc w:val="right"/>
              <w:rPr>
                <w:rFonts w:ascii="Arial Narrow" w:hAnsi="Arial Narrow"/>
                <w:sz w:val="18"/>
              </w:rPr>
            </w:pPr>
            <w:r w:rsidRPr="005D5EA4">
              <w:rPr>
                <w:rFonts w:ascii="Arial Narrow" w:hAnsi="Arial Narrow"/>
                <w:sz w:val="18"/>
              </w:rPr>
              <w:t>Self-employed</w:t>
            </w:r>
          </w:p>
          <w:p w14:paraId="3ADAC238" w14:textId="77777777" w:rsidR="00072C9D" w:rsidRPr="005D5EA4" w:rsidRDefault="00072C9D" w:rsidP="000578D5">
            <w:pPr>
              <w:jc w:val="right"/>
              <w:rPr>
                <w:rFonts w:ascii="Arial Narrow" w:hAnsi="Arial Narrow"/>
                <w:sz w:val="18"/>
              </w:rPr>
            </w:pPr>
            <w:r w:rsidRPr="005D5EA4">
              <w:rPr>
                <w:rFonts w:ascii="Arial Narrow" w:hAnsi="Arial Narrow"/>
                <w:sz w:val="18"/>
              </w:rPr>
              <w:t>Non-paid</w:t>
            </w:r>
          </w:p>
          <w:p w14:paraId="7559C405" w14:textId="77777777" w:rsidR="00072C9D" w:rsidRPr="005D5EA4" w:rsidRDefault="00072C9D" w:rsidP="000578D5">
            <w:pPr>
              <w:jc w:val="right"/>
              <w:rPr>
                <w:rFonts w:ascii="Arial Narrow" w:hAnsi="Arial Narrow"/>
                <w:sz w:val="18"/>
              </w:rPr>
            </w:pPr>
            <w:r w:rsidRPr="005D5EA4">
              <w:rPr>
                <w:rFonts w:ascii="Arial Narrow" w:hAnsi="Arial Narrow"/>
                <w:sz w:val="18"/>
              </w:rPr>
              <w:t>Student</w:t>
            </w:r>
          </w:p>
          <w:p w14:paraId="7EDA2018" w14:textId="2254150E" w:rsidR="005F28F7" w:rsidRDefault="005F28F7" w:rsidP="005F28F7">
            <w:pPr>
              <w:jc w:val="right"/>
              <w:rPr>
                <w:rFonts w:ascii="Arial Narrow" w:hAnsi="Arial Narrow"/>
                <w:sz w:val="18"/>
              </w:rPr>
            </w:pPr>
            <w:r>
              <w:rPr>
                <w:rFonts w:ascii="Arial Narrow" w:hAnsi="Arial Narrow"/>
                <w:sz w:val="18"/>
              </w:rPr>
              <w:t>Homemaker</w:t>
            </w:r>
          </w:p>
          <w:p w14:paraId="0FC1E051" w14:textId="1EF98222" w:rsidR="00072C9D" w:rsidRPr="005D5EA4" w:rsidRDefault="005F28F7" w:rsidP="005F28F7">
            <w:pPr>
              <w:jc w:val="right"/>
              <w:rPr>
                <w:rFonts w:ascii="Arial Narrow" w:hAnsi="Arial Narrow"/>
                <w:sz w:val="18"/>
              </w:rPr>
            </w:pPr>
            <w:r w:rsidRPr="005D5EA4">
              <w:rPr>
                <w:rFonts w:ascii="Arial Narrow" w:hAnsi="Arial Narrow"/>
                <w:sz w:val="18"/>
              </w:rPr>
              <w:t>Retired</w:t>
            </w:r>
          </w:p>
          <w:p w14:paraId="1BC73781" w14:textId="77777777" w:rsidR="00072C9D" w:rsidRPr="005D5EA4" w:rsidRDefault="00072C9D" w:rsidP="000578D5">
            <w:pPr>
              <w:jc w:val="right"/>
              <w:rPr>
                <w:rFonts w:ascii="Arial Narrow" w:hAnsi="Arial Narrow"/>
                <w:sz w:val="18"/>
              </w:rPr>
            </w:pPr>
            <w:r w:rsidRPr="005D5EA4">
              <w:rPr>
                <w:rFonts w:ascii="Arial Narrow" w:hAnsi="Arial Narrow"/>
                <w:sz w:val="18"/>
              </w:rPr>
              <w:t>Unemployed (able to work)</w:t>
            </w:r>
          </w:p>
          <w:p w14:paraId="44A90C8E" w14:textId="77777777" w:rsidR="00072C9D" w:rsidRPr="005D5EA4" w:rsidRDefault="00072C9D" w:rsidP="000578D5">
            <w:pPr>
              <w:jc w:val="right"/>
              <w:rPr>
                <w:rFonts w:ascii="Arial Narrow" w:hAnsi="Arial Narrow"/>
                <w:sz w:val="18"/>
              </w:rPr>
            </w:pPr>
            <w:r w:rsidRPr="005D5EA4">
              <w:rPr>
                <w:rFonts w:ascii="Arial Narrow" w:hAnsi="Arial Narrow"/>
                <w:sz w:val="18"/>
              </w:rPr>
              <w:t>Unemployed (unable to work)</w:t>
            </w:r>
          </w:p>
          <w:p w14:paraId="2453825F" w14:textId="77777777" w:rsidR="00072C9D" w:rsidRPr="005D5EA4" w:rsidRDefault="00072C9D" w:rsidP="000578D5">
            <w:pPr>
              <w:jc w:val="right"/>
              <w:rPr>
                <w:rFonts w:ascii="Arial Narrow" w:hAnsi="Arial Narrow"/>
                <w:sz w:val="18"/>
              </w:rPr>
            </w:pPr>
            <w:r w:rsidRPr="005D5EA4">
              <w:rPr>
                <w:rFonts w:ascii="Arial Narrow" w:hAnsi="Arial Narrow"/>
                <w:sz w:val="18"/>
              </w:rPr>
              <w:t>Refused</w:t>
            </w:r>
          </w:p>
        </w:tc>
        <w:tc>
          <w:tcPr>
            <w:tcW w:w="2628" w:type="dxa"/>
            <w:tcBorders>
              <w:top w:val="single" w:sz="4" w:space="0" w:color="auto"/>
              <w:right w:val="single" w:sz="4" w:space="0" w:color="auto"/>
            </w:tcBorders>
            <w:shd w:val="pct15" w:color="auto" w:fill="auto"/>
            <w:vAlign w:val="center"/>
          </w:tcPr>
          <w:p w14:paraId="32BD47BC"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5D5EA4">
              <w:rPr>
                <w:rFonts w:ascii="Arial Narrow" w:hAnsi="Arial Narrow"/>
              </w:rPr>
              <w:t>1</w:t>
            </w:r>
          </w:p>
          <w:p w14:paraId="2275CD3E" w14:textId="77777777" w:rsidR="00072C9D" w:rsidRPr="005D5EA4" w:rsidRDefault="00072C9D" w:rsidP="000578D5">
            <w:pPr>
              <w:rPr>
                <w:rFonts w:ascii="Arial Narrow" w:hAnsi="Arial Narrow"/>
                <w:sz w:val="18"/>
              </w:rPr>
            </w:pPr>
            <w:r w:rsidRPr="005D5EA4">
              <w:rPr>
                <w:rFonts w:ascii="Arial Narrow" w:hAnsi="Arial Narrow"/>
                <w:sz w:val="18"/>
              </w:rPr>
              <w:t>2</w:t>
            </w:r>
          </w:p>
          <w:p w14:paraId="1C4F841D" w14:textId="77777777" w:rsidR="00072C9D" w:rsidRPr="005D5EA4" w:rsidRDefault="00072C9D" w:rsidP="000578D5">
            <w:pPr>
              <w:rPr>
                <w:rFonts w:ascii="Arial Narrow" w:hAnsi="Arial Narrow"/>
                <w:sz w:val="18"/>
              </w:rPr>
            </w:pPr>
            <w:r w:rsidRPr="005D5EA4">
              <w:rPr>
                <w:rFonts w:ascii="Arial Narrow" w:hAnsi="Arial Narrow"/>
                <w:sz w:val="18"/>
              </w:rPr>
              <w:t>3</w:t>
            </w:r>
          </w:p>
          <w:p w14:paraId="318C160B" w14:textId="77777777" w:rsidR="00072C9D" w:rsidRPr="005D5EA4" w:rsidRDefault="00072C9D" w:rsidP="000578D5">
            <w:pPr>
              <w:rPr>
                <w:rFonts w:ascii="Arial Narrow" w:hAnsi="Arial Narrow"/>
                <w:sz w:val="18"/>
              </w:rPr>
            </w:pPr>
            <w:r w:rsidRPr="005D5EA4">
              <w:rPr>
                <w:rFonts w:ascii="Arial Narrow" w:hAnsi="Arial Narrow"/>
                <w:sz w:val="18"/>
              </w:rPr>
              <w:t>4</w:t>
            </w:r>
          </w:p>
          <w:p w14:paraId="66365EBD" w14:textId="77777777" w:rsidR="00072C9D" w:rsidRPr="005D5EA4" w:rsidRDefault="00072C9D" w:rsidP="000578D5">
            <w:pPr>
              <w:rPr>
                <w:rFonts w:ascii="Arial Narrow" w:hAnsi="Arial Narrow"/>
                <w:sz w:val="18"/>
              </w:rPr>
            </w:pPr>
            <w:r w:rsidRPr="005D5EA4">
              <w:rPr>
                <w:rFonts w:ascii="Arial Narrow" w:hAnsi="Arial Narrow"/>
                <w:sz w:val="18"/>
              </w:rPr>
              <w:t>5</w:t>
            </w:r>
          </w:p>
          <w:p w14:paraId="5159FA25" w14:textId="225E83F8" w:rsidR="005F28F7" w:rsidRPr="005D5EA4" w:rsidRDefault="00072C9D" w:rsidP="000578D5">
            <w:pPr>
              <w:rPr>
                <w:rFonts w:ascii="Arial Narrow" w:hAnsi="Arial Narrow"/>
                <w:sz w:val="18"/>
              </w:rPr>
            </w:pPr>
            <w:r w:rsidRPr="005D5EA4">
              <w:rPr>
                <w:rFonts w:ascii="Arial Narrow" w:hAnsi="Arial Narrow"/>
                <w:sz w:val="18"/>
              </w:rPr>
              <w:t>6</w:t>
            </w:r>
          </w:p>
          <w:p w14:paraId="1E08AF46" w14:textId="77777777" w:rsidR="00072C9D" w:rsidRPr="005D5EA4" w:rsidRDefault="00072C9D" w:rsidP="000578D5">
            <w:pPr>
              <w:rPr>
                <w:rFonts w:ascii="Arial Narrow" w:hAnsi="Arial Narrow"/>
                <w:sz w:val="18"/>
              </w:rPr>
            </w:pPr>
            <w:r w:rsidRPr="005D5EA4">
              <w:rPr>
                <w:rFonts w:ascii="Arial Narrow" w:hAnsi="Arial Narrow"/>
                <w:sz w:val="18"/>
              </w:rPr>
              <w:t>7</w:t>
            </w:r>
          </w:p>
          <w:p w14:paraId="4E38DCA2" w14:textId="0EB88CCF" w:rsidR="00072C9D" w:rsidRDefault="00072C9D" w:rsidP="000578D5">
            <w:pPr>
              <w:rPr>
                <w:rFonts w:ascii="Arial Narrow" w:hAnsi="Arial Narrow"/>
                <w:sz w:val="18"/>
              </w:rPr>
            </w:pPr>
            <w:r w:rsidRPr="005D5EA4">
              <w:rPr>
                <w:rFonts w:ascii="Arial Narrow" w:hAnsi="Arial Narrow"/>
                <w:sz w:val="18"/>
              </w:rPr>
              <w:t>8</w:t>
            </w:r>
          </w:p>
          <w:p w14:paraId="58FEA90E" w14:textId="3CA85F58" w:rsidR="005F28F7" w:rsidRPr="005D5EA4" w:rsidRDefault="005F28F7" w:rsidP="000578D5">
            <w:pPr>
              <w:rPr>
                <w:rFonts w:ascii="Arial Narrow" w:hAnsi="Arial Narrow"/>
                <w:sz w:val="18"/>
              </w:rPr>
            </w:pPr>
            <w:r>
              <w:rPr>
                <w:rFonts w:ascii="Arial Narrow" w:hAnsi="Arial Narrow"/>
                <w:sz w:val="18"/>
              </w:rPr>
              <w:t>9</w:t>
            </w:r>
          </w:p>
          <w:p w14:paraId="76750246" w14:textId="77777777" w:rsidR="00072C9D" w:rsidRPr="005D5EA4" w:rsidRDefault="00072C9D" w:rsidP="000578D5">
            <w:pPr>
              <w:rPr>
                <w:rFonts w:ascii="Arial Narrow" w:hAnsi="Arial Narrow"/>
              </w:rPr>
            </w:pPr>
            <w:r w:rsidRPr="005D5EA4">
              <w:rPr>
                <w:rFonts w:ascii="Arial Narrow" w:hAnsi="Arial Narrow"/>
                <w:sz w:val="18"/>
              </w:rPr>
              <w:t>88</w:t>
            </w:r>
          </w:p>
        </w:tc>
        <w:tc>
          <w:tcPr>
            <w:tcW w:w="1038" w:type="dxa"/>
            <w:tcBorders>
              <w:top w:val="single" w:sz="4" w:space="0" w:color="auto"/>
              <w:left w:val="nil"/>
              <w:right w:val="single" w:sz="4" w:space="0" w:color="auto"/>
            </w:tcBorders>
            <w:shd w:val="pct15" w:color="auto" w:fill="auto"/>
            <w:vAlign w:val="center"/>
          </w:tcPr>
          <w:p w14:paraId="01E525F4" w14:textId="77777777" w:rsidR="00072C9D" w:rsidRPr="00E15CE1" w:rsidRDefault="00072C9D" w:rsidP="000578D5">
            <w:pPr>
              <w:jc w:val="center"/>
              <w:rPr>
                <w:rFonts w:ascii="Arial Narrow" w:hAnsi="Arial Narrow"/>
              </w:rPr>
            </w:pPr>
            <w:r w:rsidRPr="005D5EA4">
              <w:rPr>
                <w:rFonts w:ascii="Arial Narrow" w:hAnsi="Arial Narrow"/>
                <w:bCs/>
                <w:sz w:val="22"/>
                <w:szCs w:val="22"/>
              </w:rPr>
              <w:t>C8</w:t>
            </w:r>
          </w:p>
        </w:tc>
      </w:tr>
      <w:tr w:rsidR="00D47E00" w:rsidRPr="005D5EA4" w14:paraId="5D5C63C5" w14:textId="77777777" w:rsidTr="000578D5">
        <w:trPr>
          <w:trHeight w:val="600"/>
          <w:jc w:val="center"/>
        </w:trPr>
        <w:tc>
          <w:tcPr>
            <w:tcW w:w="4387" w:type="dxa"/>
            <w:tcBorders>
              <w:top w:val="single" w:sz="4" w:space="0" w:color="auto"/>
              <w:left w:val="single" w:sz="4" w:space="0" w:color="auto"/>
              <w:bottom w:val="single" w:sz="4" w:space="0" w:color="auto"/>
              <w:right w:val="single" w:sz="4" w:space="0" w:color="auto"/>
            </w:tcBorders>
            <w:shd w:val="pct15" w:color="auto" w:fill="auto"/>
            <w:vAlign w:val="center"/>
          </w:tcPr>
          <w:p w14:paraId="0FD716C0" w14:textId="64FDCEEA" w:rsidR="00D47E00" w:rsidRPr="005D5EA4" w:rsidRDefault="00D47E00" w:rsidP="00D47E00">
            <w:pPr>
              <w:spacing w:before="60"/>
              <w:rPr>
                <w:rFonts w:ascii="Arial Narrow" w:hAnsi="Arial Narrow"/>
                <w:sz w:val="18"/>
              </w:rPr>
            </w:pPr>
            <w:r w:rsidRPr="005D5EA4">
              <w:rPr>
                <w:rFonts w:ascii="Arial Narrow" w:hAnsi="Arial Narrow"/>
                <w:sz w:val="18"/>
              </w:rPr>
              <w:t>How many people live in your household?</w:t>
            </w:r>
          </w:p>
        </w:tc>
        <w:tc>
          <w:tcPr>
            <w:tcW w:w="2507" w:type="dxa"/>
            <w:tcBorders>
              <w:top w:val="single" w:sz="4" w:space="0" w:color="auto"/>
              <w:left w:val="single" w:sz="4" w:space="0" w:color="auto"/>
              <w:bottom w:val="single" w:sz="4" w:space="0" w:color="auto"/>
            </w:tcBorders>
            <w:shd w:val="pct15" w:color="auto" w:fill="auto"/>
            <w:vAlign w:val="center"/>
          </w:tcPr>
          <w:p w14:paraId="499072CE" w14:textId="77F7D12E" w:rsidR="00D47E00" w:rsidRPr="005D5EA4" w:rsidRDefault="00D47E00" w:rsidP="00D47E00">
            <w:pPr>
              <w:spacing w:before="60"/>
              <w:jc w:val="right"/>
              <w:rPr>
                <w:rFonts w:ascii="Arial Narrow" w:hAnsi="Arial Narrow"/>
                <w:sz w:val="18"/>
              </w:rPr>
            </w:pPr>
            <w:r w:rsidRPr="005D5EA4">
              <w:rPr>
                <w:rFonts w:ascii="Arial Narrow" w:hAnsi="Arial Narrow"/>
                <w:sz w:val="18"/>
              </w:rPr>
              <w:t>Number of people</w:t>
            </w:r>
          </w:p>
        </w:tc>
        <w:tc>
          <w:tcPr>
            <w:tcW w:w="2628" w:type="dxa"/>
            <w:tcBorders>
              <w:top w:val="single" w:sz="4" w:space="0" w:color="auto"/>
              <w:bottom w:val="single" w:sz="4" w:space="0" w:color="auto"/>
              <w:right w:val="single" w:sz="4" w:space="0" w:color="auto"/>
            </w:tcBorders>
            <w:shd w:val="pct15" w:color="auto" w:fill="auto"/>
            <w:vAlign w:val="bottom"/>
          </w:tcPr>
          <w:p w14:paraId="4591255F" w14:textId="7920BA4F" w:rsidR="00D47E00" w:rsidRPr="007A143D"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5D5EA4">
              <w:rPr>
                <w:rFonts w:ascii="Arial Narrow" w:hAnsi="Arial Narrow"/>
                <w:sz w:val="20"/>
                <w:szCs w:val="20"/>
              </w:rPr>
              <w:t>└─┴─┘</w:t>
            </w:r>
            <w:r w:rsidRPr="005D5EA4">
              <w:rPr>
                <w:rFonts w:ascii="Arial Narrow" w:hAnsi="Arial Narrow"/>
                <w:i/>
              </w:rPr>
              <w:t xml:space="preserve"> </w:t>
            </w:r>
          </w:p>
        </w:tc>
        <w:tc>
          <w:tcPr>
            <w:tcW w:w="1038" w:type="dxa"/>
            <w:tcBorders>
              <w:top w:val="single" w:sz="4" w:space="0" w:color="auto"/>
              <w:left w:val="nil"/>
              <w:bottom w:val="single" w:sz="4" w:space="0" w:color="auto"/>
              <w:right w:val="single" w:sz="4" w:space="0" w:color="auto"/>
            </w:tcBorders>
            <w:shd w:val="pct15" w:color="auto" w:fill="auto"/>
            <w:vAlign w:val="center"/>
          </w:tcPr>
          <w:p w14:paraId="6C5393DD" w14:textId="7798586A" w:rsidR="00D47E00" w:rsidRPr="00302D9F" w:rsidRDefault="00D47E00" w:rsidP="00D47E00">
            <w:pPr>
              <w:pStyle w:val="Footer"/>
              <w:tabs>
                <w:tab w:val="clear" w:pos="4153"/>
                <w:tab w:val="clear" w:pos="8306"/>
              </w:tabs>
              <w:jc w:val="center"/>
              <w:rPr>
                <w:rFonts w:ascii="Arial Narrow" w:hAnsi="Arial Narrow"/>
              </w:rPr>
            </w:pPr>
            <w:r w:rsidRPr="00302D9F">
              <w:rPr>
                <w:rFonts w:ascii="Arial Narrow" w:hAnsi="Arial Narrow"/>
                <w:sz w:val="22"/>
                <w:szCs w:val="22"/>
              </w:rPr>
              <w:t>X1</w:t>
            </w:r>
          </w:p>
        </w:tc>
      </w:tr>
      <w:tr w:rsidR="00D47E00" w:rsidRPr="005D5EA4" w14:paraId="78E09158" w14:textId="77777777" w:rsidTr="000578D5">
        <w:trPr>
          <w:trHeight w:val="600"/>
          <w:jc w:val="center"/>
        </w:trPr>
        <w:tc>
          <w:tcPr>
            <w:tcW w:w="4387" w:type="dxa"/>
            <w:tcBorders>
              <w:top w:val="single" w:sz="4" w:space="0" w:color="auto"/>
              <w:left w:val="single" w:sz="4" w:space="0" w:color="auto"/>
              <w:bottom w:val="single" w:sz="4" w:space="0" w:color="auto"/>
              <w:right w:val="single" w:sz="4" w:space="0" w:color="auto"/>
            </w:tcBorders>
            <w:shd w:val="pct15" w:color="auto" w:fill="auto"/>
            <w:vAlign w:val="center"/>
          </w:tcPr>
          <w:p w14:paraId="3C6C585B" w14:textId="77777777" w:rsidR="00D47E00" w:rsidRPr="005D5EA4" w:rsidRDefault="00D47E00" w:rsidP="00D47E00">
            <w:pPr>
              <w:spacing w:before="60"/>
              <w:rPr>
                <w:rFonts w:ascii="Arial Narrow" w:hAnsi="Arial Narrow"/>
                <w:sz w:val="18"/>
              </w:rPr>
            </w:pPr>
            <w:r w:rsidRPr="005D5EA4">
              <w:rPr>
                <w:rFonts w:ascii="Arial Narrow" w:hAnsi="Arial Narrow"/>
                <w:sz w:val="18"/>
              </w:rPr>
              <w:lastRenderedPageBreak/>
              <w:t>How many people older than 15 years, including yourself, live in your household?</w:t>
            </w:r>
          </w:p>
        </w:tc>
        <w:tc>
          <w:tcPr>
            <w:tcW w:w="2507" w:type="dxa"/>
            <w:tcBorders>
              <w:top w:val="single" w:sz="4" w:space="0" w:color="auto"/>
              <w:left w:val="single" w:sz="4" w:space="0" w:color="auto"/>
              <w:bottom w:val="single" w:sz="4" w:space="0" w:color="auto"/>
            </w:tcBorders>
            <w:shd w:val="pct15" w:color="auto" w:fill="auto"/>
            <w:vAlign w:val="center"/>
          </w:tcPr>
          <w:p w14:paraId="23866218" w14:textId="77777777" w:rsidR="00D47E00" w:rsidRPr="005D5EA4" w:rsidRDefault="00D47E00" w:rsidP="00D47E00">
            <w:pPr>
              <w:spacing w:before="60"/>
              <w:jc w:val="right"/>
              <w:rPr>
                <w:rFonts w:ascii="Arial Narrow" w:hAnsi="Arial Narrow"/>
                <w:sz w:val="18"/>
              </w:rPr>
            </w:pPr>
            <w:r w:rsidRPr="005D5EA4">
              <w:rPr>
                <w:rFonts w:ascii="Arial Narrow" w:hAnsi="Arial Narrow"/>
                <w:sz w:val="18"/>
              </w:rPr>
              <w:t>Number of people</w:t>
            </w:r>
          </w:p>
        </w:tc>
        <w:tc>
          <w:tcPr>
            <w:tcW w:w="2628" w:type="dxa"/>
            <w:tcBorders>
              <w:top w:val="single" w:sz="4" w:space="0" w:color="auto"/>
              <w:bottom w:val="single" w:sz="4" w:space="0" w:color="auto"/>
              <w:right w:val="single" w:sz="4" w:space="0" w:color="auto"/>
            </w:tcBorders>
            <w:shd w:val="pct15" w:color="auto" w:fill="auto"/>
            <w:vAlign w:val="bottom"/>
          </w:tcPr>
          <w:p w14:paraId="756DEDAF" w14:textId="77777777" w:rsidR="00D47E00" w:rsidRPr="005D5EA4"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5D5EA4">
              <w:rPr>
                <w:rFonts w:ascii="Arial Narrow" w:hAnsi="Arial Narrow"/>
                <w:sz w:val="20"/>
                <w:szCs w:val="20"/>
              </w:rPr>
              <w:t>└─┴─┘</w:t>
            </w:r>
            <w:r w:rsidRPr="005D5EA4">
              <w:rPr>
                <w:rFonts w:ascii="Arial Narrow" w:hAnsi="Arial Narrow"/>
                <w:i/>
              </w:rPr>
              <w:t xml:space="preserve"> </w:t>
            </w:r>
          </w:p>
        </w:tc>
        <w:tc>
          <w:tcPr>
            <w:tcW w:w="1038" w:type="dxa"/>
            <w:tcBorders>
              <w:top w:val="single" w:sz="4" w:space="0" w:color="auto"/>
              <w:left w:val="nil"/>
              <w:bottom w:val="single" w:sz="4" w:space="0" w:color="auto"/>
              <w:right w:val="single" w:sz="4" w:space="0" w:color="auto"/>
            </w:tcBorders>
            <w:shd w:val="pct15" w:color="auto" w:fill="auto"/>
            <w:vAlign w:val="center"/>
          </w:tcPr>
          <w:p w14:paraId="154450E8" w14:textId="77777777" w:rsidR="00D47E00" w:rsidRPr="00E15CE1" w:rsidRDefault="00D47E00" w:rsidP="00D47E00">
            <w:pPr>
              <w:pStyle w:val="Footer"/>
              <w:tabs>
                <w:tab w:val="clear" w:pos="4153"/>
                <w:tab w:val="clear" w:pos="8306"/>
              </w:tabs>
              <w:jc w:val="center"/>
              <w:rPr>
                <w:rFonts w:ascii="Arial Narrow" w:hAnsi="Arial Narrow"/>
              </w:rPr>
            </w:pPr>
            <w:r w:rsidRPr="005D5EA4">
              <w:rPr>
                <w:rFonts w:ascii="Arial Narrow" w:hAnsi="Arial Narrow"/>
                <w:bCs/>
                <w:sz w:val="22"/>
                <w:szCs w:val="22"/>
              </w:rPr>
              <w:t>C9</w:t>
            </w:r>
          </w:p>
        </w:tc>
      </w:tr>
    </w:tbl>
    <w:p w14:paraId="5A34DE98" w14:textId="77777777" w:rsidR="00072C9D" w:rsidRPr="00E15CE1" w:rsidRDefault="00072C9D" w:rsidP="00072C9D">
      <w:pPr>
        <w:rPr>
          <w:rFonts w:ascii="Arial Narrow" w:hAnsi="Arial Narrow"/>
          <w:sz w:val="2"/>
        </w:rPr>
      </w:pPr>
    </w:p>
    <w:tbl>
      <w:tblPr>
        <w:tblW w:w="10558" w:type="dxa"/>
        <w:jc w:val="center"/>
        <w:shd w:val="pct15" w:color="auto" w:fill="auto"/>
        <w:tblLayout w:type="fixed"/>
        <w:tblLook w:val="0000" w:firstRow="0" w:lastRow="0" w:firstColumn="0" w:lastColumn="0" w:noHBand="0" w:noVBand="0"/>
      </w:tblPr>
      <w:tblGrid>
        <w:gridCol w:w="4387"/>
        <w:gridCol w:w="1552"/>
        <w:gridCol w:w="3581"/>
        <w:gridCol w:w="1038"/>
      </w:tblGrid>
      <w:tr w:rsidR="00072C9D" w:rsidRPr="005D5EA4" w14:paraId="3FB34C16" w14:textId="77777777" w:rsidTr="000578D5">
        <w:trPr>
          <w:jc w:val="center"/>
        </w:trPr>
        <w:tc>
          <w:tcPr>
            <w:tcW w:w="10558" w:type="dxa"/>
            <w:gridSpan w:val="4"/>
            <w:tcBorders>
              <w:top w:val="single" w:sz="4" w:space="0" w:color="auto"/>
              <w:left w:val="single" w:sz="4" w:space="0" w:color="auto"/>
              <w:right w:val="single" w:sz="4" w:space="0" w:color="auto"/>
            </w:tcBorders>
            <w:shd w:val="pct15" w:color="auto" w:fill="auto"/>
            <w:vAlign w:val="center"/>
          </w:tcPr>
          <w:p w14:paraId="394C505A" w14:textId="77777777" w:rsidR="00072C9D" w:rsidRPr="005D5EA4" w:rsidRDefault="00072C9D" w:rsidP="000578D5">
            <w:pPr>
              <w:spacing w:before="60"/>
              <w:rPr>
                <w:rFonts w:ascii="Arial Narrow" w:hAnsi="Arial Narrow"/>
                <w:bCs/>
                <w:sz w:val="22"/>
                <w:szCs w:val="22"/>
              </w:rPr>
            </w:pPr>
            <w:r w:rsidRPr="005D5EA4">
              <w:rPr>
                <w:rFonts w:ascii="Arial Narrow" w:hAnsi="Arial Narrow"/>
                <w:b/>
                <w:bCs/>
                <w:spacing w:val="-2"/>
              </w:rPr>
              <w:t xml:space="preserve">EXPANDED: Demographic Information, </w:t>
            </w:r>
            <w:r w:rsidRPr="005D5EA4">
              <w:rPr>
                <w:rFonts w:ascii="Arial Narrow" w:hAnsi="Arial Narrow"/>
                <w:spacing w:val="-2"/>
              </w:rPr>
              <w:t>Continued</w:t>
            </w:r>
          </w:p>
        </w:tc>
      </w:tr>
      <w:tr w:rsidR="00072C9D" w:rsidRPr="005D5EA4" w14:paraId="19E32A4B" w14:textId="77777777" w:rsidTr="000578D5">
        <w:trPr>
          <w:jc w:val="center"/>
        </w:trPr>
        <w:tc>
          <w:tcPr>
            <w:tcW w:w="4387" w:type="dxa"/>
            <w:tcBorders>
              <w:top w:val="single" w:sz="4" w:space="0" w:color="auto"/>
              <w:left w:val="single" w:sz="4" w:space="0" w:color="auto"/>
              <w:right w:val="single" w:sz="4" w:space="0" w:color="auto"/>
            </w:tcBorders>
            <w:shd w:val="pct15" w:color="auto" w:fill="auto"/>
            <w:vAlign w:val="center"/>
          </w:tcPr>
          <w:p w14:paraId="5C7AB518" w14:textId="77777777" w:rsidR="00072C9D" w:rsidRPr="005D5EA4" w:rsidRDefault="00072C9D" w:rsidP="000578D5">
            <w:pPr>
              <w:spacing w:before="60"/>
              <w:rPr>
                <w:rFonts w:ascii="Arial Narrow" w:hAnsi="Arial Narrow"/>
                <w:b/>
                <w:bCs/>
                <w:sz w:val="22"/>
                <w:szCs w:val="22"/>
              </w:rPr>
            </w:pPr>
            <w:r w:rsidRPr="005D5EA4">
              <w:rPr>
                <w:rFonts w:ascii="Arial Narrow" w:hAnsi="Arial Narrow"/>
                <w:b/>
                <w:bCs/>
                <w:sz w:val="22"/>
                <w:szCs w:val="22"/>
              </w:rPr>
              <w:t>Question</w:t>
            </w:r>
          </w:p>
        </w:tc>
        <w:tc>
          <w:tcPr>
            <w:tcW w:w="5133" w:type="dxa"/>
            <w:gridSpan w:val="2"/>
            <w:tcBorders>
              <w:top w:val="single" w:sz="4" w:space="0" w:color="auto"/>
              <w:left w:val="nil"/>
              <w:bottom w:val="single" w:sz="4" w:space="0" w:color="auto"/>
              <w:right w:val="single" w:sz="4" w:space="0" w:color="auto"/>
            </w:tcBorders>
            <w:shd w:val="pct15" w:color="auto" w:fill="auto"/>
            <w:vAlign w:val="center"/>
          </w:tcPr>
          <w:p w14:paraId="6A823009" w14:textId="77777777" w:rsidR="00072C9D" w:rsidRPr="005D5EA4" w:rsidRDefault="00072C9D" w:rsidP="000578D5">
            <w:pPr>
              <w:spacing w:before="120"/>
              <w:jc w:val="center"/>
              <w:rPr>
                <w:rFonts w:ascii="Arial Narrow" w:hAnsi="Arial Narrow"/>
                <w:b/>
                <w:bCs/>
                <w:sz w:val="22"/>
                <w:szCs w:val="22"/>
              </w:rPr>
            </w:pPr>
            <w:r w:rsidRPr="005D5EA4">
              <w:rPr>
                <w:rFonts w:ascii="Arial Narrow" w:hAnsi="Arial Narrow"/>
                <w:b/>
                <w:bCs/>
                <w:sz w:val="22"/>
                <w:szCs w:val="22"/>
              </w:rPr>
              <w:t>Response</w:t>
            </w:r>
          </w:p>
        </w:tc>
        <w:tc>
          <w:tcPr>
            <w:tcW w:w="1038" w:type="dxa"/>
            <w:tcBorders>
              <w:top w:val="single" w:sz="4" w:space="0" w:color="auto"/>
              <w:bottom w:val="single" w:sz="4" w:space="0" w:color="auto"/>
              <w:right w:val="single" w:sz="4" w:space="0" w:color="auto"/>
            </w:tcBorders>
            <w:shd w:val="pct15" w:color="auto" w:fill="auto"/>
            <w:vAlign w:val="center"/>
          </w:tcPr>
          <w:p w14:paraId="1F79ACB4" w14:textId="77777777" w:rsidR="00072C9D" w:rsidRPr="005D5EA4" w:rsidRDefault="00072C9D" w:rsidP="000578D5">
            <w:pPr>
              <w:spacing w:before="60"/>
              <w:jc w:val="center"/>
              <w:rPr>
                <w:rFonts w:ascii="Arial Narrow" w:hAnsi="Arial Narrow"/>
                <w:b/>
                <w:sz w:val="22"/>
                <w:szCs w:val="22"/>
              </w:rPr>
            </w:pPr>
            <w:r w:rsidRPr="005D5EA4">
              <w:rPr>
                <w:rFonts w:ascii="Arial Narrow" w:hAnsi="Arial Narrow"/>
                <w:b/>
                <w:sz w:val="22"/>
                <w:szCs w:val="22"/>
              </w:rPr>
              <w:t>Code</w:t>
            </w:r>
          </w:p>
        </w:tc>
      </w:tr>
      <w:tr w:rsidR="00072C9D" w:rsidRPr="005D5EA4" w14:paraId="2258EAA9" w14:textId="77777777" w:rsidTr="000578D5">
        <w:trPr>
          <w:jc w:val="center"/>
        </w:trPr>
        <w:tc>
          <w:tcPr>
            <w:tcW w:w="4387" w:type="dxa"/>
            <w:vMerge w:val="restart"/>
            <w:tcBorders>
              <w:top w:val="single" w:sz="4" w:space="0" w:color="auto"/>
              <w:left w:val="single" w:sz="4" w:space="0" w:color="auto"/>
              <w:right w:val="single" w:sz="4" w:space="0" w:color="auto"/>
            </w:tcBorders>
            <w:shd w:val="pct15" w:color="auto" w:fill="auto"/>
            <w:vAlign w:val="center"/>
          </w:tcPr>
          <w:p w14:paraId="3ADA3BDD"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Taking </w:t>
            </w:r>
            <w:r w:rsidRPr="005D5EA4">
              <w:rPr>
                <w:rFonts w:ascii="Arial Narrow" w:hAnsi="Arial Narrow"/>
                <w:b/>
                <w:sz w:val="18"/>
              </w:rPr>
              <w:t>the past year</w:t>
            </w:r>
            <w:r w:rsidRPr="005D5EA4">
              <w:rPr>
                <w:rFonts w:ascii="Arial Narrow" w:hAnsi="Arial Narrow"/>
                <w:sz w:val="18"/>
              </w:rPr>
              <w:t>, can you tell me what the average earnings of the household have been?</w:t>
            </w:r>
          </w:p>
          <w:p w14:paraId="61376519" w14:textId="77777777" w:rsidR="00072C9D" w:rsidRPr="005D5EA4" w:rsidRDefault="00072C9D" w:rsidP="000578D5">
            <w:pPr>
              <w:spacing w:before="60"/>
              <w:rPr>
                <w:rFonts w:ascii="Arial Narrow" w:hAnsi="Arial Narrow"/>
                <w:i/>
                <w:iCs/>
                <w:sz w:val="18"/>
              </w:rPr>
            </w:pPr>
            <w:r w:rsidRPr="005D5EA4">
              <w:rPr>
                <w:rFonts w:ascii="Arial Narrow" w:hAnsi="Arial Narrow"/>
                <w:i/>
                <w:iCs/>
                <w:sz w:val="18"/>
              </w:rPr>
              <w:t>(RECORD ONLY ONE, NOT ALL 3)</w:t>
            </w:r>
          </w:p>
          <w:p w14:paraId="252E6BCA" w14:textId="77777777" w:rsidR="00072C9D" w:rsidRPr="00E15CE1" w:rsidRDefault="00072C9D" w:rsidP="000578D5">
            <w:pPr>
              <w:spacing w:before="60"/>
              <w:rPr>
                <w:rFonts w:ascii="Arial Narrow" w:hAnsi="Arial Narrow"/>
                <w:sz w:val="18"/>
              </w:rPr>
            </w:pPr>
          </w:p>
        </w:tc>
        <w:tc>
          <w:tcPr>
            <w:tcW w:w="1552" w:type="dxa"/>
            <w:tcBorders>
              <w:top w:val="single" w:sz="4" w:space="0" w:color="auto"/>
              <w:left w:val="nil"/>
              <w:bottom w:val="single" w:sz="4" w:space="0" w:color="auto"/>
            </w:tcBorders>
            <w:shd w:val="pct15" w:color="auto" w:fill="auto"/>
            <w:vAlign w:val="center"/>
          </w:tcPr>
          <w:p w14:paraId="00E9F9F5" w14:textId="77777777" w:rsidR="00072C9D" w:rsidRPr="005D5EA4" w:rsidRDefault="00072C9D" w:rsidP="000578D5">
            <w:pPr>
              <w:jc w:val="right"/>
              <w:rPr>
                <w:rFonts w:ascii="Arial Narrow" w:hAnsi="Arial Narrow"/>
                <w:sz w:val="18"/>
              </w:rPr>
            </w:pPr>
            <w:r w:rsidRPr="005D5EA4">
              <w:rPr>
                <w:rFonts w:ascii="Arial Narrow" w:hAnsi="Arial Narrow"/>
                <w:sz w:val="18"/>
              </w:rPr>
              <w:t xml:space="preserve">Per week </w:t>
            </w:r>
          </w:p>
        </w:tc>
        <w:tc>
          <w:tcPr>
            <w:tcW w:w="3581" w:type="dxa"/>
            <w:tcBorders>
              <w:top w:val="single" w:sz="4" w:space="0" w:color="auto"/>
              <w:left w:val="nil"/>
              <w:bottom w:val="single" w:sz="4" w:space="0" w:color="auto"/>
              <w:right w:val="single" w:sz="4" w:space="0" w:color="auto"/>
            </w:tcBorders>
            <w:shd w:val="pct15" w:color="auto" w:fill="auto"/>
            <w:vAlign w:val="center"/>
          </w:tcPr>
          <w:p w14:paraId="2B26C9C1" w14:textId="77777777" w:rsidR="00072C9D" w:rsidRPr="005D5EA4" w:rsidRDefault="00072C9D" w:rsidP="000578D5">
            <w:pPr>
              <w:spacing w:before="120"/>
              <w:rPr>
                <w:rFonts w:ascii="Arial Narrow" w:hAnsi="Arial Narrow"/>
                <w:sz w:val="20"/>
                <w:szCs w:val="20"/>
              </w:rPr>
            </w:pPr>
            <w:r w:rsidRPr="005D5EA4">
              <w:rPr>
                <w:rFonts w:ascii="Arial Narrow" w:hAnsi="Arial Narrow"/>
                <w:sz w:val="20"/>
                <w:szCs w:val="20"/>
              </w:rPr>
              <w:t xml:space="preserve">└─┴─┴─┴─┴─┴─┴─┘    </w:t>
            </w:r>
            <w:r w:rsidRPr="005D5EA4">
              <w:rPr>
                <w:rFonts w:ascii="Arial Narrow" w:hAnsi="Arial Narrow"/>
                <w:i/>
                <w:iCs/>
                <w:sz w:val="20"/>
                <w:szCs w:val="20"/>
              </w:rPr>
              <w:t>G</w:t>
            </w:r>
            <w:r w:rsidRPr="00E15CE1">
              <w:rPr>
                <w:rFonts w:ascii="Arial Narrow" w:hAnsi="Arial Narrow"/>
                <w:i/>
                <w:sz w:val="20"/>
              </w:rPr>
              <w:t>o to T1</w:t>
            </w:r>
          </w:p>
        </w:tc>
        <w:tc>
          <w:tcPr>
            <w:tcW w:w="1038" w:type="dxa"/>
            <w:tcBorders>
              <w:top w:val="single" w:sz="4" w:space="0" w:color="auto"/>
              <w:bottom w:val="single" w:sz="4" w:space="0" w:color="auto"/>
              <w:right w:val="single" w:sz="4" w:space="0" w:color="auto"/>
            </w:tcBorders>
            <w:shd w:val="pct15" w:color="auto" w:fill="auto"/>
            <w:vAlign w:val="center"/>
          </w:tcPr>
          <w:p w14:paraId="0A16A8DD" w14:textId="77777777" w:rsidR="00072C9D" w:rsidRPr="00E15CE1" w:rsidRDefault="00072C9D" w:rsidP="000578D5">
            <w:pPr>
              <w:spacing w:before="60"/>
              <w:jc w:val="center"/>
              <w:rPr>
                <w:rFonts w:ascii="Arial Narrow" w:hAnsi="Arial Narrow"/>
                <w:sz w:val="22"/>
              </w:rPr>
            </w:pPr>
            <w:r w:rsidRPr="005D5EA4">
              <w:rPr>
                <w:rFonts w:ascii="Arial Narrow" w:hAnsi="Arial Narrow"/>
                <w:bCs/>
                <w:sz w:val="22"/>
                <w:szCs w:val="22"/>
              </w:rPr>
              <w:t>C10a</w:t>
            </w:r>
          </w:p>
        </w:tc>
      </w:tr>
      <w:tr w:rsidR="00072C9D" w:rsidRPr="005D5EA4" w14:paraId="6C49E6E1" w14:textId="77777777" w:rsidTr="000578D5">
        <w:trPr>
          <w:jc w:val="center"/>
        </w:trPr>
        <w:tc>
          <w:tcPr>
            <w:tcW w:w="4387" w:type="dxa"/>
            <w:vMerge/>
            <w:tcBorders>
              <w:left w:val="single" w:sz="4" w:space="0" w:color="auto"/>
              <w:right w:val="single" w:sz="4" w:space="0" w:color="auto"/>
            </w:tcBorders>
            <w:shd w:val="pct15" w:color="auto" w:fill="auto"/>
            <w:vAlign w:val="center"/>
          </w:tcPr>
          <w:p w14:paraId="482F1259" w14:textId="77777777" w:rsidR="00072C9D" w:rsidRPr="00E15CE1" w:rsidRDefault="00072C9D" w:rsidP="000578D5">
            <w:pPr>
              <w:spacing w:before="60"/>
              <w:rPr>
                <w:rFonts w:ascii="Arial Narrow" w:hAnsi="Arial Narrow"/>
                <w:i/>
                <w:sz w:val="18"/>
              </w:rPr>
            </w:pPr>
          </w:p>
        </w:tc>
        <w:tc>
          <w:tcPr>
            <w:tcW w:w="1552" w:type="dxa"/>
            <w:tcBorders>
              <w:top w:val="single" w:sz="4" w:space="0" w:color="auto"/>
              <w:left w:val="nil"/>
              <w:bottom w:val="single" w:sz="4" w:space="0" w:color="auto"/>
            </w:tcBorders>
            <w:shd w:val="pct15" w:color="auto" w:fill="auto"/>
            <w:vAlign w:val="center"/>
          </w:tcPr>
          <w:p w14:paraId="50DFC453" w14:textId="77777777" w:rsidR="00072C9D" w:rsidRPr="005D5EA4" w:rsidRDefault="00072C9D" w:rsidP="000578D5">
            <w:pPr>
              <w:jc w:val="right"/>
              <w:rPr>
                <w:rFonts w:ascii="Arial Narrow" w:hAnsi="Arial Narrow"/>
                <w:sz w:val="18"/>
              </w:rPr>
            </w:pPr>
            <w:r w:rsidRPr="005D5EA4">
              <w:rPr>
                <w:rFonts w:ascii="Arial Narrow" w:hAnsi="Arial Narrow"/>
                <w:sz w:val="18"/>
              </w:rPr>
              <w:t xml:space="preserve">Per month </w:t>
            </w:r>
          </w:p>
        </w:tc>
        <w:tc>
          <w:tcPr>
            <w:tcW w:w="3581" w:type="dxa"/>
            <w:tcBorders>
              <w:top w:val="single" w:sz="4" w:space="0" w:color="auto"/>
              <w:left w:val="nil"/>
              <w:bottom w:val="single" w:sz="4" w:space="0" w:color="auto"/>
              <w:right w:val="single" w:sz="4" w:space="0" w:color="auto"/>
            </w:tcBorders>
            <w:shd w:val="pct15" w:color="auto" w:fill="auto"/>
            <w:vAlign w:val="center"/>
          </w:tcPr>
          <w:p w14:paraId="337B7A2C" w14:textId="77777777" w:rsidR="00072C9D" w:rsidRPr="005D5EA4" w:rsidRDefault="00072C9D" w:rsidP="000578D5">
            <w:pPr>
              <w:spacing w:before="120"/>
              <w:rPr>
                <w:rFonts w:ascii="Arial Narrow" w:hAnsi="Arial Narrow"/>
                <w:sz w:val="20"/>
                <w:szCs w:val="20"/>
              </w:rPr>
            </w:pPr>
            <w:r w:rsidRPr="005D5EA4">
              <w:rPr>
                <w:rFonts w:ascii="Arial Narrow" w:hAnsi="Arial Narrow"/>
                <w:sz w:val="20"/>
                <w:szCs w:val="20"/>
              </w:rPr>
              <w:t xml:space="preserve">└─┴─┴─┴─┴─┴─┴─┘  </w:t>
            </w:r>
            <w:r w:rsidRPr="00E15CE1">
              <w:rPr>
                <w:rFonts w:ascii="Arial Narrow" w:hAnsi="Arial Narrow"/>
                <w:sz w:val="20"/>
              </w:rPr>
              <w:t xml:space="preserve">  </w:t>
            </w:r>
            <w:r w:rsidRPr="005D5EA4">
              <w:rPr>
                <w:rFonts w:ascii="Arial Narrow" w:hAnsi="Arial Narrow"/>
                <w:i/>
                <w:iCs/>
                <w:sz w:val="20"/>
                <w:szCs w:val="20"/>
              </w:rPr>
              <w:t>G</w:t>
            </w:r>
            <w:r w:rsidRPr="005D5EA4">
              <w:rPr>
                <w:rFonts w:ascii="Arial Narrow" w:hAnsi="Arial Narrow"/>
                <w:i/>
                <w:iCs/>
                <w:sz w:val="18"/>
                <w:szCs w:val="18"/>
              </w:rPr>
              <w:t>o to T1</w:t>
            </w:r>
          </w:p>
        </w:tc>
        <w:tc>
          <w:tcPr>
            <w:tcW w:w="1038" w:type="dxa"/>
            <w:tcBorders>
              <w:top w:val="single" w:sz="4" w:space="0" w:color="auto"/>
              <w:bottom w:val="single" w:sz="4" w:space="0" w:color="auto"/>
              <w:right w:val="single" w:sz="4" w:space="0" w:color="auto"/>
            </w:tcBorders>
            <w:shd w:val="pct15" w:color="auto" w:fill="auto"/>
            <w:vAlign w:val="center"/>
          </w:tcPr>
          <w:p w14:paraId="230AB18B" w14:textId="77777777" w:rsidR="00072C9D" w:rsidRPr="005D5EA4" w:rsidRDefault="00072C9D" w:rsidP="000578D5">
            <w:pPr>
              <w:spacing w:before="60"/>
              <w:jc w:val="center"/>
              <w:rPr>
                <w:rFonts w:ascii="Arial Narrow" w:hAnsi="Arial Narrow"/>
                <w:bCs/>
                <w:sz w:val="18"/>
              </w:rPr>
            </w:pPr>
            <w:r w:rsidRPr="005D5EA4">
              <w:rPr>
                <w:rFonts w:ascii="Arial Narrow" w:hAnsi="Arial Narrow"/>
                <w:bCs/>
                <w:sz w:val="22"/>
                <w:szCs w:val="22"/>
              </w:rPr>
              <w:t>C10b</w:t>
            </w:r>
          </w:p>
        </w:tc>
      </w:tr>
      <w:tr w:rsidR="00072C9D" w:rsidRPr="005D5EA4" w14:paraId="6B1FC270" w14:textId="77777777" w:rsidTr="000578D5">
        <w:trPr>
          <w:jc w:val="center"/>
        </w:trPr>
        <w:tc>
          <w:tcPr>
            <w:tcW w:w="4387" w:type="dxa"/>
            <w:vMerge/>
            <w:tcBorders>
              <w:left w:val="single" w:sz="4" w:space="0" w:color="auto"/>
              <w:right w:val="single" w:sz="4" w:space="0" w:color="auto"/>
            </w:tcBorders>
            <w:shd w:val="pct15" w:color="auto" w:fill="auto"/>
          </w:tcPr>
          <w:p w14:paraId="6A2B2738" w14:textId="77777777" w:rsidR="00072C9D" w:rsidRPr="005D5EA4" w:rsidRDefault="00072C9D" w:rsidP="000578D5">
            <w:pPr>
              <w:rPr>
                <w:rFonts w:ascii="Arial Narrow" w:hAnsi="Arial Narrow"/>
                <w:sz w:val="18"/>
              </w:rPr>
            </w:pPr>
          </w:p>
        </w:tc>
        <w:tc>
          <w:tcPr>
            <w:tcW w:w="1552" w:type="dxa"/>
            <w:tcBorders>
              <w:top w:val="single" w:sz="4" w:space="0" w:color="auto"/>
              <w:left w:val="nil"/>
              <w:bottom w:val="single" w:sz="4" w:space="0" w:color="auto"/>
            </w:tcBorders>
            <w:shd w:val="pct15" w:color="auto" w:fill="auto"/>
            <w:vAlign w:val="center"/>
          </w:tcPr>
          <w:p w14:paraId="148C7553" w14:textId="77777777" w:rsidR="00072C9D" w:rsidRPr="005D5EA4" w:rsidRDefault="00072C9D" w:rsidP="000578D5">
            <w:pPr>
              <w:jc w:val="right"/>
              <w:rPr>
                <w:rFonts w:ascii="Arial Narrow" w:hAnsi="Arial Narrow"/>
                <w:sz w:val="18"/>
              </w:rPr>
            </w:pPr>
            <w:r w:rsidRPr="005D5EA4">
              <w:rPr>
                <w:rFonts w:ascii="Arial Narrow" w:hAnsi="Arial Narrow"/>
                <w:sz w:val="18"/>
              </w:rPr>
              <w:t>OR per year</w:t>
            </w:r>
          </w:p>
        </w:tc>
        <w:tc>
          <w:tcPr>
            <w:tcW w:w="3581" w:type="dxa"/>
            <w:tcBorders>
              <w:top w:val="single" w:sz="4" w:space="0" w:color="auto"/>
              <w:left w:val="nil"/>
              <w:bottom w:val="single" w:sz="4" w:space="0" w:color="auto"/>
              <w:right w:val="single" w:sz="4" w:space="0" w:color="auto"/>
            </w:tcBorders>
            <w:shd w:val="pct15" w:color="auto" w:fill="auto"/>
            <w:vAlign w:val="center"/>
          </w:tcPr>
          <w:p w14:paraId="6B7DACCB" w14:textId="77777777" w:rsidR="00072C9D" w:rsidRPr="005D5EA4" w:rsidRDefault="00072C9D" w:rsidP="000578D5">
            <w:pPr>
              <w:spacing w:before="120"/>
              <w:rPr>
                <w:rFonts w:ascii="Arial Narrow" w:hAnsi="Arial Narrow"/>
                <w:sz w:val="20"/>
                <w:szCs w:val="20"/>
              </w:rPr>
            </w:pPr>
            <w:r w:rsidRPr="005D5EA4">
              <w:rPr>
                <w:rFonts w:ascii="Arial Narrow" w:hAnsi="Arial Narrow"/>
                <w:sz w:val="20"/>
                <w:szCs w:val="20"/>
              </w:rPr>
              <w:t xml:space="preserve">└─┴─┴─┴─┴─┴─┴─┘  </w:t>
            </w:r>
            <w:r w:rsidRPr="00E15CE1">
              <w:rPr>
                <w:rFonts w:ascii="Arial Narrow" w:hAnsi="Arial Narrow"/>
                <w:i/>
                <w:sz w:val="20"/>
              </w:rPr>
              <w:t xml:space="preserve">  </w:t>
            </w:r>
            <w:r w:rsidRPr="005D5EA4">
              <w:rPr>
                <w:rFonts w:ascii="Arial Narrow" w:hAnsi="Arial Narrow"/>
                <w:i/>
                <w:iCs/>
                <w:sz w:val="20"/>
                <w:szCs w:val="20"/>
              </w:rPr>
              <w:t>G</w:t>
            </w:r>
            <w:r w:rsidRPr="005D5EA4">
              <w:rPr>
                <w:rFonts w:ascii="Arial Narrow" w:hAnsi="Arial Narrow"/>
                <w:i/>
                <w:iCs/>
                <w:sz w:val="18"/>
                <w:szCs w:val="18"/>
              </w:rPr>
              <w:t>o to T1</w:t>
            </w:r>
          </w:p>
        </w:tc>
        <w:tc>
          <w:tcPr>
            <w:tcW w:w="1038" w:type="dxa"/>
            <w:tcBorders>
              <w:top w:val="single" w:sz="4" w:space="0" w:color="auto"/>
              <w:bottom w:val="single" w:sz="4" w:space="0" w:color="auto"/>
              <w:right w:val="single" w:sz="4" w:space="0" w:color="auto"/>
            </w:tcBorders>
            <w:shd w:val="pct15" w:color="auto" w:fill="auto"/>
            <w:vAlign w:val="center"/>
          </w:tcPr>
          <w:p w14:paraId="4F5AD810" w14:textId="77777777" w:rsidR="00072C9D" w:rsidRPr="005D5EA4" w:rsidRDefault="00072C9D" w:rsidP="000578D5">
            <w:pPr>
              <w:jc w:val="center"/>
              <w:rPr>
                <w:rFonts w:ascii="Arial Narrow" w:hAnsi="Arial Narrow"/>
                <w:bCs/>
                <w:sz w:val="18"/>
              </w:rPr>
            </w:pPr>
            <w:r w:rsidRPr="005D5EA4">
              <w:rPr>
                <w:rFonts w:ascii="Arial Narrow" w:hAnsi="Arial Narrow"/>
                <w:bCs/>
                <w:sz w:val="22"/>
                <w:szCs w:val="22"/>
              </w:rPr>
              <w:t>C10c</w:t>
            </w:r>
          </w:p>
        </w:tc>
      </w:tr>
      <w:tr w:rsidR="00072C9D" w:rsidRPr="005D5EA4" w14:paraId="4F37E18B" w14:textId="77777777" w:rsidTr="000578D5">
        <w:trPr>
          <w:trHeight w:val="280"/>
          <w:jc w:val="center"/>
        </w:trPr>
        <w:tc>
          <w:tcPr>
            <w:tcW w:w="4387" w:type="dxa"/>
            <w:vMerge/>
            <w:tcBorders>
              <w:left w:val="single" w:sz="4" w:space="0" w:color="auto"/>
              <w:bottom w:val="single" w:sz="4" w:space="0" w:color="auto"/>
              <w:right w:val="single" w:sz="4" w:space="0" w:color="auto"/>
            </w:tcBorders>
            <w:shd w:val="pct15" w:color="auto" w:fill="auto"/>
          </w:tcPr>
          <w:p w14:paraId="3C7340B8" w14:textId="77777777" w:rsidR="00072C9D" w:rsidRPr="005D5EA4" w:rsidRDefault="00072C9D" w:rsidP="000578D5">
            <w:pPr>
              <w:rPr>
                <w:rFonts w:ascii="Arial Narrow" w:hAnsi="Arial Narrow"/>
                <w:sz w:val="18"/>
              </w:rPr>
            </w:pPr>
          </w:p>
        </w:tc>
        <w:tc>
          <w:tcPr>
            <w:tcW w:w="1552" w:type="dxa"/>
            <w:tcBorders>
              <w:top w:val="single" w:sz="4" w:space="0" w:color="auto"/>
              <w:left w:val="nil"/>
              <w:bottom w:val="single" w:sz="4" w:space="0" w:color="auto"/>
            </w:tcBorders>
            <w:shd w:val="pct15" w:color="auto" w:fill="auto"/>
            <w:vAlign w:val="center"/>
          </w:tcPr>
          <w:p w14:paraId="2C869A67" w14:textId="77777777" w:rsidR="00072C9D" w:rsidRPr="005D5EA4" w:rsidRDefault="00072C9D" w:rsidP="000578D5">
            <w:pPr>
              <w:jc w:val="right"/>
              <w:rPr>
                <w:rFonts w:ascii="Arial Narrow" w:hAnsi="Arial Narrow"/>
                <w:sz w:val="18"/>
              </w:rPr>
            </w:pPr>
            <w:r w:rsidRPr="005D5EA4">
              <w:rPr>
                <w:rFonts w:ascii="Arial Narrow" w:hAnsi="Arial Narrow"/>
                <w:sz w:val="18"/>
              </w:rPr>
              <w:t>Refused</w:t>
            </w:r>
          </w:p>
        </w:tc>
        <w:tc>
          <w:tcPr>
            <w:tcW w:w="3581" w:type="dxa"/>
            <w:tcBorders>
              <w:top w:val="single" w:sz="4" w:space="0" w:color="auto"/>
              <w:left w:val="nil"/>
              <w:bottom w:val="single" w:sz="4" w:space="0" w:color="auto"/>
              <w:right w:val="single" w:sz="6" w:space="0" w:color="auto"/>
            </w:tcBorders>
            <w:shd w:val="pct15" w:color="auto" w:fill="auto"/>
            <w:vAlign w:val="center"/>
          </w:tcPr>
          <w:p w14:paraId="42DE26CD" w14:textId="77777777" w:rsidR="00072C9D" w:rsidRPr="005D5EA4" w:rsidRDefault="00072C9D" w:rsidP="000578D5">
            <w:pPr>
              <w:rPr>
                <w:rFonts w:ascii="Arial Narrow" w:hAnsi="Arial Narrow"/>
                <w:sz w:val="18"/>
              </w:rPr>
            </w:pPr>
            <w:r w:rsidRPr="005D5EA4">
              <w:rPr>
                <w:rFonts w:ascii="Arial Narrow" w:hAnsi="Arial Narrow"/>
                <w:sz w:val="18"/>
              </w:rPr>
              <w:t>88</w:t>
            </w:r>
            <w:r w:rsidRPr="005D5EA4">
              <w:rPr>
                <w:rFonts w:ascii="Arial Narrow" w:hAnsi="Arial Narrow"/>
                <w:i/>
                <w:iCs/>
                <w:sz w:val="20"/>
                <w:szCs w:val="20"/>
              </w:rPr>
              <w:t xml:space="preserve">                                               G</w:t>
            </w:r>
            <w:r w:rsidRPr="005D5EA4">
              <w:rPr>
                <w:rFonts w:ascii="Arial Narrow" w:hAnsi="Arial Narrow"/>
                <w:i/>
                <w:iCs/>
                <w:sz w:val="18"/>
                <w:szCs w:val="18"/>
              </w:rPr>
              <w:t>o to T1</w:t>
            </w:r>
          </w:p>
        </w:tc>
        <w:tc>
          <w:tcPr>
            <w:tcW w:w="1038" w:type="dxa"/>
            <w:tcBorders>
              <w:top w:val="single" w:sz="4" w:space="0" w:color="auto"/>
              <w:left w:val="single" w:sz="6" w:space="0" w:color="auto"/>
              <w:bottom w:val="single" w:sz="4" w:space="0" w:color="auto"/>
              <w:right w:val="single" w:sz="4" w:space="0" w:color="auto"/>
            </w:tcBorders>
            <w:shd w:val="pct15" w:color="auto" w:fill="auto"/>
            <w:vAlign w:val="center"/>
          </w:tcPr>
          <w:p w14:paraId="5F8367F4" w14:textId="77777777" w:rsidR="00072C9D" w:rsidRPr="005D5EA4" w:rsidRDefault="00072C9D" w:rsidP="000578D5">
            <w:pPr>
              <w:jc w:val="center"/>
              <w:rPr>
                <w:rFonts w:ascii="Arial Narrow" w:hAnsi="Arial Narrow"/>
                <w:bCs/>
                <w:i/>
                <w:sz w:val="40"/>
              </w:rPr>
            </w:pPr>
            <w:r w:rsidRPr="005D5EA4">
              <w:rPr>
                <w:rFonts w:ascii="Arial Narrow" w:hAnsi="Arial Narrow"/>
                <w:bCs/>
                <w:sz w:val="22"/>
                <w:szCs w:val="22"/>
              </w:rPr>
              <w:t>C10d</w:t>
            </w:r>
          </w:p>
        </w:tc>
      </w:tr>
    </w:tbl>
    <w:p w14:paraId="2DD46C89" w14:textId="77777777" w:rsidR="00072C9D" w:rsidRPr="005D5EA4" w:rsidRDefault="00072C9D" w:rsidP="00072C9D">
      <w:pPr>
        <w:rPr>
          <w:rFonts w:ascii="Arial Narrow" w:hAnsi="Arial Narrow"/>
          <w:b/>
          <w:bCs/>
          <w:sz w:val="20"/>
          <w:szCs w:val="22"/>
        </w:rPr>
      </w:pPr>
    </w:p>
    <w:tbl>
      <w:tblPr>
        <w:tblW w:w="1055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558"/>
      </w:tblGrid>
      <w:tr w:rsidR="00072C9D" w:rsidRPr="005D5EA4" w14:paraId="4C6BEFA6" w14:textId="77777777" w:rsidTr="000578D5">
        <w:trPr>
          <w:cantSplit/>
          <w:trHeight w:val="680"/>
          <w:jc w:val="center"/>
        </w:trPr>
        <w:tc>
          <w:tcPr>
            <w:tcW w:w="10558" w:type="dxa"/>
            <w:tcBorders>
              <w:top w:val="single" w:sz="6" w:space="0" w:color="auto"/>
              <w:left w:val="single" w:sz="6" w:space="0" w:color="auto"/>
              <w:bottom w:val="single" w:sz="6" w:space="0" w:color="auto"/>
              <w:right w:val="single" w:sz="6" w:space="0" w:color="auto"/>
            </w:tcBorders>
            <w:shd w:val="clear" w:color="auto" w:fill="008000"/>
            <w:vAlign w:val="center"/>
          </w:tcPr>
          <w:p w14:paraId="495491D8" w14:textId="77777777" w:rsidR="00072C9D" w:rsidRPr="00E15CE1" w:rsidRDefault="00072C9D" w:rsidP="000578D5">
            <w:pPr>
              <w:keepNext/>
              <w:tabs>
                <w:tab w:val="left" w:pos="426"/>
              </w:tabs>
              <w:spacing w:before="96"/>
              <w:jc w:val="center"/>
              <w:rPr>
                <w:rFonts w:ascii="Arial Narrow" w:hAnsi="Arial Narrow"/>
                <w:b/>
                <w:color w:val="FFFFFF"/>
              </w:rPr>
            </w:pPr>
            <w:r w:rsidRPr="00E15CE1">
              <w:rPr>
                <w:rFonts w:ascii="Arial Narrow" w:hAnsi="Arial Narrow"/>
              </w:rPr>
              <w:br w:type="page"/>
            </w:r>
            <w:r w:rsidRPr="00E15CE1">
              <w:rPr>
                <w:rFonts w:ascii="Arial Narrow" w:hAnsi="Arial Narrow"/>
                <w:color w:val="FFFFFF"/>
              </w:rPr>
              <w:br w:type="page"/>
            </w:r>
            <w:r w:rsidRPr="00E15CE1">
              <w:rPr>
                <w:rFonts w:ascii="Arial Narrow" w:hAnsi="Arial Narrow"/>
                <w:b/>
                <w:color w:val="FFFFFF"/>
              </w:rPr>
              <w:t xml:space="preserve">Step 1    </w:t>
            </w:r>
            <w:r w:rsidRPr="005D5EA4">
              <w:rPr>
                <w:rFonts w:ascii="Arial Narrow" w:hAnsi="Arial Narrow" w:cs="Arial (W1)"/>
                <w:b/>
                <w:color w:val="FFFFFF"/>
              </w:rPr>
              <w:t>Behavioral</w:t>
            </w:r>
            <w:r w:rsidRPr="00E15CE1">
              <w:rPr>
                <w:rFonts w:ascii="Arial Narrow" w:hAnsi="Arial Narrow"/>
                <w:b/>
                <w:color w:val="FFFFFF"/>
              </w:rPr>
              <w:t xml:space="preserve"> Measurements</w:t>
            </w:r>
          </w:p>
        </w:tc>
      </w:tr>
    </w:tbl>
    <w:p w14:paraId="63D58786" w14:textId="77777777" w:rsidR="00072C9D" w:rsidRPr="00E15CE1" w:rsidRDefault="00072C9D" w:rsidP="00072C9D">
      <w:pPr>
        <w:ind w:left="-595"/>
        <w:rPr>
          <w:rFonts w:ascii="Arial Narrow" w:hAnsi="Arial Narrow"/>
        </w:rPr>
      </w:pPr>
    </w:p>
    <w:tbl>
      <w:tblPr>
        <w:tblW w:w="10557" w:type="dxa"/>
        <w:jc w:val="center"/>
        <w:tblLayout w:type="fixed"/>
        <w:tblLook w:val="0000" w:firstRow="0" w:lastRow="0" w:firstColumn="0" w:lastColumn="0" w:noHBand="0" w:noVBand="0"/>
      </w:tblPr>
      <w:tblGrid>
        <w:gridCol w:w="4031"/>
        <w:gridCol w:w="2268"/>
        <w:gridCol w:w="3119"/>
        <w:gridCol w:w="1139"/>
      </w:tblGrid>
      <w:tr w:rsidR="00072C9D" w:rsidRPr="005D5EA4" w14:paraId="1AAEAA21" w14:textId="77777777" w:rsidTr="000578D5">
        <w:trPr>
          <w:jc w:val="center"/>
        </w:trPr>
        <w:tc>
          <w:tcPr>
            <w:tcW w:w="10557" w:type="dxa"/>
            <w:gridSpan w:val="4"/>
            <w:tcBorders>
              <w:top w:val="single" w:sz="6" w:space="0" w:color="auto"/>
              <w:left w:val="single" w:sz="6" w:space="0" w:color="auto"/>
              <w:bottom w:val="single" w:sz="4" w:space="0" w:color="auto"/>
              <w:right w:val="single" w:sz="6" w:space="0" w:color="auto"/>
            </w:tcBorders>
            <w:shd w:val="pct15" w:color="auto" w:fill="FFFFFF"/>
          </w:tcPr>
          <w:p w14:paraId="11BCFFD1" w14:textId="77777777" w:rsidR="00072C9D" w:rsidRPr="005D5EA4" w:rsidRDefault="00072C9D" w:rsidP="000578D5">
            <w:pPr>
              <w:tabs>
                <w:tab w:val="right" w:pos="1450"/>
              </w:tabs>
              <w:spacing w:before="40" w:after="40"/>
              <w:rPr>
                <w:rFonts w:ascii="Arial Narrow" w:hAnsi="Arial Narrow"/>
                <w:b/>
              </w:rPr>
            </w:pPr>
            <w:r w:rsidRPr="005D5EA4">
              <w:rPr>
                <w:rFonts w:ascii="Arial Narrow" w:hAnsi="Arial Narrow"/>
                <w:b/>
              </w:rPr>
              <w:t>CORE:  Tobacco Use</w:t>
            </w:r>
          </w:p>
        </w:tc>
      </w:tr>
      <w:tr w:rsidR="00072C9D" w:rsidRPr="005D5EA4" w14:paraId="4B77543B" w14:textId="77777777" w:rsidTr="000578D5">
        <w:trPr>
          <w:jc w:val="center"/>
        </w:trPr>
        <w:tc>
          <w:tcPr>
            <w:tcW w:w="10557" w:type="dxa"/>
            <w:gridSpan w:val="4"/>
            <w:tcBorders>
              <w:left w:val="single" w:sz="6" w:space="0" w:color="auto"/>
              <w:right w:val="single" w:sz="6" w:space="0" w:color="auto"/>
            </w:tcBorders>
            <w:vAlign w:val="center"/>
          </w:tcPr>
          <w:p w14:paraId="39C1661E" w14:textId="77777777" w:rsidR="00072C9D" w:rsidRPr="005D5EA4" w:rsidRDefault="00072C9D" w:rsidP="000578D5">
            <w:pPr>
              <w:rPr>
                <w:rFonts w:ascii="Arial Narrow" w:hAnsi="Arial Narrow"/>
                <w:sz w:val="18"/>
              </w:rPr>
            </w:pPr>
            <w:r w:rsidRPr="005D5EA4">
              <w:rPr>
                <w:rFonts w:ascii="Arial Narrow" w:hAnsi="Arial Narrow"/>
                <w:sz w:val="20"/>
                <w:szCs w:val="20"/>
              </w:rPr>
              <w:t>Now I am going to ask you some questions about tobacco use.</w:t>
            </w:r>
          </w:p>
        </w:tc>
      </w:tr>
      <w:tr w:rsidR="00072C9D" w:rsidRPr="005D5EA4" w14:paraId="50156DDB" w14:textId="77777777" w:rsidTr="000578D5">
        <w:trPr>
          <w:jc w:val="center"/>
        </w:trPr>
        <w:tc>
          <w:tcPr>
            <w:tcW w:w="4031" w:type="dxa"/>
            <w:tcBorders>
              <w:top w:val="single" w:sz="4" w:space="0" w:color="auto"/>
              <w:left w:val="single" w:sz="6" w:space="0" w:color="auto"/>
              <w:bottom w:val="single" w:sz="4" w:space="0" w:color="auto"/>
              <w:right w:val="single" w:sz="4" w:space="0" w:color="auto"/>
            </w:tcBorders>
            <w:vAlign w:val="center"/>
          </w:tcPr>
          <w:p w14:paraId="3BE73247" w14:textId="77777777" w:rsidR="00072C9D" w:rsidRPr="005D5EA4" w:rsidRDefault="00072C9D" w:rsidP="000578D5">
            <w:pPr>
              <w:spacing w:before="40" w:after="40"/>
              <w:rPr>
                <w:rFonts w:ascii="Arial Narrow" w:hAnsi="Arial Narrow"/>
                <w:sz w:val="18"/>
              </w:rPr>
            </w:pPr>
            <w:r w:rsidRPr="005D5EA4">
              <w:rPr>
                <w:rFonts w:ascii="Arial Narrow" w:hAnsi="Arial Narrow"/>
                <w:b/>
                <w:sz w:val="22"/>
              </w:rPr>
              <w:t>Question</w:t>
            </w:r>
          </w:p>
        </w:tc>
        <w:tc>
          <w:tcPr>
            <w:tcW w:w="5387" w:type="dxa"/>
            <w:gridSpan w:val="2"/>
            <w:tcBorders>
              <w:top w:val="single" w:sz="4" w:space="0" w:color="auto"/>
              <w:left w:val="nil"/>
              <w:bottom w:val="single" w:sz="4" w:space="0" w:color="auto"/>
              <w:right w:val="single" w:sz="6" w:space="0" w:color="auto"/>
            </w:tcBorders>
            <w:vAlign w:val="center"/>
          </w:tcPr>
          <w:p w14:paraId="2F809547" w14:textId="77777777" w:rsidR="00072C9D" w:rsidRPr="005D5EA4" w:rsidRDefault="00072C9D" w:rsidP="000578D5">
            <w:pPr>
              <w:spacing w:before="40" w:after="40"/>
              <w:jc w:val="center"/>
              <w:rPr>
                <w:rFonts w:ascii="Arial Narrow" w:hAnsi="Arial Narrow"/>
                <w:sz w:val="22"/>
              </w:rPr>
            </w:pPr>
            <w:r w:rsidRPr="005D5EA4">
              <w:rPr>
                <w:rFonts w:ascii="Arial Narrow" w:hAnsi="Arial Narrow"/>
                <w:b/>
                <w:sz w:val="22"/>
              </w:rPr>
              <w:t>Response</w:t>
            </w:r>
          </w:p>
        </w:tc>
        <w:tc>
          <w:tcPr>
            <w:tcW w:w="1139" w:type="dxa"/>
            <w:tcBorders>
              <w:top w:val="single" w:sz="6" w:space="0" w:color="auto"/>
              <w:left w:val="single" w:sz="6" w:space="0" w:color="auto"/>
              <w:bottom w:val="single" w:sz="4" w:space="0" w:color="auto"/>
              <w:right w:val="single" w:sz="6" w:space="0" w:color="auto"/>
            </w:tcBorders>
          </w:tcPr>
          <w:p w14:paraId="72EB8335" w14:textId="77777777" w:rsidR="00072C9D" w:rsidRPr="005D5EA4" w:rsidRDefault="00072C9D" w:rsidP="000578D5">
            <w:pPr>
              <w:spacing w:before="40" w:after="40"/>
              <w:jc w:val="center"/>
              <w:rPr>
                <w:rFonts w:ascii="Arial Narrow" w:hAnsi="Arial Narrow"/>
                <w:b/>
                <w:sz w:val="22"/>
              </w:rPr>
            </w:pPr>
            <w:r w:rsidRPr="005D5EA4">
              <w:rPr>
                <w:rFonts w:ascii="Arial Narrow" w:hAnsi="Arial Narrow"/>
                <w:b/>
                <w:sz w:val="22"/>
              </w:rPr>
              <w:t>Code</w:t>
            </w:r>
          </w:p>
        </w:tc>
      </w:tr>
      <w:tr w:rsidR="00072C9D" w:rsidRPr="005D5EA4" w14:paraId="6FCEF4D6" w14:textId="77777777" w:rsidTr="000578D5">
        <w:trPr>
          <w:trHeight w:val="397"/>
          <w:jc w:val="center"/>
        </w:trPr>
        <w:tc>
          <w:tcPr>
            <w:tcW w:w="4031" w:type="dxa"/>
            <w:vMerge w:val="restart"/>
            <w:tcBorders>
              <w:top w:val="single" w:sz="4" w:space="0" w:color="auto"/>
              <w:left w:val="single" w:sz="6" w:space="0" w:color="auto"/>
              <w:right w:val="single" w:sz="4" w:space="0" w:color="auto"/>
            </w:tcBorders>
            <w:vAlign w:val="center"/>
          </w:tcPr>
          <w:p w14:paraId="61245016" w14:textId="77777777" w:rsidR="00072C9D" w:rsidRPr="005D5EA4" w:rsidRDefault="00072C9D" w:rsidP="000578D5">
            <w:pPr>
              <w:spacing w:before="60"/>
              <w:rPr>
                <w:rFonts w:ascii="Arial Narrow" w:hAnsi="Arial Narrow"/>
                <w:i/>
                <w:sz w:val="18"/>
                <w:szCs w:val="18"/>
              </w:rPr>
            </w:pPr>
            <w:r w:rsidRPr="005D5EA4">
              <w:rPr>
                <w:rFonts w:ascii="Arial Narrow" w:hAnsi="Arial Narrow"/>
                <w:sz w:val="18"/>
              </w:rPr>
              <w:t xml:space="preserve">Do you </w:t>
            </w:r>
            <w:r w:rsidRPr="005D5EA4">
              <w:rPr>
                <w:rFonts w:ascii="Arial Narrow" w:hAnsi="Arial Narrow"/>
                <w:b/>
                <w:bCs/>
                <w:sz w:val="18"/>
              </w:rPr>
              <w:t>currently</w:t>
            </w:r>
            <w:r w:rsidRPr="005D5EA4">
              <w:rPr>
                <w:rFonts w:ascii="Arial Narrow" w:hAnsi="Arial Narrow"/>
                <w:sz w:val="18"/>
              </w:rPr>
              <w:t xml:space="preserve"> smoke any </w:t>
            </w:r>
            <w:r w:rsidRPr="005D5EA4">
              <w:rPr>
                <w:rFonts w:ascii="Arial Narrow" w:hAnsi="Arial Narrow"/>
                <w:b/>
                <w:sz w:val="18"/>
              </w:rPr>
              <w:t xml:space="preserve">tobacco </w:t>
            </w:r>
            <w:r w:rsidRPr="005D5EA4">
              <w:rPr>
                <w:rFonts w:ascii="Arial Narrow" w:hAnsi="Arial Narrow"/>
                <w:bCs/>
                <w:sz w:val="18"/>
              </w:rPr>
              <w:t>products</w:t>
            </w:r>
            <w:r w:rsidRPr="005D5EA4">
              <w:rPr>
                <w:rFonts w:ascii="Arial Narrow" w:hAnsi="Arial Narrow"/>
                <w:sz w:val="18"/>
              </w:rPr>
              <w:t>, such as cigarettes, cigars or pipes?</w:t>
            </w:r>
          </w:p>
          <w:p w14:paraId="49213A8D" w14:textId="77777777" w:rsidR="00072C9D" w:rsidRPr="005D5EA4" w:rsidRDefault="00072C9D" w:rsidP="000578D5">
            <w:pPr>
              <w:spacing w:before="60"/>
              <w:rPr>
                <w:rFonts w:ascii="Arial Narrow" w:hAnsi="Arial Narrow"/>
                <w:i/>
                <w:sz w:val="18"/>
                <w:szCs w:val="18"/>
              </w:rPr>
            </w:pPr>
            <w:r w:rsidRPr="005D5EA4">
              <w:rPr>
                <w:rFonts w:ascii="Arial Narrow" w:hAnsi="Arial Narrow"/>
                <w:i/>
                <w:sz w:val="18"/>
                <w:szCs w:val="18"/>
              </w:rPr>
              <w:t>(USE SHOWCARD)</w:t>
            </w:r>
          </w:p>
        </w:tc>
        <w:tc>
          <w:tcPr>
            <w:tcW w:w="2268" w:type="dxa"/>
            <w:tcBorders>
              <w:top w:val="single" w:sz="4" w:space="0" w:color="auto"/>
              <w:left w:val="single" w:sz="4" w:space="0" w:color="auto"/>
              <w:bottom w:val="single" w:sz="4" w:space="0" w:color="FFFFFF"/>
            </w:tcBorders>
            <w:vAlign w:val="center"/>
          </w:tcPr>
          <w:p w14:paraId="1AD015E8"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tc>
        <w:tc>
          <w:tcPr>
            <w:tcW w:w="3119" w:type="dxa"/>
            <w:tcBorders>
              <w:bottom w:val="single" w:sz="4" w:space="0" w:color="FFFFFF"/>
              <w:right w:val="single" w:sz="4" w:space="0" w:color="auto"/>
            </w:tcBorders>
            <w:shd w:val="clear" w:color="auto" w:fill="auto"/>
            <w:vAlign w:val="center"/>
          </w:tcPr>
          <w:p w14:paraId="3BE52139"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1</w:t>
            </w:r>
          </w:p>
        </w:tc>
        <w:tc>
          <w:tcPr>
            <w:tcW w:w="1139" w:type="dxa"/>
            <w:vMerge w:val="restart"/>
            <w:tcBorders>
              <w:top w:val="single" w:sz="4" w:space="0" w:color="auto"/>
              <w:left w:val="nil"/>
              <w:right w:val="single" w:sz="6" w:space="0" w:color="auto"/>
            </w:tcBorders>
            <w:vAlign w:val="center"/>
          </w:tcPr>
          <w:p w14:paraId="60386D88"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T1</w:t>
            </w:r>
          </w:p>
        </w:tc>
      </w:tr>
      <w:tr w:rsidR="00072C9D" w:rsidRPr="005D5EA4" w14:paraId="7CDD21B8" w14:textId="77777777" w:rsidTr="000578D5">
        <w:trPr>
          <w:trHeight w:val="296"/>
          <w:jc w:val="center"/>
        </w:trPr>
        <w:tc>
          <w:tcPr>
            <w:tcW w:w="4031" w:type="dxa"/>
            <w:vMerge/>
            <w:tcBorders>
              <w:left w:val="single" w:sz="6" w:space="0" w:color="auto"/>
              <w:bottom w:val="single" w:sz="4" w:space="0" w:color="auto"/>
              <w:right w:val="single" w:sz="4" w:space="0" w:color="auto"/>
            </w:tcBorders>
            <w:vAlign w:val="center"/>
          </w:tcPr>
          <w:p w14:paraId="7193AE4D" w14:textId="77777777" w:rsidR="00072C9D" w:rsidRPr="005D5EA4" w:rsidRDefault="00072C9D" w:rsidP="000578D5">
            <w:pPr>
              <w:rPr>
                <w:rFonts w:ascii="Arial Narrow" w:hAnsi="Arial Narrow"/>
                <w:sz w:val="18"/>
              </w:rPr>
            </w:pPr>
          </w:p>
        </w:tc>
        <w:tc>
          <w:tcPr>
            <w:tcW w:w="2268" w:type="dxa"/>
            <w:tcBorders>
              <w:top w:val="single" w:sz="4" w:space="0" w:color="FFFFFF"/>
              <w:left w:val="single" w:sz="4" w:space="0" w:color="auto"/>
              <w:bottom w:val="single" w:sz="4" w:space="0" w:color="auto"/>
            </w:tcBorders>
            <w:vAlign w:val="center"/>
          </w:tcPr>
          <w:p w14:paraId="4992A3DA"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3119" w:type="dxa"/>
            <w:tcBorders>
              <w:top w:val="single" w:sz="4" w:space="0" w:color="FFFFFF"/>
              <w:bottom w:val="single" w:sz="4" w:space="0" w:color="auto"/>
              <w:right w:val="single" w:sz="4" w:space="0" w:color="auto"/>
            </w:tcBorders>
            <w:shd w:val="clear" w:color="auto" w:fill="auto"/>
            <w:vAlign w:val="center"/>
          </w:tcPr>
          <w:p w14:paraId="19A4C0FB"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If No, go to T8</w:t>
            </w:r>
          </w:p>
        </w:tc>
        <w:tc>
          <w:tcPr>
            <w:tcW w:w="1139" w:type="dxa"/>
            <w:vMerge/>
            <w:tcBorders>
              <w:left w:val="nil"/>
              <w:bottom w:val="single" w:sz="4" w:space="0" w:color="auto"/>
              <w:right w:val="single" w:sz="6" w:space="0" w:color="auto"/>
            </w:tcBorders>
            <w:vAlign w:val="center"/>
          </w:tcPr>
          <w:p w14:paraId="608C2E67" w14:textId="77777777" w:rsidR="00072C9D" w:rsidRPr="005D5EA4" w:rsidRDefault="00072C9D" w:rsidP="000578D5">
            <w:pPr>
              <w:rPr>
                <w:rFonts w:ascii="Arial Narrow" w:hAnsi="Arial Narrow"/>
                <w:bCs/>
                <w:sz w:val="22"/>
                <w:szCs w:val="22"/>
              </w:rPr>
            </w:pPr>
          </w:p>
        </w:tc>
      </w:tr>
      <w:tr w:rsidR="00072C9D" w:rsidRPr="005D5EA4" w14:paraId="7DFEEC82" w14:textId="77777777" w:rsidTr="000578D5">
        <w:trPr>
          <w:trHeight w:val="1127"/>
          <w:jc w:val="center"/>
        </w:trPr>
        <w:tc>
          <w:tcPr>
            <w:tcW w:w="4031" w:type="dxa"/>
            <w:tcBorders>
              <w:top w:val="single" w:sz="4" w:space="0" w:color="auto"/>
              <w:left w:val="single" w:sz="6" w:space="0" w:color="auto"/>
              <w:right w:val="single" w:sz="4" w:space="0" w:color="auto"/>
            </w:tcBorders>
            <w:vAlign w:val="center"/>
          </w:tcPr>
          <w:p w14:paraId="4A639D29" w14:textId="77777777" w:rsidR="00072C9D" w:rsidRPr="005D5EA4" w:rsidRDefault="00072C9D" w:rsidP="000578D5">
            <w:pPr>
              <w:spacing w:before="60"/>
              <w:rPr>
                <w:rFonts w:ascii="Arial Narrow" w:hAnsi="Arial Narrow"/>
                <w:i/>
                <w:iCs/>
                <w:color w:val="FF6600"/>
                <w:sz w:val="18"/>
              </w:rPr>
            </w:pPr>
            <w:r w:rsidRPr="005D5EA4">
              <w:rPr>
                <w:rFonts w:ascii="Arial Narrow" w:hAnsi="Arial Narrow"/>
                <w:sz w:val="18"/>
              </w:rPr>
              <w:t xml:space="preserve">Do you currently smoke tobacco products </w:t>
            </w:r>
            <w:r w:rsidRPr="005D5EA4">
              <w:rPr>
                <w:rFonts w:ascii="Arial Narrow" w:hAnsi="Arial Narrow"/>
                <w:b/>
                <w:sz w:val="18"/>
              </w:rPr>
              <w:t>daily</w:t>
            </w:r>
            <w:r w:rsidRPr="005D5EA4">
              <w:rPr>
                <w:rFonts w:ascii="Arial Narrow" w:hAnsi="Arial Narrow"/>
                <w:sz w:val="18"/>
              </w:rPr>
              <w:t>?</w:t>
            </w:r>
            <w:r w:rsidRPr="005D5EA4">
              <w:rPr>
                <w:rFonts w:ascii="Arial Narrow" w:hAnsi="Arial Narrow"/>
                <w:i/>
                <w:iCs/>
                <w:color w:val="FF6600"/>
                <w:sz w:val="18"/>
              </w:rPr>
              <w:t xml:space="preserve"> </w:t>
            </w:r>
          </w:p>
        </w:tc>
        <w:tc>
          <w:tcPr>
            <w:tcW w:w="2268" w:type="dxa"/>
            <w:tcBorders>
              <w:top w:val="single" w:sz="4" w:space="0" w:color="auto"/>
              <w:left w:val="single" w:sz="4" w:space="0" w:color="auto"/>
            </w:tcBorders>
            <w:vAlign w:val="center"/>
          </w:tcPr>
          <w:p w14:paraId="6A90F78C"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p w14:paraId="5675A4E7"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p w14:paraId="7A441319" w14:textId="77777777" w:rsidR="00072C9D" w:rsidRPr="005D5EA4" w:rsidRDefault="00072C9D" w:rsidP="000578D5">
            <w:pPr>
              <w:spacing w:before="60"/>
              <w:jc w:val="right"/>
              <w:rPr>
                <w:rFonts w:ascii="Arial Narrow" w:hAnsi="Arial Narrow"/>
                <w:sz w:val="18"/>
              </w:rPr>
            </w:pPr>
          </w:p>
        </w:tc>
        <w:tc>
          <w:tcPr>
            <w:tcW w:w="3119" w:type="dxa"/>
            <w:tcBorders>
              <w:top w:val="single" w:sz="4" w:space="0" w:color="auto"/>
              <w:right w:val="single" w:sz="4" w:space="0" w:color="auto"/>
            </w:tcBorders>
            <w:shd w:val="clear" w:color="auto" w:fill="auto"/>
            <w:vAlign w:val="center"/>
          </w:tcPr>
          <w:p w14:paraId="209D967A"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1</w:t>
            </w:r>
          </w:p>
          <w:p w14:paraId="58A28B7A" w14:textId="77777777" w:rsidR="00072C9D" w:rsidRPr="005D5EA4" w:rsidRDefault="00072C9D" w:rsidP="000578D5">
            <w:pPr>
              <w:tabs>
                <w:tab w:val="right" w:pos="317"/>
              </w:tabs>
              <w:spacing w:before="60"/>
              <w:ind w:right="360"/>
              <w:rPr>
                <w:rFonts w:ascii="Arial Narrow" w:hAnsi="Arial Narrow"/>
                <w:sz w:val="18"/>
              </w:rPr>
            </w:pPr>
            <w:r w:rsidRPr="005D5EA4">
              <w:rPr>
                <w:rFonts w:ascii="Arial Narrow" w:hAnsi="Arial Narrow"/>
                <w:sz w:val="18"/>
              </w:rPr>
              <w:t>2</w:t>
            </w:r>
          </w:p>
          <w:p w14:paraId="6ECDBA42" w14:textId="77777777" w:rsidR="00072C9D" w:rsidRPr="005D5EA4" w:rsidRDefault="00072C9D" w:rsidP="000578D5">
            <w:pPr>
              <w:tabs>
                <w:tab w:val="right" w:pos="317"/>
              </w:tabs>
              <w:spacing w:before="60"/>
              <w:ind w:right="360"/>
              <w:rPr>
                <w:rFonts w:ascii="Arial Narrow" w:hAnsi="Arial Narrow"/>
                <w:sz w:val="18"/>
              </w:rPr>
            </w:pPr>
          </w:p>
        </w:tc>
        <w:tc>
          <w:tcPr>
            <w:tcW w:w="1139" w:type="dxa"/>
            <w:tcBorders>
              <w:top w:val="single" w:sz="4" w:space="0" w:color="auto"/>
              <w:left w:val="nil"/>
              <w:right w:val="single" w:sz="6" w:space="0" w:color="auto"/>
            </w:tcBorders>
            <w:vAlign w:val="center"/>
          </w:tcPr>
          <w:p w14:paraId="656F683E"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T2</w:t>
            </w:r>
          </w:p>
        </w:tc>
      </w:tr>
      <w:tr w:rsidR="00072C9D" w:rsidRPr="005D5EA4" w14:paraId="54CB016B" w14:textId="77777777" w:rsidTr="000578D5">
        <w:trPr>
          <w:trHeight w:hRule="exact" w:val="380"/>
          <w:jc w:val="center"/>
        </w:trPr>
        <w:tc>
          <w:tcPr>
            <w:tcW w:w="4031" w:type="dxa"/>
            <w:vMerge w:val="restart"/>
            <w:tcBorders>
              <w:top w:val="single" w:sz="4" w:space="0" w:color="auto"/>
              <w:left w:val="single" w:sz="6" w:space="0" w:color="auto"/>
              <w:right w:val="single" w:sz="4" w:space="0" w:color="auto"/>
            </w:tcBorders>
            <w:vAlign w:val="center"/>
          </w:tcPr>
          <w:p w14:paraId="37C43D33" w14:textId="77777777" w:rsidR="00072C9D" w:rsidRPr="005D5EA4" w:rsidRDefault="00072C9D" w:rsidP="000578D5">
            <w:pPr>
              <w:rPr>
                <w:rFonts w:ascii="Arial Narrow" w:hAnsi="Arial Narrow"/>
                <w:sz w:val="18"/>
              </w:rPr>
            </w:pPr>
            <w:r w:rsidRPr="005D5EA4">
              <w:rPr>
                <w:rFonts w:ascii="Arial Narrow" w:hAnsi="Arial Narrow"/>
                <w:sz w:val="18"/>
              </w:rPr>
              <w:t xml:space="preserve">How old were you when you </w:t>
            </w:r>
            <w:r w:rsidRPr="005D5EA4">
              <w:rPr>
                <w:rFonts w:ascii="Arial Narrow" w:hAnsi="Arial Narrow"/>
                <w:b/>
                <w:bCs/>
                <w:sz w:val="18"/>
              </w:rPr>
              <w:t xml:space="preserve">first started </w:t>
            </w:r>
            <w:r w:rsidRPr="005D5EA4">
              <w:rPr>
                <w:rFonts w:ascii="Arial Narrow" w:hAnsi="Arial Narrow"/>
                <w:sz w:val="18"/>
              </w:rPr>
              <w:t>smoking?</w:t>
            </w:r>
          </w:p>
        </w:tc>
        <w:tc>
          <w:tcPr>
            <w:tcW w:w="2268" w:type="dxa"/>
            <w:tcBorders>
              <w:top w:val="single" w:sz="4" w:space="0" w:color="auto"/>
              <w:left w:val="single" w:sz="4" w:space="0" w:color="auto"/>
            </w:tcBorders>
            <w:vAlign w:val="center"/>
          </w:tcPr>
          <w:p w14:paraId="7E6C9EAC"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Age (years)</w:t>
            </w:r>
          </w:p>
        </w:tc>
        <w:tc>
          <w:tcPr>
            <w:tcW w:w="3119" w:type="dxa"/>
            <w:vMerge w:val="restart"/>
            <w:tcBorders>
              <w:top w:val="single" w:sz="4" w:space="0" w:color="auto"/>
              <w:right w:val="single" w:sz="4" w:space="0" w:color="auto"/>
            </w:tcBorders>
          </w:tcPr>
          <w:p w14:paraId="281021D3" w14:textId="77777777" w:rsidR="00072C9D" w:rsidRPr="005D5EA4" w:rsidRDefault="00072C9D" w:rsidP="000578D5">
            <w:pPr>
              <w:spacing w:before="240"/>
              <w:ind w:right="12"/>
              <w:rPr>
                <w:rFonts w:ascii="Arial Narrow" w:hAnsi="Arial Narrow"/>
                <w:i/>
                <w:sz w:val="18"/>
              </w:rPr>
            </w:pPr>
            <w:r w:rsidRPr="005D5EA4">
              <w:rPr>
                <w:rFonts w:ascii="Arial Narrow" w:hAnsi="Arial Narrow"/>
                <w:b/>
                <w:bCs/>
                <w:sz w:val="20"/>
                <w:szCs w:val="20"/>
              </w:rPr>
              <w:t>└─┴─┘</w:t>
            </w:r>
            <w:r w:rsidRPr="005D5EA4">
              <w:rPr>
                <w:rFonts w:ascii="Arial Narrow" w:hAnsi="Arial Narrow"/>
                <w:i/>
                <w:sz w:val="18"/>
              </w:rPr>
              <w:t>If Known, go to T5a/T5aw</w:t>
            </w:r>
          </w:p>
          <w:p w14:paraId="0DEE6084" w14:textId="77777777" w:rsidR="00072C9D" w:rsidRPr="005D5EA4" w:rsidRDefault="00072C9D" w:rsidP="000578D5">
            <w:pPr>
              <w:spacing w:before="240"/>
              <w:ind w:right="12"/>
              <w:rPr>
                <w:rFonts w:ascii="Arial Narrow" w:hAnsi="Arial Narrow"/>
                <w:b/>
                <w:bCs/>
                <w:sz w:val="20"/>
                <w:szCs w:val="20"/>
              </w:rPr>
            </w:pPr>
            <w:r w:rsidRPr="005D5EA4">
              <w:rPr>
                <w:rFonts w:ascii="Arial Narrow" w:hAnsi="Arial Narrow"/>
                <w:sz w:val="18"/>
              </w:rPr>
              <w:t>77</w:t>
            </w:r>
          </w:p>
        </w:tc>
        <w:tc>
          <w:tcPr>
            <w:tcW w:w="1139" w:type="dxa"/>
            <w:vMerge w:val="restart"/>
            <w:tcBorders>
              <w:top w:val="single" w:sz="4" w:space="0" w:color="auto"/>
              <w:left w:val="nil"/>
              <w:right w:val="single" w:sz="6" w:space="0" w:color="auto"/>
            </w:tcBorders>
            <w:vAlign w:val="center"/>
          </w:tcPr>
          <w:p w14:paraId="0CF958A9"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T3</w:t>
            </w:r>
          </w:p>
        </w:tc>
      </w:tr>
      <w:tr w:rsidR="00072C9D" w:rsidRPr="005D5EA4" w14:paraId="68A25003" w14:textId="77777777" w:rsidTr="000578D5">
        <w:trPr>
          <w:trHeight w:hRule="exact" w:val="380"/>
          <w:jc w:val="center"/>
        </w:trPr>
        <w:tc>
          <w:tcPr>
            <w:tcW w:w="4031" w:type="dxa"/>
            <w:vMerge/>
            <w:tcBorders>
              <w:left w:val="single" w:sz="6" w:space="0" w:color="auto"/>
              <w:bottom w:val="single" w:sz="6" w:space="0" w:color="auto"/>
              <w:right w:val="single" w:sz="4" w:space="0" w:color="auto"/>
            </w:tcBorders>
          </w:tcPr>
          <w:p w14:paraId="0B023E4A" w14:textId="77777777" w:rsidR="00072C9D" w:rsidRPr="005D5EA4" w:rsidRDefault="00072C9D" w:rsidP="000578D5">
            <w:pPr>
              <w:rPr>
                <w:rFonts w:ascii="Arial Narrow" w:hAnsi="Arial Narrow"/>
                <w:sz w:val="18"/>
              </w:rPr>
            </w:pPr>
          </w:p>
        </w:tc>
        <w:tc>
          <w:tcPr>
            <w:tcW w:w="2268" w:type="dxa"/>
            <w:tcBorders>
              <w:left w:val="single" w:sz="4" w:space="0" w:color="auto"/>
              <w:bottom w:val="single" w:sz="4" w:space="0" w:color="auto"/>
            </w:tcBorders>
            <w:vAlign w:val="center"/>
          </w:tcPr>
          <w:p w14:paraId="701C5D3E"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 xml:space="preserve">Don’t know   77 </w:t>
            </w:r>
          </w:p>
        </w:tc>
        <w:tc>
          <w:tcPr>
            <w:tcW w:w="3119" w:type="dxa"/>
            <w:vMerge/>
            <w:tcBorders>
              <w:bottom w:val="single" w:sz="4" w:space="0" w:color="auto"/>
              <w:right w:val="single" w:sz="4" w:space="0" w:color="auto"/>
            </w:tcBorders>
            <w:vAlign w:val="center"/>
          </w:tcPr>
          <w:p w14:paraId="0B3214DA" w14:textId="77777777" w:rsidR="00072C9D" w:rsidRPr="005D5EA4" w:rsidRDefault="00072C9D" w:rsidP="000578D5">
            <w:pPr>
              <w:spacing w:before="240"/>
              <w:ind w:right="12"/>
              <w:rPr>
                <w:rFonts w:ascii="Arial Narrow" w:hAnsi="Arial Narrow"/>
                <w:b/>
                <w:bCs/>
                <w:sz w:val="20"/>
                <w:szCs w:val="20"/>
              </w:rPr>
            </w:pPr>
          </w:p>
        </w:tc>
        <w:tc>
          <w:tcPr>
            <w:tcW w:w="1139" w:type="dxa"/>
            <w:vMerge/>
            <w:tcBorders>
              <w:left w:val="nil"/>
              <w:bottom w:val="single" w:sz="6" w:space="0" w:color="auto"/>
              <w:right w:val="single" w:sz="6" w:space="0" w:color="auto"/>
            </w:tcBorders>
            <w:vAlign w:val="center"/>
          </w:tcPr>
          <w:p w14:paraId="1B56B674" w14:textId="77777777" w:rsidR="00072C9D" w:rsidRPr="005D5EA4" w:rsidRDefault="00072C9D" w:rsidP="000578D5">
            <w:pPr>
              <w:jc w:val="center"/>
              <w:rPr>
                <w:rFonts w:ascii="Arial Narrow" w:hAnsi="Arial Narrow"/>
                <w:bCs/>
                <w:sz w:val="22"/>
                <w:szCs w:val="22"/>
              </w:rPr>
            </w:pPr>
          </w:p>
        </w:tc>
      </w:tr>
      <w:tr w:rsidR="00072C9D" w:rsidRPr="005D5EA4" w14:paraId="53EABFBE" w14:textId="77777777" w:rsidTr="000578D5">
        <w:trPr>
          <w:cantSplit/>
          <w:trHeight w:hRule="exact" w:val="472"/>
          <w:jc w:val="center"/>
        </w:trPr>
        <w:tc>
          <w:tcPr>
            <w:tcW w:w="4031" w:type="dxa"/>
            <w:vMerge w:val="restart"/>
            <w:tcBorders>
              <w:top w:val="single" w:sz="6" w:space="0" w:color="auto"/>
              <w:left w:val="single" w:sz="6" w:space="0" w:color="auto"/>
              <w:right w:val="single" w:sz="4" w:space="0" w:color="auto"/>
            </w:tcBorders>
            <w:vAlign w:val="center"/>
          </w:tcPr>
          <w:p w14:paraId="35E4750F" w14:textId="77777777" w:rsidR="00072C9D" w:rsidRPr="005D5EA4" w:rsidRDefault="00072C9D" w:rsidP="000578D5">
            <w:pPr>
              <w:rPr>
                <w:rFonts w:ascii="Arial Narrow" w:hAnsi="Arial Narrow"/>
                <w:sz w:val="18"/>
              </w:rPr>
            </w:pPr>
            <w:r w:rsidRPr="005D5EA4">
              <w:rPr>
                <w:rFonts w:ascii="Arial Narrow" w:hAnsi="Arial Narrow"/>
                <w:sz w:val="18"/>
              </w:rPr>
              <w:t>Do you remember how long ago it was?</w:t>
            </w:r>
          </w:p>
          <w:p w14:paraId="186B7E7E" w14:textId="77777777" w:rsidR="00072C9D" w:rsidRPr="005D5EA4" w:rsidRDefault="00072C9D" w:rsidP="000578D5">
            <w:pPr>
              <w:rPr>
                <w:rFonts w:ascii="Arial Narrow" w:hAnsi="Arial Narrow"/>
                <w:sz w:val="18"/>
              </w:rPr>
            </w:pPr>
          </w:p>
          <w:p w14:paraId="6EE06A88" w14:textId="77777777" w:rsidR="00072C9D" w:rsidRPr="005D5EA4" w:rsidRDefault="00072C9D" w:rsidP="000578D5">
            <w:pPr>
              <w:rPr>
                <w:rFonts w:ascii="Arial Narrow" w:hAnsi="Arial Narrow"/>
                <w:i/>
                <w:sz w:val="18"/>
                <w:szCs w:val="18"/>
              </w:rPr>
            </w:pPr>
            <w:r w:rsidRPr="005D5EA4">
              <w:rPr>
                <w:rFonts w:ascii="Arial Narrow" w:hAnsi="Arial Narrow"/>
                <w:i/>
                <w:sz w:val="18"/>
                <w:szCs w:val="18"/>
              </w:rPr>
              <w:t>(RECORD ONLY 1, NOT ALL 3)</w:t>
            </w:r>
          </w:p>
          <w:p w14:paraId="3263DD8A" w14:textId="77777777" w:rsidR="00072C9D" w:rsidRPr="005D5EA4" w:rsidRDefault="00072C9D" w:rsidP="000578D5">
            <w:pPr>
              <w:rPr>
                <w:rFonts w:ascii="Arial Narrow" w:hAnsi="Arial Narrow"/>
                <w:i/>
                <w:sz w:val="18"/>
                <w:szCs w:val="18"/>
              </w:rPr>
            </w:pPr>
          </w:p>
          <w:p w14:paraId="3C36D3F8" w14:textId="77777777" w:rsidR="00072C9D" w:rsidRPr="005D5EA4" w:rsidRDefault="00072C9D" w:rsidP="000578D5">
            <w:pPr>
              <w:rPr>
                <w:rFonts w:ascii="Arial Narrow" w:hAnsi="Arial Narrow"/>
                <w:i/>
                <w:iCs/>
                <w:sz w:val="18"/>
              </w:rPr>
            </w:pPr>
          </w:p>
        </w:tc>
        <w:tc>
          <w:tcPr>
            <w:tcW w:w="2268" w:type="dxa"/>
            <w:tcBorders>
              <w:top w:val="single" w:sz="4" w:space="0" w:color="auto"/>
              <w:left w:val="single" w:sz="4" w:space="0" w:color="auto"/>
              <w:bottom w:val="single" w:sz="4" w:space="0" w:color="auto"/>
            </w:tcBorders>
            <w:vAlign w:val="center"/>
          </w:tcPr>
          <w:p w14:paraId="1E6EACF5" w14:textId="77777777" w:rsidR="00072C9D" w:rsidRPr="005D5EA4" w:rsidRDefault="00072C9D" w:rsidP="000578D5">
            <w:pPr>
              <w:jc w:val="right"/>
              <w:rPr>
                <w:rFonts w:ascii="Arial Narrow" w:hAnsi="Arial Narrow"/>
                <w:sz w:val="18"/>
              </w:rPr>
            </w:pPr>
            <w:r w:rsidRPr="005D5EA4">
              <w:rPr>
                <w:rFonts w:ascii="Arial Narrow" w:hAnsi="Arial Narrow"/>
                <w:sz w:val="18"/>
              </w:rPr>
              <w:t>In Years</w:t>
            </w:r>
          </w:p>
        </w:tc>
        <w:tc>
          <w:tcPr>
            <w:tcW w:w="3119" w:type="dxa"/>
            <w:tcBorders>
              <w:top w:val="single" w:sz="4" w:space="0" w:color="auto"/>
              <w:bottom w:val="single" w:sz="4" w:space="0" w:color="auto"/>
              <w:right w:val="single" w:sz="4" w:space="0" w:color="auto"/>
            </w:tcBorders>
            <w:vAlign w:val="bottom"/>
          </w:tcPr>
          <w:p w14:paraId="16EE0102"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b/>
                <w:bCs/>
                <w:sz w:val="20"/>
                <w:szCs w:val="20"/>
              </w:rPr>
              <w:t>└─┴─┘</w:t>
            </w:r>
            <w:r w:rsidRPr="005D5EA4">
              <w:rPr>
                <w:rFonts w:ascii="Arial Narrow" w:hAnsi="Arial Narrow"/>
                <w:i/>
                <w:sz w:val="18"/>
              </w:rPr>
              <w:t xml:space="preserve"> If Known, go to T5a/T5aw</w:t>
            </w:r>
          </w:p>
        </w:tc>
        <w:tc>
          <w:tcPr>
            <w:tcW w:w="1139" w:type="dxa"/>
            <w:tcBorders>
              <w:top w:val="single" w:sz="4" w:space="0" w:color="auto"/>
              <w:left w:val="nil"/>
              <w:right w:val="single" w:sz="6" w:space="0" w:color="auto"/>
            </w:tcBorders>
            <w:shd w:val="clear" w:color="auto" w:fill="auto"/>
            <w:vAlign w:val="center"/>
          </w:tcPr>
          <w:p w14:paraId="43A96093" w14:textId="77777777" w:rsidR="00072C9D" w:rsidRPr="005D5EA4" w:rsidRDefault="00072C9D" w:rsidP="000578D5">
            <w:pPr>
              <w:jc w:val="center"/>
              <w:rPr>
                <w:rFonts w:ascii="Arial Narrow" w:hAnsi="Arial Narrow"/>
                <w:bCs/>
                <w:sz w:val="18"/>
              </w:rPr>
            </w:pPr>
            <w:r w:rsidRPr="005D5EA4">
              <w:rPr>
                <w:rFonts w:ascii="Arial Narrow" w:hAnsi="Arial Narrow"/>
                <w:bCs/>
                <w:sz w:val="22"/>
                <w:szCs w:val="22"/>
              </w:rPr>
              <w:t>T4a</w:t>
            </w:r>
          </w:p>
        </w:tc>
      </w:tr>
      <w:tr w:rsidR="00072C9D" w:rsidRPr="005D5EA4" w14:paraId="5007932A" w14:textId="77777777" w:rsidTr="000578D5">
        <w:trPr>
          <w:cantSplit/>
          <w:trHeight w:hRule="exact" w:val="498"/>
          <w:jc w:val="center"/>
        </w:trPr>
        <w:tc>
          <w:tcPr>
            <w:tcW w:w="4031" w:type="dxa"/>
            <w:vMerge/>
            <w:tcBorders>
              <w:left w:val="single" w:sz="6" w:space="0" w:color="auto"/>
              <w:right w:val="single" w:sz="4" w:space="0" w:color="auto"/>
            </w:tcBorders>
            <w:vAlign w:val="center"/>
          </w:tcPr>
          <w:p w14:paraId="6FCABBC7" w14:textId="77777777" w:rsidR="00072C9D" w:rsidRPr="005D5EA4" w:rsidRDefault="00072C9D" w:rsidP="000578D5">
            <w:pPr>
              <w:rPr>
                <w:rFonts w:ascii="Arial Narrow" w:hAnsi="Arial Narrow"/>
                <w:sz w:val="18"/>
              </w:rPr>
            </w:pPr>
          </w:p>
        </w:tc>
        <w:tc>
          <w:tcPr>
            <w:tcW w:w="2268" w:type="dxa"/>
            <w:tcBorders>
              <w:top w:val="single" w:sz="4" w:space="0" w:color="auto"/>
              <w:left w:val="single" w:sz="4" w:space="0" w:color="auto"/>
              <w:bottom w:val="single" w:sz="4" w:space="0" w:color="auto"/>
            </w:tcBorders>
            <w:vAlign w:val="center"/>
          </w:tcPr>
          <w:p w14:paraId="4F92C6BD" w14:textId="77777777" w:rsidR="00072C9D" w:rsidRPr="005D5EA4" w:rsidRDefault="00072C9D" w:rsidP="000578D5">
            <w:pPr>
              <w:jc w:val="right"/>
              <w:rPr>
                <w:rFonts w:ascii="Arial Narrow" w:hAnsi="Arial Narrow"/>
                <w:sz w:val="18"/>
              </w:rPr>
            </w:pPr>
            <w:r w:rsidRPr="005D5EA4">
              <w:rPr>
                <w:rFonts w:ascii="Arial Narrow" w:hAnsi="Arial Narrow"/>
                <w:sz w:val="18"/>
              </w:rPr>
              <w:t>OR       in Months</w:t>
            </w:r>
          </w:p>
        </w:tc>
        <w:tc>
          <w:tcPr>
            <w:tcW w:w="3119" w:type="dxa"/>
            <w:tcBorders>
              <w:top w:val="single" w:sz="4" w:space="0" w:color="auto"/>
              <w:bottom w:val="single" w:sz="4" w:space="0" w:color="auto"/>
              <w:right w:val="single" w:sz="4" w:space="0" w:color="auto"/>
            </w:tcBorders>
            <w:vAlign w:val="bottom"/>
          </w:tcPr>
          <w:p w14:paraId="4CDF2DD5"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b/>
                <w:bCs/>
                <w:sz w:val="20"/>
                <w:szCs w:val="20"/>
              </w:rPr>
              <w:t>└─┴─┘</w:t>
            </w:r>
            <w:r w:rsidRPr="005D5EA4">
              <w:rPr>
                <w:rFonts w:ascii="Arial Narrow" w:hAnsi="Arial Narrow"/>
                <w:i/>
                <w:sz w:val="18"/>
              </w:rPr>
              <w:t xml:space="preserve"> If Known, go to T5a/T5aw</w:t>
            </w:r>
          </w:p>
        </w:tc>
        <w:tc>
          <w:tcPr>
            <w:tcW w:w="1139" w:type="dxa"/>
            <w:tcBorders>
              <w:top w:val="single" w:sz="6" w:space="0" w:color="auto"/>
              <w:left w:val="nil"/>
              <w:bottom w:val="single" w:sz="6" w:space="0" w:color="auto"/>
              <w:right w:val="single" w:sz="6" w:space="0" w:color="auto"/>
            </w:tcBorders>
            <w:shd w:val="clear" w:color="auto" w:fill="auto"/>
            <w:vAlign w:val="center"/>
          </w:tcPr>
          <w:p w14:paraId="28EE10CF" w14:textId="77777777" w:rsidR="00072C9D" w:rsidRPr="005D5EA4" w:rsidRDefault="00072C9D" w:rsidP="000578D5">
            <w:pPr>
              <w:jc w:val="center"/>
              <w:rPr>
                <w:rFonts w:ascii="Arial Narrow" w:hAnsi="Arial Narrow"/>
                <w:bCs/>
                <w:sz w:val="18"/>
              </w:rPr>
            </w:pPr>
            <w:r w:rsidRPr="005D5EA4">
              <w:rPr>
                <w:rFonts w:ascii="Arial Narrow" w:hAnsi="Arial Narrow"/>
                <w:bCs/>
                <w:sz w:val="22"/>
                <w:szCs w:val="22"/>
              </w:rPr>
              <w:t>T4b</w:t>
            </w:r>
          </w:p>
        </w:tc>
      </w:tr>
      <w:tr w:rsidR="00072C9D" w:rsidRPr="005D5EA4" w14:paraId="67372010" w14:textId="77777777" w:rsidTr="000578D5">
        <w:trPr>
          <w:cantSplit/>
          <w:trHeight w:hRule="exact" w:val="430"/>
          <w:jc w:val="center"/>
        </w:trPr>
        <w:tc>
          <w:tcPr>
            <w:tcW w:w="4031" w:type="dxa"/>
            <w:vMerge/>
            <w:tcBorders>
              <w:left w:val="single" w:sz="6" w:space="0" w:color="auto"/>
              <w:right w:val="single" w:sz="4" w:space="0" w:color="auto"/>
            </w:tcBorders>
            <w:vAlign w:val="center"/>
          </w:tcPr>
          <w:p w14:paraId="4DA5946A" w14:textId="77777777" w:rsidR="00072C9D" w:rsidRPr="005D5EA4" w:rsidRDefault="00072C9D" w:rsidP="000578D5">
            <w:pPr>
              <w:rPr>
                <w:rFonts w:ascii="Arial Narrow" w:hAnsi="Arial Narrow"/>
                <w:sz w:val="18"/>
              </w:rPr>
            </w:pPr>
          </w:p>
        </w:tc>
        <w:tc>
          <w:tcPr>
            <w:tcW w:w="2268" w:type="dxa"/>
            <w:tcBorders>
              <w:top w:val="single" w:sz="4" w:space="0" w:color="auto"/>
              <w:left w:val="single" w:sz="4" w:space="0" w:color="auto"/>
              <w:bottom w:val="single" w:sz="4" w:space="0" w:color="auto"/>
            </w:tcBorders>
          </w:tcPr>
          <w:p w14:paraId="643B7E66" w14:textId="77777777" w:rsidR="00072C9D" w:rsidRPr="005D5EA4" w:rsidRDefault="00072C9D" w:rsidP="000578D5">
            <w:pPr>
              <w:jc w:val="right"/>
              <w:rPr>
                <w:rFonts w:ascii="Arial Narrow" w:hAnsi="Arial Narrow"/>
                <w:b/>
                <w:sz w:val="18"/>
              </w:rPr>
            </w:pPr>
            <w:r w:rsidRPr="005D5EA4">
              <w:rPr>
                <w:rFonts w:ascii="Arial Narrow" w:hAnsi="Arial Narrow"/>
                <w:sz w:val="18"/>
              </w:rPr>
              <w:br/>
              <w:t>OR        in Weeks</w:t>
            </w:r>
          </w:p>
        </w:tc>
        <w:tc>
          <w:tcPr>
            <w:tcW w:w="3119" w:type="dxa"/>
            <w:tcBorders>
              <w:top w:val="single" w:sz="4" w:space="0" w:color="auto"/>
              <w:bottom w:val="single" w:sz="4" w:space="0" w:color="auto"/>
              <w:right w:val="single" w:sz="4" w:space="0" w:color="auto"/>
            </w:tcBorders>
            <w:vAlign w:val="bottom"/>
          </w:tcPr>
          <w:p w14:paraId="596CEB5D"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b/>
                <w:bCs/>
                <w:sz w:val="20"/>
                <w:szCs w:val="20"/>
              </w:rPr>
              <w:t>└─┴─┘</w:t>
            </w:r>
          </w:p>
        </w:tc>
        <w:tc>
          <w:tcPr>
            <w:tcW w:w="1139" w:type="dxa"/>
            <w:tcBorders>
              <w:top w:val="single" w:sz="6" w:space="0" w:color="auto"/>
              <w:left w:val="nil"/>
              <w:bottom w:val="single" w:sz="4" w:space="0" w:color="auto"/>
              <w:right w:val="single" w:sz="6" w:space="0" w:color="auto"/>
            </w:tcBorders>
            <w:shd w:val="clear" w:color="auto" w:fill="auto"/>
            <w:vAlign w:val="center"/>
          </w:tcPr>
          <w:p w14:paraId="428E4698" w14:textId="77777777" w:rsidR="00072C9D" w:rsidRPr="005D5EA4" w:rsidRDefault="00072C9D" w:rsidP="000578D5">
            <w:pPr>
              <w:jc w:val="center"/>
              <w:rPr>
                <w:rFonts w:ascii="Arial Narrow" w:hAnsi="Arial Narrow"/>
                <w:bCs/>
                <w:sz w:val="18"/>
              </w:rPr>
            </w:pPr>
            <w:r w:rsidRPr="005D5EA4">
              <w:rPr>
                <w:rFonts w:ascii="Arial Narrow" w:hAnsi="Arial Narrow"/>
                <w:bCs/>
                <w:sz w:val="22"/>
                <w:szCs w:val="22"/>
              </w:rPr>
              <w:t>T4c</w:t>
            </w:r>
          </w:p>
        </w:tc>
      </w:tr>
      <w:tr w:rsidR="00072C9D" w:rsidRPr="005D5EA4" w14:paraId="18433DA8" w14:textId="77777777" w:rsidTr="000578D5">
        <w:trPr>
          <w:cantSplit/>
          <w:trHeight w:hRule="exact" w:val="430"/>
          <w:jc w:val="center"/>
        </w:trPr>
        <w:tc>
          <w:tcPr>
            <w:tcW w:w="4031" w:type="dxa"/>
            <w:vMerge/>
            <w:tcBorders>
              <w:left w:val="single" w:sz="6" w:space="0" w:color="auto"/>
              <w:bottom w:val="single" w:sz="6" w:space="0" w:color="auto"/>
              <w:right w:val="single" w:sz="4" w:space="0" w:color="auto"/>
            </w:tcBorders>
            <w:vAlign w:val="center"/>
          </w:tcPr>
          <w:p w14:paraId="48D606C4" w14:textId="77777777" w:rsidR="00072C9D" w:rsidRPr="005D5EA4" w:rsidRDefault="00072C9D" w:rsidP="000578D5">
            <w:pPr>
              <w:rPr>
                <w:rFonts w:ascii="Arial Narrow" w:hAnsi="Arial Narrow"/>
                <w:sz w:val="18"/>
              </w:rPr>
            </w:pPr>
          </w:p>
        </w:tc>
        <w:tc>
          <w:tcPr>
            <w:tcW w:w="2268" w:type="dxa"/>
            <w:tcBorders>
              <w:top w:val="single" w:sz="4" w:space="0" w:color="auto"/>
              <w:left w:val="single" w:sz="4" w:space="0" w:color="auto"/>
              <w:bottom w:val="single" w:sz="4" w:space="0" w:color="auto"/>
            </w:tcBorders>
          </w:tcPr>
          <w:p w14:paraId="55CE57D5" w14:textId="77777777" w:rsidR="00072C9D" w:rsidRPr="005D5EA4" w:rsidRDefault="00072C9D" w:rsidP="000578D5">
            <w:pPr>
              <w:jc w:val="right"/>
              <w:rPr>
                <w:rFonts w:ascii="Arial Narrow" w:hAnsi="Arial Narrow"/>
                <w:sz w:val="18"/>
              </w:rPr>
            </w:pPr>
            <w:r w:rsidRPr="005D5EA4">
              <w:rPr>
                <w:rFonts w:ascii="Arial Narrow" w:hAnsi="Arial Narrow"/>
                <w:i/>
                <w:iCs/>
                <w:sz w:val="18"/>
              </w:rPr>
              <w:t xml:space="preserve">Don’t know      </w:t>
            </w:r>
          </w:p>
        </w:tc>
        <w:tc>
          <w:tcPr>
            <w:tcW w:w="3119" w:type="dxa"/>
            <w:tcBorders>
              <w:top w:val="single" w:sz="4" w:space="0" w:color="auto"/>
              <w:bottom w:val="single" w:sz="4" w:space="0" w:color="auto"/>
              <w:right w:val="single" w:sz="4" w:space="0" w:color="auto"/>
            </w:tcBorders>
          </w:tcPr>
          <w:p w14:paraId="680C5CEB" w14:textId="77777777" w:rsidR="00072C9D" w:rsidRPr="005D5EA4" w:rsidRDefault="00072C9D" w:rsidP="000578D5">
            <w:pPr>
              <w:ind w:right="11"/>
              <w:rPr>
                <w:rFonts w:ascii="Arial Narrow" w:hAnsi="Arial Narrow"/>
                <w:b/>
                <w:bCs/>
                <w:sz w:val="20"/>
                <w:szCs w:val="20"/>
              </w:rPr>
            </w:pPr>
            <w:r w:rsidRPr="005D5EA4">
              <w:rPr>
                <w:rFonts w:ascii="Arial Narrow" w:hAnsi="Arial Narrow"/>
                <w:i/>
                <w:iCs/>
                <w:sz w:val="18"/>
              </w:rPr>
              <w:t>77</w:t>
            </w:r>
          </w:p>
        </w:tc>
        <w:tc>
          <w:tcPr>
            <w:tcW w:w="1139" w:type="dxa"/>
            <w:tcBorders>
              <w:top w:val="single" w:sz="6" w:space="0" w:color="auto"/>
              <w:left w:val="nil"/>
              <w:bottom w:val="single" w:sz="4" w:space="0" w:color="auto"/>
              <w:right w:val="single" w:sz="6" w:space="0" w:color="auto"/>
            </w:tcBorders>
            <w:shd w:val="clear" w:color="auto" w:fill="auto"/>
            <w:vAlign w:val="center"/>
          </w:tcPr>
          <w:p w14:paraId="3D559BB5"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 xml:space="preserve">T4d </w:t>
            </w:r>
          </w:p>
        </w:tc>
      </w:tr>
      <w:tr w:rsidR="00072C9D" w:rsidRPr="005D5EA4" w14:paraId="75E140DA" w14:textId="77777777" w:rsidTr="000578D5">
        <w:trPr>
          <w:cantSplit/>
          <w:trHeight w:val="315"/>
          <w:jc w:val="center"/>
        </w:trPr>
        <w:tc>
          <w:tcPr>
            <w:tcW w:w="4031" w:type="dxa"/>
            <w:vMerge w:val="restart"/>
            <w:tcBorders>
              <w:top w:val="single" w:sz="4" w:space="0" w:color="auto"/>
              <w:left w:val="single" w:sz="6" w:space="0" w:color="auto"/>
              <w:right w:val="single" w:sz="4" w:space="0" w:color="auto"/>
            </w:tcBorders>
            <w:vAlign w:val="center"/>
          </w:tcPr>
          <w:p w14:paraId="66A113C5" w14:textId="77777777" w:rsidR="00072C9D" w:rsidRPr="005D5EA4" w:rsidRDefault="00072C9D" w:rsidP="000578D5">
            <w:pPr>
              <w:rPr>
                <w:rFonts w:ascii="Arial Narrow" w:hAnsi="Arial Narrow"/>
                <w:b/>
                <w:bCs/>
                <w:sz w:val="18"/>
              </w:rPr>
            </w:pPr>
            <w:r w:rsidRPr="005D5EA4">
              <w:rPr>
                <w:rFonts w:ascii="Arial Narrow" w:hAnsi="Arial Narrow"/>
                <w:sz w:val="18"/>
              </w:rPr>
              <w:t xml:space="preserve">On average, </w:t>
            </w:r>
            <w:r w:rsidRPr="005D5EA4">
              <w:rPr>
                <w:rFonts w:ascii="Arial Narrow" w:hAnsi="Arial Narrow"/>
                <w:b/>
                <w:sz w:val="18"/>
              </w:rPr>
              <w:t>how many</w:t>
            </w:r>
            <w:r w:rsidRPr="005D5EA4">
              <w:rPr>
                <w:rFonts w:ascii="Arial Narrow" w:hAnsi="Arial Narrow"/>
                <w:sz w:val="18"/>
              </w:rPr>
              <w:t xml:space="preserve"> of the following products do you smoke </w:t>
            </w:r>
            <w:r w:rsidRPr="005D5EA4">
              <w:rPr>
                <w:rFonts w:ascii="Arial Narrow" w:hAnsi="Arial Narrow"/>
                <w:b/>
                <w:bCs/>
                <w:sz w:val="18"/>
              </w:rPr>
              <w:t>each day/week?</w:t>
            </w:r>
          </w:p>
          <w:p w14:paraId="4C80602E" w14:textId="77777777" w:rsidR="00072C9D" w:rsidRPr="005D5EA4" w:rsidRDefault="00072C9D" w:rsidP="000578D5">
            <w:pPr>
              <w:rPr>
                <w:rFonts w:ascii="Arial Narrow" w:hAnsi="Arial Narrow"/>
                <w:sz w:val="18"/>
              </w:rPr>
            </w:pPr>
          </w:p>
          <w:p w14:paraId="73F6A8F6" w14:textId="77777777" w:rsidR="00072C9D" w:rsidRPr="005D5EA4" w:rsidRDefault="00072C9D" w:rsidP="000578D5">
            <w:pPr>
              <w:rPr>
                <w:rFonts w:ascii="Arial Narrow" w:hAnsi="Arial Narrow"/>
                <w:i/>
                <w:iCs/>
                <w:sz w:val="18"/>
              </w:rPr>
            </w:pPr>
            <w:r w:rsidRPr="005D5EA4">
              <w:rPr>
                <w:rFonts w:ascii="Arial Narrow" w:hAnsi="Arial Narrow"/>
                <w:i/>
                <w:iCs/>
                <w:sz w:val="18"/>
              </w:rPr>
              <w:t>(IF LESS THAN DAILY, RECORD WEEKLY)</w:t>
            </w:r>
          </w:p>
          <w:p w14:paraId="58BCE6EB" w14:textId="77777777" w:rsidR="00072C9D" w:rsidRPr="005D5EA4" w:rsidRDefault="00072C9D" w:rsidP="000578D5">
            <w:pPr>
              <w:rPr>
                <w:rFonts w:ascii="Arial Narrow" w:hAnsi="Arial Narrow"/>
                <w:sz w:val="18"/>
              </w:rPr>
            </w:pPr>
          </w:p>
          <w:p w14:paraId="61F3A175" w14:textId="77777777" w:rsidR="00072C9D" w:rsidRPr="005D5EA4" w:rsidRDefault="00072C9D" w:rsidP="000578D5">
            <w:pPr>
              <w:rPr>
                <w:rFonts w:ascii="Arial Narrow" w:hAnsi="Arial Narrow"/>
                <w:sz w:val="18"/>
              </w:rPr>
            </w:pPr>
            <w:r w:rsidRPr="005D5EA4">
              <w:rPr>
                <w:rFonts w:ascii="Arial Narrow" w:hAnsi="Arial Narrow"/>
                <w:i/>
                <w:sz w:val="18"/>
                <w:szCs w:val="18"/>
              </w:rPr>
              <w:t>(RECORD FOR EACH TYPE, USE SHOWCARD)</w:t>
            </w:r>
          </w:p>
          <w:p w14:paraId="5A85E868" w14:textId="77777777" w:rsidR="00072C9D" w:rsidRPr="005D5EA4" w:rsidRDefault="00072C9D" w:rsidP="000578D5">
            <w:pPr>
              <w:rPr>
                <w:rFonts w:ascii="Arial Narrow" w:hAnsi="Arial Narrow"/>
                <w:sz w:val="18"/>
              </w:rPr>
            </w:pPr>
          </w:p>
          <w:p w14:paraId="5E31D4FE" w14:textId="77777777" w:rsidR="00072C9D" w:rsidRPr="005D5EA4" w:rsidRDefault="00072C9D" w:rsidP="000578D5">
            <w:pPr>
              <w:rPr>
                <w:rFonts w:ascii="Arial Narrow" w:hAnsi="Arial Narrow"/>
                <w:sz w:val="18"/>
              </w:rPr>
            </w:pPr>
            <w:r w:rsidRPr="005D5EA4">
              <w:rPr>
                <w:rFonts w:ascii="Arial Narrow" w:hAnsi="Arial Narrow"/>
                <w:i/>
                <w:iCs/>
                <w:sz w:val="18"/>
              </w:rPr>
              <w:t>Don’t Know 7777</w:t>
            </w:r>
          </w:p>
        </w:tc>
        <w:tc>
          <w:tcPr>
            <w:tcW w:w="6526" w:type="dxa"/>
            <w:gridSpan w:val="3"/>
            <w:tcBorders>
              <w:top w:val="single" w:sz="4" w:space="0" w:color="auto"/>
              <w:left w:val="single" w:sz="4" w:space="0" w:color="auto"/>
              <w:right w:val="single" w:sz="6" w:space="0" w:color="auto"/>
            </w:tcBorders>
            <w:vAlign w:val="center"/>
          </w:tcPr>
          <w:p w14:paraId="38C4EDBD" w14:textId="77777777" w:rsidR="00072C9D" w:rsidRPr="005D5EA4" w:rsidRDefault="00072C9D" w:rsidP="000578D5">
            <w:pPr>
              <w:jc w:val="center"/>
              <w:rPr>
                <w:rFonts w:ascii="Arial Narrow" w:hAnsi="Arial Narrow"/>
                <w:bCs/>
                <w:sz w:val="22"/>
                <w:szCs w:val="22"/>
              </w:rPr>
            </w:pPr>
            <w:r w:rsidRPr="005D5EA4">
              <w:rPr>
                <w:rFonts w:ascii="Arial Narrow" w:hAnsi="Arial Narrow"/>
                <w:sz w:val="20"/>
              </w:rPr>
              <w:t xml:space="preserve">                          DAILY</w:t>
            </w:r>
            <w:r w:rsidRPr="005D5EA4">
              <w:rPr>
                <w:rFonts w:ascii="Arial Narrow" w:hAnsi="Arial Narrow"/>
                <w:b/>
                <w:bCs/>
                <w:sz w:val="20"/>
              </w:rPr>
              <w:t>↓</w:t>
            </w:r>
            <w:r w:rsidRPr="005D5EA4">
              <w:rPr>
                <w:rFonts w:ascii="Arial Narrow" w:hAnsi="Arial Narrow"/>
                <w:sz w:val="20"/>
              </w:rPr>
              <w:t xml:space="preserve">                 WEEKLY↓</w:t>
            </w:r>
          </w:p>
        </w:tc>
      </w:tr>
      <w:tr w:rsidR="00072C9D" w:rsidRPr="005D5EA4" w14:paraId="222F184F" w14:textId="77777777" w:rsidTr="000578D5">
        <w:trPr>
          <w:cantSplit/>
          <w:trHeight w:val="340"/>
          <w:jc w:val="center"/>
        </w:trPr>
        <w:tc>
          <w:tcPr>
            <w:tcW w:w="4031" w:type="dxa"/>
            <w:vMerge/>
            <w:tcBorders>
              <w:left w:val="single" w:sz="6" w:space="0" w:color="auto"/>
              <w:right w:val="single" w:sz="4" w:space="0" w:color="auto"/>
            </w:tcBorders>
            <w:vAlign w:val="center"/>
          </w:tcPr>
          <w:p w14:paraId="5D81D930" w14:textId="77777777" w:rsidR="00072C9D" w:rsidRPr="005D5EA4" w:rsidRDefault="00072C9D" w:rsidP="000578D5">
            <w:pPr>
              <w:rPr>
                <w:rFonts w:ascii="Arial Narrow" w:hAnsi="Arial Narrow"/>
                <w:i/>
                <w:iCs/>
                <w:sz w:val="18"/>
              </w:rPr>
            </w:pPr>
          </w:p>
        </w:tc>
        <w:tc>
          <w:tcPr>
            <w:tcW w:w="2268" w:type="dxa"/>
            <w:tcBorders>
              <w:top w:val="single" w:sz="4" w:space="0" w:color="auto"/>
              <w:left w:val="single" w:sz="4" w:space="0" w:color="auto"/>
            </w:tcBorders>
            <w:vAlign w:val="center"/>
          </w:tcPr>
          <w:p w14:paraId="5975F927"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Manufactured cigarettes</w:t>
            </w:r>
          </w:p>
        </w:tc>
        <w:tc>
          <w:tcPr>
            <w:tcW w:w="3119" w:type="dxa"/>
            <w:tcBorders>
              <w:top w:val="single" w:sz="4" w:space="0" w:color="auto"/>
              <w:right w:val="single" w:sz="4" w:space="0" w:color="auto"/>
            </w:tcBorders>
            <w:shd w:val="clear" w:color="auto" w:fill="auto"/>
            <w:vAlign w:val="center"/>
          </w:tcPr>
          <w:p w14:paraId="1DE42A88"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p>
        </w:tc>
        <w:tc>
          <w:tcPr>
            <w:tcW w:w="1139" w:type="dxa"/>
            <w:tcBorders>
              <w:top w:val="single" w:sz="4" w:space="0" w:color="auto"/>
              <w:left w:val="nil"/>
              <w:right w:val="single" w:sz="6" w:space="0" w:color="auto"/>
            </w:tcBorders>
            <w:vAlign w:val="center"/>
          </w:tcPr>
          <w:p w14:paraId="55406352" w14:textId="77777777" w:rsidR="00072C9D" w:rsidRPr="005D5EA4" w:rsidRDefault="00072C9D" w:rsidP="000578D5">
            <w:pPr>
              <w:jc w:val="center"/>
              <w:rPr>
                <w:rFonts w:ascii="Arial Narrow" w:hAnsi="Arial Narrow"/>
                <w:bCs/>
                <w:sz w:val="18"/>
              </w:rPr>
            </w:pPr>
            <w:r w:rsidRPr="005D5EA4">
              <w:rPr>
                <w:rFonts w:ascii="Arial Narrow" w:hAnsi="Arial Narrow"/>
                <w:bCs/>
                <w:sz w:val="22"/>
                <w:szCs w:val="22"/>
              </w:rPr>
              <w:t>T5a/T5aw</w:t>
            </w:r>
          </w:p>
        </w:tc>
      </w:tr>
      <w:tr w:rsidR="00072C9D" w:rsidRPr="005D5EA4" w14:paraId="5091BDF4" w14:textId="77777777" w:rsidTr="000578D5">
        <w:trPr>
          <w:cantSplit/>
          <w:trHeight w:val="340"/>
          <w:jc w:val="center"/>
        </w:trPr>
        <w:tc>
          <w:tcPr>
            <w:tcW w:w="4031" w:type="dxa"/>
            <w:vMerge/>
            <w:tcBorders>
              <w:left w:val="single" w:sz="6" w:space="0" w:color="auto"/>
              <w:right w:val="single" w:sz="4" w:space="0" w:color="auto"/>
            </w:tcBorders>
            <w:vAlign w:val="center"/>
          </w:tcPr>
          <w:p w14:paraId="03C4482C" w14:textId="77777777" w:rsidR="00072C9D" w:rsidRPr="005D5EA4" w:rsidRDefault="00072C9D" w:rsidP="000578D5">
            <w:pPr>
              <w:rPr>
                <w:rFonts w:ascii="Arial Narrow" w:hAnsi="Arial Narrow"/>
                <w:sz w:val="18"/>
              </w:rPr>
            </w:pPr>
          </w:p>
        </w:tc>
        <w:tc>
          <w:tcPr>
            <w:tcW w:w="2268" w:type="dxa"/>
            <w:tcBorders>
              <w:top w:val="single" w:sz="6" w:space="0" w:color="auto"/>
              <w:left w:val="single" w:sz="4" w:space="0" w:color="auto"/>
            </w:tcBorders>
            <w:vAlign w:val="center"/>
          </w:tcPr>
          <w:p w14:paraId="1C117FAD"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Hand-rolled cigarettes</w:t>
            </w:r>
          </w:p>
        </w:tc>
        <w:tc>
          <w:tcPr>
            <w:tcW w:w="3119" w:type="dxa"/>
            <w:tcBorders>
              <w:top w:val="single" w:sz="6" w:space="0" w:color="auto"/>
              <w:right w:val="single" w:sz="4" w:space="0" w:color="auto"/>
            </w:tcBorders>
            <w:shd w:val="clear" w:color="auto" w:fill="auto"/>
            <w:vAlign w:val="center"/>
          </w:tcPr>
          <w:p w14:paraId="665BD275"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14:paraId="6BA5BEB3" w14:textId="77777777" w:rsidR="00072C9D" w:rsidRPr="005D5EA4" w:rsidRDefault="00072C9D" w:rsidP="000578D5">
            <w:pPr>
              <w:jc w:val="center"/>
              <w:rPr>
                <w:rFonts w:ascii="Arial Narrow" w:hAnsi="Arial Narrow"/>
                <w:bCs/>
                <w:sz w:val="18"/>
              </w:rPr>
            </w:pPr>
            <w:r w:rsidRPr="005D5EA4">
              <w:rPr>
                <w:rFonts w:ascii="Arial Narrow" w:hAnsi="Arial Narrow"/>
                <w:bCs/>
                <w:noProof/>
                <w:sz w:val="22"/>
                <w:szCs w:val="22"/>
              </w:rPr>
              <w:t>T5b/T5bw</w:t>
            </w:r>
          </w:p>
        </w:tc>
      </w:tr>
      <w:tr w:rsidR="00072C9D" w:rsidRPr="005D5EA4" w14:paraId="49AF9259" w14:textId="77777777" w:rsidTr="000578D5">
        <w:trPr>
          <w:cantSplit/>
          <w:trHeight w:val="340"/>
          <w:jc w:val="center"/>
        </w:trPr>
        <w:tc>
          <w:tcPr>
            <w:tcW w:w="4031" w:type="dxa"/>
            <w:vMerge/>
            <w:tcBorders>
              <w:left w:val="single" w:sz="6" w:space="0" w:color="auto"/>
              <w:right w:val="single" w:sz="4" w:space="0" w:color="auto"/>
            </w:tcBorders>
            <w:vAlign w:val="center"/>
          </w:tcPr>
          <w:p w14:paraId="02312D42" w14:textId="77777777" w:rsidR="00072C9D" w:rsidRPr="005D5EA4" w:rsidRDefault="00072C9D" w:rsidP="000578D5">
            <w:pPr>
              <w:rPr>
                <w:rFonts w:ascii="Arial Narrow" w:hAnsi="Arial Narrow"/>
                <w:sz w:val="18"/>
              </w:rPr>
            </w:pPr>
          </w:p>
        </w:tc>
        <w:tc>
          <w:tcPr>
            <w:tcW w:w="2268" w:type="dxa"/>
            <w:tcBorders>
              <w:top w:val="single" w:sz="6" w:space="0" w:color="auto"/>
              <w:left w:val="single" w:sz="4" w:space="0" w:color="auto"/>
            </w:tcBorders>
            <w:vAlign w:val="center"/>
          </w:tcPr>
          <w:p w14:paraId="33A1FADE"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Pipes full of tobacco</w:t>
            </w:r>
          </w:p>
        </w:tc>
        <w:tc>
          <w:tcPr>
            <w:tcW w:w="3119" w:type="dxa"/>
            <w:tcBorders>
              <w:top w:val="single" w:sz="6" w:space="0" w:color="auto"/>
              <w:right w:val="single" w:sz="4" w:space="0" w:color="auto"/>
            </w:tcBorders>
            <w:shd w:val="clear" w:color="auto" w:fill="auto"/>
            <w:vAlign w:val="center"/>
          </w:tcPr>
          <w:p w14:paraId="6821F1D6"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14:paraId="794791C1" w14:textId="77777777" w:rsidR="00072C9D" w:rsidRPr="005D5EA4" w:rsidRDefault="00072C9D" w:rsidP="000578D5">
            <w:pPr>
              <w:jc w:val="center"/>
              <w:rPr>
                <w:rFonts w:ascii="Arial Narrow" w:hAnsi="Arial Narrow"/>
                <w:bCs/>
                <w:sz w:val="18"/>
              </w:rPr>
            </w:pPr>
            <w:r w:rsidRPr="005D5EA4">
              <w:rPr>
                <w:rFonts w:ascii="Arial Narrow" w:hAnsi="Arial Narrow"/>
                <w:bCs/>
                <w:noProof/>
                <w:sz w:val="22"/>
                <w:szCs w:val="22"/>
              </w:rPr>
              <w:t>T5c/T5cw</w:t>
            </w:r>
          </w:p>
        </w:tc>
      </w:tr>
      <w:tr w:rsidR="00072C9D" w:rsidRPr="005D5EA4" w14:paraId="6C3A9536" w14:textId="77777777" w:rsidTr="000578D5">
        <w:trPr>
          <w:cantSplit/>
          <w:trHeight w:val="283"/>
          <w:jc w:val="center"/>
        </w:trPr>
        <w:tc>
          <w:tcPr>
            <w:tcW w:w="4031" w:type="dxa"/>
            <w:vMerge/>
            <w:tcBorders>
              <w:left w:val="single" w:sz="6" w:space="0" w:color="auto"/>
              <w:right w:val="single" w:sz="4" w:space="0" w:color="auto"/>
            </w:tcBorders>
            <w:vAlign w:val="center"/>
          </w:tcPr>
          <w:p w14:paraId="6F8E3646" w14:textId="77777777" w:rsidR="00072C9D" w:rsidRPr="005D5EA4" w:rsidRDefault="00072C9D" w:rsidP="000578D5">
            <w:pPr>
              <w:rPr>
                <w:rFonts w:ascii="Arial Narrow" w:hAnsi="Arial Narrow"/>
                <w:sz w:val="18"/>
              </w:rPr>
            </w:pPr>
          </w:p>
        </w:tc>
        <w:tc>
          <w:tcPr>
            <w:tcW w:w="2268" w:type="dxa"/>
            <w:tcBorders>
              <w:top w:val="single" w:sz="6" w:space="0" w:color="auto"/>
              <w:left w:val="single" w:sz="4" w:space="0" w:color="auto"/>
            </w:tcBorders>
            <w:vAlign w:val="center"/>
          </w:tcPr>
          <w:p w14:paraId="3DC50262"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Cigars, cheroots, cigarillos</w:t>
            </w:r>
          </w:p>
        </w:tc>
        <w:tc>
          <w:tcPr>
            <w:tcW w:w="3119" w:type="dxa"/>
            <w:tcBorders>
              <w:top w:val="single" w:sz="6" w:space="0" w:color="auto"/>
              <w:right w:val="single" w:sz="4" w:space="0" w:color="auto"/>
            </w:tcBorders>
            <w:vAlign w:val="center"/>
          </w:tcPr>
          <w:p w14:paraId="49F93341"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14:paraId="783033A7" w14:textId="77777777" w:rsidR="00072C9D" w:rsidRPr="005D5EA4" w:rsidRDefault="00072C9D" w:rsidP="000578D5">
            <w:pPr>
              <w:jc w:val="center"/>
              <w:rPr>
                <w:rFonts w:ascii="Arial Narrow" w:hAnsi="Arial Narrow"/>
                <w:bCs/>
                <w:sz w:val="18"/>
              </w:rPr>
            </w:pPr>
            <w:r w:rsidRPr="005D5EA4">
              <w:rPr>
                <w:rFonts w:ascii="Arial Narrow" w:hAnsi="Arial Narrow"/>
                <w:bCs/>
                <w:noProof/>
                <w:sz w:val="22"/>
                <w:szCs w:val="22"/>
              </w:rPr>
              <w:t>T5d/T5dw</w:t>
            </w:r>
          </w:p>
        </w:tc>
      </w:tr>
      <w:tr w:rsidR="00072C9D" w:rsidRPr="005D5EA4" w14:paraId="5D65D4DB" w14:textId="77777777" w:rsidTr="000578D5">
        <w:trPr>
          <w:cantSplit/>
          <w:trHeight w:val="283"/>
          <w:jc w:val="center"/>
        </w:trPr>
        <w:tc>
          <w:tcPr>
            <w:tcW w:w="4031" w:type="dxa"/>
            <w:vMerge/>
            <w:tcBorders>
              <w:left w:val="single" w:sz="6" w:space="0" w:color="auto"/>
              <w:right w:val="single" w:sz="4" w:space="0" w:color="auto"/>
            </w:tcBorders>
            <w:vAlign w:val="center"/>
          </w:tcPr>
          <w:p w14:paraId="1E7B2916" w14:textId="77777777" w:rsidR="00072C9D" w:rsidRPr="005D5EA4" w:rsidRDefault="00072C9D" w:rsidP="000578D5">
            <w:pPr>
              <w:rPr>
                <w:rFonts w:ascii="Arial Narrow" w:hAnsi="Arial Narrow"/>
                <w:sz w:val="18"/>
              </w:rPr>
            </w:pPr>
          </w:p>
        </w:tc>
        <w:tc>
          <w:tcPr>
            <w:tcW w:w="2268" w:type="dxa"/>
            <w:tcBorders>
              <w:top w:val="single" w:sz="6" w:space="0" w:color="auto"/>
              <w:left w:val="single" w:sz="4" w:space="0" w:color="auto"/>
            </w:tcBorders>
            <w:vAlign w:val="center"/>
          </w:tcPr>
          <w:p w14:paraId="75E3FD31"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Number of Shisha sessions</w:t>
            </w:r>
          </w:p>
        </w:tc>
        <w:tc>
          <w:tcPr>
            <w:tcW w:w="3119" w:type="dxa"/>
            <w:tcBorders>
              <w:top w:val="single" w:sz="6" w:space="0" w:color="auto"/>
              <w:right w:val="single" w:sz="4" w:space="0" w:color="auto"/>
            </w:tcBorders>
            <w:vAlign w:val="center"/>
          </w:tcPr>
          <w:p w14:paraId="46753697"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14:paraId="19BC0704" w14:textId="77777777" w:rsidR="00072C9D" w:rsidRPr="005D5EA4" w:rsidRDefault="00072C9D" w:rsidP="000578D5">
            <w:pPr>
              <w:jc w:val="center"/>
              <w:rPr>
                <w:rFonts w:ascii="Arial Narrow" w:hAnsi="Arial Narrow"/>
                <w:bCs/>
                <w:noProof/>
                <w:sz w:val="22"/>
                <w:szCs w:val="22"/>
              </w:rPr>
            </w:pPr>
            <w:r w:rsidRPr="005D5EA4">
              <w:rPr>
                <w:rFonts w:ascii="Arial Narrow" w:hAnsi="Arial Narrow"/>
                <w:bCs/>
                <w:noProof/>
                <w:sz w:val="22"/>
                <w:szCs w:val="22"/>
              </w:rPr>
              <w:t>T5e/T5ew</w:t>
            </w:r>
          </w:p>
        </w:tc>
      </w:tr>
      <w:tr w:rsidR="00072C9D" w:rsidRPr="005D5EA4" w14:paraId="389DCD0C" w14:textId="77777777" w:rsidTr="000578D5">
        <w:trPr>
          <w:cantSplit/>
          <w:trHeight w:val="283"/>
          <w:jc w:val="center"/>
        </w:trPr>
        <w:tc>
          <w:tcPr>
            <w:tcW w:w="4031" w:type="dxa"/>
            <w:vMerge/>
            <w:tcBorders>
              <w:left w:val="single" w:sz="6" w:space="0" w:color="auto"/>
              <w:right w:val="single" w:sz="4" w:space="0" w:color="auto"/>
            </w:tcBorders>
            <w:vAlign w:val="center"/>
          </w:tcPr>
          <w:p w14:paraId="26A3BC70" w14:textId="77777777" w:rsidR="00072C9D" w:rsidRPr="005D5EA4" w:rsidRDefault="00072C9D" w:rsidP="000578D5">
            <w:pPr>
              <w:rPr>
                <w:rFonts w:ascii="Arial Narrow" w:hAnsi="Arial Narrow"/>
                <w:sz w:val="18"/>
              </w:rPr>
            </w:pPr>
          </w:p>
        </w:tc>
        <w:tc>
          <w:tcPr>
            <w:tcW w:w="2268" w:type="dxa"/>
            <w:tcBorders>
              <w:top w:val="single" w:sz="6" w:space="0" w:color="auto"/>
              <w:left w:val="single" w:sz="4" w:space="0" w:color="auto"/>
            </w:tcBorders>
            <w:vAlign w:val="center"/>
          </w:tcPr>
          <w:p w14:paraId="7280D739"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Kreteks</w:t>
            </w:r>
          </w:p>
        </w:tc>
        <w:tc>
          <w:tcPr>
            <w:tcW w:w="3119" w:type="dxa"/>
            <w:tcBorders>
              <w:top w:val="single" w:sz="6" w:space="0" w:color="auto"/>
              <w:right w:val="single" w:sz="4" w:space="0" w:color="auto"/>
            </w:tcBorders>
            <w:vAlign w:val="center"/>
          </w:tcPr>
          <w:p w14:paraId="53CD8AEF" w14:textId="77777777" w:rsidR="00072C9D" w:rsidRPr="005D5EA4" w:rsidRDefault="00072C9D" w:rsidP="000578D5">
            <w:pPr>
              <w:spacing w:before="240"/>
              <w:ind w:right="12"/>
              <w:rPr>
                <w:rFonts w:ascii="Arial Narrow" w:hAnsi="Arial Narrow"/>
                <w:sz w:val="20"/>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14:paraId="0F57DBF4" w14:textId="77777777" w:rsidR="00072C9D" w:rsidRPr="005D5EA4" w:rsidRDefault="00072C9D" w:rsidP="000578D5">
            <w:pPr>
              <w:jc w:val="center"/>
              <w:rPr>
                <w:rFonts w:ascii="Arial Narrow" w:hAnsi="Arial Narrow"/>
                <w:bCs/>
                <w:noProof/>
                <w:sz w:val="22"/>
                <w:szCs w:val="22"/>
              </w:rPr>
            </w:pPr>
            <w:r w:rsidRPr="005D5EA4">
              <w:rPr>
                <w:rFonts w:ascii="Arial Narrow" w:hAnsi="Arial Narrow"/>
                <w:bCs/>
                <w:noProof/>
                <w:sz w:val="22"/>
                <w:szCs w:val="22"/>
              </w:rPr>
              <w:t>T5f/T5fw</w:t>
            </w:r>
          </w:p>
        </w:tc>
      </w:tr>
      <w:tr w:rsidR="00072C9D" w:rsidRPr="005D5EA4" w14:paraId="628B445B" w14:textId="77777777" w:rsidTr="000578D5">
        <w:trPr>
          <w:cantSplit/>
          <w:trHeight w:val="283"/>
          <w:jc w:val="center"/>
        </w:trPr>
        <w:tc>
          <w:tcPr>
            <w:tcW w:w="4031" w:type="dxa"/>
            <w:vMerge/>
            <w:tcBorders>
              <w:left w:val="single" w:sz="6" w:space="0" w:color="auto"/>
              <w:right w:val="single" w:sz="4" w:space="0" w:color="auto"/>
            </w:tcBorders>
            <w:vAlign w:val="center"/>
          </w:tcPr>
          <w:p w14:paraId="18D0220C" w14:textId="77777777" w:rsidR="00072C9D" w:rsidRPr="005D5EA4" w:rsidRDefault="00072C9D" w:rsidP="000578D5">
            <w:pPr>
              <w:rPr>
                <w:rFonts w:ascii="Arial Narrow" w:hAnsi="Arial Narrow"/>
                <w:sz w:val="18"/>
              </w:rPr>
            </w:pPr>
          </w:p>
        </w:tc>
        <w:tc>
          <w:tcPr>
            <w:tcW w:w="2268" w:type="dxa"/>
            <w:tcBorders>
              <w:top w:val="single" w:sz="6" w:space="0" w:color="auto"/>
              <w:left w:val="single" w:sz="4" w:space="0" w:color="auto"/>
            </w:tcBorders>
            <w:vAlign w:val="center"/>
          </w:tcPr>
          <w:p w14:paraId="03B6F44A"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Number of water pipe sessions</w:t>
            </w:r>
          </w:p>
        </w:tc>
        <w:tc>
          <w:tcPr>
            <w:tcW w:w="3119" w:type="dxa"/>
            <w:tcBorders>
              <w:top w:val="single" w:sz="6" w:space="0" w:color="auto"/>
              <w:right w:val="single" w:sz="4" w:space="0" w:color="auto"/>
            </w:tcBorders>
            <w:vAlign w:val="center"/>
          </w:tcPr>
          <w:p w14:paraId="1CC66AC4" w14:textId="77777777" w:rsidR="00072C9D" w:rsidRPr="005D5EA4" w:rsidRDefault="00072C9D" w:rsidP="000578D5">
            <w:pPr>
              <w:spacing w:before="240"/>
              <w:ind w:right="12"/>
              <w:rPr>
                <w:rFonts w:ascii="Arial Narrow" w:hAnsi="Arial Narrow"/>
                <w:sz w:val="20"/>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p>
        </w:tc>
        <w:tc>
          <w:tcPr>
            <w:tcW w:w="1139" w:type="dxa"/>
            <w:tcBorders>
              <w:top w:val="single" w:sz="6" w:space="0" w:color="auto"/>
              <w:left w:val="nil"/>
              <w:right w:val="single" w:sz="6" w:space="0" w:color="auto"/>
            </w:tcBorders>
            <w:vAlign w:val="center"/>
          </w:tcPr>
          <w:p w14:paraId="02FA974E" w14:textId="77777777" w:rsidR="00072C9D" w:rsidRPr="005D5EA4" w:rsidRDefault="00072C9D" w:rsidP="000578D5">
            <w:pPr>
              <w:jc w:val="center"/>
              <w:rPr>
                <w:rFonts w:ascii="Arial Narrow" w:hAnsi="Arial Narrow"/>
                <w:bCs/>
                <w:noProof/>
                <w:sz w:val="22"/>
                <w:szCs w:val="22"/>
              </w:rPr>
            </w:pPr>
            <w:r w:rsidRPr="005D5EA4">
              <w:rPr>
                <w:rFonts w:ascii="Arial Narrow" w:hAnsi="Arial Narrow"/>
                <w:bCs/>
                <w:noProof/>
                <w:sz w:val="22"/>
                <w:szCs w:val="22"/>
              </w:rPr>
              <w:t>T5g/T5gw</w:t>
            </w:r>
          </w:p>
        </w:tc>
      </w:tr>
      <w:tr w:rsidR="00072C9D" w:rsidRPr="005D5EA4" w14:paraId="5766FC45" w14:textId="77777777" w:rsidTr="000578D5">
        <w:trPr>
          <w:cantSplit/>
          <w:trHeight w:val="340"/>
          <w:jc w:val="center"/>
        </w:trPr>
        <w:tc>
          <w:tcPr>
            <w:tcW w:w="4031" w:type="dxa"/>
            <w:vMerge/>
            <w:tcBorders>
              <w:left w:val="single" w:sz="6" w:space="0" w:color="auto"/>
              <w:right w:val="single" w:sz="4" w:space="0" w:color="auto"/>
            </w:tcBorders>
            <w:vAlign w:val="center"/>
          </w:tcPr>
          <w:p w14:paraId="13CA39AB" w14:textId="77777777" w:rsidR="00072C9D" w:rsidRPr="005D5EA4" w:rsidRDefault="00072C9D" w:rsidP="000578D5">
            <w:pPr>
              <w:rPr>
                <w:rFonts w:ascii="Arial Narrow" w:hAnsi="Arial Narrow"/>
                <w:i/>
                <w:sz w:val="16"/>
              </w:rPr>
            </w:pPr>
          </w:p>
        </w:tc>
        <w:tc>
          <w:tcPr>
            <w:tcW w:w="2268" w:type="dxa"/>
            <w:tcBorders>
              <w:top w:val="single" w:sz="6" w:space="0" w:color="auto"/>
              <w:left w:val="single" w:sz="4" w:space="0" w:color="auto"/>
              <w:bottom w:val="single" w:sz="6" w:space="0" w:color="auto"/>
            </w:tcBorders>
            <w:vAlign w:val="center"/>
          </w:tcPr>
          <w:p w14:paraId="50132119"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Other</w:t>
            </w:r>
          </w:p>
        </w:tc>
        <w:tc>
          <w:tcPr>
            <w:tcW w:w="3119" w:type="dxa"/>
            <w:tcBorders>
              <w:top w:val="single" w:sz="6" w:space="0" w:color="auto"/>
              <w:bottom w:val="single" w:sz="6" w:space="0" w:color="auto"/>
              <w:right w:val="single" w:sz="4" w:space="0" w:color="auto"/>
            </w:tcBorders>
          </w:tcPr>
          <w:p w14:paraId="08E99CF8" w14:textId="77777777" w:rsidR="00072C9D" w:rsidRPr="005D5EA4" w:rsidRDefault="00072C9D" w:rsidP="000578D5">
            <w:pPr>
              <w:tabs>
                <w:tab w:val="right" w:pos="2835"/>
                <w:tab w:val="left" w:pos="3119"/>
              </w:tabs>
              <w:ind w:right="12"/>
              <w:rPr>
                <w:rFonts w:ascii="Arial Narrow" w:hAnsi="Arial Narrow"/>
                <w:i/>
                <w:iCs/>
                <w:sz w:val="18"/>
              </w:rPr>
            </w:pPr>
            <w:r w:rsidRPr="005D5EA4">
              <w:rPr>
                <w:rFonts w:ascii="Arial Narrow" w:hAnsi="Arial Narrow"/>
                <w:i/>
                <w:iCs/>
                <w:sz w:val="18"/>
              </w:rPr>
              <w:t xml:space="preserve"> </w:t>
            </w:r>
          </w:p>
          <w:p w14:paraId="05378441" w14:textId="77777777" w:rsidR="00072C9D" w:rsidRPr="005D5EA4" w:rsidRDefault="00072C9D" w:rsidP="000578D5">
            <w:pPr>
              <w:tabs>
                <w:tab w:val="right" w:pos="2835"/>
                <w:tab w:val="left" w:pos="3119"/>
              </w:tabs>
              <w:ind w:right="12"/>
              <w:rPr>
                <w:rFonts w:ascii="Arial Narrow" w:hAnsi="Arial Narrow"/>
                <w:i/>
                <w:iCs/>
                <w:sz w:val="18"/>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i/>
                <w:iCs/>
                <w:sz w:val="18"/>
              </w:rPr>
              <w:t xml:space="preserve">                                                          If Other, go to T5other, else go to T6</w:t>
            </w:r>
          </w:p>
        </w:tc>
        <w:tc>
          <w:tcPr>
            <w:tcW w:w="1139" w:type="dxa"/>
            <w:tcBorders>
              <w:top w:val="single" w:sz="6" w:space="0" w:color="auto"/>
              <w:left w:val="nil"/>
              <w:bottom w:val="single" w:sz="6" w:space="0" w:color="auto"/>
              <w:right w:val="single" w:sz="6" w:space="0" w:color="auto"/>
            </w:tcBorders>
            <w:vAlign w:val="center"/>
          </w:tcPr>
          <w:p w14:paraId="3DD960E5" w14:textId="77777777" w:rsidR="00072C9D" w:rsidRPr="005D5EA4" w:rsidRDefault="00072C9D" w:rsidP="000578D5">
            <w:pPr>
              <w:jc w:val="center"/>
              <w:rPr>
                <w:rFonts w:ascii="Arial Narrow" w:hAnsi="Arial Narrow"/>
                <w:bCs/>
                <w:i/>
                <w:iCs/>
                <w:sz w:val="18"/>
              </w:rPr>
            </w:pPr>
            <w:r w:rsidRPr="005D5EA4">
              <w:rPr>
                <w:rFonts w:ascii="Arial Narrow" w:hAnsi="Arial Narrow"/>
                <w:bCs/>
                <w:noProof/>
                <w:sz w:val="22"/>
                <w:szCs w:val="22"/>
              </w:rPr>
              <w:t>T5h/T5hw</w:t>
            </w:r>
          </w:p>
        </w:tc>
      </w:tr>
      <w:tr w:rsidR="00072C9D" w:rsidRPr="005D5EA4" w14:paraId="520F7D6A" w14:textId="77777777" w:rsidTr="000578D5">
        <w:trPr>
          <w:cantSplit/>
          <w:trHeight w:val="601"/>
          <w:jc w:val="center"/>
        </w:trPr>
        <w:tc>
          <w:tcPr>
            <w:tcW w:w="4031" w:type="dxa"/>
            <w:vMerge/>
            <w:tcBorders>
              <w:left w:val="single" w:sz="6" w:space="0" w:color="auto"/>
              <w:bottom w:val="single" w:sz="6" w:space="0" w:color="auto"/>
              <w:right w:val="single" w:sz="4" w:space="0" w:color="auto"/>
            </w:tcBorders>
            <w:vAlign w:val="center"/>
          </w:tcPr>
          <w:p w14:paraId="24E8BD0F" w14:textId="77777777" w:rsidR="00072C9D" w:rsidRPr="005D5EA4" w:rsidRDefault="00072C9D" w:rsidP="000578D5">
            <w:pPr>
              <w:rPr>
                <w:rFonts w:ascii="Arial Narrow" w:hAnsi="Arial Narrow"/>
                <w:sz w:val="18"/>
              </w:rPr>
            </w:pPr>
          </w:p>
        </w:tc>
        <w:tc>
          <w:tcPr>
            <w:tcW w:w="2268" w:type="dxa"/>
            <w:tcBorders>
              <w:top w:val="single" w:sz="6" w:space="0" w:color="auto"/>
              <w:left w:val="single" w:sz="4" w:space="0" w:color="auto"/>
              <w:bottom w:val="single" w:sz="6" w:space="0" w:color="auto"/>
            </w:tcBorders>
            <w:vAlign w:val="center"/>
          </w:tcPr>
          <w:p w14:paraId="0FA9A1B3"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Other (please specify):</w:t>
            </w:r>
          </w:p>
        </w:tc>
        <w:tc>
          <w:tcPr>
            <w:tcW w:w="3119" w:type="dxa"/>
            <w:tcBorders>
              <w:top w:val="single" w:sz="6" w:space="0" w:color="auto"/>
              <w:bottom w:val="single" w:sz="6" w:space="0" w:color="auto"/>
              <w:right w:val="single" w:sz="4" w:space="0" w:color="auto"/>
            </w:tcBorders>
            <w:vAlign w:val="bottom"/>
          </w:tcPr>
          <w:p w14:paraId="79ACFACF"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szCs w:val="20"/>
              </w:rPr>
              <w:t>└─┴─┴─┴─┴─┴─┘</w:t>
            </w:r>
          </w:p>
        </w:tc>
        <w:tc>
          <w:tcPr>
            <w:tcW w:w="1139" w:type="dxa"/>
            <w:tcBorders>
              <w:top w:val="single" w:sz="6" w:space="0" w:color="auto"/>
              <w:left w:val="nil"/>
              <w:bottom w:val="single" w:sz="6" w:space="0" w:color="auto"/>
              <w:right w:val="single" w:sz="6" w:space="0" w:color="auto"/>
            </w:tcBorders>
            <w:vAlign w:val="center"/>
          </w:tcPr>
          <w:p w14:paraId="7C1ECC89" w14:textId="77777777" w:rsidR="00072C9D" w:rsidRPr="005D5EA4" w:rsidRDefault="00072C9D" w:rsidP="000578D5">
            <w:pPr>
              <w:jc w:val="center"/>
              <w:rPr>
                <w:rFonts w:ascii="Arial Narrow" w:hAnsi="Arial Narrow"/>
                <w:bCs/>
                <w:noProof/>
                <w:sz w:val="22"/>
                <w:szCs w:val="22"/>
              </w:rPr>
            </w:pPr>
            <w:r w:rsidRPr="005D5EA4">
              <w:rPr>
                <w:rFonts w:ascii="Arial Narrow" w:hAnsi="Arial Narrow"/>
                <w:bCs/>
                <w:noProof/>
                <w:sz w:val="22"/>
                <w:szCs w:val="22"/>
              </w:rPr>
              <w:t>T5other/</w:t>
            </w:r>
          </w:p>
          <w:p w14:paraId="44998EFE" w14:textId="77777777" w:rsidR="00072C9D" w:rsidRPr="005D5EA4" w:rsidRDefault="00072C9D" w:rsidP="000578D5">
            <w:pPr>
              <w:jc w:val="center"/>
              <w:rPr>
                <w:rFonts w:ascii="Arial Narrow" w:hAnsi="Arial Narrow"/>
                <w:bCs/>
                <w:sz w:val="18"/>
              </w:rPr>
            </w:pPr>
            <w:r w:rsidRPr="005D5EA4">
              <w:rPr>
                <w:rFonts w:ascii="Arial Narrow" w:hAnsi="Arial Narrow"/>
                <w:bCs/>
                <w:noProof/>
                <w:sz w:val="22"/>
                <w:szCs w:val="22"/>
              </w:rPr>
              <w:t>T5otherw</w:t>
            </w:r>
          </w:p>
        </w:tc>
      </w:tr>
      <w:tr w:rsidR="00072C9D" w:rsidRPr="005D5EA4" w14:paraId="7A1F7338" w14:textId="77777777" w:rsidTr="000578D5">
        <w:tblPrEx>
          <w:shd w:val="pct15" w:color="auto" w:fill="auto"/>
        </w:tblPrEx>
        <w:trPr>
          <w:trHeight w:hRule="exact" w:val="380"/>
          <w:jc w:val="center"/>
        </w:trPr>
        <w:tc>
          <w:tcPr>
            <w:tcW w:w="4031" w:type="dxa"/>
            <w:vMerge w:val="restart"/>
            <w:tcBorders>
              <w:top w:val="single" w:sz="4" w:space="0" w:color="auto"/>
              <w:left w:val="single" w:sz="4" w:space="0" w:color="auto"/>
              <w:right w:val="single" w:sz="4" w:space="0" w:color="auto"/>
            </w:tcBorders>
            <w:shd w:val="clear" w:color="auto" w:fill="auto"/>
            <w:vAlign w:val="center"/>
          </w:tcPr>
          <w:p w14:paraId="374B2EDD" w14:textId="77777777" w:rsidR="00072C9D" w:rsidRPr="005D5EA4" w:rsidRDefault="00072C9D" w:rsidP="000578D5">
            <w:pPr>
              <w:rPr>
                <w:rFonts w:ascii="Arial Narrow" w:hAnsi="Arial Narrow"/>
                <w:i/>
                <w:iCs/>
                <w:color w:val="FF6600"/>
                <w:sz w:val="18"/>
              </w:rPr>
            </w:pPr>
            <w:r w:rsidRPr="005D5EA4">
              <w:rPr>
                <w:rFonts w:ascii="Arial Narrow" w:hAnsi="Arial Narrow"/>
                <w:sz w:val="18"/>
              </w:rPr>
              <w:t xml:space="preserve">During the past </w:t>
            </w:r>
            <w:r>
              <w:rPr>
                <w:rFonts w:ascii="Arial Narrow" w:hAnsi="Arial Narrow"/>
                <w:sz w:val="18"/>
              </w:rPr>
              <w:t>12 months</w:t>
            </w:r>
            <w:r w:rsidRPr="005D5EA4">
              <w:rPr>
                <w:rFonts w:ascii="Arial Narrow" w:hAnsi="Arial Narrow"/>
                <w:sz w:val="18"/>
              </w:rPr>
              <w:t>, have you tried to</w:t>
            </w:r>
            <w:r w:rsidRPr="005D5EA4">
              <w:rPr>
                <w:rFonts w:ascii="Arial Narrow" w:hAnsi="Arial Narrow"/>
                <w:b/>
                <w:bCs/>
                <w:sz w:val="18"/>
              </w:rPr>
              <w:t xml:space="preserve"> stop smoking</w:t>
            </w:r>
            <w:r w:rsidRPr="005D5EA4">
              <w:rPr>
                <w:rFonts w:ascii="Arial Narrow" w:hAnsi="Arial Narrow"/>
                <w:sz w:val="18"/>
              </w:rPr>
              <w:t>?</w:t>
            </w:r>
            <w:r w:rsidRPr="005D5EA4">
              <w:rPr>
                <w:rFonts w:ascii="Arial Narrow" w:hAnsi="Arial Narrow"/>
                <w:bCs/>
                <w:sz w:val="18"/>
              </w:rPr>
              <w:t xml:space="preserve"> </w:t>
            </w:r>
          </w:p>
        </w:tc>
        <w:tc>
          <w:tcPr>
            <w:tcW w:w="2268" w:type="dxa"/>
            <w:tcBorders>
              <w:top w:val="single" w:sz="4" w:space="0" w:color="auto"/>
              <w:left w:val="nil"/>
            </w:tcBorders>
            <w:shd w:val="clear" w:color="auto" w:fill="auto"/>
            <w:vAlign w:val="center"/>
          </w:tcPr>
          <w:p w14:paraId="5A51A894" w14:textId="77777777" w:rsidR="00072C9D" w:rsidRPr="00E15CE1" w:rsidRDefault="00072C9D" w:rsidP="000578D5">
            <w:pPr>
              <w:spacing w:before="60"/>
              <w:jc w:val="right"/>
              <w:rPr>
                <w:rFonts w:ascii="Arial Narrow" w:hAnsi="Arial Narrow"/>
                <w:sz w:val="18"/>
              </w:rPr>
            </w:pPr>
            <w:r w:rsidRPr="005D5EA4">
              <w:rPr>
                <w:rFonts w:ascii="Arial Narrow" w:hAnsi="Arial Narrow"/>
                <w:sz w:val="18"/>
              </w:rPr>
              <w:t>Yes</w:t>
            </w:r>
          </w:p>
        </w:tc>
        <w:tc>
          <w:tcPr>
            <w:tcW w:w="3119" w:type="dxa"/>
            <w:tcBorders>
              <w:top w:val="single" w:sz="4" w:space="0" w:color="auto"/>
              <w:left w:val="nil"/>
            </w:tcBorders>
            <w:shd w:val="clear" w:color="auto" w:fill="auto"/>
            <w:vAlign w:val="center"/>
          </w:tcPr>
          <w:p w14:paraId="09BD1CDF" w14:textId="77777777" w:rsidR="00072C9D" w:rsidRPr="005D5EA4" w:rsidRDefault="00072C9D" w:rsidP="000578D5">
            <w:pPr>
              <w:spacing w:before="60"/>
              <w:rPr>
                <w:rFonts w:ascii="Arial Narrow" w:hAnsi="Arial Narrow"/>
                <w:i/>
                <w:sz w:val="18"/>
              </w:rPr>
            </w:pPr>
            <w:r w:rsidRPr="005D5EA4">
              <w:rPr>
                <w:rFonts w:ascii="Arial Narrow" w:hAnsi="Arial Narrow"/>
                <w:sz w:val="18"/>
              </w:rPr>
              <w:t xml:space="preserve">1 </w:t>
            </w:r>
          </w:p>
        </w:tc>
        <w:tc>
          <w:tcPr>
            <w:tcW w:w="1139" w:type="dxa"/>
            <w:vMerge w:val="restart"/>
            <w:tcBorders>
              <w:top w:val="single" w:sz="4" w:space="0" w:color="auto"/>
              <w:left w:val="single" w:sz="4" w:space="0" w:color="auto"/>
              <w:right w:val="single" w:sz="4" w:space="0" w:color="auto"/>
            </w:tcBorders>
            <w:shd w:val="clear" w:color="auto" w:fill="auto"/>
            <w:vAlign w:val="center"/>
          </w:tcPr>
          <w:p w14:paraId="37094817"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5D5EA4">
              <w:rPr>
                <w:rFonts w:ascii="Arial Narrow" w:hAnsi="Arial Narrow"/>
                <w:bCs/>
                <w:sz w:val="22"/>
                <w:szCs w:val="22"/>
              </w:rPr>
              <w:t>T6</w:t>
            </w:r>
          </w:p>
        </w:tc>
      </w:tr>
      <w:tr w:rsidR="00072C9D" w:rsidRPr="005D5EA4" w14:paraId="07E640B8" w14:textId="77777777" w:rsidTr="000578D5">
        <w:tblPrEx>
          <w:shd w:val="pct15" w:color="auto" w:fill="auto"/>
        </w:tblPrEx>
        <w:trPr>
          <w:trHeight w:hRule="exact" w:val="221"/>
          <w:jc w:val="center"/>
        </w:trPr>
        <w:tc>
          <w:tcPr>
            <w:tcW w:w="4031" w:type="dxa"/>
            <w:vMerge/>
            <w:tcBorders>
              <w:left w:val="single" w:sz="4" w:space="0" w:color="auto"/>
              <w:bottom w:val="single" w:sz="4" w:space="0" w:color="auto"/>
              <w:right w:val="single" w:sz="4" w:space="0" w:color="auto"/>
            </w:tcBorders>
            <w:shd w:val="clear" w:color="auto" w:fill="auto"/>
            <w:vAlign w:val="center"/>
          </w:tcPr>
          <w:p w14:paraId="23941585" w14:textId="77777777" w:rsidR="00072C9D" w:rsidRPr="005D5EA4" w:rsidRDefault="00072C9D" w:rsidP="000578D5">
            <w:pPr>
              <w:rPr>
                <w:rFonts w:ascii="Arial Narrow" w:hAnsi="Arial Narrow"/>
                <w:b/>
                <w:sz w:val="18"/>
                <w:u w:val="single"/>
              </w:rPr>
            </w:pPr>
          </w:p>
        </w:tc>
        <w:tc>
          <w:tcPr>
            <w:tcW w:w="2268" w:type="dxa"/>
            <w:tcBorders>
              <w:left w:val="nil"/>
              <w:bottom w:val="single" w:sz="4" w:space="0" w:color="auto"/>
            </w:tcBorders>
            <w:shd w:val="clear" w:color="auto" w:fill="auto"/>
            <w:vAlign w:val="center"/>
          </w:tcPr>
          <w:p w14:paraId="030A51A2" w14:textId="77777777" w:rsidR="00072C9D" w:rsidRPr="00E15CE1" w:rsidRDefault="00072C9D" w:rsidP="000578D5">
            <w:pPr>
              <w:jc w:val="right"/>
              <w:rPr>
                <w:rFonts w:ascii="Arial Narrow" w:hAnsi="Arial Narrow"/>
                <w:sz w:val="18"/>
              </w:rPr>
            </w:pPr>
            <w:r w:rsidRPr="005D5EA4">
              <w:rPr>
                <w:rFonts w:ascii="Arial Narrow" w:hAnsi="Arial Narrow"/>
                <w:sz w:val="18"/>
              </w:rPr>
              <w:t>No</w:t>
            </w:r>
          </w:p>
        </w:tc>
        <w:tc>
          <w:tcPr>
            <w:tcW w:w="3119" w:type="dxa"/>
            <w:tcBorders>
              <w:left w:val="nil"/>
              <w:bottom w:val="single" w:sz="4" w:space="0" w:color="auto"/>
            </w:tcBorders>
            <w:shd w:val="clear" w:color="auto" w:fill="auto"/>
            <w:vAlign w:val="center"/>
          </w:tcPr>
          <w:p w14:paraId="3DEA5DD0" w14:textId="77777777" w:rsidR="00072C9D" w:rsidRPr="00E15CE1" w:rsidRDefault="00072C9D" w:rsidP="000578D5">
            <w:pPr>
              <w:rPr>
                <w:rFonts w:ascii="Arial Narrow" w:hAnsi="Arial Narrow"/>
                <w:sz w:val="18"/>
              </w:rPr>
            </w:pPr>
            <w:r w:rsidRPr="005D5EA4">
              <w:rPr>
                <w:rFonts w:ascii="Arial Narrow" w:hAnsi="Arial Narrow"/>
                <w:sz w:val="18"/>
              </w:rPr>
              <w:t xml:space="preserve">2      </w:t>
            </w:r>
          </w:p>
        </w:tc>
        <w:tc>
          <w:tcPr>
            <w:tcW w:w="1139" w:type="dxa"/>
            <w:vMerge/>
            <w:tcBorders>
              <w:left w:val="single" w:sz="4" w:space="0" w:color="auto"/>
              <w:bottom w:val="single" w:sz="4" w:space="0" w:color="auto"/>
              <w:right w:val="single" w:sz="4" w:space="0" w:color="auto"/>
            </w:tcBorders>
            <w:shd w:val="clear" w:color="auto" w:fill="auto"/>
            <w:vAlign w:val="center"/>
          </w:tcPr>
          <w:p w14:paraId="631DC39D" w14:textId="77777777" w:rsidR="00072C9D" w:rsidRPr="005D5EA4" w:rsidRDefault="00072C9D" w:rsidP="000578D5">
            <w:pPr>
              <w:rPr>
                <w:rFonts w:ascii="Arial Narrow" w:hAnsi="Arial Narrow"/>
                <w:bCs/>
                <w:sz w:val="22"/>
                <w:szCs w:val="22"/>
              </w:rPr>
            </w:pPr>
          </w:p>
        </w:tc>
      </w:tr>
      <w:tr w:rsidR="00072C9D" w:rsidRPr="005D5EA4" w14:paraId="77E90669" w14:textId="77777777" w:rsidTr="000578D5">
        <w:trPr>
          <w:trHeight w:hRule="exact" w:val="377"/>
          <w:jc w:val="center"/>
        </w:trPr>
        <w:tc>
          <w:tcPr>
            <w:tcW w:w="4031" w:type="dxa"/>
            <w:vMerge w:val="restart"/>
            <w:tcBorders>
              <w:top w:val="single" w:sz="6" w:space="0" w:color="auto"/>
              <w:left w:val="single" w:sz="6" w:space="0" w:color="auto"/>
              <w:right w:val="single" w:sz="4" w:space="0" w:color="auto"/>
            </w:tcBorders>
            <w:shd w:val="clear" w:color="auto" w:fill="auto"/>
            <w:vAlign w:val="center"/>
          </w:tcPr>
          <w:p w14:paraId="274D8ECA" w14:textId="77777777" w:rsidR="00072C9D" w:rsidRPr="005D5EA4" w:rsidRDefault="00072C9D" w:rsidP="000578D5">
            <w:pPr>
              <w:pStyle w:val="TableTextBasic"/>
              <w:spacing w:before="20"/>
              <w:rPr>
                <w:rFonts w:ascii="Arial Narrow" w:hAnsi="Arial Narrow"/>
                <w:b/>
                <w:i/>
                <w:iCs/>
                <w:color w:val="FF6600"/>
              </w:rPr>
            </w:pPr>
            <w:r w:rsidRPr="005D5EA4">
              <w:rPr>
                <w:rFonts w:ascii="Arial Narrow" w:hAnsi="Arial Narrow"/>
              </w:rPr>
              <w:lastRenderedPageBreak/>
              <w:t>During any visit to a doctor or other health worker in the past 12 months, were you advised to quit smoking tobacco?</w:t>
            </w:r>
          </w:p>
        </w:tc>
        <w:tc>
          <w:tcPr>
            <w:tcW w:w="2268" w:type="dxa"/>
            <w:tcBorders>
              <w:top w:val="single" w:sz="6" w:space="0" w:color="auto"/>
              <w:left w:val="nil"/>
            </w:tcBorders>
            <w:shd w:val="clear" w:color="auto" w:fill="auto"/>
            <w:vAlign w:val="center"/>
          </w:tcPr>
          <w:p w14:paraId="656B9AD8"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Yes</w:t>
            </w:r>
          </w:p>
        </w:tc>
        <w:tc>
          <w:tcPr>
            <w:tcW w:w="3119" w:type="dxa"/>
            <w:tcBorders>
              <w:top w:val="single" w:sz="6" w:space="0" w:color="auto"/>
              <w:right w:val="single" w:sz="4" w:space="0" w:color="auto"/>
            </w:tcBorders>
            <w:shd w:val="clear" w:color="auto" w:fill="auto"/>
            <w:vAlign w:val="center"/>
          </w:tcPr>
          <w:p w14:paraId="6C204AE6" w14:textId="77777777" w:rsidR="00072C9D" w:rsidRPr="005D5EA4" w:rsidRDefault="00072C9D" w:rsidP="000578D5">
            <w:pPr>
              <w:spacing w:before="20"/>
              <w:rPr>
                <w:rFonts w:ascii="Arial Narrow" w:hAnsi="Arial Narrow"/>
                <w:sz w:val="18"/>
              </w:rPr>
            </w:pPr>
            <w:r w:rsidRPr="005D5EA4">
              <w:rPr>
                <w:rFonts w:ascii="Arial Narrow" w:hAnsi="Arial Narrow"/>
                <w:sz w:val="18"/>
              </w:rPr>
              <w:t xml:space="preserve">1     </w:t>
            </w:r>
            <w:r w:rsidRPr="005D5EA4">
              <w:rPr>
                <w:rFonts w:ascii="Arial Narrow" w:hAnsi="Arial Narrow"/>
                <w:i/>
                <w:iCs/>
                <w:sz w:val="18"/>
              </w:rPr>
              <w:t>If T2=Yes, go to T12; if T2=No, go</w:t>
            </w:r>
            <w:r w:rsidRPr="005D5EA4">
              <w:rPr>
                <w:rFonts w:ascii="Arial Narrow" w:hAnsi="Arial Narrow"/>
                <w:sz w:val="18"/>
              </w:rPr>
              <w:t xml:space="preserve"> </w:t>
            </w:r>
            <w:r w:rsidRPr="005D5EA4">
              <w:rPr>
                <w:rFonts w:ascii="Arial Narrow" w:hAnsi="Arial Narrow"/>
                <w:i/>
                <w:iCs/>
                <w:sz w:val="18"/>
              </w:rPr>
              <w:t>to T9</w:t>
            </w:r>
          </w:p>
        </w:tc>
        <w:tc>
          <w:tcPr>
            <w:tcW w:w="1139" w:type="dxa"/>
            <w:vMerge w:val="restart"/>
            <w:tcBorders>
              <w:top w:val="single" w:sz="6" w:space="0" w:color="auto"/>
              <w:left w:val="nil"/>
              <w:right w:val="single" w:sz="6" w:space="0" w:color="auto"/>
            </w:tcBorders>
            <w:shd w:val="clear" w:color="auto" w:fill="auto"/>
            <w:vAlign w:val="center"/>
          </w:tcPr>
          <w:p w14:paraId="2DE6521E" w14:textId="77777777" w:rsidR="00072C9D" w:rsidRPr="005D5EA4" w:rsidRDefault="00072C9D" w:rsidP="000578D5">
            <w:pPr>
              <w:spacing w:before="20"/>
              <w:jc w:val="center"/>
              <w:rPr>
                <w:rFonts w:ascii="Arial Narrow" w:hAnsi="Arial Narrow"/>
                <w:bCs/>
                <w:sz w:val="18"/>
              </w:rPr>
            </w:pPr>
            <w:r w:rsidRPr="005D5EA4">
              <w:rPr>
                <w:rFonts w:ascii="Arial Narrow" w:hAnsi="Arial Narrow"/>
                <w:bCs/>
                <w:sz w:val="22"/>
              </w:rPr>
              <w:t>T7</w:t>
            </w:r>
          </w:p>
        </w:tc>
      </w:tr>
      <w:tr w:rsidR="00072C9D" w:rsidRPr="005D5EA4" w14:paraId="482B1F6B" w14:textId="77777777" w:rsidTr="000578D5">
        <w:trPr>
          <w:trHeight w:hRule="exact" w:val="282"/>
          <w:jc w:val="center"/>
        </w:trPr>
        <w:tc>
          <w:tcPr>
            <w:tcW w:w="4031" w:type="dxa"/>
            <w:vMerge/>
            <w:tcBorders>
              <w:left w:val="single" w:sz="6" w:space="0" w:color="auto"/>
              <w:right w:val="single" w:sz="4" w:space="0" w:color="auto"/>
            </w:tcBorders>
            <w:shd w:val="clear" w:color="auto" w:fill="auto"/>
            <w:vAlign w:val="center"/>
          </w:tcPr>
          <w:p w14:paraId="41A7EF38" w14:textId="77777777" w:rsidR="00072C9D" w:rsidRPr="005D5EA4" w:rsidRDefault="00072C9D" w:rsidP="000578D5">
            <w:pPr>
              <w:pStyle w:val="TableText0"/>
              <w:spacing w:before="20"/>
              <w:rPr>
                <w:rFonts w:ascii="Arial Narrow" w:hAnsi="Arial Narrow"/>
                <w:lang w:val="en-GB"/>
              </w:rPr>
            </w:pPr>
          </w:p>
        </w:tc>
        <w:tc>
          <w:tcPr>
            <w:tcW w:w="2268" w:type="dxa"/>
            <w:tcBorders>
              <w:left w:val="nil"/>
            </w:tcBorders>
            <w:shd w:val="clear" w:color="auto" w:fill="auto"/>
            <w:vAlign w:val="center"/>
          </w:tcPr>
          <w:p w14:paraId="62910199"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No</w:t>
            </w:r>
          </w:p>
        </w:tc>
        <w:tc>
          <w:tcPr>
            <w:tcW w:w="3119" w:type="dxa"/>
            <w:tcBorders>
              <w:right w:val="single" w:sz="4" w:space="0" w:color="auto"/>
            </w:tcBorders>
            <w:shd w:val="clear" w:color="auto" w:fill="auto"/>
            <w:vAlign w:val="center"/>
          </w:tcPr>
          <w:p w14:paraId="6FF724A5" w14:textId="77777777" w:rsidR="00072C9D" w:rsidRPr="005D5EA4" w:rsidRDefault="00072C9D" w:rsidP="000578D5">
            <w:pPr>
              <w:spacing w:before="20"/>
              <w:rPr>
                <w:rFonts w:ascii="Arial Narrow" w:hAnsi="Arial Narrow"/>
                <w:sz w:val="18"/>
              </w:rPr>
            </w:pPr>
            <w:r w:rsidRPr="005D5EA4">
              <w:rPr>
                <w:rFonts w:ascii="Arial Narrow" w:hAnsi="Arial Narrow"/>
                <w:sz w:val="18"/>
              </w:rPr>
              <w:t xml:space="preserve">2     </w:t>
            </w:r>
            <w:r w:rsidRPr="005D5EA4">
              <w:rPr>
                <w:rFonts w:ascii="Arial Narrow" w:hAnsi="Arial Narrow"/>
                <w:i/>
                <w:iCs/>
                <w:sz w:val="18"/>
              </w:rPr>
              <w:t>If T2=Yes, go to T12; if T2=No, go to T9</w:t>
            </w:r>
          </w:p>
        </w:tc>
        <w:tc>
          <w:tcPr>
            <w:tcW w:w="1139" w:type="dxa"/>
            <w:vMerge/>
            <w:tcBorders>
              <w:left w:val="nil"/>
              <w:right w:val="single" w:sz="6" w:space="0" w:color="auto"/>
            </w:tcBorders>
            <w:shd w:val="clear" w:color="auto" w:fill="auto"/>
            <w:vAlign w:val="center"/>
          </w:tcPr>
          <w:p w14:paraId="7745B484" w14:textId="77777777" w:rsidR="00072C9D" w:rsidRPr="005D5EA4" w:rsidRDefault="00072C9D" w:rsidP="000578D5">
            <w:pPr>
              <w:rPr>
                <w:rFonts w:ascii="Arial Narrow" w:hAnsi="Arial Narrow"/>
                <w:bCs/>
                <w:i/>
                <w:iCs/>
                <w:sz w:val="18"/>
                <w:lang w:val="en-GB"/>
              </w:rPr>
            </w:pPr>
          </w:p>
        </w:tc>
      </w:tr>
      <w:tr w:rsidR="00072C9D" w:rsidRPr="005D5EA4" w14:paraId="7FA99F75" w14:textId="77777777" w:rsidTr="000578D5">
        <w:trPr>
          <w:trHeight w:hRule="exact" w:val="414"/>
          <w:jc w:val="center"/>
        </w:trPr>
        <w:tc>
          <w:tcPr>
            <w:tcW w:w="4031" w:type="dxa"/>
            <w:vMerge/>
            <w:tcBorders>
              <w:left w:val="single" w:sz="6" w:space="0" w:color="auto"/>
              <w:bottom w:val="single" w:sz="6" w:space="0" w:color="auto"/>
              <w:right w:val="single" w:sz="4" w:space="0" w:color="auto"/>
            </w:tcBorders>
            <w:shd w:val="clear" w:color="auto" w:fill="auto"/>
            <w:vAlign w:val="center"/>
          </w:tcPr>
          <w:p w14:paraId="39612244" w14:textId="77777777" w:rsidR="00072C9D" w:rsidRPr="005D5EA4" w:rsidRDefault="00072C9D" w:rsidP="000578D5">
            <w:pPr>
              <w:pStyle w:val="TableText0"/>
              <w:spacing w:before="20"/>
              <w:rPr>
                <w:rFonts w:ascii="Arial Narrow" w:hAnsi="Arial Narrow"/>
                <w:lang w:val="en-GB"/>
              </w:rPr>
            </w:pPr>
          </w:p>
        </w:tc>
        <w:tc>
          <w:tcPr>
            <w:tcW w:w="2268" w:type="dxa"/>
            <w:tcBorders>
              <w:left w:val="nil"/>
              <w:bottom w:val="single" w:sz="6" w:space="0" w:color="auto"/>
            </w:tcBorders>
            <w:shd w:val="clear" w:color="auto" w:fill="auto"/>
            <w:vAlign w:val="center"/>
          </w:tcPr>
          <w:p w14:paraId="5E6C4EBD"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No visit during the past 12 months</w:t>
            </w:r>
          </w:p>
        </w:tc>
        <w:tc>
          <w:tcPr>
            <w:tcW w:w="3119" w:type="dxa"/>
            <w:tcBorders>
              <w:bottom w:val="single" w:sz="6" w:space="0" w:color="auto"/>
              <w:right w:val="single" w:sz="4" w:space="0" w:color="auto"/>
            </w:tcBorders>
            <w:shd w:val="clear" w:color="auto" w:fill="auto"/>
            <w:vAlign w:val="center"/>
          </w:tcPr>
          <w:p w14:paraId="7C157FCC" w14:textId="77777777" w:rsidR="00072C9D" w:rsidRPr="005D5EA4" w:rsidRDefault="00072C9D" w:rsidP="000578D5">
            <w:pPr>
              <w:spacing w:before="20"/>
              <w:rPr>
                <w:rFonts w:ascii="Arial Narrow" w:hAnsi="Arial Narrow"/>
                <w:i/>
                <w:iCs/>
                <w:sz w:val="18"/>
              </w:rPr>
            </w:pPr>
            <w:r w:rsidRPr="005D5EA4">
              <w:rPr>
                <w:rFonts w:ascii="Arial Narrow" w:hAnsi="Arial Narrow"/>
                <w:sz w:val="18"/>
              </w:rPr>
              <w:t xml:space="preserve">3     </w:t>
            </w:r>
            <w:r w:rsidRPr="005D5EA4">
              <w:rPr>
                <w:rFonts w:ascii="Arial Narrow" w:hAnsi="Arial Narrow"/>
                <w:i/>
                <w:iCs/>
                <w:sz w:val="18"/>
              </w:rPr>
              <w:t>If T2=Yes, go to T12; if T2=No, go to T9</w:t>
            </w:r>
            <w:r w:rsidRPr="005D5EA4">
              <w:rPr>
                <w:rFonts w:ascii="Arial Narrow" w:hAnsi="Arial Narrow"/>
                <w:sz w:val="18"/>
              </w:rPr>
              <w:t xml:space="preserve">               </w:t>
            </w:r>
          </w:p>
        </w:tc>
        <w:tc>
          <w:tcPr>
            <w:tcW w:w="1139" w:type="dxa"/>
            <w:vMerge/>
            <w:tcBorders>
              <w:left w:val="nil"/>
              <w:bottom w:val="single" w:sz="6" w:space="0" w:color="auto"/>
              <w:right w:val="single" w:sz="6" w:space="0" w:color="auto"/>
            </w:tcBorders>
            <w:shd w:val="clear" w:color="auto" w:fill="auto"/>
            <w:vAlign w:val="center"/>
          </w:tcPr>
          <w:p w14:paraId="5FD4BED3" w14:textId="77777777" w:rsidR="00072C9D" w:rsidRPr="005D5EA4" w:rsidRDefault="00072C9D" w:rsidP="000578D5">
            <w:pPr>
              <w:rPr>
                <w:rFonts w:ascii="Arial Narrow" w:hAnsi="Arial Narrow"/>
                <w:bCs/>
                <w:i/>
                <w:iCs/>
                <w:sz w:val="18"/>
                <w:lang w:val="en-GB"/>
              </w:rPr>
            </w:pPr>
          </w:p>
        </w:tc>
      </w:tr>
      <w:tr w:rsidR="00072C9D" w:rsidRPr="005D5EA4" w14:paraId="742A36E4" w14:textId="77777777" w:rsidTr="000578D5">
        <w:trPr>
          <w:trHeight w:val="397"/>
          <w:jc w:val="center"/>
        </w:trPr>
        <w:tc>
          <w:tcPr>
            <w:tcW w:w="4031" w:type="dxa"/>
            <w:vMerge w:val="restart"/>
            <w:tcBorders>
              <w:top w:val="single" w:sz="4" w:space="0" w:color="auto"/>
              <w:left w:val="single" w:sz="6" w:space="0" w:color="auto"/>
              <w:right w:val="single" w:sz="4" w:space="0" w:color="auto"/>
            </w:tcBorders>
            <w:vAlign w:val="center"/>
          </w:tcPr>
          <w:p w14:paraId="2957408B" w14:textId="77777777" w:rsidR="00072C9D" w:rsidRPr="005D5EA4" w:rsidRDefault="00072C9D" w:rsidP="000578D5">
            <w:pPr>
              <w:spacing w:before="60"/>
              <w:rPr>
                <w:rFonts w:ascii="Arial Narrow" w:hAnsi="Arial Narrow"/>
                <w:i/>
                <w:iCs/>
                <w:color w:val="FF6600"/>
                <w:sz w:val="18"/>
              </w:rPr>
            </w:pPr>
            <w:r w:rsidRPr="005D5EA4">
              <w:rPr>
                <w:rFonts w:ascii="Arial Narrow" w:hAnsi="Arial Narrow"/>
                <w:sz w:val="18"/>
              </w:rPr>
              <w:t xml:space="preserve">In the past, did you </w:t>
            </w:r>
            <w:r w:rsidRPr="005D5EA4">
              <w:rPr>
                <w:rFonts w:ascii="Arial Narrow" w:hAnsi="Arial Narrow"/>
                <w:b/>
                <w:bCs/>
                <w:sz w:val="18"/>
              </w:rPr>
              <w:t>ever</w:t>
            </w:r>
            <w:r w:rsidRPr="005D5EA4">
              <w:rPr>
                <w:rFonts w:ascii="Arial Narrow" w:hAnsi="Arial Narrow"/>
                <w:sz w:val="18"/>
              </w:rPr>
              <w:t xml:space="preserve"> </w:t>
            </w:r>
            <w:r w:rsidRPr="005D5EA4">
              <w:rPr>
                <w:rFonts w:ascii="Arial Narrow" w:hAnsi="Arial Narrow"/>
                <w:b/>
                <w:bCs/>
                <w:sz w:val="18"/>
              </w:rPr>
              <w:t>smoke</w:t>
            </w:r>
            <w:r w:rsidRPr="005D5EA4">
              <w:rPr>
                <w:rFonts w:ascii="Arial Narrow" w:hAnsi="Arial Narrow"/>
                <w:sz w:val="18"/>
              </w:rPr>
              <w:t xml:space="preserve"> any tobacco products? </w:t>
            </w:r>
            <w:r w:rsidRPr="005D5EA4">
              <w:rPr>
                <w:rFonts w:ascii="Arial Narrow" w:hAnsi="Arial Narrow"/>
                <w:i/>
                <w:sz w:val="18"/>
                <w:szCs w:val="18"/>
              </w:rPr>
              <w:t xml:space="preserve"> (USE SHOWCARD)</w:t>
            </w:r>
          </w:p>
        </w:tc>
        <w:tc>
          <w:tcPr>
            <w:tcW w:w="2268" w:type="dxa"/>
            <w:tcBorders>
              <w:top w:val="single" w:sz="4" w:space="0" w:color="auto"/>
              <w:left w:val="single" w:sz="4" w:space="0" w:color="auto"/>
              <w:bottom w:val="single" w:sz="4" w:space="0" w:color="FFFFFF"/>
            </w:tcBorders>
            <w:vAlign w:val="center"/>
          </w:tcPr>
          <w:p w14:paraId="1353E3D9"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tc>
        <w:tc>
          <w:tcPr>
            <w:tcW w:w="3119" w:type="dxa"/>
            <w:tcBorders>
              <w:top w:val="single" w:sz="4" w:space="0" w:color="auto"/>
              <w:bottom w:val="single" w:sz="4" w:space="0" w:color="FFFFFF"/>
              <w:right w:val="single" w:sz="4" w:space="0" w:color="auto"/>
            </w:tcBorders>
            <w:shd w:val="clear" w:color="auto" w:fill="auto"/>
            <w:vAlign w:val="center"/>
          </w:tcPr>
          <w:p w14:paraId="1458BD06"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1</w:t>
            </w:r>
          </w:p>
        </w:tc>
        <w:tc>
          <w:tcPr>
            <w:tcW w:w="1139" w:type="dxa"/>
            <w:vMerge w:val="restart"/>
            <w:tcBorders>
              <w:top w:val="single" w:sz="4" w:space="0" w:color="auto"/>
              <w:left w:val="nil"/>
              <w:right w:val="single" w:sz="6" w:space="0" w:color="auto"/>
            </w:tcBorders>
            <w:vAlign w:val="center"/>
          </w:tcPr>
          <w:p w14:paraId="2B5843B5"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T8</w:t>
            </w:r>
          </w:p>
        </w:tc>
      </w:tr>
      <w:tr w:rsidR="00072C9D" w:rsidRPr="005D5EA4" w14:paraId="5D50DD04" w14:textId="77777777" w:rsidTr="000578D5">
        <w:trPr>
          <w:trHeight w:val="186"/>
          <w:jc w:val="center"/>
        </w:trPr>
        <w:tc>
          <w:tcPr>
            <w:tcW w:w="4031" w:type="dxa"/>
            <w:vMerge/>
            <w:tcBorders>
              <w:left w:val="single" w:sz="6" w:space="0" w:color="auto"/>
              <w:bottom w:val="single" w:sz="4" w:space="0" w:color="auto"/>
              <w:right w:val="single" w:sz="4" w:space="0" w:color="auto"/>
            </w:tcBorders>
            <w:vAlign w:val="center"/>
          </w:tcPr>
          <w:p w14:paraId="1288B541" w14:textId="77777777" w:rsidR="00072C9D" w:rsidRPr="005D5EA4" w:rsidRDefault="00072C9D" w:rsidP="000578D5">
            <w:pPr>
              <w:spacing w:before="60"/>
              <w:rPr>
                <w:rFonts w:ascii="Arial Narrow" w:hAnsi="Arial Narrow"/>
                <w:b/>
                <w:sz w:val="18"/>
                <w:u w:val="single"/>
              </w:rPr>
            </w:pPr>
          </w:p>
        </w:tc>
        <w:tc>
          <w:tcPr>
            <w:tcW w:w="2268" w:type="dxa"/>
            <w:tcBorders>
              <w:top w:val="single" w:sz="4" w:space="0" w:color="FFFFFF"/>
              <w:left w:val="single" w:sz="4" w:space="0" w:color="auto"/>
              <w:bottom w:val="single" w:sz="4" w:space="0" w:color="auto"/>
            </w:tcBorders>
            <w:vAlign w:val="center"/>
          </w:tcPr>
          <w:p w14:paraId="219E2BCC"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3119" w:type="dxa"/>
            <w:tcBorders>
              <w:top w:val="single" w:sz="4" w:space="0" w:color="FFFFFF"/>
              <w:bottom w:val="single" w:sz="4" w:space="0" w:color="auto"/>
              <w:right w:val="single" w:sz="4" w:space="0" w:color="auto"/>
            </w:tcBorders>
            <w:shd w:val="clear" w:color="auto" w:fill="auto"/>
            <w:vAlign w:val="center"/>
          </w:tcPr>
          <w:p w14:paraId="4C02F8E4" w14:textId="77777777" w:rsidR="00072C9D" w:rsidRPr="005D5EA4" w:rsidRDefault="00072C9D" w:rsidP="000578D5">
            <w:pPr>
              <w:tabs>
                <w:tab w:val="right" w:pos="317"/>
              </w:tabs>
              <w:spacing w:before="60"/>
              <w:ind w:right="3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If No, go to T12</w:t>
            </w:r>
          </w:p>
        </w:tc>
        <w:tc>
          <w:tcPr>
            <w:tcW w:w="1139" w:type="dxa"/>
            <w:vMerge/>
            <w:tcBorders>
              <w:left w:val="nil"/>
              <w:bottom w:val="single" w:sz="4" w:space="0" w:color="auto"/>
              <w:right w:val="single" w:sz="6" w:space="0" w:color="auto"/>
            </w:tcBorders>
            <w:vAlign w:val="center"/>
          </w:tcPr>
          <w:p w14:paraId="29131D1E" w14:textId="77777777" w:rsidR="00072C9D" w:rsidRPr="005D5EA4" w:rsidRDefault="00072C9D" w:rsidP="000578D5">
            <w:pPr>
              <w:rPr>
                <w:rFonts w:ascii="Arial Narrow" w:hAnsi="Arial Narrow"/>
                <w:bCs/>
                <w:sz w:val="22"/>
                <w:szCs w:val="22"/>
              </w:rPr>
            </w:pPr>
          </w:p>
        </w:tc>
      </w:tr>
      <w:tr w:rsidR="00072C9D" w:rsidRPr="005D5EA4" w14:paraId="44C1BE3E" w14:textId="77777777" w:rsidTr="000578D5">
        <w:tblPrEx>
          <w:shd w:val="pct15" w:color="auto" w:fill="auto"/>
        </w:tblPrEx>
        <w:trPr>
          <w:trHeight w:hRule="exact" w:val="473"/>
          <w:jc w:val="center"/>
        </w:trPr>
        <w:tc>
          <w:tcPr>
            <w:tcW w:w="4031" w:type="dxa"/>
            <w:vMerge w:val="restart"/>
            <w:tcBorders>
              <w:top w:val="single" w:sz="4" w:space="0" w:color="auto"/>
              <w:left w:val="single" w:sz="6" w:space="0" w:color="auto"/>
              <w:right w:val="single" w:sz="4" w:space="0" w:color="auto"/>
            </w:tcBorders>
            <w:shd w:val="clear" w:color="auto" w:fill="auto"/>
            <w:vAlign w:val="center"/>
          </w:tcPr>
          <w:p w14:paraId="023BC97C" w14:textId="77777777" w:rsidR="00072C9D" w:rsidRPr="005D5EA4" w:rsidRDefault="00072C9D" w:rsidP="000578D5">
            <w:pPr>
              <w:rPr>
                <w:rFonts w:ascii="Arial Narrow" w:hAnsi="Arial Narrow"/>
                <w:sz w:val="18"/>
              </w:rPr>
            </w:pPr>
            <w:r w:rsidRPr="005D5EA4">
              <w:rPr>
                <w:rFonts w:ascii="Arial Narrow" w:hAnsi="Arial Narrow"/>
                <w:sz w:val="18"/>
              </w:rPr>
              <w:t xml:space="preserve">In the past, did you </w:t>
            </w:r>
            <w:r w:rsidRPr="005D5EA4">
              <w:rPr>
                <w:rFonts w:ascii="Arial Narrow" w:hAnsi="Arial Narrow"/>
                <w:b/>
                <w:sz w:val="18"/>
              </w:rPr>
              <w:t>ever</w:t>
            </w:r>
            <w:r w:rsidRPr="005D5EA4">
              <w:rPr>
                <w:rFonts w:ascii="Arial Narrow" w:hAnsi="Arial Narrow"/>
                <w:sz w:val="18"/>
              </w:rPr>
              <w:t xml:space="preserve"> smoke </w:t>
            </w:r>
            <w:r w:rsidRPr="005D5EA4">
              <w:rPr>
                <w:rFonts w:ascii="Arial Narrow" w:hAnsi="Arial Narrow"/>
                <w:b/>
                <w:sz w:val="18"/>
              </w:rPr>
              <w:t>daily</w:t>
            </w:r>
            <w:r w:rsidRPr="005D5EA4">
              <w:rPr>
                <w:rFonts w:ascii="Arial Narrow" w:hAnsi="Arial Narrow"/>
                <w:sz w:val="18"/>
              </w:rPr>
              <w:t>?</w:t>
            </w:r>
          </w:p>
        </w:tc>
        <w:tc>
          <w:tcPr>
            <w:tcW w:w="2268" w:type="dxa"/>
            <w:tcBorders>
              <w:top w:val="single" w:sz="4" w:space="0" w:color="auto"/>
              <w:left w:val="single" w:sz="4" w:space="0" w:color="auto"/>
            </w:tcBorders>
            <w:shd w:val="clear" w:color="auto" w:fill="auto"/>
            <w:vAlign w:val="center"/>
          </w:tcPr>
          <w:p w14:paraId="4AAD4428"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tc>
        <w:tc>
          <w:tcPr>
            <w:tcW w:w="3119" w:type="dxa"/>
            <w:tcBorders>
              <w:top w:val="single" w:sz="4" w:space="0" w:color="auto"/>
              <w:right w:val="single" w:sz="4" w:space="0" w:color="auto"/>
            </w:tcBorders>
            <w:shd w:val="clear" w:color="auto" w:fill="auto"/>
            <w:vAlign w:val="center"/>
          </w:tcPr>
          <w:p w14:paraId="741C8F84" w14:textId="77777777" w:rsidR="00072C9D" w:rsidRPr="005D5EA4" w:rsidRDefault="00072C9D" w:rsidP="000578D5">
            <w:pPr>
              <w:tabs>
                <w:tab w:val="right" w:pos="317"/>
              </w:tabs>
              <w:spacing w:before="60"/>
              <w:rPr>
                <w:rFonts w:ascii="Arial Narrow" w:hAnsi="Arial Narrow"/>
                <w:i/>
                <w:sz w:val="18"/>
              </w:rPr>
            </w:pPr>
            <w:r w:rsidRPr="005D5EA4">
              <w:rPr>
                <w:rFonts w:ascii="Arial Narrow" w:hAnsi="Arial Narrow"/>
                <w:sz w:val="18"/>
              </w:rPr>
              <w:t xml:space="preserve">1  </w:t>
            </w:r>
            <w:r w:rsidRPr="005D5EA4">
              <w:rPr>
                <w:rFonts w:ascii="Arial Narrow" w:hAnsi="Arial Narrow"/>
                <w:i/>
                <w:iCs/>
                <w:sz w:val="18"/>
                <w:szCs w:val="18"/>
              </w:rPr>
              <w:t xml:space="preserve">If T1=Yes, </w:t>
            </w:r>
            <w:r w:rsidRPr="005D5EA4">
              <w:rPr>
                <w:rFonts w:ascii="Arial Narrow" w:hAnsi="Arial Narrow"/>
                <w:i/>
                <w:sz w:val="18"/>
                <w:szCs w:val="18"/>
              </w:rPr>
              <w:t>go to T12, else go to T10</w:t>
            </w:r>
          </w:p>
        </w:tc>
        <w:tc>
          <w:tcPr>
            <w:tcW w:w="1139" w:type="dxa"/>
            <w:vMerge w:val="restart"/>
            <w:tcBorders>
              <w:top w:val="single" w:sz="4" w:space="0" w:color="auto"/>
              <w:left w:val="nil"/>
              <w:right w:val="single" w:sz="6" w:space="0" w:color="auto"/>
            </w:tcBorders>
            <w:shd w:val="clear" w:color="auto" w:fill="auto"/>
            <w:vAlign w:val="center"/>
          </w:tcPr>
          <w:p w14:paraId="06BABBC2"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T9</w:t>
            </w:r>
          </w:p>
        </w:tc>
      </w:tr>
      <w:tr w:rsidR="00072C9D" w:rsidRPr="005D5EA4" w14:paraId="48F4134B" w14:textId="77777777" w:rsidTr="000578D5">
        <w:tblPrEx>
          <w:shd w:val="pct15" w:color="auto" w:fill="auto"/>
        </w:tblPrEx>
        <w:trPr>
          <w:trHeight w:hRule="exact" w:val="268"/>
          <w:jc w:val="center"/>
        </w:trPr>
        <w:tc>
          <w:tcPr>
            <w:tcW w:w="4031" w:type="dxa"/>
            <w:vMerge/>
            <w:tcBorders>
              <w:left w:val="single" w:sz="6" w:space="0" w:color="auto"/>
              <w:bottom w:val="single" w:sz="4" w:space="0" w:color="auto"/>
              <w:right w:val="single" w:sz="4" w:space="0" w:color="auto"/>
            </w:tcBorders>
            <w:shd w:val="clear" w:color="auto" w:fill="auto"/>
            <w:vAlign w:val="center"/>
          </w:tcPr>
          <w:p w14:paraId="57AC3646" w14:textId="77777777" w:rsidR="00072C9D" w:rsidRPr="005D5EA4" w:rsidRDefault="00072C9D" w:rsidP="000578D5">
            <w:pPr>
              <w:pStyle w:val="Footer"/>
              <w:tabs>
                <w:tab w:val="clear" w:pos="4153"/>
                <w:tab w:val="clear" w:pos="8306"/>
              </w:tabs>
              <w:spacing w:before="60"/>
              <w:rPr>
                <w:rFonts w:ascii="Arial Narrow" w:hAnsi="Arial Narrow"/>
                <w:sz w:val="18"/>
              </w:rPr>
            </w:pPr>
          </w:p>
        </w:tc>
        <w:tc>
          <w:tcPr>
            <w:tcW w:w="2268" w:type="dxa"/>
            <w:tcBorders>
              <w:left w:val="single" w:sz="4" w:space="0" w:color="auto"/>
              <w:bottom w:val="single" w:sz="4" w:space="0" w:color="auto"/>
            </w:tcBorders>
            <w:shd w:val="clear" w:color="auto" w:fill="auto"/>
            <w:vAlign w:val="center"/>
          </w:tcPr>
          <w:p w14:paraId="04AB0EE6"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3119" w:type="dxa"/>
            <w:tcBorders>
              <w:bottom w:val="single" w:sz="4" w:space="0" w:color="auto"/>
              <w:right w:val="single" w:sz="4" w:space="0" w:color="auto"/>
            </w:tcBorders>
            <w:shd w:val="clear" w:color="auto" w:fill="auto"/>
            <w:vAlign w:val="center"/>
          </w:tcPr>
          <w:p w14:paraId="31673D83" w14:textId="77777777" w:rsidR="00072C9D" w:rsidRPr="005D5EA4" w:rsidRDefault="00072C9D" w:rsidP="000578D5">
            <w:pPr>
              <w:tabs>
                <w:tab w:val="right" w:pos="317"/>
              </w:tabs>
              <w:spacing w:before="60"/>
              <w:ind w:right="360"/>
              <w:rPr>
                <w:rFonts w:ascii="Arial Narrow" w:hAnsi="Arial Narrow"/>
                <w:i/>
                <w:iCs/>
                <w:sz w:val="18"/>
              </w:rPr>
            </w:pPr>
            <w:r w:rsidRPr="005D5EA4">
              <w:rPr>
                <w:rFonts w:ascii="Arial Narrow" w:hAnsi="Arial Narrow"/>
                <w:sz w:val="18"/>
              </w:rPr>
              <w:t>2</w:t>
            </w:r>
            <w:r w:rsidRPr="005D5EA4">
              <w:rPr>
                <w:rFonts w:ascii="Arial Narrow" w:hAnsi="Arial Narrow"/>
                <w:i/>
                <w:iCs/>
                <w:sz w:val="18"/>
              </w:rPr>
              <w:t xml:space="preserve">  </w:t>
            </w:r>
            <w:r w:rsidRPr="005D5EA4">
              <w:rPr>
                <w:rFonts w:ascii="Arial Narrow" w:hAnsi="Arial Narrow"/>
                <w:i/>
                <w:iCs/>
                <w:sz w:val="18"/>
                <w:szCs w:val="18"/>
              </w:rPr>
              <w:t xml:space="preserve">If T1=Yes, </w:t>
            </w:r>
            <w:r w:rsidRPr="005D5EA4">
              <w:rPr>
                <w:rFonts w:ascii="Arial Narrow" w:hAnsi="Arial Narrow"/>
                <w:i/>
                <w:sz w:val="18"/>
                <w:szCs w:val="18"/>
              </w:rPr>
              <w:t>go to T12, else go to T10</w:t>
            </w:r>
          </w:p>
        </w:tc>
        <w:tc>
          <w:tcPr>
            <w:tcW w:w="1139" w:type="dxa"/>
            <w:vMerge/>
            <w:tcBorders>
              <w:left w:val="nil"/>
              <w:bottom w:val="single" w:sz="4" w:space="0" w:color="auto"/>
              <w:right w:val="single" w:sz="6" w:space="0" w:color="auto"/>
            </w:tcBorders>
            <w:shd w:val="clear" w:color="auto" w:fill="auto"/>
            <w:vAlign w:val="center"/>
          </w:tcPr>
          <w:p w14:paraId="60AF87A8" w14:textId="77777777" w:rsidR="00072C9D" w:rsidRPr="005D5EA4" w:rsidRDefault="00072C9D" w:rsidP="000578D5">
            <w:pPr>
              <w:jc w:val="center"/>
              <w:rPr>
                <w:rFonts w:ascii="Arial Narrow" w:hAnsi="Arial Narrow"/>
                <w:bCs/>
                <w:sz w:val="22"/>
                <w:szCs w:val="22"/>
              </w:rPr>
            </w:pPr>
          </w:p>
        </w:tc>
      </w:tr>
    </w:tbl>
    <w:p w14:paraId="5695073A" w14:textId="77777777" w:rsidR="00072C9D" w:rsidRPr="00E15CE1" w:rsidRDefault="00072C9D" w:rsidP="00072C9D">
      <w:pPr>
        <w:rPr>
          <w:rFonts w:ascii="Arial Narrow" w:hAnsi="Arial Narrow"/>
          <w:sz w:val="16"/>
        </w:rPr>
      </w:pPr>
    </w:p>
    <w:p w14:paraId="2E4313E3" w14:textId="77777777" w:rsidR="00072C9D" w:rsidRPr="00E15CE1" w:rsidRDefault="00072C9D" w:rsidP="00072C9D">
      <w:pPr>
        <w:rPr>
          <w:rFonts w:ascii="Arial Narrow" w:hAnsi="Arial Narrow"/>
          <w:sz w:val="2"/>
        </w:rPr>
      </w:pPr>
    </w:p>
    <w:tbl>
      <w:tblPr>
        <w:tblW w:w="10557" w:type="dxa"/>
        <w:jc w:val="center"/>
        <w:shd w:val="pct15" w:color="auto" w:fill="auto"/>
        <w:tblLayout w:type="fixed"/>
        <w:tblLook w:val="0000" w:firstRow="0" w:lastRow="0" w:firstColumn="0" w:lastColumn="0" w:noHBand="0" w:noVBand="0"/>
      </w:tblPr>
      <w:tblGrid>
        <w:gridCol w:w="3577"/>
        <w:gridCol w:w="11"/>
        <w:gridCol w:w="564"/>
        <w:gridCol w:w="2066"/>
        <w:gridCol w:w="3295"/>
        <w:gridCol w:w="1044"/>
      </w:tblGrid>
      <w:tr w:rsidR="00072C9D" w:rsidRPr="005D5EA4" w14:paraId="74179AC4" w14:textId="77777777" w:rsidTr="000578D5">
        <w:trPr>
          <w:jc w:val="center"/>
        </w:trPr>
        <w:tc>
          <w:tcPr>
            <w:tcW w:w="10557" w:type="dxa"/>
            <w:gridSpan w:val="6"/>
            <w:tcBorders>
              <w:top w:val="single" w:sz="4" w:space="0" w:color="auto"/>
              <w:left w:val="single" w:sz="4" w:space="0" w:color="auto"/>
              <w:bottom w:val="single" w:sz="4" w:space="0" w:color="auto"/>
              <w:right w:val="single" w:sz="4" w:space="0" w:color="auto"/>
            </w:tcBorders>
            <w:shd w:val="pct15" w:color="auto" w:fill="auto"/>
          </w:tcPr>
          <w:p w14:paraId="5E5EC0CF" w14:textId="77777777" w:rsidR="00072C9D" w:rsidRPr="00E15CE1" w:rsidRDefault="00072C9D" w:rsidP="000578D5">
            <w:pPr>
              <w:pStyle w:val="Footer"/>
              <w:tabs>
                <w:tab w:val="clear" w:pos="4153"/>
                <w:tab w:val="clear" w:pos="8306"/>
              </w:tabs>
              <w:spacing w:before="40" w:after="40"/>
              <w:rPr>
                <w:rFonts w:ascii="Arial Narrow" w:hAnsi="Arial Narrow"/>
              </w:rPr>
            </w:pPr>
            <w:bookmarkStart w:id="20" w:name="OLE_LINK3"/>
            <w:bookmarkStart w:id="21" w:name="OLE_LINK4"/>
            <w:r w:rsidRPr="00E15CE1">
              <w:rPr>
                <w:rFonts w:ascii="Arial Narrow" w:hAnsi="Arial Narrow"/>
              </w:rPr>
              <w:br w:type="page"/>
            </w:r>
            <w:r w:rsidRPr="005D5EA4">
              <w:rPr>
                <w:rFonts w:ascii="Arial Narrow" w:hAnsi="Arial Narrow"/>
                <w:b/>
                <w:bCs/>
                <w:spacing w:val="-2"/>
              </w:rPr>
              <w:t>EXPANDED: Tobacco Use</w:t>
            </w:r>
          </w:p>
        </w:tc>
      </w:tr>
      <w:tr w:rsidR="00072C9D" w:rsidRPr="005D5EA4" w14:paraId="3350A1B9" w14:textId="77777777" w:rsidTr="000578D5">
        <w:trPr>
          <w:cantSplit/>
          <w:trHeight w:val="340"/>
          <w:jc w:val="center"/>
        </w:trPr>
        <w:tc>
          <w:tcPr>
            <w:tcW w:w="4152" w:type="dxa"/>
            <w:gridSpan w:val="3"/>
            <w:tcBorders>
              <w:top w:val="single" w:sz="4" w:space="0" w:color="auto"/>
              <w:left w:val="single" w:sz="6" w:space="0" w:color="auto"/>
              <w:right w:val="single" w:sz="4" w:space="0" w:color="auto"/>
            </w:tcBorders>
            <w:shd w:val="pct15" w:color="auto" w:fill="auto"/>
            <w:vAlign w:val="center"/>
          </w:tcPr>
          <w:p w14:paraId="48993BAD" w14:textId="77777777" w:rsidR="00072C9D" w:rsidRPr="005D5EA4" w:rsidRDefault="00072C9D" w:rsidP="000578D5">
            <w:pPr>
              <w:spacing w:before="40" w:after="40"/>
              <w:rPr>
                <w:rFonts w:ascii="Arial Narrow" w:hAnsi="Arial Narrow"/>
                <w:sz w:val="18"/>
              </w:rPr>
            </w:pPr>
            <w:r w:rsidRPr="005D5EA4">
              <w:rPr>
                <w:rFonts w:ascii="Arial Narrow" w:hAnsi="Arial Narrow"/>
                <w:b/>
                <w:sz w:val="22"/>
              </w:rPr>
              <w:t>Question</w:t>
            </w:r>
          </w:p>
        </w:tc>
        <w:tc>
          <w:tcPr>
            <w:tcW w:w="5361" w:type="dxa"/>
            <w:gridSpan w:val="2"/>
            <w:tcBorders>
              <w:top w:val="single" w:sz="4" w:space="0" w:color="auto"/>
              <w:left w:val="nil"/>
              <w:right w:val="single" w:sz="4" w:space="0" w:color="auto"/>
            </w:tcBorders>
            <w:shd w:val="pct15" w:color="auto" w:fill="auto"/>
            <w:vAlign w:val="center"/>
          </w:tcPr>
          <w:p w14:paraId="39933A09" w14:textId="77777777" w:rsidR="00072C9D" w:rsidRPr="005D5EA4" w:rsidRDefault="00072C9D" w:rsidP="000578D5">
            <w:pPr>
              <w:spacing w:before="40" w:after="40"/>
              <w:jc w:val="center"/>
              <w:rPr>
                <w:rFonts w:ascii="Arial Narrow" w:hAnsi="Arial Narrow"/>
                <w:sz w:val="22"/>
              </w:rPr>
            </w:pPr>
            <w:r w:rsidRPr="005D5EA4">
              <w:rPr>
                <w:rFonts w:ascii="Arial Narrow" w:hAnsi="Arial Narrow"/>
                <w:b/>
                <w:sz w:val="22"/>
              </w:rPr>
              <w:t>Response</w:t>
            </w:r>
          </w:p>
        </w:tc>
        <w:tc>
          <w:tcPr>
            <w:tcW w:w="1044" w:type="dxa"/>
            <w:tcBorders>
              <w:top w:val="single" w:sz="4" w:space="0" w:color="auto"/>
              <w:left w:val="nil"/>
              <w:right w:val="single" w:sz="6" w:space="0" w:color="auto"/>
            </w:tcBorders>
            <w:shd w:val="pct15" w:color="auto" w:fill="auto"/>
          </w:tcPr>
          <w:p w14:paraId="60262B1B" w14:textId="77777777" w:rsidR="00072C9D" w:rsidRPr="005D5EA4" w:rsidRDefault="00072C9D" w:rsidP="000578D5">
            <w:pPr>
              <w:spacing w:before="40" w:after="40"/>
              <w:jc w:val="center"/>
              <w:rPr>
                <w:rFonts w:ascii="Arial Narrow" w:hAnsi="Arial Narrow"/>
                <w:b/>
                <w:sz w:val="22"/>
              </w:rPr>
            </w:pPr>
            <w:r w:rsidRPr="005D5EA4">
              <w:rPr>
                <w:rFonts w:ascii="Arial Narrow" w:hAnsi="Arial Narrow"/>
                <w:b/>
                <w:sz w:val="22"/>
              </w:rPr>
              <w:t>Code</w:t>
            </w:r>
          </w:p>
        </w:tc>
      </w:tr>
      <w:tr w:rsidR="00072C9D" w:rsidRPr="005D5EA4" w14:paraId="0A221263" w14:textId="77777777" w:rsidTr="000578D5">
        <w:trPr>
          <w:trHeight w:val="344"/>
          <w:jc w:val="center"/>
        </w:trPr>
        <w:tc>
          <w:tcPr>
            <w:tcW w:w="4152" w:type="dxa"/>
            <w:gridSpan w:val="3"/>
            <w:vMerge w:val="restart"/>
            <w:tcBorders>
              <w:top w:val="single" w:sz="4" w:space="0" w:color="auto"/>
              <w:left w:val="single" w:sz="6" w:space="0" w:color="auto"/>
              <w:right w:val="single" w:sz="4" w:space="0" w:color="auto"/>
            </w:tcBorders>
            <w:shd w:val="pct15" w:color="auto" w:fill="auto"/>
            <w:vAlign w:val="center"/>
          </w:tcPr>
          <w:p w14:paraId="3758F3CD" w14:textId="77777777" w:rsidR="00072C9D" w:rsidRPr="005D5EA4" w:rsidRDefault="00072C9D" w:rsidP="000578D5">
            <w:pPr>
              <w:rPr>
                <w:rFonts w:ascii="Arial Narrow" w:hAnsi="Arial Narrow"/>
                <w:i/>
                <w:sz w:val="18"/>
              </w:rPr>
            </w:pPr>
            <w:r w:rsidRPr="005D5EA4">
              <w:rPr>
                <w:rFonts w:ascii="Arial Narrow" w:hAnsi="Arial Narrow"/>
                <w:sz w:val="18"/>
              </w:rPr>
              <w:t xml:space="preserve">How old were you when you </w:t>
            </w:r>
            <w:r w:rsidRPr="005D5EA4">
              <w:rPr>
                <w:rFonts w:ascii="Arial Narrow" w:hAnsi="Arial Narrow"/>
                <w:b/>
                <w:sz w:val="18"/>
              </w:rPr>
              <w:t>stopped</w:t>
            </w:r>
            <w:r w:rsidRPr="005D5EA4">
              <w:rPr>
                <w:rFonts w:ascii="Arial Narrow" w:hAnsi="Arial Narrow"/>
                <w:sz w:val="18"/>
              </w:rPr>
              <w:t xml:space="preserve"> smoking?</w:t>
            </w:r>
          </w:p>
        </w:tc>
        <w:tc>
          <w:tcPr>
            <w:tcW w:w="2066" w:type="dxa"/>
            <w:tcBorders>
              <w:top w:val="single" w:sz="4" w:space="0" w:color="auto"/>
              <w:left w:val="single" w:sz="4" w:space="0" w:color="auto"/>
            </w:tcBorders>
            <w:shd w:val="pct15" w:color="auto" w:fill="auto"/>
            <w:vAlign w:val="center"/>
          </w:tcPr>
          <w:p w14:paraId="6A8DBEC9"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Age (years)</w:t>
            </w:r>
          </w:p>
        </w:tc>
        <w:tc>
          <w:tcPr>
            <w:tcW w:w="3295" w:type="dxa"/>
            <w:vMerge w:val="restart"/>
            <w:tcBorders>
              <w:top w:val="single" w:sz="4" w:space="0" w:color="auto"/>
              <w:right w:val="single" w:sz="4" w:space="0" w:color="auto"/>
            </w:tcBorders>
            <w:shd w:val="pct15" w:color="auto" w:fill="auto"/>
            <w:vAlign w:val="bottom"/>
          </w:tcPr>
          <w:p w14:paraId="5ADD1184" w14:textId="77777777" w:rsidR="00072C9D" w:rsidRPr="005D5EA4" w:rsidRDefault="00072C9D" w:rsidP="000578D5">
            <w:pPr>
              <w:spacing w:before="240"/>
              <w:ind w:right="12"/>
              <w:rPr>
                <w:rFonts w:ascii="Arial Narrow" w:hAnsi="Arial Narrow"/>
                <w:i/>
                <w:sz w:val="20"/>
                <w:szCs w:val="20"/>
              </w:rPr>
            </w:pPr>
            <w:r w:rsidRPr="005D5EA4">
              <w:rPr>
                <w:rFonts w:ascii="Arial Narrow" w:hAnsi="Arial Narrow"/>
                <w:b/>
                <w:bCs/>
                <w:sz w:val="20"/>
                <w:szCs w:val="20"/>
              </w:rPr>
              <w:t xml:space="preserve">└─┴─┘ </w:t>
            </w:r>
            <w:r w:rsidRPr="005D5EA4">
              <w:rPr>
                <w:rFonts w:ascii="Arial Narrow" w:hAnsi="Arial Narrow"/>
                <w:i/>
                <w:sz w:val="18"/>
              </w:rPr>
              <w:t>If Known, go to T12</w:t>
            </w:r>
          </w:p>
        </w:tc>
        <w:tc>
          <w:tcPr>
            <w:tcW w:w="1044" w:type="dxa"/>
            <w:vMerge w:val="restart"/>
            <w:tcBorders>
              <w:top w:val="single" w:sz="4" w:space="0" w:color="auto"/>
              <w:left w:val="nil"/>
              <w:right w:val="single" w:sz="6" w:space="0" w:color="auto"/>
            </w:tcBorders>
            <w:shd w:val="pct15" w:color="auto" w:fill="auto"/>
            <w:vAlign w:val="center"/>
          </w:tcPr>
          <w:p w14:paraId="6DF5CF64"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T10</w:t>
            </w:r>
          </w:p>
        </w:tc>
      </w:tr>
      <w:tr w:rsidR="00072C9D" w:rsidRPr="005D5EA4" w14:paraId="3A37DA0B" w14:textId="77777777" w:rsidTr="000578D5">
        <w:trPr>
          <w:trHeight w:val="357"/>
          <w:jc w:val="center"/>
        </w:trPr>
        <w:tc>
          <w:tcPr>
            <w:tcW w:w="4152" w:type="dxa"/>
            <w:gridSpan w:val="3"/>
            <w:vMerge/>
            <w:tcBorders>
              <w:left w:val="single" w:sz="6" w:space="0" w:color="auto"/>
              <w:right w:val="single" w:sz="4" w:space="0" w:color="auto"/>
            </w:tcBorders>
            <w:shd w:val="pct15" w:color="auto" w:fill="auto"/>
            <w:vAlign w:val="center"/>
          </w:tcPr>
          <w:p w14:paraId="58281889" w14:textId="77777777" w:rsidR="00072C9D" w:rsidRPr="005D5EA4" w:rsidRDefault="00072C9D" w:rsidP="000578D5">
            <w:pPr>
              <w:rPr>
                <w:rFonts w:ascii="Arial Narrow" w:hAnsi="Arial Narrow"/>
                <w:sz w:val="18"/>
              </w:rPr>
            </w:pPr>
          </w:p>
        </w:tc>
        <w:tc>
          <w:tcPr>
            <w:tcW w:w="2066" w:type="dxa"/>
            <w:tcBorders>
              <w:left w:val="single" w:sz="4" w:space="0" w:color="auto"/>
              <w:bottom w:val="single" w:sz="4" w:space="0" w:color="auto"/>
            </w:tcBorders>
            <w:shd w:val="pct15" w:color="auto" w:fill="auto"/>
            <w:vAlign w:val="center"/>
          </w:tcPr>
          <w:p w14:paraId="15421EEE"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Don’t Know  77</w:t>
            </w:r>
          </w:p>
        </w:tc>
        <w:tc>
          <w:tcPr>
            <w:tcW w:w="3295" w:type="dxa"/>
            <w:vMerge/>
            <w:tcBorders>
              <w:bottom w:val="single" w:sz="4" w:space="0" w:color="auto"/>
              <w:right w:val="single" w:sz="4" w:space="0" w:color="auto"/>
            </w:tcBorders>
            <w:shd w:val="pct15" w:color="auto" w:fill="auto"/>
            <w:vAlign w:val="center"/>
          </w:tcPr>
          <w:p w14:paraId="24A95E2A" w14:textId="77777777" w:rsidR="00072C9D" w:rsidRPr="005D5EA4" w:rsidRDefault="00072C9D" w:rsidP="000578D5">
            <w:pPr>
              <w:spacing w:before="240"/>
              <w:ind w:right="12"/>
              <w:rPr>
                <w:rFonts w:ascii="Arial Narrow" w:hAnsi="Arial Narrow"/>
                <w:b/>
                <w:bCs/>
                <w:sz w:val="20"/>
                <w:szCs w:val="20"/>
              </w:rPr>
            </w:pPr>
          </w:p>
        </w:tc>
        <w:tc>
          <w:tcPr>
            <w:tcW w:w="1044" w:type="dxa"/>
            <w:vMerge/>
            <w:tcBorders>
              <w:left w:val="nil"/>
              <w:bottom w:val="single" w:sz="4" w:space="0" w:color="auto"/>
              <w:right w:val="single" w:sz="6" w:space="0" w:color="auto"/>
            </w:tcBorders>
            <w:shd w:val="pct15" w:color="auto" w:fill="auto"/>
            <w:vAlign w:val="center"/>
          </w:tcPr>
          <w:p w14:paraId="108E3299" w14:textId="77777777" w:rsidR="00072C9D" w:rsidRPr="005D5EA4" w:rsidRDefault="00072C9D" w:rsidP="000578D5">
            <w:pPr>
              <w:jc w:val="center"/>
              <w:rPr>
                <w:rFonts w:ascii="Arial Narrow" w:hAnsi="Arial Narrow"/>
                <w:bCs/>
                <w:sz w:val="22"/>
                <w:szCs w:val="22"/>
              </w:rPr>
            </w:pPr>
          </w:p>
        </w:tc>
      </w:tr>
      <w:tr w:rsidR="00072C9D" w:rsidRPr="005D5EA4" w14:paraId="1B8A2229" w14:textId="77777777" w:rsidTr="000578D5">
        <w:trPr>
          <w:trHeight w:val="345"/>
          <w:jc w:val="center"/>
        </w:trPr>
        <w:tc>
          <w:tcPr>
            <w:tcW w:w="4152" w:type="dxa"/>
            <w:gridSpan w:val="3"/>
            <w:vMerge w:val="restart"/>
            <w:tcBorders>
              <w:top w:val="single" w:sz="4" w:space="0" w:color="auto"/>
              <w:left w:val="single" w:sz="6" w:space="0" w:color="auto"/>
              <w:right w:val="single" w:sz="4" w:space="0" w:color="auto"/>
            </w:tcBorders>
            <w:shd w:val="pct15" w:color="auto" w:fill="auto"/>
            <w:vAlign w:val="center"/>
          </w:tcPr>
          <w:p w14:paraId="0BB4B642" w14:textId="77777777" w:rsidR="00072C9D" w:rsidRPr="005D5EA4" w:rsidRDefault="00072C9D" w:rsidP="000578D5">
            <w:pPr>
              <w:rPr>
                <w:rFonts w:ascii="Arial Narrow" w:hAnsi="Arial Narrow"/>
                <w:sz w:val="18"/>
              </w:rPr>
            </w:pPr>
            <w:r w:rsidRPr="005D5EA4">
              <w:rPr>
                <w:rFonts w:ascii="Arial Narrow" w:hAnsi="Arial Narrow"/>
                <w:sz w:val="18"/>
              </w:rPr>
              <w:t xml:space="preserve">How </w:t>
            </w:r>
            <w:r w:rsidRPr="005D5EA4">
              <w:rPr>
                <w:rFonts w:ascii="Arial Narrow" w:hAnsi="Arial Narrow"/>
                <w:b/>
                <w:sz w:val="18"/>
              </w:rPr>
              <w:t>long ago</w:t>
            </w:r>
            <w:r w:rsidRPr="005D5EA4">
              <w:rPr>
                <w:rFonts w:ascii="Arial Narrow" w:hAnsi="Arial Narrow"/>
                <w:sz w:val="18"/>
              </w:rPr>
              <w:t xml:space="preserve"> did you stop smoking?</w:t>
            </w:r>
          </w:p>
          <w:p w14:paraId="2EC0C8C9" w14:textId="77777777" w:rsidR="00072C9D" w:rsidRPr="005D5EA4" w:rsidRDefault="00072C9D" w:rsidP="000578D5">
            <w:pPr>
              <w:rPr>
                <w:rFonts w:ascii="Arial Narrow" w:hAnsi="Arial Narrow"/>
                <w:i/>
                <w:sz w:val="18"/>
                <w:szCs w:val="18"/>
              </w:rPr>
            </w:pPr>
          </w:p>
          <w:p w14:paraId="34E39373" w14:textId="77777777" w:rsidR="00072C9D" w:rsidRPr="005D5EA4" w:rsidRDefault="00072C9D" w:rsidP="000578D5">
            <w:pPr>
              <w:rPr>
                <w:rFonts w:ascii="Arial Narrow" w:hAnsi="Arial Narrow"/>
                <w:sz w:val="18"/>
              </w:rPr>
            </w:pPr>
            <w:r w:rsidRPr="005D5EA4">
              <w:rPr>
                <w:rFonts w:ascii="Arial Narrow" w:hAnsi="Arial Narrow"/>
                <w:i/>
                <w:sz w:val="18"/>
                <w:szCs w:val="18"/>
              </w:rPr>
              <w:t>(RECORD ONLY 1, NOT ALL 3)</w:t>
            </w:r>
          </w:p>
          <w:p w14:paraId="199C60BF" w14:textId="77777777" w:rsidR="00072C9D" w:rsidRPr="005D5EA4" w:rsidRDefault="00072C9D" w:rsidP="000578D5">
            <w:pPr>
              <w:rPr>
                <w:rFonts w:ascii="Arial Narrow" w:hAnsi="Arial Narrow"/>
                <w:i/>
                <w:sz w:val="18"/>
                <w:szCs w:val="18"/>
              </w:rPr>
            </w:pPr>
          </w:p>
          <w:p w14:paraId="1F383B2F" w14:textId="77777777" w:rsidR="00072C9D" w:rsidRPr="005D5EA4" w:rsidRDefault="00072C9D" w:rsidP="000578D5">
            <w:pPr>
              <w:rPr>
                <w:rFonts w:ascii="Arial Narrow" w:hAnsi="Arial Narrow"/>
                <w:i/>
                <w:iCs/>
                <w:sz w:val="18"/>
                <w:szCs w:val="18"/>
              </w:rPr>
            </w:pPr>
            <w:r w:rsidRPr="005D5EA4">
              <w:rPr>
                <w:rFonts w:ascii="Arial Narrow" w:hAnsi="Arial Narrow"/>
                <w:i/>
                <w:iCs/>
                <w:sz w:val="18"/>
              </w:rPr>
              <w:t>Don’t Know  77</w:t>
            </w:r>
          </w:p>
        </w:tc>
        <w:tc>
          <w:tcPr>
            <w:tcW w:w="2066" w:type="dxa"/>
            <w:tcBorders>
              <w:top w:val="single" w:sz="4" w:space="0" w:color="auto"/>
              <w:left w:val="single" w:sz="4" w:space="0" w:color="auto"/>
            </w:tcBorders>
            <w:shd w:val="pct15" w:color="auto" w:fill="auto"/>
            <w:vAlign w:val="center"/>
          </w:tcPr>
          <w:p w14:paraId="4B432B9A" w14:textId="77777777" w:rsidR="00072C9D" w:rsidRPr="005D5EA4" w:rsidRDefault="00072C9D" w:rsidP="000578D5">
            <w:pPr>
              <w:jc w:val="right"/>
              <w:rPr>
                <w:rFonts w:ascii="Arial Narrow" w:hAnsi="Arial Narrow"/>
                <w:sz w:val="18"/>
              </w:rPr>
            </w:pPr>
            <w:r w:rsidRPr="005D5EA4">
              <w:rPr>
                <w:rFonts w:ascii="Arial Narrow" w:hAnsi="Arial Narrow"/>
                <w:sz w:val="18"/>
              </w:rPr>
              <w:t>Years ago</w:t>
            </w:r>
          </w:p>
        </w:tc>
        <w:tc>
          <w:tcPr>
            <w:tcW w:w="3295" w:type="dxa"/>
            <w:tcBorders>
              <w:top w:val="single" w:sz="4" w:space="0" w:color="auto"/>
              <w:bottom w:val="single" w:sz="4" w:space="0" w:color="auto"/>
              <w:right w:val="single" w:sz="4" w:space="0" w:color="auto"/>
            </w:tcBorders>
            <w:shd w:val="pct15" w:color="auto" w:fill="auto"/>
            <w:vAlign w:val="center"/>
          </w:tcPr>
          <w:p w14:paraId="6AEC8F41"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b/>
                <w:bCs/>
                <w:sz w:val="20"/>
                <w:szCs w:val="20"/>
              </w:rPr>
              <w:t>└─┴─┘</w:t>
            </w:r>
            <w:r w:rsidRPr="005D5EA4">
              <w:rPr>
                <w:rFonts w:ascii="Arial Narrow" w:hAnsi="Arial Narrow"/>
                <w:i/>
                <w:sz w:val="18"/>
              </w:rPr>
              <w:t xml:space="preserve"> If Known, go to T12</w:t>
            </w:r>
          </w:p>
        </w:tc>
        <w:tc>
          <w:tcPr>
            <w:tcW w:w="1044" w:type="dxa"/>
            <w:tcBorders>
              <w:top w:val="single" w:sz="4" w:space="0" w:color="auto"/>
              <w:left w:val="nil"/>
              <w:bottom w:val="single" w:sz="6" w:space="0" w:color="auto"/>
              <w:right w:val="single" w:sz="6" w:space="0" w:color="auto"/>
            </w:tcBorders>
            <w:shd w:val="pct15" w:color="auto" w:fill="auto"/>
            <w:vAlign w:val="center"/>
          </w:tcPr>
          <w:p w14:paraId="1040A86D" w14:textId="77777777" w:rsidR="00072C9D" w:rsidRPr="005D5EA4" w:rsidRDefault="00072C9D" w:rsidP="000578D5">
            <w:pPr>
              <w:jc w:val="center"/>
              <w:rPr>
                <w:rFonts w:ascii="Arial Narrow" w:hAnsi="Arial Narrow"/>
                <w:bCs/>
                <w:sz w:val="18"/>
              </w:rPr>
            </w:pPr>
            <w:r w:rsidRPr="005D5EA4">
              <w:rPr>
                <w:rFonts w:ascii="Arial Narrow" w:hAnsi="Arial Narrow"/>
                <w:bCs/>
                <w:sz w:val="22"/>
                <w:szCs w:val="22"/>
              </w:rPr>
              <w:t>T11a</w:t>
            </w:r>
          </w:p>
        </w:tc>
      </w:tr>
      <w:tr w:rsidR="00072C9D" w:rsidRPr="005D5EA4" w14:paraId="29B54E44" w14:textId="77777777" w:rsidTr="000578D5">
        <w:trPr>
          <w:trHeight w:val="345"/>
          <w:jc w:val="center"/>
        </w:trPr>
        <w:tc>
          <w:tcPr>
            <w:tcW w:w="4152" w:type="dxa"/>
            <w:gridSpan w:val="3"/>
            <w:vMerge/>
            <w:tcBorders>
              <w:left w:val="single" w:sz="6" w:space="0" w:color="auto"/>
              <w:right w:val="single" w:sz="4" w:space="0" w:color="auto"/>
            </w:tcBorders>
            <w:shd w:val="pct15" w:color="auto" w:fill="auto"/>
            <w:vAlign w:val="center"/>
          </w:tcPr>
          <w:p w14:paraId="1D4D3A17" w14:textId="77777777" w:rsidR="00072C9D" w:rsidRPr="005D5EA4" w:rsidRDefault="00072C9D" w:rsidP="000578D5">
            <w:pPr>
              <w:rPr>
                <w:rFonts w:ascii="Arial Narrow" w:hAnsi="Arial Narrow"/>
                <w:sz w:val="18"/>
              </w:rPr>
            </w:pPr>
          </w:p>
        </w:tc>
        <w:tc>
          <w:tcPr>
            <w:tcW w:w="2066" w:type="dxa"/>
            <w:tcBorders>
              <w:top w:val="single" w:sz="4" w:space="0" w:color="auto"/>
              <w:left w:val="single" w:sz="4" w:space="0" w:color="auto"/>
            </w:tcBorders>
            <w:shd w:val="pct15" w:color="auto" w:fill="auto"/>
            <w:vAlign w:val="center"/>
          </w:tcPr>
          <w:p w14:paraId="36BA4ADD" w14:textId="77777777" w:rsidR="00072C9D" w:rsidRPr="005D5EA4" w:rsidRDefault="00072C9D" w:rsidP="000578D5">
            <w:pPr>
              <w:jc w:val="right"/>
              <w:rPr>
                <w:rFonts w:ascii="Arial Narrow" w:hAnsi="Arial Narrow"/>
                <w:sz w:val="18"/>
              </w:rPr>
            </w:pPr>
            <w:r w:rsidRPr="005D5EA4">
              <w:rPr>
                <w:rFonts w:ascii="Arial Narrow" w:hAnsi="Arial Narrow"/>
                <w:sz w:val="18"/>
              </w:rPr>
              <w:t>OR       Months ago</w:t>
            </w:r>
          </w:p>
        </w:tc>
        <w:tc>
          <w:tcPr>
            <w:tcW w:w="3295" w:type="dxa"/>
            <w:tcBorders>
              <w:top w:val="single" w:sz="4" w:space="0" w:color="auto"/>
              <w:bottom w:val="single" w:sz="4" w:space="0" w:color="auto"/>
              <w:right w:val="single" w:sz="4" w:space="0" w:color="auto"/>
            </w:tcBorders>
            <w:shd w:val="pct15" w:color="auto" w:fill="auto"/>
            <w:vAlign w:val="center"/>
          </w:tcPr>
          <w:p w14:paraId="23D6D734" w14:textId="77777777" w:rsidR="00072C9D" w:rsidRPr="005D5EA4" w:rsidRDefault="00072C9D" w:rsidP="000578D5">
            <w:pPr>
              <w:spacing w:before="240"/>
              <w:ind w:right="12"/>
              <w:rPr>
                <w:rFonts w:ascii="Arial Narrow" w:hAnsi="Arial Narrow"/>
                <w:b/>
                <w:bCs/>
                <w:sz w:val="20"/>
                <w:szCs w:val="20"/>
              </w:rPr>
            </w:pPr>
            <w:r w:rsidRPr="005D5EA4">
              <w:rPr>
                <w:rFonts w:ascii="Arial Narrow" w:hAnsi="Arial Narrow"/>
                <w:b/>
                <w:bCs/>
                <w:sz w:val="20"/>
                <w:szCs w:val="20"/>
              </w:rPr>
              <w:t>└─┴─┘</w:t>
            </w:r>
            <w:r w:rsidRPr="005D5EA4">
              <w:rPr>
                <w:rFonts w:ascii="Arial Narrow" w:hAnsi="Arial Narrow"/>
                <w:i/>
                <w:sz w:val="18"/>
              </w:rPr>
              <w:t xml:space="preserve"> If Known, go to T12</w:t>
            </w:r>
          </w:p>
        </w:tc>
        <w:tc>
          <w:tcPr>
            <w:tcW w:w="1044" w:type="dxa"/>
            <w:tcBorders>
              <w:top w:val="single" w:sz="6" w:space="0" w:color="auto"/>
              <w:left w:val="nil"/>
              <w:bottom w:val="single" w:sz="6" w:space="0" w:color="auto"/>
              <w:right w:val="single" w:sz="6" w:space="0" w:color="auto"/>
            </w:tcBorders>
            <w:shd w:val="pct15" w:color="auto" w:fill="auto"/>
            <w:vAlign w:val="center"/>
          </w:tcPr>
          <w:p w14:paraId="040AB458"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T11b</w:t>
            </w:r>
          </w:p>
        </w:tc>
      </w:tr>
      <w:tr w:rsidR="00072C9D" w:rsidRPr="005D5EA4" w14:paraId="587C9A07" w14:textId="77777777" w:rsidTr="000578D5">
        <w:trPr>
          <w:trHeight w:val="345"/>
          <w:jc w:val="center"/>
        </w:trPr>
        <w:tc>
          <w:tcPr>
            <w:tcW w:w="4152" w:type="dxa"/>
            <w:gridSpan w:val="3"/>
            <w:vMerge/>
            <w:tcBorders>
              <w:left w:val="single" w:sz="6" w:space="0" w:color="auto"/>
              <w:right w:val="single" w:sz="4" w:space="0" w:color="auto"/>
            </w:tcBorders>
            <w:shd w:val="pct15" w:color="auto" w:fill="auto"/>
            <w:vAlign w:val="center"/>
          </w:tcPr>
          <w:p w14:paraId="2B884652" w14:textId="77777777" w:rsidR="00072C9D" w:rsidRPr="005D5EA4" w:rsidRDefault="00072C9D" w:rsidP="000578D5">
            <w:pPr>
              <w:rPr>
                <w:rFonts w:ascii="Arial Narrow" w:hAnsi="Arial Narrow"/>
                <w:sz w:val="18"/>
              </w:rPr>
            </w:pPr>
          </w:p>
        </w:tc>
        <w:tc>
          <w:tcPr>
            <w:tcW w:w="2066" w:type="dxa"/>
            <w:tcBorders>
              <w:top w:val="single" w:sz="4" w:space="0" w:color="auto"/>
              <w:left w:val="single" w:sz="4" w:space="0" w:color="auto"/>
              <w:bottom w:val="single" w:sz="4" w:space="0" w:color="auto"/>
            </w:tcBorders>
            <w:shd w:val="pct15" w:color="auto" w:fill="auto"/>
            <w:vAlign w:val="center"/>
          </w:tcPr>
          <w:p w14:paraId="25FE736F" w14:textId="77777777" w:rsidR="00072C9D" w:rsidRPr="005D5EA4" w:rsidRDefault="00072C9D" w:rsidP="000578D5">
            <w:pPr>
              <w:jc w:val="right"/>
              <w:rPr>
                <w:rFonts w:ascii="Arial Narrow" w:hAnsi="Arial Narrow"/>
                <w:sz w:val="18"/>
              </w:rPr>
            </w:pPr>
            <w:r w:rsidRPr="005D5EA4">
              <w:rPr>
                <w:rFonts w:ascii="Arial Narrow" w:hAnsi="Arial Narrow"/>
                <w:sz w:val="18"/>
              </w:rPr>
              <w:t>OR        Weeks ago</w:t>
            </w:r>
          </w:p>
        </w:tc>
        <w:tc>
          <w:tcPr>
            <w:tcW w:w="3295" w:type="dxa"/>
            <w:tcBorders>
              <w:top w:val="single" w:sz="4" w:space="0" w:color="auto"/>
              <w:bottom w:val="single" w:sz="4" w:space="0" w:color="auto"/>
              <w:right w:val="single" w:sz="4" w:space="0" w:color="auto"/>
            </w:tcBorders>
            <w:shd w:val="pct15" w:color="auto" w:fill="auto"/>
            <w:vAlign w:val="center"/>
          </w:tcPr>
          <w:p w14:paraId="2D9F3348" w14:textId="77777777" w:rsidR="00072C9D" w:rsidRPr="005D5EA4" w:rsidRDefault="00072C9D" w:rsidP="000578D5">
            <w:pPr>
              <w:spacing w:before="240"/>
              <w:ind w:right="12"/>
              <w:rPr>
                <w:rFonts w:ascii="Arial Narrow" w:hAnsi="Arial Narrow"/>
                <w:b/>
                <w:bCs/>
                <w:sz w:val="20"/>
                <w:szCs w:val="20"/>
              </w:rPr>
            </w:pPr>
            <w:r w:rsidRPr="005D5EA4">
              <w:rPr>
                <w:rFonts w:ascii="Arial Narrow" w:hAnsi="Arial Narrow"/>
                <w:b/>
                <w:bCs/>
                <w:sz w:val="20"/>
                <w:szCs w:val="20"/>
              </w:rPr>
              <w:t>└─┴─┘</w:t>
            </w:r>
          </w:p>
        </w:tc>
        <w:tc>
          <w:tcPr>
            <w:tcW w:w="1044" w:type="dxa"/>
            <w:tcBorders>
              <w:top w:val="single" w:sz="6" w:space="0" w:color="auto"/>
              <w:left w:val="nil"/>
              <w:bottom w:val="single" w:sz="4" w:space="0" w:color="auto"/>
              <w:right w:val="single" w:sz="6" w:space="0" w:color="auto"/>
            </w:tcBorders>
            <w:shd w:val="pct15" w:color="auto" w:fill="auto"/>
            <w:vAlign w:val="center"/>
          </w:tcPr>
          <w:p w14:paraId="4F7F0F59"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T11c</w:t>
            </w:r>
          </w:p>
        </w:tc>
      </w:tr>
      <w:tr w:rsidR="00072C9D" w:rsidRPr="005D5EA4" w14:paraId="63BF723A" w14:textId="77777777" w:rsidTr="000578D5">
        <w:trPr>
          <w:trHeight w:hRule="exact" w:val="380"/>
          <w:jc w:val="center"/>
        </w:trPr>
        <w:tc>
          <w:tcPr>
            <w:tcW w:w="4152" w:type="dxa"/>
            <w:gridSpan w:val="3"/>
            <w:vMerge w:val="restart"/>
            <w:tcBorders>
              <w:top w:val="single" w:sz="6" w:space="0" w:color="auto"/>
              <w:left w:val="single" w:sz="4" w:space="0" w:color="auto"/>
              <w:right w:val="single" w:sz="4" w:space="0" w:color="auto"/>
            </w:tcBorders>
            <w:shd w:val="clear" w:color="auto" w:fill="auto"/>
            <w:vAlign w:val="center"/>
          </w:tcPr>
          <w:p w14:paraId="3F2DF06F" w14:textId="77777777" w:rsidR="00072C9D" w:rsidRPr="005D5EA4" w:rsidRDefault="00072C9D" w:rsidP="000578D5">
            <w:pPr>
              <w:spacing w:before="60"/>
              <w:rPr>
                <w:rFonts w:ascii="Arial Narrow" w:hAnsi="Arial Narrow"/>
                <w:i/>
                <w:sz w:val="18"/>
                <w:szCs w:val="18"/>
              </w:rPr>
            </w:pPr>
            <w:r w:rsidRPr="005D5EA4">
              <w:rPr>
                <w:rFonts w:ascii="Arial Narrow" w:hAnsi="Arial Narrow"/>
                <w:sz w:val="18"/>
              </w:rPr>
              <w:t xml:space="preserve">Do you </w:t>
            </w:r>
            <w:r w:rsidRPr="005D5EA4">
              <w:rPr>
                <w:rFonts w:ascii="Arial Narrow" w:hAnsi="Arial Narrow"/>
                <w:b/>
                <w:sz w:val="18"/>
              </w:rPr>
              <w:t xml:space="preserve">currently use </w:t>
            </w:r>
            <w:r w:rsidRPr="005D5EA4">
              <w:rPr>
                <w:rFonts w:ascii="Arial Narrow" w:hAnsi="Arial Narrow"/>
                <w:sz w:val="18"/>
              </w:rPr>
              <w:t xml:space="preserve">any </w:t>
            </w:r>
            <w:r w:rsidRPr="005D5EA4">
              <w:rPr>
                <w:rFonts w:ascii="Arial Narrow" w:hAnsi="Arial Narrow"/>
                <w:b/>
                <w:sz w:val="18"/>
              </w:rPr>
              <w:t>smokeless tobacco</w:t>
            </w:r>
            <w:r w:rsidRPr="005D5EA4">
              <w:rPr>
                <w:rFonts w:ascii="Arial Narrow" w:hAnsi="Arial Narrow"/>
                <w:sz w:val="18"/>
              </w:rPr>
              <w:t xml:space="preserve"> products such as </w:t>
            </w:r>
            <w:r w:rsidRPr="005D5EA4">
              <w:rPr>
                <w:rFonts w:ascii="Arial Narrow" w:hAnsi="Arial Narrow"/>
                <w:i/>
                <w:iCs/>
                <w:sz w:val="18"/>
              </w:rPr>
              <w:t>[snuff, chewing tobacco, betel]</w:t>
            </w:r>
            <w:r w:rsidRPr="005D5EA4">
              <w:rPr>
                <w:rFonts w:ascii="Arial Narrow" w:hAnsi="Arial Narrow"/>
                <w:sz w:val="18"/>
              </w:rPr>
              <w:t>?</w:t>
            </w:r>
            <w:r w:rsidRPr="005D5EA4">
              <w:rPr>
                <w:rFonts w:ascii="Arial Narrow" w:hAnsi="Arial Narrow"/>
                <w:i/>
                <w:sz w:val="18"/>
                <w:szCs w:val="18"/>
              </w:rPr>
              <w:t xml:space="preserve"> (USE SHOWCARD)</w:t>
            </w:r>
          </w:p>
        </w:tc>
        <w:tc>
          <w:tcPr>
            <w:tcW w:w="2066" w:type="dxa"/>
            <w:tcBorders>
              <w:top w:val="single" w:sz="4" w:space="0" w:color="auto"/>
              <w:left w:val="nil"/>
            </w:tcBorders>
            <w:shd w:val="clear" w:color="auto" w:fill="auto"/>
            <w:vAlign w:val="center"/>
          </w:tcPr>
          <w:p w14:paraId="606DAFC2" w14:textId="77777777" w:rsidR="00072C9D" w:rsidRPr="00E15CE1" w:rsidRDefault="00072C9D" w:rsidP="000578D5">
            <w:pPr>
              <w:spacing w:before="60"/>
              <w:jc w:val="right"/>
              <w:rPr>
                <w:rFonts w:ascii="Arial Narrow" w:hAnsi="Arial Narrow"/>
                <w:sz w:val="18"/>
              </w:rPr>
            </w:pPr>
            <w:r w:rsidRPr="005D5EA4">
              <w:rPr>
                <w:rFonts w:ascii="Arial Narrow" w:hAnsi="Arial Narrow"/>
                <w:sz w:val="18"/>
              </w:rPr>
              <w:t>Yes</w:t>
            </w:r>
          </w:p>
        </w:tc>
        <w:tc>
          <w:tcPr>
            <w:tcW w:w="3295" w:type="dxa"/>
            <w:tcBorders>
              <w:top w:val="single" w:sz="4" w:space="0" w:color="auto"/>
            </w:tcBorders>
            <w:shd w:val="clear" w:color="auto" w:fill="auto"/>
            <w:vAlign w:val="center"/>
          </w:tcPr>
          <w:p w14:paraId="6AFC92B8" w14:textId="77777777" w:rsidR="00072C9D" w:rsidRPr="005D5EA4" w:rsidRDefault="00072C9D" w:rsidP="000578D5">
            <w:pPr>
              <w:spacing w:before="60"/>
              <w:rPr>
                <w:rFonts w:ascii="Arial Narrow" w:hAnsi="Arial Narrow"/>
                <w:sz w:val="18"/>
              </w:rPr>
            </w:pPr>
            <w:r w:rsidRPr="005D5EA4">
              <w:rPr>
                <w:rFonts w:ascii="Arial Narrow" w:hAnsi="Arial Narrow"/>
                <w:sz w:val="18"/>
              </w:rPr>
              <w:t>1</w:t>
            </w:r>
          </w:p>
        </w:tc>
        <w:tc>
          <w:tcPr>
            <w:tcW w:w="1044" w:type="dxa"/>
            <w:vMerge w:val="restart"/>
            <w:tcBorders>
              <w:top w:val="single" w:sz="4" w:space="0" w:color="auto"/>
              <w:left w:val="single" w:sz="4" w:space="0" w:color="auto"/>
              <w:right w:val="single" w:sz="4" w:space="0" w:color="auto"/>
            </w:tcBorders>
            <w:shd w:val="clear" w:color="auto" w:fill="auto"/>
            <w:vAlign w:val="center"/>
          </w:tcPr>
          <w:p w14:paraId="76959699"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jc w:val="center"/>
              <w:rPr>
                <w:rFonts w:ascii="Arial Narrow" w:hAnsi="Arial Narrow"/>
                <w:bCs/>
              </w:rPr>
            </w:pPr>
            <w:r w:rsidRPr="005D5EA4">
              <w:rPr>
                <w:rFonts w:ascii="Arial Narrow" w:hAnsi="Arial Narrow"/>
                <w:bCs/>
                <w:sz w:val="22"/>
                <w:szCs w:val="22"/>
              </w:rPr>
              <w:t>T12</w:t>
            </w:r>
          </w:p>
        </w:tc>
      </w:tr>
      <w:tr w:rsidR="00072C9D" w:rsidRPr="005D5EA4" w14:paraId="6D53AB68" w14:textId="77777777" w:rsidTr="000578D5">
        <w:trPr>
          <w:trHeight w:hRule="exact" w:val="380"/>
          <w:jc w:val="center"/>
        </w:trPr>
        <w:tc>
          <w:tcPr>
            <w:tcW w:w="4152" w:type="dxa"/>
            <w:gridSpan w:val="3"/>
            <w:vMerge/>
            <w:tcBorders>
              <w:left w:val="single" w:sz="4" w:space="0" w:color="auto"/>
              <w:bottom w:val="single" w:sz="4" w:space="0" w:color="auto"/>
              <w:right w:val="single" w:sz="4" w:space="0" w:color="auto"/>
            </w:tcBorders>
            <w:shd w:val="clear" w:color="auto" w:fill="auto"/>
            <w:vAlign w:val="center"/>
          </w:tcPr>
          <w:p w14:paraId="428E04A5" w14:textId="77777777" w:rsidR="00072C9D" w:rsidRPr="005D5EA4" w:rsidRDefault="00072C9D" w:rsidP="000578D5">
            <w:pPr>
              <w:rPr>
                <w:rFonts w:ascii="Arial Narrow" w:hAnsi="Arial Narrow"/>
                <w:sz w:val="18"/>
              </w:rPr>
            </w:pPr>
          </w:p>
        </w:tc>
        <w:tc>
          <w:tcPr>
            <w:tcW w:w="2066" w:type="dxa"/>
            <w:tcBorders>
              <w:left w:val="nil"/>
              <w:bottom w:val="single" w:sz="4" w:space="0" w:color="auto"/>
            </w:tcBorders>
            <w:shd w:val="clear" w:color="auto" w:fill="auto"/>
            <w:vAlign w:val="center"/>
          </w:tcPr>
          <w:p w14:paraId="5D550528"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3295" w:type="dxa"/>
            <w:tcBorders>
              <w:bottom w:val="single" w:sz="4" w:space="0" w:color="auto"/>
            </w:tcBorders>
            <w:shd w:val="clear" w:color="auto" w:fill="auto"/>
            <w:vAlign w:val="center"/>
          </w:tcPr>
          <w:p w14:paraId="21B3B9DB"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If No, go to T15</w:t>
            </w:r>
          </w:p>
        </w:tc>
        <w:tc>
          <w:tcPr>
            <w:tcW w:w="1044" w:type="dxa"/>
            <w:vMerge/>
            <w:tcBorders>
              <w:left w:val="single" w:sz="4" w:space="0" w:color="auto"/>
              <w:bottom w:val="single" w:sz="4" w:space="0" w:color="auto"/>
              <w:right w:val="single" w:sz="4" w:space="0" w:color="auto"/>
            </w:tcBorders>
            <w:shd w:val="clear" w:color="auto" w:fill="auto"/>
            <w:vAlign w:val="center"/>
          </w:tcPr>
          <w:p w14:paraId="06EDD6BC" w14:textId="77777777" w:rsidR="00072C9D" w:rsidRPr="005D5EA4" w:rsidRDefault="00072C9D" w:rsidP="000578D5">
            <w:pPr>
              <w:jc w:val="center"/>
              <w:rPr>
                <w:rFonts w:ascii="Arial Narrow" w:hAnsi="Arial Narrow"/>
                <w:bCs/>
                <w:i/>
                <w:sz w:val="18"/>
              </w:rPr>
            </w:pPr>
          </w:p>
        </w:tc>
      </w:tr>
      <w:tr w:rsidR="00072C9D" w:rsidRPr="005D5EA4" w14:paraId="03E7928C" w14:textId="77777777" w:rsidTr="000578D5">
        <w:trPr>
          <w:trHeight w:val="1009"/>
          <w:jc w:val="center"/>
        </w:trPr>
        <w:tc>
          <w:tcPr>
            <w:tcW w:w="4152" w:type="dxa"/>
            <w:gridSpan w:val="3"/>
            <w:tcBorders>
              <w:top w:val="single" w:sz="4" w:space="0" w:color="auto"/>
              <w:left w:val="single" w:sz="4" w:space="0" w:color="auto"/>
              <w:right w:val="single" w:sz="4" w:space="0" w:color="auto"/>
            </w:tcBorders>
            <w:shd w:val="clear" w:color="auto" w:fill="auto"/>
            <w:vAlign w:val="center"/>
          </w:tcPr>
          <w:p w14:paraId="3DE3AF11" w14:textId="77777777" w:rsidR="00072C9D" w:rsidRPr="005D5EA4" w:rsidRDefault="00072C9D" w:rsidP="000578D5">
            <w:pPr>
              <w:rPr>
                <w:rFonts w:ascii="Arial Narrow" w:hAnsi="Arial Narrow"/>
                <w:i/>
                <w:iCs/>
                <w:color w:val="FF6600"/>
                <w:sz w:val="18"/>
              </w:rPr>
            </w:pPr>
            <w:r w:rsidRPr="005D5EA4">
              <w:rPr>
                <w:rFonts w:ascii="Arial Narrow" w:hAnsi="Arial Narrow"/>
                <w:sz w:val="18"/>
              </w:rPr>
              <w:t xml:space="preserve">Do you </w:t>
            </w:r>
            <w:r w:rsidRPr="005D5EA4">
              <w:rPr>
                <w:rFonts w:ascii="Arial Narrow" w:hAnsi="Arial Narrow"/>
                <w:b/>
                <w:sz w:val="18"/>
              </w:rPr>
              <w:t>currently use</w:t>
            </w:r>
            <w:r w:rsidRPr="005D5EA4">
              <w:rPr>
                <w:rFonts w:ascii="Arial Narrow" w:hAnsi="Arial Narrow"/>
                <w:sz w:val="18"/>
              </w:rPr>
              <w:t xml:space="preserve"> </w:t>
            </w:r>
            <w:r w:rsidRPr="005D5EA4">
              <w:rPr>
                <w:rFonts w:ascii="Arial Narrow" w:hAnsi="Arial Narrow"/>
                <w:b/>
                <w:sz w:val="18"/>
              </w:rPr>
              <w:t>smokeless tobacco</w:t>
            </w:r>
            <w:r w:rsidRPr="005D5EA4">
              <w:rPr>
                <w:rFonts w:ascii="Arial Narrow" w:hAnsi="Arial Narrow"/>
                <w:sz w:val="18"/>
              </w:rPr>
              <w:t xml:space="preserve"> products </w:t>
            </w:r>
            <w:r w:rsidRPr="005D5EA4">
              <w:rPr>
                <w:rFonts w:ascii="Arial Narrow" w:hAnsi="Arial Narrow"/>
                <w:b/>
                <w:sz w:val="18"/>
              </w:rPr>
              <w:t xml:space="preserve">daily? </w:t>
            </w:r>
          </w:p>
        </w:tc>
        <w:tc>
          <w:tcPr>
            <w:tcW w:w="2066" w:type="dxa"/>
            <w:tcBorders>
              <w:top w:val="single" w:sz="4" w:space="0" w:color="auto"/>
              <w:left w:val="nil"/>
            </w:tcBorders>
            <w:shd w:val="clear" w:color="auto" w:fill="auto"/>
            <w:vAlign w:val="center"/>
          </w:tcPr>
          <w:p w14:paraId="62BFE36F" w14:textId="77777777" w:rsidR="00072C9D" w:rsidRPr="005D5EA4" w:rsidRDefault="00072C9D" w:rsidP="000578D5">
            <w:pPr>
              <w:jc w:val="right"/>
              <w:rPr>
                <w:rFonts w:ascii="Arial Narrow" w:hAnsi="Arial Narrow"/>
                <w:sz w:val="18"/>
              </w:rPr>
            </w:pPr>
            <w:r w:rsidRPr="005D5EA4">
              <w:rPr>
                <w:rFonts w:ascii="Arial Narrow" w:hAnsi="Arial Narrow"/>
                <w:sz w:val="18"/>
              </w:rPr>
              <w:t>Yes</w:t>
            </w:r>
          </w:p>
          <w:p w14:paraId="7685055E" w14:textId="77777777" w:rsidR="00072C9D" w:rsidRPr="00E15CE1" w:rsidRDefault="00072C9D" w:rsidP="000578D5">
            <w:pPr>
              <w:jc w:val="right"/>
              <w:rPr>
                <w:rFonts w:ascii="Arial Narrow" w:hAnsi="Arial Narrow"/>
                <w:sz w:val="18"/>
              </w:rPr>
            </w:pPr>
            <w:r w:rsidRPr="005D5EA4">
              <w:rPr>
                <w:rFonts w:ascii="Arial Narrow" w:hAnsi="Arial Narrow"/>
                <w:sz w:val="18"/>
              </w:rPr>
              <w:t>No</w:t>
            </w:r>
          </w:p>
        </w:tc>
        <w:tc>
          <w:tcPr>
            <w:tcW w:w="3295" w:type="dxa"/>
            <w:tcBorders>
              <w:top w:val="single" w:sz="4" w:space="0" w:color="auto"/>
              <w:left w:val="nil"/>
            </w:tcBorders>
            <w:shd w:val="clear" w:color="auto" w:fill="auto"/>
            <w:vAlign w:val="center"/>
          </w:tcPr>
          <w:p w14:paraId="682BE480"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1 </w:t>
            </w:r>
          </w:p>
          <w:p w14:paraId="76E9FE5A" w14:textId="77777777" w:rsidR="00072C9D" w:rsidRPr="005D5EA4" w:rsidRDefault="00072C9D" w:rsidP="000578D5">
            <w:pPr>
              <w:spacing w:before="60"/>
              <w:rPr>
                <w:rFonts w:ascii="Arial Narrow" w:hAnsi="Arial Narrow"/>
                <w:i/>
                <w:sz w:val="18"/>
              </w:rPr>
            </w:pPr>
            <w:r w:rsidRPr="005D5EA4">
              <w:rPr>
                <w:rFonts w:ascii="Arial Narrow" w:hAnsi="Arial Narrow"/>
                <w:sz w:val="18"/>
              </w:rPr>
              <w:t xml:space="preserve">2 </w:t>
            </w:r>
            <w:r w:rsidRPr="005D5EA4">
              <w:rPr>
                <w:rFonts w:ascii="Arial Narrow" w:hAnsi="Arial Narrow"/>
                <w:i/>
                <w:sz w:val="18"/>
              </w:rPr>
              <w:t>If No, go to T14aw</w:t>
            </w:r>
            <w:r w:rsidRPr="005D5EA4">
              <w:rPr>
                <w:rFonts w:ascii="Arial Narrow" w:hAnsi="Arial Narrow"/>
                <w:sz w:val="18"/>
              </w:rPr>
              <w:t xml:space="preserve">     </w:t>
            </w:r>
          </w:p>
        </w:tc>
        <w:tc>
          <w:tcPr>
            <w:tcW w:w="1044" w:type="dxa"/>
            <w:tcBorders>
              <w:top w:val="single" w:sz="4" w:space="0" w:color="auto"/>
              <w:left w:val="single" w:sz="4" w:space="0" w:color="auto"/>
              <w:right w:val="single" w:sz="4" w:space="0" w:color="auto"/>
            </w:tcBorders>
            <w:shd w:val="clear" w:color="auto" w:fill="auto"/>
            <w:vAlign w:val="center"/>
          </w:tcPr>
          <w:p w14:paraId="09CFCC91"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5D5EA4">
              <w:rPr>
                <w:rFonts w:ascii="Arial Narrow" w:hAnsi="Arial Narrow"/>
                <w:bCs/>
                <w:sz w:val="22"/>
                <w:szCs w:val="22"/>
              </w:rPr>
              <w:t>T13</w:t>
            </w:r>
          </w:p>
        </w:tc>
      </w:tr>
      <w:tr w:rsidR="00072C9D" w:rsidRPr="005D5EA4" w14:paraId="5F78121D" w14:textId="77777777" w:rsidTr="000578D5">
        <w:trPr>
          <w:cantSplit/>
          <w:trHeight w:val="315"/>
          <w:jc w:val="center"/>
        </w:trPr>
        <w:tc>
          <w:tcPr>
            <w:tcW w:w="4152" w:type="dxa"/>
            <w:gridSpan w:val="3"/>
            <w:vMerge w:val="restart"/>
            <w:tcBorders>
              <w:top w:val="single" w:sz="4" w:space="0" w:color="auto"/>
              <w:left w:val="single" w:sz="6" w:space="0" w:color="auto"/>
              <w:right w:val="single" w:sz="4" w:space="0" w:color="auto"/>
            </w:tcBorders>
            <w:shd w:val="pct15" w:color="auto" w:fill="auto"/>
            <w:vAlign w:val="center"/>
          </w:tcPr>
          <w:p w14:paraId="65EDBD5A"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On average, how many </w:t>
            </w:r>
            <w:r w:rsidRPr="005D5EA4">
              <w:rPr>
                <w:rFonts w:ascii="Arial Narrow" w:hAnsi="Arial Narrow"/>
                <w:b/>
                <w:sz w:val="18"/>
              </w:rPr>
              <w:t>times a day/week</w:t>
            </w:r>
            <w:r w:rsidRPr="005D5EA4">
              <w:rPr>
                <w:rFonts w:ascii="Arial Narrow" w:hAnsi="Arial Narrow"/>
                <w:sz w:val="18"/>
              </w:rPr>
              <w:t xml:space="preserve"> do you use ….</w:t>
            </w:r>
          </w:p>
          <w:p w14:paraId="6C86243F" w14:textId="77777777" w:rsidR="00072C9D" w:rsidRPr="005D5EA4" w:rsidRDefault="00072C9D" w:rsidP="000578D5">
            <w:pPr>
              <w:rPr>
                <w:rFonts w:ascii="Arial Narrow" w:hAnsi="Arial Narrow"/>
                <w:sz w:val="18"/>
              </w:rPr>
            </w:pPr>
          </w:p>
          <w:p w14:paraId="71297D12" w14:textId="77777777" w:rsidR="00072C9D" w:rsidRPr="005D5EA4" w:rsidRDefault="00072C9D" w:rsidP="000578D5">
            <w:pPr>
              <w:rPr>
                <w:rFonts w:ascii="Arial Narrow" w:hAnsi="Arial Narrow"/>
                <w:i/>
                <w:iCs/>
                <w:sz w:val="18"/>
              </w:rPr>
            </w:pPr>
            <w:r w:rsidRPr="005D5EA4">
              <w:rPr>
                <w:rFonts w:ascii="Arial Narrow" w:hAnsi="Arial Narrow"/>
                <w:i/>
                <w:iCs/>
                <w:sz w:val="18"/>
              </w:rPr>
              <w:t>(IF LESS THAN DAILY, RECORD WEEKLY)</w:t>
            </w:r>
          </w:p>
          <w:p w14:paraId="5FB002DD" w14:textId="77777777" w:rsidR="00072C9D" w:rsidRPr="005D5EA4" w:rsidRDefault="00072C9D" w:rsidP="000578D5">
            <w:pPr>
              <w:rPr>
                <w:rFonts w:ascii="Arial Narrow" w:hAnsi="Arial Narrow"/>
                <w:sz w:val="18"/>
              </w:rPr>
            </w:pPr>
          </w:p>
          <w:p w14:paraId="7E6AC4B4" w14:textId="77777777" w:rsidR="00072C9D" w:rsidRPr="005D5EA4" w:rsidRDefault="00072C9D" w:rsidP="000578D5">
            <w:pPr>
              <w:rPr>
                <w:rFonts w:ascii="Arial Narrow" w:hAnsi="Arial Narrow"/>
                <w:sz w:val="18"/>
              </w:rPr>
            </w:pPr>
            <w:r w:rsidRPr="005D5EA4">
              <w:rPr>
                <w:rFonts w:ascii="Arial Narrow" w:hAnsi="Arial Narrow"/>
                <w:i/>
                <w:sz w:val="18"/>
                <w:szCs w:val="18"/>
              </w:rPr>
              <w:t>(RECORD FOR EACH TYPE, USE SHOWCARD)</w:t>
            </w:r>
          </w:p>
          <w:p w14:paraId="61092739" w14:textId="77777777" w:rsidR="00072C9D" w:rsidRPr="005D5EA4" w:rsidRDefault="00072C9D" w:rsidP="000578D5">
            <w:pPr>
              <w:rPr>
                <w:rFonts w:ascii="Arial Narrow" w:hAnsi="Arial Narrow"/>
                <w:sz w:val="18"/>
              </w:rPr>
            </w:pPr>
          </w:p>
          <w:p w14:paraId="37329D09" w14:textId="77777777" w:rsidR="00072C9D" w:rsidRPr="005D5EA4" w:rsidRDefault="00072C9D" w:rsidP="000578D5">
            <w:pPr>
              <w:rPr>
                <w:rFonts w:ascii="Arial Narrow" w:hAnsi="Arial Narrow"/>
                <w:sz w:val="18"/>
              </w:rPr>
            </w:pPr>
            <w:r w:rsidRPr="005D5EA4">
              <w:rPr>
                <w:rFonts w:ascii="Arial Narrow" w:hAnsi="Arial Narrow"/>
                <w:i/>
                <w:iCs/>
                <w:sz w:val="18"/>
              </w:rPr>
              <w:t>Don’t Know 7777</w:t>
            </w:r>
          </w:p>
        </w:tc>
        <w:tc>
          <w:tcPr>
            <w:tcW w:w="6405" w:type="dxa"/>
            <w:gridSpan w:val="3"/>
            <w:tcBorders>
              <w:top w:val="single" w:sz="4" w:space="0" w:color="auto"/>
              <w:left w:val="single" w:sz="4" w:space="0" w:color="auto"/>
              <w:right w:val="single" w:sz="6" w:space="0" w:color="auto"/>
            </w:tcBorders>
            <w:shd w:val="pct15" w:color="auto" w:fill="auto"/>
            <w:vAlign w:val="center"/>
          </w:tcPr>
          <w:p w14:paraId="2BBF2841" w14:textId="77777777" w:rsidR="00072C9D" w:rsidRPr="005D5EA4" w:rsidRDefault="00072C9D" w:rsidP="000578D5">
            <w:pPr>
              <w:jc w:val="center"/>
              <w:rPr>
                <w:rFonts w:ascii="Arial Narrow" w:hAnsi="Arial Narrow"/>
                <w:bCs/>
                <w:sz w:val="22"/>
                <w:szCs w:val="22"/>
              </w:rPr>
            </w:pPr>
            <w:r w:rsidRPr="005D5EA4">
              <w:rPr>
                <w:rFonts w:ascii="Arial Narrow" w:hAnsi="Arial Narrow"/>
                <w:sz w:val="20"/>
              </w:rPr>
              <w:t xml:space="preserve">                          DAILY</w:t>
            </w:r>
            <w:r w:rsidRPr="005D5EA4">
              <w:rPr>
                <w:rFonts w:ascii="Arial Narrow" w:hAnsi="Arial Narrow"/>
                <w:b/>
                <w:bCs/>
                <w:sz w:val="20"/>
              </w:rPr>
              <w:t>↓</w:t>
            </w:r>
            <w:r w:rsidRPr="005D5EA4">
              <w:rPr>
                <w:rFonts w:ascii="Arial Narrow" w:hAnsi="Arial Narrow"/>
                <w:sz w:val="20"/>
              </w:rPr>
              <w:t xml:space="preserve">                 WEEKLY↓</w:t>
            </w:r>
          </w:p>
        </w:tc>
      </w:tr>
      <w:tr w:rsidR="00072C9D" w:rsidRPr="005D5EA4" w14:paraId="4AF2BF14" w14:textId="77777777" w:rsidTr="000578D5">
        <w:trPr>
          <w:cantSplit/>
          <w:trHeight w:val="340"/>
          <w:jc w:val="center"/>
        </w:trPr>
        <w:tc>
          <w:tcPr>
            <w:tcW w:w="4152" w:type="dxa"/>
            <w:gridSpan w:val="3"/>
            <w:vMerge/>
            <w:tcBorders>
              <w:left w:val="single" w:sz="6" w:space="0" w:color="auto"/>
              <w:right w:val="single" w:sz="4" w:space="0" w:color="auto"/>
            </w:tcBorders>
            <w:shd w:val="pct15" w:color="auto" w:fill="auto"/>
            <w:vAlign w:val="center"/>
          </w:tcPr>
          <w:p w14:paraId="1C5BCDD6" w14:textId="77777777" w:rsidR="00072C9D" w:rsidRPr="005D5EA4" w:rsidRDefault="00072C9D" w:rsidP="000578D5">
            <w:pPr>
              <w:rPr>
                <w:rFonts w:ascii="Arial Narrow" w:hAnsi="Arial Narrow"/>
                <w:i/>
                <w:iCs/>
                <w:sz w:val="18"/>
              </w:rPr>
            </w:pPr>
          </w:p>
        </w:tc>
        <w:tc>
          <w:tcPr>
            <w:tcW w:w="2066" w:type="dxa"/>
            <w:tcBorders>
              <w:top w:val="single" w:sz="4" w:space="0" w:color="auto"/>
              <w:left w:val="single" w:sz="4" w:space="0" w:color="auto"/>
            </w:tcBorders>
            <w:shd w:val="pct15" w:color="auto" w:fill="auto"/>
            <w:vAlign w:val="center"/>
          </w:tcPr>
          <w:p w14:paraId="08F4426B"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Snuff, by mouth</w:t>
            </w:r>
          </w:p>
        </w:tc>
        <w:tc>
          <w:tcPr>
            <w:tcW w:w="3295" w:type="dxa"/>
            <w:tcBorders>
              <w:top w:val="single" w:sz="4" w:space="0" w:color="auto"/>
              <w:right w:val="single" w:sz="4" w:space="0" w:color="auto"/>
            </w:tcBorders>
            <w:shd w:val="pct15" w:color="auto" w:fill="auto"/>
            <w:vAlign w:val="center"/>
          </w:tcPr>
          <w:p w14:paraId="1DA4B4C7"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p>
        </w:tc>
        <w:tc>
          <w:tcPr>
            <w:tcW w:w="1044" w:type="dxa"/>
            <w:tcBorders>
              <w:top w:val="single" w:sz="4" w:space="0" w:color="auto"/>
              <w:left w:val="nil"/>
              <w:right w:val="single" w:sz="6" w:space="0" w:color="auto"/>
            </w:tcBorders>
            <w:shd w:val="pct15" w:color="auto" w:fill="auto"/>
            <w:vAlign w:val="center"/>
          </w:tcPr>
          <w:p w14:paraId="52B7E8B8" w14:textId="77777777" w:rsidR="00072C9D" w:rsidRPr="005D5EA4" w:rsidRDefault="00072C9D" w:rsidP="000578D5">
            <w:pPr>
              <w:jc w:val="center"/>
              <w:rPr>
                <w:rFonts w:ascii="Arial Narrow" w:hAnsi="Arial Narrow"/>
                <w:bCs/>
                <w:noProof/>
                <w:sz w:val="22"/>
                <w:szCs w:val="22"/>
              </w:rPr>
            </w:pPr>
            <w:r w:rsidRPr="005D5EA4">
              <w:rPr>
                <w:rFonts w:ascii="Arial Narrow" w:hAnsi="Arial Narrow"/>
                <w:bCs/>
                <w:noProof/>
                <w:sz w:val="22"/>
                <w:szCs w:val="22"/>
              </w:rPr>
              <w:t>T14a/</w:t>
            </w:r>
          </w:p>
          <w:p w14:paraId="7467BE0C" w14:textId="77777777" w:rsidR="00072C9D" w:rsidRPr="005D5EA4" w:rsidRDefault="00072C9D" w:rsidP="000578D5">
            <w:pPr>
              <w:jc w:val="center"/>
              <w:rPr>
                <w:rFonts w:ascii="Arial Narrow" w:hAnsi="Arial Narrow"/>
                <w:bCs/>
                <w:sz w:val="18"/>
              </w:rPr>
            </w:pPr>
            <w:r w:rsidRPr="005D5EA4">
              <w:rPr>
                <w:rFonts w:ascii="Arial Narrow" w:hAnsi="Arial Narrow"/>
                <w:bCs/>
                <w:noProof/>
                <w:sz w:val="22"/>
                <w:szCs w:val="22"/>
              </w:rPr>
              <w:t>T14aw</w:t>
            </w:r>
          </w:p>
        </w:tc>
      </w:tr>
      <w:tr w:rsidR="00072C9D" w:rsidRPr="005D5EA4" w14:paraId="34C1B30F" w14:textId="77777777" w:rsidTr="000578D5">
        <w:trPr>
          <w:cantSplit/>
          <w:trHeight w:val="340"/>
          <w:jc w:val="center"/>
        </w:trPr>
        <w:tc>
          <w:tcPr>
            <w:tcW w:w="4152" w:type="dxa"/>
            <w:gridSpan w:val="3"/>
            <w:vMerge/>
            <w:tcBorders>
              <w:left w:val="single" w:sz="6" w:space="0" w:color="auto"/>
              <w:right w:val="single" w:sz="4" w:space="0" w:color="auto"/>
            </w:tcBorders>
            <w:shd w:val="pct15" w:color="auto" w:fill="auto"/>
            <w:vAlign w:val="center"/>
          </w:tcPr>
          <w:p w14:paraId="5D9951AF" w14:textId="77777777" w:rsidR="00072C9D" w:rsidRPr="005D5EA4" w:rsidRDefault="00072C9D" w:rsidP="000578D5">
            <w:pPr>
              <w:rPr>
                <w:rFonts w:ascii="Arial Narrow" w:hAnsi="Arial Narrow"/>
                <w:sz w:val="18"/>
              </w:rPr>
            </w:pPr>
          </w:p>
        </w:tc>
        <w:tc>
          <w:tcPr>
            <w:tcW w:w="2066" w:type="dxa"/>
            <w:tcBorders>
              <w:top w:val="single" w:sz="6" w:space="0" w:color="auto"/>
              <w:left w:val="single" w:sz="4" w:space="0" w:color="auto"/>
            </w:tcBorders>
            <w:shd w:val="pct15" w:color="auto" w:fill="auto"/>
            <w:vAlign w:val="center"/>
          </w:tcPr>
          <w:p w14:paraId="5DDF843C"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Snuff, by nose</w:t>
            </w:r>
          </w:p>
        </w:tc>
        <w:tc>
          <w:tcPr>
            <w:tcW w:w="3295" w:type="dxa"/>
            <w:tcBorders>
              <w:top w:val="single" w:sz="6" w:space="0" w:color="auto"/>
              <w:right w:val="single" w:sz="4" w:space="0" w:color="auto"/>
            </w:tcBorders>
            <w:shd w:val="pct15" w:color="auto" w:fill="auto"/>
            <w:vAlign w:val="center"/>
          </w:tcPr>
          <w:p w14:paraId="62E0CD95"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p>
        </w:tc>
        <w:tc>
          <w:tcPr>
            <w:tcW w:w="1044" w:type="dxa"/>
            <w:tcBorders>
              <w:top w:val="single" w:sz="6" w:space="0" w:color="auto"/>
              <w:left w:val="nil"/>
              <w:right w:val="single" w:sz="6" w:space="0" w:color="auto"/>
            </w:tcBorders>
            <w:shd w:val="pct15" w:color="auto" w:fill="auto"/>
            <w:vAlign w:val="center"/>
          </w:tcPr>
          <w:p w14:paraId="653BBA86" w14:textId="77777777" w:rsidR="00072C9D" w:rsidRPr="005D5EA4" w:rsidRDefault="00072C9D" w:rsidP="000578D5">
            <w:pPr>
              <w:jc w:val="center"/>
              <w:rPr>
                <w:rFonts w:ascii="Arial Narrow" w:hAnsi="Arial Narrow"/>
                <w:bCs/>
                <w:noProof/>
                <w:sz w:val="22"/>
                <w:szCs w:val="22"/>
              </w:rPr>
            </w:pPr>
            <w:r w:rsidRPr="005D5EA4">
              <w:rPr>
                <w:rFonts w:ascii="Arial Narrow" w:hAnsi="Arial Narrow"/>
                <w:bCs/>
                <w:noProof/>
                <w:sz w:val="22"/>
                <w:szCs w:val="22"/>
              </w:rPr>
              <w:t>T14b/</w:t>
            </w:r>
          </w:p>
          <w:p w14:paraId="3F6F8803" w14:textId="77777777" w:rsidR="00072C9D" w:rsidRPr="005D5EA4" w:rsidRDefault="00072C9D" w:rsidP="000578D5">
            <w:pPr>
              <w:jc w:val="center"/>
              <w:rPr>
                <w:rFonts w:ascii="Arial Narrow" w:hAnsi="Arial Narrow"/>
                <w:bCs/>
                <w:sz w:val="18"/>
              </w:rPr>
            </w:pPr>
            <w:r w:rsidRPr="005D5EA4">
              <w:rPr>
                <w:rFonts w:ascii="Arial Narrow" w:hAnsi="Arial Narrow"/>
                <w:bCs/>
                <w:noProof/>
                <w:sz w:val="22"/>
                <w:szCs w:val="22"/>
              </w:rPr>
              <w:t>T14bw</w:t>
            </w:r>
          </w:p>
        </w:tc>
      </w:tr>
      <w:tr w:rsidR="00072C9D" w:rsidRPr="005D5EA4" w14:paraId="585E4FA0" w14:textId="77777777" w:rsidTr="000578D5">
        <w:trPr>
          <w:cantSplit/>
          <w:trHeight w:val="340"/>
          <w:jc w:val="center"/>
        </w:trPr>
        <w:tc>
          <w:tcPr>
            <w:tcW w:w="4152" w:type="dxa"/>
            <w:gridSpan w:val="3"/>
            <w:vMerge/>
            <w:tcBorders>
              <w:left w:val="single" w:sz="6" w:space="0" w:color="auto"/>
              <w:right w:val="single" w:sz="4" w:space="0" w:color="auto"/>
            </w:tcBorders>
            <w:shd w:val="pct15" w:color="auto" w:fill="auto"/>
            <w:vAlign w:val="center"/>
          </w:tcPr>
          <w:p w14:paraId="05FF035F" w14:textId="77777777" w:rsidR="00072C9D" w:rsidRPr="005D5EA4" w:rsidRDefault="00072C9D" w:rsidP="000578D5">
            <w:pPr>
              <w:rPr>
                <w:rFonts w:ascii="Arial Narrow" w:hAnsi="Arial Narrow"/>
                <w:sz w:val="18"/>
              </w:rPr>
            </w:pPr>
          </w:p>
        </w:tc>
        <w:tc>
          <w:tcPr>
            <w:tcW w:w="2066" w:type="dxa"/>
            <w:tcBorders>
              <w:top w:val="single" w:sz="6" w:space="0" w:color="auto"/>
              <w:left w:val="single" w:sz="4" w:space="0" w:color="auto"/>
            </w:tcBorders>
            <w:shd w:val="pct15" w:color="auto" w:fill="auto"/>
            <w:vAlign w:val="center"/>
          </w:tcPr>
          <w:p w14:paraId="2330FA7A"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Chewing tobacco</w:t>
            </w:r>
          </w:p>
        </w:tc>
        <w:tc>
          <w:tcPr>
            <w:tcW w:w="3295" w:type="dxa"/>
            <w:tcBorders>
              <w:top w:val="single" w:sz="6" w:space="0" w:color="auto"/>
              <w:right w:val="single" w:sz="4" w:space="0" w:color="auto"/>
            </w:tcBorders>
            <w:shd w:val="pct15" w:color="auto" w:fill="auto"/>
            <w:vAlign w:val="center"/>
          </w:tcPr>
          <w:p w14:paraId="2905DF2E"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p>
        </w:tc>
        <w:tc>
          <w:tcPr>
            <w:tcW w:w="1044" w:type="dxa"/>
            <w:tcBorders>
              <w:top w:val="single" w:sz="6" w:space="0" w:color="auto"/>
              <w:left w:val="nil"/>
              <w:right w:val="single" w:sz="6" w:space="0" w:color="auto"/>
            </w:tcBorders>
            <w:shd w:val="pct15" w:color="auto" w:fill="auto"/>
            <w:vAlign w:val="center"/>
          </w:tcPr>
          <w:p w14:paraId="614FBEC7" w14:textId="77777777" w:rsidR="00072C9D" w:rsidRPr="005D5EA4" w:rsidRDefault="00072C9D" w:rsidP="000578D5">
            <w:pPr>
              <w:jc w:val="center"/>
              <w:rPr>
                <w:rFonts w:ascii="Arial Narrow" w:hAnsi="Arial Narrow"/>
                <w:bCs/>
                <w:noProof/>
                <w:sz w:val="22"/>
                <w:szCs w:val="22"/>
              </w:rPr>
            </w:pPr>
            <w:r w:rsidRPr="005D5EA4">
              <w:rPr>
                <w:rFonts w:ascii="Arial Narrow" w:hAnsi="Arial Narrow"/>
                <w:bCs/>
                <w:noProof/>
                <w:sz w:val="22"/>
                <w:szCs w:val="22"/>
              </w:rPr>
              <w:t>T14c/</w:t>
            </w:r>
          </w:p>
          <w:p w14:paraId="4B56B4AE" w14:textId="77777777" w:rsidR="00072C9D" w:rsidRPr="005D5EA4" w:rsidRDefault="00072C9D" w:rsidP="000578D5">
            <w:pPr>
              <w:jc w:val="center"/>
              <w:rPr>
                <w:rFonts w:ascii="Arial Narrow" w:hAnsi="Arial Narrow"/>
                <w:bCs/>
                <w:sz w:val="18"/>
              </w:rPr>
            </w:pPr>
            <w:r w:rsidRPr="005D5EA4">
              <w:rPr>
                <w:rFonts w:ascii="Arial Narrow" w:hAnsi="Arial Narrow"/>
                <w:bCs/>
                <w:noProof/>
                <w:sz w:val="22"/>
                <w:szCs w:val="22"/>
              </w:rPr>
              <w:t>T14cw</w:t>
            </w:r>
          </w:p>
        </w:tc>
      </w:tr>
      <w:tr w:rsidR="00072C9D" w:rsidRPr="005D5EA4" w14:paraId="441A3F95" w14:textId="77777777" w:rsidTr="000578D5">
        <w:trPr>
          <w:cantSplit/>
          <w:trHeight w:val="283"/>
          <w:jc w:val="center"/>
        </w:trPr>
        <w:tc>
          <w:tcPr>
            <w:tcW w:w="4152" w:type="dxa"/>
            <w:gridSpan w:val="3"/>
            <w:vMerge/>
            <w:tcBorders>
              <w:left w:val="single" w:sz="6" w:space="0" w:color="auto"/>
              <w:right w:val="single" w:sz="4" w:space="0" w:color="auto"/>
            </w:tcBorders>
            <w:shd w:val="pct15" w:color="auto" w:fill="auto"/>
            <w:vAlign w:val="center"/>
          </w:tcPr>
          <w:p w14:paraId="352193DA" w14:textId="77777777" w:rsidR="00072C9D" w:rsidRPr="005D5EA4" w:rsidRDefault="00072C9D" w:rsidP="000578D5">
            <w:pPr>
              <w:rPr>
                <w:rFonts w:ascii="Arial Narrow" w:hAnsi="Arial Narrow"/>
                <w:sz w:val="18"/>
              </w:rPr>
            </w:pPr>
          </w:p>
        </w:tc>
        <w:tc>
          <w:tcPr>
            <w:tcW w:w="2066" w:type="dxa"/>
            <w:tcBorders>
              <w:top w:val="single" w:sz="6" w:space="0" w:color="auto"/>
              <w:left w:val="single" w:sz="4" w:space="0" w:color="auto"/>
            </w:tcBorders>
            <w:shd w:val="pct15" w:color="auto" w:fill="auto"/>
            <w:vAlign w:val="center"/>
          </w:tcPr>
          <w:p w14:paraId="6431ED28"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Betel, quid</w:t>
            </w:r>
          </w:p>
        </w:tc>
        <w:tc>
          <w:tcPr>
            <w:tcW w:w="3295" w:type="dxa"/>
            <w:tcBorders>
              <w:top w:val="single" w:sz="6" w:space="0" w:color="auto"/>
              <w:right w:val="single" w:sz="4" w:space="0" w:color="auto"/>
            </w:tcBorders>
            <w:shd w:val="pct15" w:color="auto" w:fill="auto"/>
            <w:vAlign w:val="center"/>
          </w:tcPr>
          <w:p w14:paraId="6A640500"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p>
        </w:tc>
        <w:tc>
          <w:tcPr>
            <w:tcW w:w="1044" w:type="dxa"/>
            <w:tcBorders>
              <w:top w:val="single" w:sz="6" w:space="0" w:color="auto"/>
              <w:left w:val="nil"/>
              <w:right w:val="single" w:sz="6" w:space="0" w:color="auto"/>
            </w:tcBorders>
            <w:shd w:val="pct15" w:color="auto" w:fill="auto"/>
            <w:vAlign w:val="center"/>
          </w:tcPr>
          <w:p w14:paraId="1A20B94E" w14:textId="77777777" w:rsidR="00072C9D" w:rsidRPr="005D5EA4" w:rsidRDefault="00072C9D" w:rsidP="000578D5">
            <w:pPr>
              <w:jc w:val="center"/>
              <w:rPr>
                <w:rFonts w:ascii="Arial Narrow" w:hAnsi="Arial Narrow"/>
                <w:bCs/>
                <w:noProof/>
                <w:sz w:val="22"/>
                <w:szCs w:val="22"/>
              </w:rPr>
            </w:pPr>
            <w:r w:rsidRPr="005D5EA4">
              <w:rPr>
                <w:rFonts w:ascii="Arial Narrow" w:hAnsi="Arial Narrow"/>
                <w:bCs/>
                <w:noProof/>
                <w:sz w:val="22"/>
                <w:szCs w:val="22"/>
              </w:rPr>
              <w:t>T14d/</w:t>
            </w:r>
          </w:p>
          <w:p w14:paraId="747192D1" w14:textId="77777777" w:rsidR="00072C9D" w:rsidRPr="005D5EA4" w:rsidRDefault="00072C9D" w:rsidP="000578D5">
            <w:pPr>
              <w:jc w:val="center"/>
              <w:rPr>
                <w:rFonts w:ascii="Arial Narrow" w:hAnsi="Arial Narrow"/>
                <w:bCs/>
                <w:sz w:val="18"/>
              </w:rPr>
            </w:pPr>
            <w:r w:rsidRPr="005D5EA4">
              <w:rPr>
                <w:rFonts w:ascii="Arial Narrow" w:hAnsi="Arial Narrow"/>
                <w:bCs/>
                <w:noProof/>
                <w:sz w:val="22"/>
                <w:szCs w:val="22"/>
              </w:rPr>
              <w:t>T14dw</w:t>
            </w:r>
          </w:p>
        </w:tc>
      </w:tr>
      <w:tr w:rsidR="00072C9D" w:rsidRPr="005D5EA4" w14:paraId="2BDD0FB9" w14:textId="77777777" w:rsidTr="000578D5">
        <w:trPr>
          <w:cantSplit/>
          <w:trHeight w:val="340"/>
          <w:jc w:val="center"/>
        </w:trPr>
        <w:tc>
          <w:tcPr>
            <w:tcW w:w="4152" w:type="dxa"/>
            <w:gridSpan w:val="3"/>
            <w:vMerge/>
            <w:tcBorders>
              <w:left w:val="single" w:sz="6" w:space="0" w:color="auto"/>
              <w:right w:val="single" w:sz="4" w:space="0" w:color="auto"/>
            </w:tcBorders>
            <w:shd w:val="pct15" w:color="auto" w:fill="auto"/>
            <w:vAlign w:val="center"/>
          </w:tcPr>
          <w:p w14:paraId="3E060115" w14:textId="77777777" w:rsidR="00072C9D" w:rsidRPr="005D5EA4" w:rsidRDefault="00072C9D" w:rsidP="000578D5">
            <w:pPr>
              <w:rPr>
                <w:rFonts w:ascii="Arial Narrow" w:hAnsi="Arial Narrow"/>
                <w:i/>
                <w:sz w:val="16"/>
              </w:rPr>
            </w:pPr>
          </w:p>
        </w:tc>
        <w:tc>
          <w:tcPr>
            <w:tcW w:w="2066" w:type="dxa"/>
            <w:tcBorders>
              <w:top w:val="single" w:sz="6" w:space="0" w:color="auto"/>
              <w:left w:val="single" w:sz="4" w:space="0" w:color="auto"/>
              <w:bottom w:val="single" w:sz="6" w:space="0" w:color="auto"/>
            </w:tcBorders>
            <w:shd w:val="pct15" w:color="auto" w:fill="auto"/>
            <w:vAlign w:val="center"/>
          </w:tcPr>
          <w:p w14:paraId="07646730"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Other</w:t>
            </w:r>
          </w:p>
        </w:tc>
        <w:tc>
          <w:tcPr>
            <w:tcW w:w="3295" w:type="dxa"/>
            <w:tcBorders>
              <w:top w:val="single" w:sz="6" w:space="0" w:color="auto"/>
              <w:bottom w:val="single" w:sz="6" w:space="0" w:color="auto"/>
              <w:right w:val="single" w:sz="4" w:space="0" w:color="auto"/>
            </w:tcBorders>
            <w:shd w:val="pct15" w:color="auto" w:fill="auto"/>
          </w:tcPr>
          <w:p w14:paraId="31D746C6" w14:textId="77777777" w:rsidR="00072C9D" w:rsidRPr="005D5EA4" w:rsidRDefault="00072C9D" w:rsidP="000578D5">
            <w:pPr>
              <w:tabs>
                <w:tab w:val="right" w:pos="2835"/>
                <w:tab w:val="left" w:pos="3119"/>
              </w:tabs>
              <w:ind w:right="12"/>
              <w:rPr>
                <w:rFonts w:ascii="Arial Narrow" w:hAnsi="Arial Narrow"/>
                <w:i/>
                <w:iCs/>
                <w:sz w:val="18"/>
              </w:rPr>
            </w:pPr>
            <w:r w:rsidRPr="005D5EA4">
              <w:rPr>
                <w:rFonts w:ascii="Arial Narrow" w:hAnsi="Arial Narrow"/>
                <w:i/>
                <w:iCs/>
                <w:sz w:val="18"/>
              </w:rPr>
              <w:t xml:space="preserve"> </w:t>
            </w:r>
          </w:p>
          <w:p w14:paraId="2AC2E576" w14:textId="77777777" w:rsidR="00072C9D" w:rsidRPr="005D5EA4" w:rsidRDefault="00072C9D" w:rsidP="000578D5">
            <w:pPr>
              <w:tabs>
                <w:tab w:val="right" w:pos="2835"/>
                <w:tab w:val="left" w:pos="3119"/>
              </w:tabs>
              <w:ind w:right="12"/>
              <w:rPr>
                <w:rFonts w:ascii="Arial Narrow" w:hAnsi="Arial Narrow"/>
                <w:i/>
                <w:iCs/>
                <w:sz w:val="18"/>
              </w:rPr>
            </w:pP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sz w:val="20"/>
              </w:rPr>
              <w:t>└─┴─┴─┴</w:t>
            </w:r>
            <w:r w:rsidRPr="005D5EA4">
              <w:rPr>
                <w:rFonts w:ascii="Arial Narrow" w:hAnsi="Arial Narrow"/>
                <w:b/>
                <w:bCs/>
                <w:sz w:val="20"/>
                <w:szCs w:val="20"/>
              </w:rPr>
              <w:t>─┘</w:t>
            </w:r>
            <w:r w:rsidRPr="005D5EA4">
              <w:rPr>
                <w:rFonts w:ascii="Arial Narrow" w:hAnsi="Arial Narrow"/>
                <w:i/>
                <w:iCs/>
                <w:sz w:val="18"/>
              </w:rPr>
              <w:t xml:space="preserve">                                                          If Other, go to T14other, if T13=No, go to T16, else go to T17</w:t>
            </w:r>
          </w:p>
        </w:tc>
        <w:tc>
          <w:tcPr>
            <w:tcW w:w="1044" w:type="dxa"/>
            <w:tcBorders>
              <w:top w:val="single" w:sz="6" w:space="0" w:color="auto"/>
              <w:left w:val="nil"/>
              <w:bottom w:val="single" w:sz="6" w:space="0" w:color="auto"/>
              <w:right w:val="single" w:sz="6" w:space="0" w:color="auto"/>
            </w:tcBorders>
            <w:shd w:val="pct15" w:color="auto" w:fill="auto"/>
            <w:vAlign w:val="center"/>
          </w:tcPr>
          <w:p w14:paraId="11E996F1" w14:textId="77777777" w:rsidR="00072C9D" w:rsidRPr="005D5EA4" w:rsidRDefault="00072C9D" w:rsidP="000578D5">
            <w:pPr>
              <w:jc w:val="center"/>
              <w:rPr>
                <w:rFonts w:ascii="Arial Narrow" w:hAnsi="Arial Narrow"/>
                <w:bCs/>
                <w:noProof/>
                <w:sz w:val="22"/>
                <w:szCs w:val="22"/>
              </w:rPr>
            </w:pPr>
            <w:r w:rsidRPr="005D5EA4">
              <w:rPr>
                <w:rFonts w:ascii="Arial Narrow" w:hAnsi="Arial Narrow"/>
                <w:bCs/>
                <w:noProof/>
                <w:sz w:val="22"/>
                <w:szCs w:val="22"/>
              </w:rPr>
              <w:t>T14e/</w:t>
            </w:r>
          </w:p>
          <w:p w14:paraId="4950626F" w14:textId="77777777" w:rsidR="00072C9D" w:rsidRPr="005D5EA4" w:rsidRDefault="00072C9D" w:rsidP="000578D5">
            <w:pPr>
              <w:jc w:val="center"/>
              <w:rPr>
                <w:rFonts w:ascii="Arial Narrow" w:hAnsi="Arial Narrow"/>
                <w:bCs/>
                <w:i/>
                <w:iCs/>
                <w:sz w:val="18"/>
              </w:rPr>
            </w:pPr>
            <w:r w:rsidRPr="005D5EA4">
              <w:rPr>
                <w:rFonts w:ascii="Arial Narrow" w:hAnsi="Arial Narrow"/>
                <w:bCs/>
                <w:noProof/>
                <w:sz w:val="22"/>
                <w:szCs w:val="22"/>
              </w:rPr>
              <w:t>T14ew</w:t>
            </w:r>
          </w:p>
        </w:tc>
      </w:tr>
      <w:tr w:rsidR="00072C9D" w:rsidRPr="005D5EA4" w14:paraId="44A5DD77" w14:textId="77777777" w:rsidTr="000578D5">
        <w:trPr>
          <w:cantSplit/>
          <w:trHeight w:val="340"/>
          <w:jc w:val="center"/>
        </w:trPr>
        <w:tc>
          <w:tcPr>
            <w:tcW w:w="4152" w:type="dxa"/>
            <w:gridSpan w:val="3"/>
            <w:vMerge/>
            <w:tcBorders>
              <w:left w:val="single" w:sz="6" w:space="0" w:color="auto"/>
              <w:bottom w:val="single" w:sz="6" w:space="0" w:color="auto"/>
              <w:right w:val="single" w:sz="4" w:space="0" w:color="auto"/>
            </w:tcBorders>
            <w:shd w:val="pct15" w:color="auto" w:fill="auto"/>
            <w:vAlign w:val="center"/>
          </w:tcPr>
          <w:p w14:paraId="5AB0E60D" w14:textId="77777777" w:rsidR="00072C9D" w:rsidRPr="005D5EA4" w:rsidRDefault="00072C9D" w:rsidP="000578D5">
            <w:pPr>
              <w:rPr>
                <w:rFonts w:ascii="Arial Narrow" w:hAnsi="Arial Narrow"/>
                <w:sz w:val="18"/>
              </w:rPr>
            </w:pPr>
          </w:p>
        </w:tc>
        <w:tc>
          <w:tcPr>
            <w:tcW w:w="2066" w:type="dxa"/>
            <w:tcBorders>
              <w:top w:val="single" w:sz="6" w:space="0" w:color="auto"/>
              <w:left w:val="single" w:sz="4" w:space="0" w:color="auto"/>
              <w:bottom w:val="single" w:sz="6" w:space="0" w:color="auto"/>
            </w:tcBorders>
            <w:shd w:val="pct15" w:color="auto" w:fill="auto"/>
            <w:vAlign w:val="center"/>
          </w:tcPr>
          <w:p w14:paraId="4F766341" w14:textId="77777777" w:rsidR="00072C9D" w:rsidRPr="005D5EA4" w:rsidRDefault="00072C9D" w:rsidP="000578D5">
            <w:pPr>
              <w:ind w:right="360"/>
              <w:jc w:val="right"/>
              <w:rPr>
                <w:rFonts w:ascii="Arial Narrow" w:hAnsi="Arial Narrow"/>
                <w:sz w:val="18"/>
              </w:rPr>
            </w:pPr>
            <w:r w:rsidRPr="005D5EA4">
              <w:rPr>
                <w:rFonts w:ascii="Arial Narrow" w:hAnsi="Arial Narrow"/>
                <w:sz w:val="18"/>
              </w:rPr>
              <w:t>Other (please specify):</w:t>
            </w:r>
          </w:p>
        </w:tc>
        <w:tc>
          <w:tcPr>
            <w:tcW w:w="3295" w:type="dxa"/>
            <w:tcBorders>
              <w:top w:val="single" w:sz="6" w:space="0" w:color="auto"/>
              <w:bottom w:val="single" w:sz="6" w:space="0" w:color="auto"/>
              <w:right w:val="single" w:sz="4" w:space="0" w:color="auto"/>
            </w:tcBorders>
            <w:shd w:val="pct15" w:color="auto" w:fill="auto"/>
            <w:vAlign w:val="bottom"/>
          </w:tcPr>
          <w:p w14:paraId="0BCA88FC"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szCs w:val="20"/>
              </w:rPr>
              <w:t>└─┴─┴─┴─┴─┴─┘</w:t>
            </w:r>
          </w:p>
          <w:p w14:paraId="73F5F340" w14:textId="77777777" w:rsidR="00072C9D" w:rsidRPr="005D5EA4" w:rsidRDefault="00072C9D" w:rsidP="000578D5">
            <w:pPr>
              <w:spacing w:before="240"/>
              <w:ind w:right="12"/>
              <w:rPr>
                <w:rFonts w:ascii="Arial Narrow" w:hAnsi="Arial Narrow"/>
                <w:i/>
                <w:iCs/>
                <w:sz w:val="18"/>
                <w:szCs w:val="18"/>
              </w:rPr>
            </w:pPr>
            <w:r w:rsidRPr="005D5EA4">
              <w:rPr>
                <w:rFonts w:ascii="Arial Narrow" w:hAnsi="Arial Narrow"/>
                <w:i/>
                <w:iCs/>
                <w:sz w:val="18"/>
                <w:szCs w:val="18"/>
              </w:rPr>
              <w:t>If T13=No, go to T16, else go to T17</w:t>
            </w:r>
          </w:p>
        </w:tc>
        <w:tc>
          <w:tcPr>
            <w:tcW w:w="1044" w:type="dxa"/>
            <w:tcBorders>
              <w:top w:val="single" w:sz="6" w:space="0" w:color="auto"/>
              <w:left w:val="nil"/>
              <w:bottom w:val="single" w:sz="6" w:space="0" w:color="auto"/>
              <w:right w:val="single" w:sz="6" w:space="0" w:color="auto"/>
            </w:tcBorders>
            <w:shd w:val="pct15" w:color="auto" w:fill="auto"/>
            <w:vAlign w:val="center"/>
          </w:tcPr>
          <w:p w14:paraId="3D81D7EF" w14:textId="77777777" w:rsidR="00072C9D" w:rsidRPr="005D5EA4" w:rsidRDefault="00072C9D" w:rsidP="000578D5">
            <w:pPr>
              <w:jc w:val="center"/>
              <w:rPr>
                <w:rFonts w:ascii="Arial Narrow" w:hAnsi="Arial Narrow"/>
                <w:bCs/>
                <w:noProof/>
                <w:sz w:val="22"/>
                <w:szCs w:val="22"/>
              </w:rPr>
            </w:pPr>
            <w:r w:rsidRPr="005D5EA4">
              <w:rPr>
                <w:rFonts w:ascii="Arial Narrow" w:hAnsi="Arial Narrow"/>
                <w:bCs/>
                <w:noProof/>
                <w:sz w:val="22"/>
                <w:szCs w:val="22"/>
              </w:rPr>
              <w:t>T14other/</w:t>
            </w:r>
          </w:p>
          <w:p w14:paraId="3945C511" w14:textId="77777777" w:rsidR="00072C9D" w:rsidRPr="005D5EA4" w:rsidRDefault="00072C9D" w:rsidP="000578D5">
            <w:pPr>
              <w:jc w:val="center"/>
              <w:rPr>
                <w:rFonts w:ascii="Arial Narrow" w:hAnsi="Arial Narrow"/>
                <w:bCs/>
                <w:sz w:val="18"/>
              </w:rPr>
            </w:pPr>
            <w:r w:rsidRPr="005D5EA4">
              <w:rPr>
                <w:rFonts w:ascii="Arial Narrow" w:hAnsi="Arial Narrow"/>
                <w:bCs/>
                <w:noProof/>
                <w:sz w:val="22"/>
                <w:szCs w:val="22"/>
              </w:rPr>
              <w:t>T14otherw</w:t>
            </w:r>
          </w:p>
        </w:tc>
      </w:tr>
      <w:tr w:rsidR="00072C9D" w:rsidRPr="005D5EA4" w14:paraId="3E36F384" w14:textId="77777777" w:rsidTr="000578D5">
        <w:trPr>
          <w:trHeight w:val="991"/>
          <w:jc w:val="center"/>
        </w:trPr>
        <w:tc>
          <w:tcPr>
            <w:tcW w:w="4152" w:type="dxa"/>
            <w:gridSpan w:val="3"/>
            <w:tcBorders>
              <w:top w:val="single" w:sz="4" w:space="0" w:color="auto"/>
              <w:left w:val="single" w:sz="4" w:space="0" w:color="auto"/>
              <w:right w:val="single" w:sz="4" w:space="0" w:color="auto"/>
            </w:tcBorders>
            <w:shd w:val="pct15" w:color="auto" w:fill="auto"/>
            <w:vAlign w:val="center"/>
          </w:tcPr>
          <w:p w14:paraId="2A2DF23A" w14:textId="77777777" w:rsidR="00072C9D" w:rsidRPr="00E15CE1" w:rsidRDefault="00072C9D" w:rsidP="000578D5">
            <w:pPr>
              <w:rPr>
                <w:rFonts w:ascii="Arial Narrow" w:hAnsi="Arial Narrow"/>
                <w:sz w:val="18"/>
              </w:rPr>
            </w:pPr>
            <w:r w:rsidRPr="005D5EA4">
              <w:rPr>
                <w:rFonts w:ascii="Arial Narrow" w:hAnsi="Arial Narrow"/>
                <w:bCs/>
                <w:sz w:val="18"/>
              </w:rPr>
              <w:t xml:space="preserve">In the </w:t>
            </w:r>
            <w:r w:rsidRPr="005D5EA4">
              <w:rPr>
                <w:rFonts w:ascii="Arial Narrow" w:hAnsi="Arial Narrow"/>
                <w:b/>
                <w:sz w:val="18"/>
              </w:rPr>
              <w:t>past</w:t>
            </w:r>
            <w:r w:rsidRPr="005D5EA4">
              <w:rPr>
                <w:rFonts w:ascii="Arial Narrow" w:hAnsi="Arial Narrow"/>
                <w:bCs/>
                <w:sz w:val="18"/>
              </w:rPr>
              <w:t xml:space="preserve">, did you </w:t>
            </w:r>
            <w:r w:rsidRPr="005D5EA4">
              <w:rPr>
                <w:rFonts w:ascii="Arial Narrow" w:hAnsi="Arial Narrow"/>
                <w:b/>
                <w:sz w:val="18"/>
              </w:rPr>
              <w:t>ever use</w:t>
            </w:r>
            <w:r w:rsidRPr="005D5EA4">
              <w:rPr>
                <w:rFonts w:ascii="Arial Narrow" w:hAnsi="Arial Narrow"/>
                <w:bCs/>
                <w:sz w:val="18"/>
              </w:rPr>
              <w:t xml:space="preserve"> smokeless tobacco products such as </w:t>
            </w:r>
            <w:r w:rsidRPr="005D5EA4">
              <w:rPr>
                <w:rFonts w:ascii="Arial Narrow" w:hAnsi="Arial Narrow"/>
                <w:bCs/>
                <w:i/>
                <w:iCs/>
                <w:sz w:val="18"/>
              </w:rPr>
              <w:t>[snuff, chewing tobacco, or betel]</w:t>
            </w:r>
            <w:r w:rsidRPr="005D5EA4">
              <w:rPr>
                <w:rFonts w:ascii="Arial Narrow" w:hAnsi="Arial Narrow"/>
                <w:bCs/>
                <w:sz w:val="18"/>
              </w:rPr>
              <w:t>?</w:t>
            </w:r>
          </w:p>
        </w:tc>
        <w:tc>
          <w:tcPr>
            <w:tcW w:w="2066" w:type="dxa"/>
            <w:tcBorders>
              <w:top w:val="single" w:sz="4" w:space="0" w:color="auto"/>
              <w:left w:val="nil"/>
            </w:tcBorders>
            <w:shd w:val="pct15" w:color="auto" w:fill="auto"/>
            <w:vAlign w:val="center"/>
          </w:tcPr>
          <w:p w14:paraId="3FB2664C"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p w14:paraId="3A0B5989"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p w14:paraId="6076B422" w14:textId="77777777" w:rsidR="00072C9D" w:rsidRPr="00E15CE1" w:rsidRDefault="00072C9D" w:rsidP="000578D5">
            <w:pPr>
              <w:spacing w:before="60"/>
              <w:jc w:val="right"/>
              <w:rPr>
                <w:rFonts w:ascii="Arial Narrow" w:hAnsi="Arial Narrow"/>
                <w:sz w:val="18"/>
              </w:rPr>
            </w:pPr>
          </w:p>
        </w:tc>
        <w:tc>
          <w:tcPr>
            <w:tcW w:w="3295" w:type="dxa"/>
            <w:tcBorders>
              <w:top w:val="single" w:sz="4" w:space="0" w:color="auto"/>
            </w:tcBorders>
            <w:shd w:val="pct15" w:color="auto" w:fill="auto"/>
            <w:vAlign w:val="center"/>
          </w:tcPr>
          <w:p w14:paraId="44E9749D"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1  </w:t>
            </w:r>
          </w:p>
          <w:p w14:paraId="4B2B72F7" w14:textId="77777777" w:rsidR="00072C9D" w:rsidRPr="005D5EA4" w:rsidRDefault="00072C9D" w:rsidP="000578D5">
            <w:pPr>
              <w:spacing w:before="60"/>
              <w:rPr>
                <w:rFonts w:ascii="Arial Narrow" w:hAnsi="Arial Narrow"/>
                <w:i/>
                <w:sz w:val="18"/>
              </w:rPr>
            </w:pPr>
            <w:r w:rsidRPr="005D5EA4">
              <w:rPr>
                <w:rFonts w:ascii="Arial Narrow" w:hAnsi="Arial Narrow"/>
                <w:sz w:val="18"/>
              </w:rPr>
              <w:t xml:space="preserve">2     </w:t>
            </w:r>
            <w:r w:rsidRPr="005D5EA4">
              <w:rPr>
                <w:rFonts w:ascii="Arial Narrow" w:hAnsi="Arial Narrow"/>
                <w:i/>
                <w:sz w:val="18"/>
              </w:rPr>
              <w:t>If No, go to T17</w:t>
            </w:r>
          </w:p>
          <w:p w14:paraId="5CE655F4" w14:textId="77777777" w:rsidR="00072C9D" w:rsidRPr="005D5EA4" w:rsidRDefault="00072C9D" w:rsidP="000578D5">
            <w:pPr>
              <w:spacing w:before="60"/>
              <w:rPr>
                <w:rFonts w:ascii="Arial Narrow" w:hAnsi="Arial Narrow"/>
                <w:sz w:val="18"/>
              </w:rPr>
            </w:pPr>
          </w:p>
        </w:tc>
        <w:tc>
          <w:tcPr>
            <w:tcW w:w="1044" w:type="dxa"/>
            <w:tcBorders>
              <w:top w:val="single" w:sz="4" w:space="0" w:color="auto"/>
              <w:left w:val="single" w:sz="4" w:space="0" w:color="auto"/>
              <w:right w:val="single" w:sz="4" w:space="0" w:color="auto"/>
            </w:tcBorders>
            <w:shd w:val="pct15" w:color="auto" w:fill="auto"/>
            <w:vAlign w:val="center"/>
          </w:tcPr>
          <w:p w14:paraId="0B7C64E2"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5D5EA4">
              <w:rPr>
                <w:rFonts w:ascii="Arial Narrow" w:hAnsi="Arial Narrow"/>
                <w:bCs/>
                <w:sz w:val="22"/>
                <w:szCs w:val="22"/>
              </w:rPr>
              <w:t>T15</w:t>
            </w:r>
          </w:p>
        </w:tc>
      </w:tr>
      <w:tr w:rsidR="00072C9D" w:rsidRPr="005D5EA4" w14:paraId="6FA45F88" w14:textId="77777777" w:rsidTr="000578D5">
        <w:trPr>
          <w:trHeight w:val="1062"/>
          <w:jc w:val="center"/>
        </w:trPr>
        <w:tc>
          <w:tcPr>
            <w:tcW w:w="4152" w:type="dxa"/>
            <w:gridSpan w:val="3"/>
            <w:tcBorders>
              <w:top w:val="single" w:sz="4" w:space="0" w:color="auto"/>
              <w:left w:val="single" w:sz="4" w:space="0" w:color="auto"/>
              <w:right w:val="single" w:sz="4" w:space="0" w:color="auto"/>
            </w:tcBorders>
            <w:shd w:val="pct15" w:color="auto" w:fill="auto"/>
            <w:vAlign w:val="center"/>
          </w:tcPr>
          <w:p w14:paraId="5D28D862" w14:textId="77777777" w:rsidR="00072C9D" w:rsidRPr="005D5EA4" w:rsidRDefault="00072C9D" w:rsidP="000578D5">
            <w:pPr>
              <w:rPr>
                <w:rFonts w:ascii="Arial Narrow" w:hAnsi="Arial Narrow"/>
                <w:bCs/>
                <w:sz w:val="18"/>
              </w:rPr>
            </w:pPr>
            <w:r w:rsidRPr="005D5EA4">
              <w:rPr>
                <w:rFonts w:ascii="Arial Narrow" w:hAnsi="Arial Narrow"/>
                <w:bCs/>
                <w:sz w:val="18"/>
              </w:rPr>
              <w:t xml:space="preserve">In the </w:t>
            </w:r>
            <w:r w:rsidRPr="005D5EA4">
              <w:rPr>
                <w:rFonts w:ascii="Arial Narrow" w:hAnsi="Arial Narrow"/>
                <w:b/>
                <w:sz w:val="18"/>
              </w:rPr>
              <w:t>past</w:t>
            </w:r>
            <w:r w:rsidRPr="005D5EA4">
              <w:rPr>
                <w:rFonts w:ascii="Arial Narrow" w:hAnsi="Arial Narrow"/>
                <w:bCs/>
                <w:sz w:val="18"/>
              </w:rPr>
              <w:t xml:space="preserve">, did you </w:t>
            </w:r>
            <w:r w:rsidRPr="005D5EA4">
              <w:rPr>
                <w:rFonts w:ascii="Arial Narrow" w:hAnsi="Arial Narrow"/>
                <w:b/>
                <w:sz w:val="18"/>
              </w:rPr>
              <w:t>ever use</w:t>
            </w:r>
            <w:r w:rsidRPr="005D5EA4">
              <w:rPr>
                <w:rFonts w:ascii="Arial Narrow" w:hAnsi="Arial Narrow"/>
                <w:bCs/>
                <w:sz w:val="18"/>
              </w:rPr>
              <w:t xml:space="preserve"> smokeless tobacco products such as </w:t>
            </w:r>
            <w:r w:rsidRPr="005D5EA4">
              <w:rPr>
                <w:rFonts w:ascii="Arial Narrow" w:hAnsi="Arial Narrow"/>
                <w:bCs/>
                <w:i/>
                <w:iCs/>
                <w:sz w:val="18"/>
              </w:rPr>
              <w:t>[snuff, chewing tobacco, or betel]</w:t>
            </w:r>
            <w:r w:rsidRPr="005D5EA4">
              <w:rPr>
                <w:rFonts w:ascii="Arial Narrow" w:hAnsi="Arial Narrow"/>
                <w:bCs/>
                <w:sz w:val="18"/>
              </w:rPr>
              <w:t xml:space="preserve"> </w:t>
            </w:r>
            <w:r w:rsidRPr="005D5EA4">
              <w:rPr>
                <w:rFonts w:ascii="Arial Narrow" w:hAnsi="Arial Narrow"/>
                <w:b/>
                <w:sz w:val="18"/>
              </w:rPr>
              <w:t>daily</w:t>
            </w:r>
            <w:r w:rsidRPr="005D5EA4">
              <w:rPr>
                <w:rFonts w:ascii="Arial Narrow" w:hAnsi="Arial Narrow"/>
                <w:bCs/>
                <w:sz w:val="18"/>
              </w:rPr>
              <w:t>?</w:t>
            </w:r>
          </w:p>
          <w:p w14:paraId="030201BF" w14:textId="77777777" w:rsidR="00072C9D" w:rsidRPr="00E15CE1" w:rsidRDefault="00072C9D" w:rsidP="000578D5">
            <w:pPr>
              <w:pStyle w:val="Footer"/>
              <w:tabs>
                <w:tab w:val="clear" w:pos="4153"/>
                <w:tab w:val="clear" w:pos="8306"/>
              </w:tabs>
              <w:spacing w:before="60"/>
              <w:rPr>
                <w:rFonts w:ascii="Arial Narrow" w:hAnsi="Arial Narrow"/>
                <w:sz w:val="18"/>
              </w:rPr>
            </w:pPr>
          </w:p>
        </w:tc>
        <w:tc>
          <w:tcPr>
            <w:tcW w:w="2066" w:type="dxa"/>
            <w:tcBorders>
              <w:top w:val="single" w:sz="4" w:space="0" w:color="auto"/>
              <w:left w:val="nil"/>
            </w:tcBorders>
            <w:shd w:val="pct15" w:color="auto" w:fill="auto"/>
            <w:vAlign w:val="center"/>
          </w:tcPr>
          <w:p w14:paraId="7F099D34"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p w14:paraId="2EE0C32A"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p w14:paraId="7FABE29E" w14:textId="77777777" w:rsidR="00072C9D" w:rsidRPr="00E15CE1" w:rsidRDefault="00072C9D" w:rsidP="000578D5">
            <w:pPr>
              <w:spacing w:before="60"/>
              <w:jc w:val="right"/>
              <w:rPr>
                <w:rFonts w:ascii="Arial Narrow" w:hAnsi="Arial Narrow"/>
                <w:sz w:val="18"/>
              </w:rPr>
            </w:pPr>
            <w:r w:rsidRPr="005D5EA4">
              <w:rPr>
                <w:rFonts w:ascii="Arial Narrow" w:hAnsi="Arial Narrow"/>
                <w:sz w:val="18"/>
              </w:rPr>
              <w:t>Don`t know</w:t>
            </w:r>
          </w:p>
        </w:tc>
        <w:tc>
          <w:tcPr>
            <w:tcW w:w="3295" w:type="dxa"/>
            <w:tcBorders>
              <w:top w:val="single" w:sz="4" w:space="0" w:color="auto"/>
            </w:tcBorders>
            <w:shd w:val="pct15" w:color="auto" w:fill="auto"/>
            <w:vAlign w:val="center"/>
          </w:tcPr>
          <w:p w14:paraId="0021C8BB"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1  </w:t>
            </w:r>
          </w:p>
          <w:p w14:paraId="2B1E4ED4" w14:textId="77777777" w:rsidR="00072C9D" w:rsidRPr="005D5EA4" w:rsidRDefault="00072C9D" w:rsidP="000578D5">
            <w:pPr>
              <w:spacing w:before="60"/>
              <w:rPr>
                <w:rFonts w:ascii="Arial Narrow" w:hAnsi="Arial Narrow"/>
                <w:sz w:val="18"/>
              </w:rPr>
            </w:pPr>
            <w:r w:rsidRPr="005D5EA4">
              <w:rPr>
                <w:rFonts w:ascii="Arial Narrow" w:hAnsi="Arial Narrow"/>
                <w:sz w:val="18"/>
              </w:rPr>
              <w:t>2</w:t>
            </w:r>
          </w:p>
          <w:p w14:paraId="44C2EAE4" w14:textId="77777777" w:rsidR="00072C9D" w:rsidRPr="005D5EA4" w:rsidRDefault="00072C9D" w:rsidP="000578D5">
            <w:pPr>
              <w:spacing w:before="60"/>
              <w:rPr>
                <w:rFonts w:ascii="Arial Narrow" w:hAnsi="Arial Narrow"/>
                <w:sz w:val="18"/>
              </w:rPr>
            </w:pPr>
            <w:r w:rsidRPr="005D5EA4">
              <w:rPr>
                <w:rFonts w:ascii="Arial Narrow" w:hAnsi="Arial Narrow"/>
                <w:sz w:val="18"/>
              </w:rPr>
              <w:t>77</w:t>
            </w:r>
          </w:p>
        </w:tc>
        <w:tc>
          <w:tcPr>
            <w:tcW w:w="1044" w:type="dxa"/>
            <w:tcBorders>
              <w:top w:val="single" w:sz="4" w:space="0" w:color="auto"/>
              <w:left w:val="single" w:sz="4" w:space="0" w:color="auto"/>
              <w:right w:val="single" w:sz="4" w:space="0" w:color="auto"/>
            </w:tcBorders>
            <w:shd w:val="pct15" w:color="auto" w:fill="auto"/>
            <w:vAlign w:val="center"/>
          </w:tcPr>
          <w:p w14:paraId="04BA06D2"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5D5EA4">
              <w:rPr>
                <w:rFonts w:ascii="Arial Narrow" w:hAnsi="Arial Narrow"/>
                <w:bCs/>
                <w:sz w:val="22"/>
                <w:szCs w:val="22"/>
              </w:rPr>
              <w:t>T16</w:t>
            </w:r>
          </w:p>
        </w:tc>
      </w:tr>
      <w:tr w:rsidR="00072C9D" w:rsidRPr="005D5EA4" w14:paraId="7BB56F74" w14:textId="77777777" w:rsidTr="000578D5">
        <w:trPr>
          <w:trHeight w:val="353"/>
          <w:jc w:val="center"/>
        </w:trPr>
        <w:tc>
          <w:tcPr>
            <w:tcW w:w="4152" w:type="dxa"/>
            <w:gridSpan w:val="3"/>
            <w:vMerge w:val="restart"/>
            <w:tcBorders>
              <w:top w:val="single" w:sz="4" w:space="0" w:color="auto"/>
              <w:left w:val="single" w:sz="4" w:space="0" w:color="auto"/>
              <w:right w:val="single" w:sz="4" w:space="0" w:color="auto"/>
            </w:tcBorders>
            <w:shd w:val="pct15" w:color="auto" w:fill="auto"/>
            <w:vAlign w:val="center"/>
          </w:tcPr>
          <w:p w14:paraId="0FF1DBEC" w14:textId="77777777" w:rsidR="00072C9D" w:rsidRPr="00E15CE1" w:rsidRDefault="00072C9D" w:rsidP="000578D5">
            <w:pPr>
              <w:rPr>
                <w:rFonts w:ascii="Arial Narrow" w:hAnsi="Arial Narrow"/>
                <w:sz w:val="18"/>
              </w:rPr>
            </w:pPr>
            <w:r w:rsidRPr="005D5EA4">
              <w:rPr>
                <w:rFonts w:ascii="Arial Narrow" w:hAnsi="Arial Narrow"/>
                <w:sz w:val="18"/>
              </w:rPr>
              <w:t>During the past</w:t>
            </w:r>
            <w:r>
              <w:rPr>
                <w:rFonts w:ascii="Arial Narrow" w:hAnsi="Arial Narrow"/>
                <w:sz w:val="18"/>
              </w:rPr>
              <w:t xml:space="preserve"> 30 days</w:t>
            </w:r>
            <w:r w:rsidRPr="005D5EA4">
              <w:rPr>
                <w:rFonts w:ascii="Arial Narrow" w:hAnsi="Arial Narrow"/>
                <w:sz w:val="18"/>
              </w:rPr>
              <w:t>, did someone smoke</w:t>
            </w:r>
            <w:r w:rsidRPr="005D5EA4">
              <w:rPr>
                <w:rFonts w:ascii="Arial Narrow" w:hAnsi="Arial Narrow"/>
                <w:b/>
                <w:bCs/>
                <w:sz w:val="18"/>
              </w:rPr>
              <w:t xml:space="preserve"> in your home</w:t>
            </w:r>
            <w:r w:rsidRPr="005D5EA4">
              <w:rPr>
                <w:rFonts w:ascii="Arial Narrow" w:hAnsi="Arial Narrow"/>
                <w:sz w:val="18"/>
              </w:rPr>
              <w:t>?</w:t>
            </w:r>
          </w:p>
        </w:tc>
        <w:tc>
          <w:tcPr>
            <w:tcW w:w="2066" w:type="dxa"/>
            <w:tcBorders>
              <w:top w:val="single" w:sz="4" w:space="0" w:color="auto"/>
              <w:left w:val="nil"/>
            </w:tcBorders>
            <w:shd w:val="pct15" w:color="auto" w:fill="auto"/>
            <w:vAlign w:val="center"/>
          </w:tcPr>
          <w:p w14:paraId="4C8E956C" w14:textId="77777777" w:rsidR="00072C9D" w:rsidRPr="00E15CE1" w:rsidRDefault="00072C9D" w:rsidP="000578D5">
            <w:pPr>
              <w:spacing w:before="60"/>
              <w:jc w:val="right"/>
              <w:rPr>
                <w:rFonts w:ascii="Arial Narrow" w:hAnsi="Arial Narrow"/>
                <w:sz w:val="18"/>
              </w:rPr>
            </w:pPr>
            <w:r w:rsidRPr="005D5EA4">
              <w:rPr>
                <w:rFonts w:ascii="Arial Narrow" w:hAnsi="Arial Narrow"/>
                <w:sz w:val="18"/>
              </w:rPr>
              <w:t>Yes</w:t>
            </w:r>
          </w:p>
        </w:tc>
        <w:tc>
          <w:tcPr>
            <w:tcW w:w="3295" w:type="dxa"/>
            <w:tcBorders>
              <w:top w:val="single" w:sz="4" w:space="0" w:color="auto"/>
            </w:tcBorders>
            <w:shd w:val="pct15" w:color="auto" w:fill="auto"/>
            <w:vAlign w:val="center"/>
          </w:tcPr>
          <w:p w14:paraId="15071BEA"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1  </w:t>
            </w:r>
          </w:p>
        </w:tc>
        <w:tc>
          <w:tcPr>
            <w:tcW w:w="1044" w:type="dxa"/>
            <w:vMerge w:val="restart"/>
            <w:tcBorders>
              <w:top w:val="single" w:sz="4" w:space="0" w:color="auto"/>
              <w:left w:val="single" w:sz="4" w:space="0" w:color="auto"/>
              <w:right w:val="single" w:sz="4" w:space="0" w:color="auto"/>
            </w:tcBorders>
            <w:shd w:val="pct15" w:color="auto" w:fill="auto"/>
            <w:vAlign w:val="center"/>
          </w:tcPr>
          <w:p w14:paraId="4CC6A504" w14:textId="77777777" w:rsidR="00072C9D" w:rsidRPr="00E15CE1"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lang w:val="en-US"/>
              </w:rPr>
            </w:pPr>
            <w:r w:rsidRPr="005D5EA4">
              <w:rPr>
                <w:rFonts w:ascii="Arial Narrow" w:hAnsi="Arial Narrow"/>
                <w:bCs/>
                <w:sz w:val="22"/>
                <w:szCs w:val="22"/>
              </w:rPr>
              <w:t>T17</w:t>
            </w:r>
          </w:p>
        </w:tc>
      </w:tr>
      <w:tr w:rsidR="00072C9D" w:rsidRPr="005D5EA4" w14:paraId="65028D97" w14:textId="77777777" w:rsidTr="000578D5">
        <w:trPr>
          <w:trHeight w:hRule="exact" w:val="352"/>
          <w:jc w:val="center"/>
        </w:trPr>
        <w:tc>
          <w:tcPr>
            <w:tcW w:w="4152" w:type="dxa"/>
            <w:gridSpan w:val="3"/>
            <w:vMerge/>
            <w:tcBorders>
              <w:left w:val="single" w:sz="4" w:space="0" w:color="auto"/>
              <w:bottom w:val="single" w:sz="4" w:space="0" w:color="auto"/>
              <w:right w:val="single" w:sz="4" w:space="0" w:color="auto"/>
            </w:tcBorders>
            <w:shd w:val="pct15" w:color="auto" w:fill="auto"/>
            <w:vAlign w:val="center"/>
          </w:tcPr>
          <w:p w14:paraId="7A81AFA5" w14:textId="77777777" w:rsidR="00072C9D" w:rsidRPr="005D5EA4" w:rsidRDefault="00072C9D" w:rsidP="000578D5">
            <w:pPr>
              <w:rPr>
                <w:rFonts w:ascii="Arial Narrow" w:hAnsi="Arial Narrow"/>
                <w:bCs/>
                <w:sz w:val="18"/>
              </w:rPr>
            </w:pPr>
          </w:p>
        </w:tc>
        <w:tc>
          <w:tcPr>
            <w:tcW w:w="2066" w:type="dxa"/>
            <w:tcBorders>
              <w:left w:val="nil"/>
              <w:bottom w:val="single" w:sz="4" w:space="0" w:color="auto"/>
            </w:tcBorders>
            <w:shd w:val="pct15" w:color="auto" w:fill="auto"/>
            <w:vAlign w:val="center"/>
          </w:tcPr>
          <w:p w14:paraId="5C3C4C8B"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3295" w:type="dxa"/>
            <w:tcBorders>
              <w:bottom w:val="single" w:sz="4" w:space="0" w:color="auto"/>
            </w:tcBorders>
            <w:shd w:val="pct15" w:color="auto" w:fill="auto"/>
            <w:vAlign w:val="center"/>
          </w:tcPr>
          <w:p w14:paraId="1051573A"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2    </w:t>
            </w:r>
          </w:p>
        </w:tc>
        <w:tc>
          <w:tcPr>
            <w:tcW w:w="1044" w:type="dxa"/>
            <w:vMerge/>
            <w:tcBorders>
              <w:left w:val="single" w:sz="4" w:space="0" w:color="auto"/>
              <w:bottom w:val="single" w:sz="4" w:space="0" w:color="auto"/>
              <w:right w:val="single" w:sz="4" w:space="0" w:color="auto"/>
            </w:tcBorders>
            <w:shd w:val="pct15" w:color="auto" w:fill="auto"/>
            <w:vAlign w:val="center"/>
          </w:tcPr>
          <w:p w14:paraId="1B8C00AC"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sz w:val="22"/>
                <w:szCs w:val="22"/>
              </w:rPr>
            </w:pPr>
          </w:p>
        </w:tc>
      </w:tr>
      <w:tr w:rsidR="00D47E00" w:rsidRPr="005D5EA4" w14:paraId="6A4BE974" w14:textId="77777777" w:rsidTr="000578D5">
        <w:trPr>
          <w:trHeight w:hRule="exact" w:val="1781"/>
          <w:jc w:val="center"/>
        </w:trPr>
        <w:tc>
          <w:tcPr>
            <w:tcW w:w="4152" w:type="dxa"/>
            <w:gridSpan w:val="3"/>
            <w:tcBorders>
              <w:top w:val="single" w:sz="4" w:space="0" w:color="auto"/>
              <w:left w:val="single" w:sz="4" w:space="0" w:color="auto"/>
              <w:bottom w:val="single" w:sz="4" w:space="0" w:color="auto"/>
              <w:right w:val="single" w:sz="4" w:space="0" w:color="auto"/>
            </w:tcBorders>
            <w:shd w:val="pct15" w:color="auto" w:fill="auto"/>
            <w:vAlign w:val="center"/>
          </w:tcPr>
          <w:p w14:paraId="1B9CD27B" w14:textId="77777777" w:rsidR="00D47E00" w:rsidRDefault="00D47E00" w:rsidP="00D47E00">
            <w:pPr>
              <w:rPr>
                <w:rFonts w:ascii="Arial Narrow" w:hAnsi="Arial Narrow"/>
                <w:bCs/>
                <w:sz w:val="18"/>
              </w:rPr>
            </w:pPr>
            <w:r>
              <w:rPr>
                <w:rFonts w:ascii="Arial Narrow" w:hAnsi="Arial Narrow"/>
                <w:bCs/>
                <w:sz w:val="18"/>
              </w:rPr>
              <w:lastRenderedPageBreak/>
              <w:t xml:space="preserve">In the past </w:t>
            </w:r>
            <w:r>
              <w:rPr>
                <w:rFonts w:ascii="Arial Narrow" w:hAnsi="Arial Narrow"/>
                <w:bCs/>
                <w:sz w:val="18"/>
                <w:lang w:val="mn-MN"/>
              </w:rPr>
              <w:t xml:space="preserve">30 </w:t>
            </w:r>
            <w:r>
              <w:rPr>
                <w:rFonts w:ascii="Arial Narrow" w:hAnsi="Arial Narrow"/>
                <w:bCs/>
                <w:sz w:val="18"/>
              </w:rPr>
              <w:t xml:space="preserve">days, how often does anyone </w:t>
            </w:r>
            <w:r>
              <w:rPr>
                <w:rFonts w:ascii="Arial Narrow" w:hAnsi="Arial Narrow"/>
                <w:b/>
                <w:bCs/>
                <w:sz w:val="18"/>
              </w:rPr>
              <w:t>smoke inside your home</w:t>
            </w:r>
            <w:r>
              <w:rPr>
                <w:rFonts w:ascii="Arial Narrow" w:hAnsi="Arial Narrow"/>
                <w:bCs/>
                <w:sz w:val="18"/>
                <w:lang w:val="mn-MN"/>
              </w:rPr>
              <w:t xml:space="preserve">? </w:t>
            </w:r>
          </w:p>
          <w:p w14:paraId="6A438542" w14:textId="77777777" w:rsidR="00D47E00" w:rsidRDefault="00D47E00" w:rsidP="00D47E00">
            <w:pPr>
              <w:rPr>
                <w:rFonts w:eastAsiaTheme="minorHAnsi"/>
              </w:rPr>
            </w:pPr>
            <w:r>
              <w:rPr>
                <w:rFonts w:ascii="Arial Narrow" w:hAnsi="Arial Narrow"/>
                <w:bCs/>
                <w:sz w:val="18"/>
              </w:rPr>
              <w:t xml:space="preserve">Would you say daily, weekly, less than weekly or monthly?  </w:t>
            </w:r>
            <w:r>
              <w:rPr>
                <w:rFonts w:eastAsiaTheme="minorHAnsi"/>
              </w:rPr>
              <w:t xml:space="preserve"> </w:t>
            </w:r>
          </w:p>
          <w:p w14:paraId="2C5DE288" w14:textId="77777777" w:rsidR="00D47E00" w:rsidRPr="005D5EA4" w:rsidRDefault="00D47E00" w:rsidP="00D47E00">
            <w:pPr>
              <w:rPr>
                <w:rFonts w:ascii="Arial Narrow" w:hAnsi="Arial Narrow"/>
                <w:bCs/>
                <w:sz w:val="18"/>
              </w:rPr>
            </w:pPr>
          </w:p>
        </w:tc>
        <w:tc>
          <w:tcPr>
            <w:tcW w:w="2066" w:type="dxa"/>
            <w:tcBorders>
              <w:top w:val="single" w:sz="4" w:space="0" w:color="auto"/>
              <w:left w:val="nil"/>
              <w:bottom w:val="single" w:sz="4" w:space="0" w:color="auto"/>
            </w:tcBorders>
            <w:shd w:val="pct15" w:color="auto" w:fill="auto"/>
            <w:vAlign w:val="center"/>
          </w:tcPr>
          <w:p w14:paraId="3B5C273E" w14:textId="77777777" w:rsidR="00D47E00" w:rsidRDefault="00D47E00" w:rsidP="00D47E00">
            <w:pPr>
              <w:spacing w:before="60"/>
              <w:jc w:val="right"/>
              <w:rPr>
                <w:rFonts w:ascii="Arial Narrow" w:hAnsi="Arial Narrow"/>
                <w:sz w:val="18"/>
              </w:rPr>
            </w:pPr>
            <w:r>
              <w:rPr>
                <w:rFonts w:ascii="Arial Narrow" w:hAnsi="Arial Narrow"/>
                <w:sz w:val="18"/>
              </w:rPr>
              <w:t xml:space="preserve">Daily </w:t>
            </w:r>
          </w:p>
          <w:p w14:paraId="595A4F70" w14:textId="77777777" w:rsidR="00D47E00" w:rsidRDefault="00D47E00" w:rsidP="00D47E00">
            <w:pPr>
              <w:spacing w:before="60"/>
              <w:jc w:val="right"/>
              <w:rPr>
                <w:rFonts w:ascii="Arial Narrow" w:hAnsi="Arial Narrow"/>
                <w:sz w:val="18"/>
              </w:rPr>
            </w:pPr>
            <w:r>
              <w:rPr>
                <w:rFonts w:ascii="Arial Narrow" w:hAnsi="Arial Narrow"/>
                <w:sz w:val="18"/>
              </w:rPr>
              <w:t>Weekly</w:t>
            </w:r>
          </w:p>
          <w:p w14:paraId="78A65453" w14:textId="77777777" w:rsidR="00D47E00" w:rsidRDefault="00D47E00" w:rsidP="00D47E00">
            <w:pPr>
              <w:spacing w:before="60"/>
              <w:jc w:val="right"/>
              <w:rPr>
                <w:rFonts w:ascii="Arial Narrow" w:hAnsi="Arial Narrow"/>
                <w:sz w:val="18"/>
              </w:rPr>
            </w:pPr>
            <w:r>
              <w:rPr>
                <w:rFonts w:ascii="Arial Narrow" w:hAnsi="Arial Narrow"/>
                <w:sz w:val="18"/>
              </w:rPr>
              <w:t>2-3 times in a month</w:t>
            </w:r>
          </w:p>
          <w:p w14:paraId="1FFDEFC9" w14:textId="77777777" w:rsidR="00D47E00" w:rsidRDefault="00D47E00" w:rsidP="00D47E00">
            <w:pPr>
              <w:spacing w:before="60"/>
              <w:jc w:val="right"/>
              <w:rPr>
                <w:rFonts w:ascii="Arial Narrow" w:hAnsi="Arial Narrow"/>
                <w:sz w:val="18"/>
              </w:rPr>
            </w:pPr>
            <w:r>
              <w:rPr>
                <w:rFonts w:ascii="Arial Narrow" w:hAnsi="Arial Narrow"/>
                <w:sz w:val="18"/>
              </w:rPr>
              <w:t xml:space="preserve">Every month </w:t>
            </w:r>
          </w:p>
          <w:p w14:paraId="2B1A372B" w14:textId="6BE4C0C4" w:rsidR="00D47E00" w:rsidRPr="005D5EA4" w:rsidRDefault="00D47E00" w:rsidP="00D47E00">
            <w:pPr>
              <w:spacing w:before="60"/>
              <w:jc w:val="right"/>
              <w:rPr>
                <w:rFonts w:ascii="Arial Narrow" w:hAnsi="Arial Narrow"/>
                <w:sz w:val="18"/>
              </w:rPr>
            </w:pPr>
            <w:r>
              <w:rPr>
                <w:rFonts w:ascii="Arial Narrow" w:hAnsi="Arial Narrow"/>
                <w:sz w:val="18"/>
              </w:rPr>
              <w:t xml:space="preserve">Don`t know </w:t>
            </w:r>
          </w:p>
        </w:tc>
        <w:tc>
          <w:tcPr>
            <w:tcW w:w="3295" w:type="dxa"/>
            <w:tcBorders>
              <w:top w:val="single" w:sz="4" w:space="0" w:color="auto"/>
              <w:bottom w:val="single" w:sz="4" w:space="0" w:color="auto"/>
            </w:tcBorders>
            <w:shd w:val="pct15" w:color="auto" w:fill="auto"/>
            <w:vAlign w:val="center"/>
          </w:tcPr>
          <w:p w14:paraId="41C41BBC" w14:textId="77777777" w:rsidR="00D47E00" w:rsidRDefault="00D47E00" w:rsidP="00D47E00">
            <w:pPr>
              <w:spacing w:before="60"/>
              <w:rPr>
                <w:rFonts w:ascii="Arial Narrow" w:hAnsi="Arial Narrow"/>
                <w:sz w:val="18"/>
              </w:rPr>
            </w:pPr>
            <w:r>
              <w:rPr>
                <w:rFonts w:ascii="Arial Narrow" w:hAnsi="Arial Narrow"/>
                <w:sz w:val="18"/>
              </w:rPr>
              <w:t>1</w:t>
            </w:r>
          </w:p>
          <w:p w14:paraId="1B68D0F1" w14:textId="77777777" w:rsidR="00D47E00" w:rsidRDefault="00D47E00" w:rsidP="00D47E00">
            <w:pPr>
              <w:spacing w:before="60"/>
              <w:rPr>
                <w:rFonts w:ascii="Arial Narrow" w:hAnsi="Arial Narrow"/>
                <w:sz w:val="18"/>
              </w:rPr>
            </w:pPr>
            <w:r>
              <w:rPr>
                <w:rFonts w:ascii="Arial Narrow" w:hAnsi="Arial Narrow"/>
                <w:sz w:val="18"/>
              </w:rPr>
              <w:t>2</w:t>
            </w:r>
          </w:p>
          <w:p w14:paraId="1F2478A2" w14:textId="77777777" w:rsidR="00D47E00" w:rsidRDefault="00D47E00" w:rsidP="00D47E00">
            <w:pPr>
              <w:spacing w:before="60"/>
              <w:rPr>
                <w:rFonts w:ascii="Arial Narrow" w:hAnsi="Arial Narrow"/>
                <w:sz w:val="18"/>
              </w:rPr>
            </w:pPr>
            <w:r>
              <w:rPr>
                <w:rFonts w:ascii="Arial Narrow" w:hAnsi="Arial Narrow"/>
                <w:sz w:val="18"/>
              </w:rPr>
              <w:t>3</w:t>
            </w:r>
          </w:p>
          <w:p w14:paraId="5534927A" w14:textId="77777777" w:rsidR="00D47E00" w:rsidRDefault="00D47E00" w:rsidP="00D47E00">
            <w:pPr>
              <w:spacing w:before="60"/>
              <w:rPr>
                <w:rFonts w:ascii="Arial Narrow" w:hAnsi="Arial Narrow"/>
                <w:sz w:val="18"/>
              </w:rPr>
            </w:pPr>
            <w:r>
              <w:rPr>
                <w:rFonts w:ascii="Arial Narrow" w:hAnsi="Arial Narrow"/>
                <w:sz w:val="18"/>
              </w:rPr>
              <w:t>4</w:t>
            </w:r>
          </w:p>
          <w:p w14:paraId="30C56EC7" w14:textId="5CE431ED" w:rsidR="00D47E00" w:rsidRPr="005D5EA4" w:rsidRDefault="00D47E00" w:rsidP="00D47E00">
            <w:pPr>
              <w:spacing w:before="60"/>
              <w:rPr>
                <w:rFonts w:ascii="Arial Narrow" w:hAnsi="Arial Narrow"/>
                <w:sz w:val="18"/>
              </w:rPr>
            </w:pPr>
            <w:r>
              <w:rPr>
                <w:rFonts w:ascii="Arial Narrow" w:hAnsi="Arial Narrow"/>
                <w:sz w:val="18"/>
              </w:rPr>
              <w:t>77</w:t>
            </w:r>
          </w:p>
        </w:tc>
        <w:tc>
          <w:tcPr>
            <w:tcW w:w="1044" w:type="dxa"/>
            <w:tcBorders>
              <w:top w:val="single" w:sz="4" w:space="0" w:color="auto"/>
              <w:left w:val="single" w:sz="4" w:space="0" w:color="auto"/>
              <w:bottom w:val="single" w:sz="4" w:space="0" w:color="auto"/>
              <w:right w:val="single" w:sz="4" w:space="0" w:color="auto"/>
            </w:tcBorders>
            <w:shd w:val="pct15" w:color="auto" w:fill="auto"/>
            <w:vAlign w:val="center"/>
          </w:tcPr>
          <w:p w14:paraId="2137873D" w14:textId="395C489C" w:rsidR="00D47E00" w:rsidRPr="00302D9F"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sz w:val="22"/>
                <w:szCs w:val="22"/>
              </w:rPr>
            </w:pPr>
            <w:r w:rsidRPr="00302D9F">
              <w:rPr>
                <w:rFonts w:ascii="Arial Narrow" w:hAnsi="Arial Narrow"/>
                <w:sz w:val="22"/>
                <w:szCs w:val="22"/>
              </w:rPr>
              <w:t>X2</w:t>
            </w:r>
          </w:p>
        </w:tc>
      </w:tr>
      <w:tr w:rsidR="00D47E00" w:rsidRPr="005D5EA4" w14:paraId="2A304265" w14:textId="77777777" w:rsidTr="000578D5">
        <w:trPr>
          <w:trHeight w:val="353"/>
          <w:jc w:val="center"/>
        </w:trPr>
        <w:tc>
          <w:tcPr>
            <w:tcW w:w="4152" w:type="dxa"/>
            <w:gridSpan w:val="3"/>
            <w:vMerge w:val="restart"/>
            <w:tcBorders>
              <w:top w:val="single" w:sz="4" w:space="0" w:color="auto"/>
              <w:left w:val="single" w:sz="4" w:space="0" w:color="auto"/>
              <w:right w:val="single" w:sz="4" w:space="0" w:color="auto"/>
            </w:tcBorders>
            <w:shd w:val="pct15" w:color="auto" w:fill="auto"/>
            <w:vAlign w:val="center"/>
          </w:tcPr>
          <w:p w14:paraId="7D47ED1D" w14:textId="77777777" w:rsidR="00D47E00" w:rsidRPr="00E15CE1" w:rsidRDefault="00D47E00" w:rsidP="00D47E00">
            <w:pPr>
              <w:rPr>
                <w:rFonts w:ascii="Arial Narrow" w:hAnsi="Arial Narrow"/>
                <w:sz w:val="18"/>
              </w:rPr>
            </w:pPr>
            <w:r w:rsidRPr="005D5EA4">
              <w:rPr>
                <w:rFonts w:ascii="Arial Narrow" w:hAnsi="Arial Narrow"/>
                <w:sz w:val="18"/>
              </w:rPr>
              <w:t>During the past 30 days, did someone smoke in closed areas</w:t>
            </w:r>
            <w:r w:rsidRPr="005D5EA4">
              <w:rPr>
                <w:rFonts w:ascii="Arial Narrow" w:hAnsi="Arial Narrow"/>
                <w:b/>
                <w:bCs/>
                <w:sz w:val="18"/>
              </w:rPr>
              <w:t xml:space="preserve"> in your workplace</w:t>
            </w:r>
            <w:r w:rsidRPr="005D5EA4">
              <w:rPr>
                <w:rFonts w:ascii="Arial Narrow" w:hAnsi="Arial Narrow"/>
                <w:sz w:val="18"/>
              </w:rPr>
              <w:t xml:space="preserve"> (in the building, in a work area or a specific office)?</w:t>
            </w:r>
          </w:p>
        </w:tc>
        <w:tc>
          <w:tcPr>
            <w:tcW w:w="2066" w:type="dxa"/>
            <w:tcBorders>
              <w:top w:val="single" w:sz="4" w:space="0" w:color="auto"/>
              <w:left w:val="nil"/>
            </w:tcBorders>
            <w:shd w:val="pct15" w:color="auto" w:fill="auto"/>
            <w:vAlign w:val="center"/>
          </w:tcPr>
          <w:p w14:paraId="4B6079E7" w14:textId="77777777" w:rsidR="00D47E00" w:rsidRPr="00E15CE1" w:rsidRDefault="00D47E00" w:rsidP="00D47E00">
            <w:pPr>
              <w:spacing w:before="60"/>
              <w:jc w:val="right"/>
              <w:rPr>
                <w:rFonts w:ascii="Arial Narrow" w:hAnsi="Arial Narrow"/>
                <w:sz w:val="18"/>
              </w:rPr>
            </w:pPr>
            <w:r w:rsidRPr="005D5EA4">
              <w:rPr>
                <w:rFonts w:ascii="Arial Narrow" w:hAnsi="Arial Narrow"/>
                <w:sz w:val="18"/>
              </w:rPr>
              <w:t>Yes</w:t>
            </w:r>
          </w:p>
        </w:tc>
        <w:tc>
          <w:tcPr>
            <w:tcW w:w="3295" w:type="dxa"/>
            <w:tcBorders>
              <w:top w:val="single" w:sz="4" w:space="0" w:color="auto"/>
            </w:tcBorders>
            <w:shd w:val="pct15" w:color="auto" w:fill="auto"/>
            <w:vAlign w:val="center"/>
          </w:tcPr>
          <w:p w14:paraId="4F31833C" w14:textId="77777777" w:rsidR="00D47E00" w:rsidRPr="005D5EA4" w:rsidRDefault="00D47E00" w:rsidP="00D47E00">
            <w:pPr>
              <w:spacing w:before="60"/>
              <w:rPr>
                <w:rFonts w:ascii="Arial Narrow" w:hAnsi="Arial Narrow"/>
                <w:sz w:val="18"/>
              </w:rPr>
            </w:pPr>
            <w:r w:rsidRPr="005D5EA4">
              <w:rPr>
                <w:rFonts w:ascii="Arial Narrow" w:hAnsi="Arial Narrow"/>
                <w:sz w:val="18"/>
              </w:rPr>
              <w:t xml:space="preserve">1  </w:t>
            </w:r>
          </w:p>
        </w:tc>
        <w:tc>
          <w:tcPr>
            <w:tcW w:w="1044" w:type="dxa"/>
            <w:vMerge w:val="restart"/>
            <w:tcBorders>
              <w:top w:val="single" w:sz="4" w:space="0" w:color="auto"/>
              <w:left w:val="single" w:sz="4" w:space="0" w:color="auto"/>
              <w:bottom w:val="single" w:sz="4" w:space="0" w:color="auto"/>
              <w:right w:val="single" w:sz="4" w:space="0" w:color="auto"/>
            </w:tcBorders>
            <w:shd w:val="pct15" w:color="auto" w:fill="auto"/>
            <w:vAlign w:val="center"/>
          </w:tcPr>
          <w:p w14:paraId="3984795A" w14:textId="77777777" w:rsidR="00D47E00" w:rsidRPr="005D5EA4"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rPr>
            </w:pPr>
            <w:r w:rsidRPr="005D5EA4">
              <w:rPr>
                <w:rFonts w:ascii="Arial Narrow" w:hAnsi="Arial Narrow"/>
                <w:bCs/>
                <w:sz w:val="22"/>
                <w:szCs w:val="22"/>
              </w:rPr>
              <w:t>T18</w:t>
            </w:r>
          </w:p>
        </w:tc>
      </w:tr>
      <w:tr w:rsidR="00D47E00" w:rsidRPr="005D5EA4" w14:paraId="02EC9C54" w14:textId="77777777" w:rsidTr="000578D5">
        <w:trPr>
          <w:trHeight w:val="263"/>
          <w:jc w:val="center"/>
        </w:trPr>
        <w:tc>
          <w:tcPr>
            <w:tcW w:w="4152" w:type="dxa"/>
            <w:gridSpan w:val="3"/>
            <w:vMerge/>
            <w:tcBorders>
              <w:left w:val="single" w:sz="4" w:space="0" w:color="auto"/>
              <w:right w:val="single" w:sz="4" w:space="0" w:color="auto"/>
            </w:tcBorders>
            <w:shd w:val="pct15" w:color="auto" w:fill="auto"/>
            <w:vAlign w:val="center"/>
          </w:tcPr>
          <w:p w14:paraId="186FE839" w14:textId="77777777" w:rsidR="00D47E00" w:rsidRPr="005D5EA4" w:rsidRDefault="00D47E00" w:rsidP="00D47E00">
            <w:pPr>
              <w:rPr>
                <w:rFonts w:ascii="Arial Narrow" w:hAnsi="Arial Narrow"/>
                <w:bCs/>
                <w:sz w:val="18"/>
              </w:rPr>
            </w:pPr>
          </w:p>
        </w:tc>
        <w:tc>
          <w:tcPr>
            <w:tcW w:w="2066" w:type="dxa"/>
            <w:tcBorders>
              <w:left w:val="nil"/>
            </w:tcBorders>
            <w:shd w:val="pct15" w:color="auto" w:fill="auto"/>
            <w:vAlign w:val="center"/>
          </w:tcPr>
          <w:p w14:paraId="182C89C8" w14:textId="77777777" w:rsidR="00D47E00" w:rsidRPr="005D5EA4" w:rsidRDefault="00D47E00" w:rsidP="00D47E00">
            <w:pPr>
              <w:spacing w:before="60"/>
              <w:jc w:val="right"/>
              <w:rPr>
                <w:rFonts w:ascii="Arial Narrow" w:hAnsi="Arial Narrow"/>
                <w:sz w:val="18"/>
              </w:rPr>
            </w:pPr>
            <w:r w:rsidRPr="005D5EA4">
              <w:rPr>
                <w:rFonts w:ascii="Arial Narrow" w:hAnsi="Arial Narrow"/>
                <w:sz w:val="18"/>
              </w:rPr>
              <w:t>No</w:t>
            </w:r>
          </w:p>
        </w:tc>
        <w:tc>
          <w:tcPr>
            <w:tcW w:w="3295" w:type="dxa"/>
            <w:shd w:val="pct15" w:color="auto" w:fill="auto"/>
            <w:vAlign w:val="center"/>
          </w:tcPr>
          <w:p w14:paraId="7FAE8489" w14:textId="77777777" w:rsidR="00D47E00" w:rsidRPr="005D5EA4" w:rsidRDefault="00D47E00" w:rsidP="00D47E00">
            <w:pPr>
              <w:spacing w:before="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If No, go to T</w:t>
            </w:r>
            <w:r>
              <w:rPr>
                <w:rFonts w:ascii="Arial Narrow" w:hAnsi="Arial Narrow"/>
                <w:i/>
                <w:sz w:val="18"/>
              </w:rPr>
              <w:t>Pa</w:t>
            </w:r>
            <w:r w:rsidRPr="005D5EA4">
              <w:rPr>
                <w:rFonts w:ascii="Arial Narrow" w:hAnsi="Arial Narrow"/>
                <w:i/>
                <w:sz w:val="18"/>
              </w:rPr>
              <w:t>1</w:t>
            </w:r>
          </w:p>
        </w:tc>
        <w:tc>
          <w:tcPr>
            <w:tcW w:w="1044" w:type="dxa"/>
            <w:vMerge/>
            <w:tcBorders>
              <w:top w:val="single" w:sz="4" w:space="0" w:color="auto"/>
              <w:left w:val="single" w:sz="4" w:space="0" w:color="auto"/>
              <w:bottom w:val="single" w:sz="4" w:space="0" w:color="auto"/>
              <w:right w:val="single" w:sz="4" w:space="0" w:color="auto"/>
            </w:tcBorders>
            <w:shd w:val="pct15" w:color="auto" w:fill="auto"/>
            <w:vAlign w:val="center"/>
          </w:tcPr>
          <w:p w14:paraId="651F7587" w14:textId="77777777" w:rsidR="00D47E00" w:rsidRPr="005D5EA4"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sz w:val="22"/>
                <w:szCs w:val="22"/>
              </w:rPr>
            </w:pPr>
          </w:p>
        </w:tc>
      </w:tr>
      <w:tr w:rsidR="00D47E00" w:rsidRPr="005D5EA4" w14:paraId="22DC259F" w14:textId="77777777" w:rsidTr="000578D5">
        <w:trPr>
          <w:trHeight w:hRule="exact" w:val="421"/>
          <w:jc w:val="center"/>
        </w:trPr>
        <w:tc>
          <w:tcPr>
            <w:tcW w:w="4152" w:type="dxa"/>
            <w:gridSpan w:val="3"/>
            <w:vMerge/>
            <w:tcBorders>
              <w:left w:val="single" w:sz="4" w:space="0" w:color="auto"/>
              <w:bottom w:val="single" w:sz="4" w:space="0" w:color="auto"/>
              <w:right w:val="single" w:sz="4" w:space="0" w:color="auto"/>
            </w:tcBorders>
            <w:shd w:val="pct15" w:color="auto" w:fill="auto"/>
            <w:vAlign w:val="center"/>
          </w:tcPr>
          <w:p w14:paraId="4A3605A7" w14:textId="77777777" w:rsidR="00D47E00" w:rsidRPr="005D5EA4" w:rsidRDefault="00D47E00" w:rsidP="00D47E00">
            <w:pPr>
              <w:rPr>
                <w:rFonts w:ascii="Arial Narrow" w:hAnsi="Arial Narrow"/>
                <w:bCs/>
                <w:sz w:val="18"/>
              </w:rPr>
            </w:pPr>
          </w:p>
        </w:tc>
        <w:tc>
          <w:tcPr>
            <w:tcW w:w="2066" w:type="dxa"/>
            <w:tcBorders>
              <w:left w:val="nil"/>
              <w:bottom w:val="single" w:sz="4" w:space="0" w:color="auto"/>
            </w:tcBorders>
            <w:shd w:val="pct15" w:color="auto" w:fill="auto"/>
          </w:tcPr>
          <w:p w14:paraId="1583A7EC" w14:textId="77777777" w:rsidR="00D47E00" w:rsidRPr="005D5EA4" w:rsidRDefault="00D47E00" w:rsidP="00D47E00">
            <w:pPr>
              <w:spacing w:before="120"/>
              <w:jc w:val="right"/>
              <w:rPr>
                <w:rFonts w:ascii="Arial Narrow" w:hAnsi="Arial Narrow"/>
                <w:sz w:val="18"/>
              </w:rPr>
            </w:pPr>
            <w:r w:rsidRPr="005D5EA4">
              <w:rPr>
                <w:rFonts w:ascii="Arial Narrow" w:hAnsi="Arial Narrow"/>
                <w:sz w:val="18"/>
              </w:rPr>
              <w:t>Don't work in a closed area</w:t>
            </w:r>
          </w:p>
        </w:tc>
        <w:tc>
          <w:tcPr>
            <w:tcW w:w="3295" w:type="dxa"/>
            <w:tcBorders>
              <w:bottom w:val="single" w:sz="4" w:space="0" w:color="auto"/>
            </w:tcBorders>
            <w:shd w:val="pct15" w:color="auto" w:fill="auto"/>
            <w:vAlign w:val="center"/>
          </w:tcPr>
          <w:p w14:paraId="76CDC174" w14:textId="77777777" w:rsidR="00D47E00" w:rsidRPr="005D5EA4" w:rsidRDefault="00D47E00" w:rsidP="00D47E00">
            <w:pPr>
              <w:spacing w:before="60"/>
              <w:rPr>
                <w:rFonts w:ascii="Arial Narrow" w:hAnsi="Arial Narrow"/>
                <w:sz w:val="18"/>
              </w:rPr>
            </w:pPr>
            <w:r w:rsidRPr="005D5EA4">
              <w:rPr>
                <w:rFonts w:ascii="Arial Narrow" w:hAnsi="Arial Narrow"/>
                <w:sz w:val="18"/>
              </w:rPr>
              <w:t xml:space="preserve">3  </w:t>
            </w:r>
            <w:r w:rsidRPr="005D5EA4">
              <w:rPr>
                <w:rFonts w:ascii="Arial Narrow" w:hAnsi="Arial Narrow"/>
                <w:i/>
                <w:sz w:val="18"/>
              </w:rPr>
              <w:t>If Don’t work,  go to T</w:t>
            </w:r>
            <w:r>
              <w:rPr>
                <w:rFonts w:ascii="Arial Narrow" w:hAnsi="Arial Narrow"/>
                <w:i/>
                <w:sz w:val="18"/>
              </w:rPr>
              <w:t>P</w:t>
            </w:r>
            <w:r w:rsidRPr="005D5EA4">
              <w:rPr>
                <w:rFonts w:ascii="Arial Narrow" w:hAnsi="Arial Narrow"/>
                <w:i/>
                <w:sz w:val="18"/>
              </w:rPr>
              <w:t>1</w:t>
            </w:r>
            <w:r>
              <w:rPr>
                <w:rFonts w:ascii="Arial Narrow" w:hAnsi="Arial Narrow"/>
                <w:i/>
                <w:sz w:val="18"/>
              </w:rPr>
              <w:t>a</w:t>
            </w:r>
          </w:p>
        </w:tc>
        <w:tc>
          <w:tcPr>
            <w:tcW w:w="1044" w:type="dxa"/>
            <w:vMerge/>
            <w:tcBorders>
              <w:top w:val="single" w:sz="4" w:space="0" w:color="auto"/>
              <w:left w:val="single" w:sz="4" w:space="0" w:color="auto"/>
              <w:bottom w:val="single" w:sz="4" w:space="0" w:color="auto"/>
              <w:right w:val="single" w:sz="4" w:space="0" w:color="auto"/>
            </w:tcBorders>
            <w:shd w:val="pct15" w:color="auto" w:fill="auto"/>
            <w:vAlign w:val="center"/>
          </w:tcPr>
          <w:p w14:paraId="4E836C3C" w14:textId="77777777" w:rsidR="00D47E00" w:rsidRPr="005D5EA4"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bCs/>
                <w:sz w:val="22"/>
                <w:szCs w:val="22"/>
              </w:rPr>
            </w:pPr>
          </w:p>
        </w:tc>
      </w:tr>
      <w:tr w:rsidR="00D47E00" w:rsidRPr="005D5EA4" w14:paraId="2DE244B5" w14:textId="77777777" w:rsidTr="000578D5">
        <w:trPr>
          <w:trHeight w:hRule="exact" w:val="1560"/>
          <w:jc w:val="center"/>
        </w:trPr>
        <w:tc>
          <w:tcPr>
            <w:tcW w:w="4152" w:type="dxa"/>
            <w:gridSpan w:val="3"/>
            <w:tcBorders>
              <w:left w:val="single" w:sz="4" w:space="0" w:color="auto"/>
              <w:bottom w:val="single" w:sz="4" w:space="0" w:color="auto"/>
              <w:right w:val="single" w:sz="4" w:space="0" w:color="auto"/>
            </w:tcBorders>
            <w:shd w:val="pct15" w:color="auto" w:fill="auto"/>
            <w:vAlign w:val="center"/>
          </w:tcPr>
          <w:p w14:paraId="6900BE46" w14:textId="77777777" w:rsidR="00D47E00" w:rsidRDefault="00D47E00" w:rsidP="00D47E00">
            <w:pPr>
              <w:rPr>
                <w:rFonts w:ascii="Arial Narrow" w:hAnsi="Arial Narrow"/>
                <w:bCs/>
                <w:sz w:val="18"/>
              </w:rPr>
            </w:pPr>
            <w:r>
              <w:rPr>
                <w:rFonts w:ascii="Arial Narrow" w:hAnsi="Arial Narrow"/>
                <w:bCs/>
                <w:sz w:val="18"/>
              </w:rPr>
              <w:t>In the past 30 days, how often did anyone smoke</w:t>
            </w:r>
            <w:r>
              <w:rPr>
                <w:rFonts w:ascii="Arial Narrow" w:hAnsi="Arial Narrow"/>
                <w:b/>
                <w:bCs/>
                <w:sz w:val="18"/>
              </w:rPr>
              <w:t xml:space="preserve"> in closed area in your workplace</w:t>
            </w:r>
            <w:r>
              <w:rPr>
                <w:rFonts w:ascii="Arial Narrow" w:hAnsi="Arial Narrow"/>
                <w:bCs/>
                <w:sz w:val="18"/>
                <w:lang w:val="mn-MN"/>
              </w:rPr>
              <w:t xml:space="preserve">? </w:t>
            </w:r>
          </w:p>
          <w:p w14:paraId="66BF949D" w14:textId="77777777" w:rsidR="00D47E00" w:rsidRPr="005D5EA4" w:rsidRDefault="00D47E00" w:rsidP="00D47E00">
            <w:pPr>
              <w:rPr>
                <w:rFonts w:ascii="Arial Narrow" w:hAnsi="Arial Narrow"/>
                <w:bCs/>
                <w:sz w:val="18"/>
              </w:rPr>
            </w:pPr>
          </w:p>
        </w:tc>
        <w:tc>
          <w:tcPr>
            <w:tcW w:w="2066" w:type="dxa"/>
            <w:tcBorders>
              <w:left w:val="nil"/>
              <w:bottom w:val="single" w:sz="4" w:space="0" w:color="auto"/>
            </w:tcBorders>
            <w:shd w:val="pct15" w:color="auto" w:fill="auto"/>
          </w:tcPr>
          <w:p w14:paraId="5C908115" w14:textId="77777777" w:rsidR="00D47E00" w:rsidRDefault="00D47E00" w:rsidP="00D47E00">
            <w:pPr>
              <w:spacing w:before="60"/>
              <w:jc w:val="right"/>
              <w:rPr>
                <w:rFonts w:ascii="Arial Narrow" w:hAnsi="Arial Narrow"/>
                <w:sz w:val="18"/>
              </w:rPr>
            </w:pPr>
            <w:r>
              <w:rPr>
                <w:rFonts w:ascii="Arial Narrow" w:hAnsi="Arial Narrow"/>
                <w:sz w:val="18"/>
              </w:rPr>
              <w:t xml:space="preserve">Daily </w:t>
            </w:r>
          </w:p>
          <w:p w14:paraId="2EB4F3EC" w14:textId="77777777" w:rsidR="00D47E00" w:rsidRDefault="00D47E00" w:rsidP="00D47E00">
            <w:pPr>
              <w:spacing w:before="60"/>
              <w:jc w:val="right"/>
              <w:rPr>
                <w:rFonts w:ascii="Arial Narrow" w:hAnsi="Arial Narrow"/>
                <w:sz w:val="18"/>
              </w:rPr>
            </w:pPr>
            <w:r>
              <w:rPr>
                <w:rFonts w:ascii="Arial Narrow" w:hAnsi="Arial Narrow"/>
                <w:sz w:val="18"/>
              </w:rPr>
              <w:t>Weekly</w:t>
            </w:r>
          </w:p>
          <w:p w14:paraId="6EFE70C9" w14:textId="77777777" w:rsidR="00D47E00" w:rsidRDefault="00D47E00" w:rsidP="00D47E00">
            <w:pPr>
              <w:spacing w:before="60"/>
              <w:jc w:val="right"/>
              <w:rPr>
                <w:rFonts w:ascii="Arial Narrow" w:hAnsi="Arial Narrow"/>
                <w:sz w:val="18"/>
              </w:rPr>
            </w:pPr>
            <w:r>
              <w:rPr>
                <w:rFonts w:ascii="Arial Narrow" w:hAnsi="Arial Narrow"/>
                <w:sz w:val="18"/>
              </w:rPr>
              <w:t>2-3 times in a month</w:t>
            </w:r>
          </w:p>
          <w:p w14:paraId="3239B6DF" w14:textId="77777777" w:rsidR="00D47E00" w:rsidRDefault="00D47E00" w:rsidP="00D47E00">
            <w:pPr>
              <w:spacing w:before="60"/>
              <w:jc w:val="right"/>
              <w:rPr>
                <w:rFonts w:ascii="Arial Narrow" w:hAnsi="Arial Narrow"/>
                <w:sz w:val="18"/>
              </w:rPr>
            </w:pPr>
            <w:r>
              <w:rPr>
                <w:rFonts w:ascii="Arial Narrow" w:hAnsi="Arial Narrow"/>
                <w:sz w:val="18"/>
              </w:rPr>
              <w:t xml:space="preserve">Every month </w:t>
            </w:r>
          </w:p>
          <w:p w14:paraId="71E00BB0" w14:textId="6B29598F" w:rsidR="00D47E00" w:rsidRPr="005D5EA4" w:rsidRDefault="00D47E00" w:rsidP="00D47E00">
            <w:pPr>
              <w:spacing w:before="120"/>
              <w:jc w:val="right"/>
              <w:rPr>
                <w:rFonts w:ascii="Arial Narrow" w:hAnsi="Arial Narrow"/>
                <w:sz w:val="18"/>
              </w:rPr>
            </w:pPr>
            <w:r>
              <w:rPr>
                <w:rFonts w:ascii="Arial Narrow" w:hAnsi="Arial Narrow"/>
                <w:sz w:val="18"/>
              </w:rPr>
              <w:t>Don`t know</w:t>
            </w:r>
          </w:p>
        </w:tc>
        <w:tc>
          <w:tcPr>
            <w:tcW w:w="3295" w:type="dxa"/>
            <w:tcBorders>
              <w:bottom w:val="single" w:sz="4" w:space="0" w:color="auto"/>
            </w:tcBorders>
            <w:shd w:val="pct15" w:color="auto" w:fill="auto"/>
            <w:vAlign w:val="center"/>
          </w:tcPr>
          <w:p w14:paraId="2C5DA6E8" w14:textId="77777777" w:rsidR="00D47E00" w:rsidRDefault="00D47E00" w:rsidP="00D47E00">
            <w:pPr>
              <w:spacing w:before="60"/>
              <w:rPr>
                <w:rFonts w:ascii="Arial Narrow" w:hAnsi="Arial Narrow"/>
                <w:sz w:val="18"/>
              </w:rPr>
            </w:pPr>
            <w:r>
              <w:rPr>
                <w:rFonts w:ascii="Arial Narrow" w:hAnsi="Arial Narrow"/>
                <w:sz w:val="18"/>
              </w:rPr>
              <w:t>1</w:t>
            </w:r>
          </w:p>
          <w:p w14:paraId="1FD8D1BF" w14:textId="77777777" w:rsidR="00D47E00" w:rsidRDefault="00D47E00" w:rsidP="00D47E00">
            <w:pPr>
              <w:spacing w:before="60"/>
              <w:rPr>
                <w:rFonts w:ascii="Arial Narrow" w:hAnsi="Arial Narrow"/>
                <w:sz w:val="18"/>
              </w:rPr>
            </w:pPr>
            <w:r>
              <w:rPr>
                <w:rFonts w:ascii="Arial Narrow" w:hAnsi="Arial Narrow"/>
                <w:sz w:val="18"/>
              </w:rPr>
              <w:t>2</w:t>
            </w:r>
          </w:p>
          <w:p w14:paraId="5BF36074" w14:textId="77777777" w:rsidR="00D47E00" w:rsidRDefault="00D47E00" w:rsidP="00D47E00">
            <w:pPr>
              <w:spacing w:before="60"/>
              <w:rPr>
                <w:rFonts w:ascii="Arial Narrow" w:hAnsi="Arial Narrow"/>
                <w:sz w:val="18"/>
              </w:rPr>
            </w:pPr>
            <w:r>
              <w:rPr>
                <w:rFonts w:ascii="Arial Narrow" w:hAnsi="Arial Narrow"/>
                <w:sz w:val="18"/>
              </w:rPr>
              <w:t>3</w:t>
            </w:r>
          </w:p>
          <w:p w14:paraId="22C83AB4" w14:textId="77777777" w:rsidR="00D47E00" w:rsidRDefault="00D47E00" w:rsidP="00D47E00">
            <w:pPr>
              <w:spacing w:before="60"/>
              <w:rPr>
                <w:rFonts w:ascii="Arial Narrow" w:hAnsi="Arial Narrow"/>
                <w:sz w:val="18"/>
              </w:rPr>
            </w:pPr>
            <w:r>
              <w:rPr>
                <w:rFonts w:ascii="Arial Narrow" w:hAnsi="Arial Narrow"/>
                <w:sz w:val="18"/>
              </w:rPr>
              <w:t>4</w:t>
            </w:r>
          </w:p>
          <w:p w14:paraId="2CF9E883" w14:textId="7680C8D4" w:rsidR="00D47E00" w:rsidRPr="005D5EA4" w:rsidRDefault="00D47E00" w:rsidP="00D47E00">
            <w:pPr>
              <w:spacing w:before="60"/>
              <w:rPr>
                <w:rFonts w:ascii="Arial Narrow" w:hAnsi="Arial Narrow"/>
                <w:sz w:val="18"/>
              </w:rPr>
            </w:pPr>
            <w:r>
              <w:rPr>
                <w:rFonts w:ascii="Arial Narrow" w:hAnsi="Arial Narrow"/>
                <w:sz w:val="18"/>
              </w:rPr>
              <w:t>77</w:t>
            </w:r>
          </w:p>
        </w:tc>
        <w:tc>
          <w:tcPr>
            <w:tcW w:w="1044" w:type="dxa"/>
            <w:tcBorders>
              <w:top w:val="single" w:sz="4" w:space="0" w:color="auto"/>
              <w:left w:val="single" w:sz="4" w:space="0" w:color="auto"/>
              <w:bottom w:val="single" w:sz="4" w:space="0" w:color="auto"/>
              <w:right w:val="single" w:sz="4" w:space="0" w:color="auto"/>
            </w:tcBorders>
            <w:shd w:val="pct15" w:color="auto" w:fill="auto"/>
            <w:vAlign w:val="center"/>
          </w:tcPr>
          <w:p w14:paraId="0A59B0DA" w14:textId="45A56B1F" w:rsidR="00D47E00" w:rsidRPr="00302D9F"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jc w:val="center"/>
              <w:rPr>
                <w:rFonts w:ascii="Arial Narrow" w:hAnsi="Arial Narrow"/>
                <w:sz w:val="22"/>
                <w:szCs w:val="22"/>
              </w:rPr>
            </w:pPr>
            <w:r w:rsidRPr="00302D9F">
              <w:rPr>
                <w:rFonts w:ascii="Arial Narrow" w:hAnsi="Arial Narrow"/>
                <w:sz w:val="22"/>
                <w:szCs w:val="22"/>
              </w:rPr>
              <w:t>X3</w:t>
            </w:r>
          </w:p>
        </w:tc>
      </w:tr>
      <w:tr w:rsidR="00D47E00" w:rsidRPr="005D5EA4" w:rsidDel="00FE54B6" w14:paraId="34584A77" w14:textId="77777777" w:rsidTr="000578D5">
        <w:trPr>
          <w:trHeight w:hRule="exact" w:val="421"/>
          <w:jc w:val="center"/>
        </w:trPr>
        <w:tc>
          <w:tcPr>
            <w:tcW w:w="1055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C729F5B" w14:textId="77777777" w:rsidR="00D47E00" w:rsidRPr="005D5EA4" w:rsidDel="00FE54B6"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120" w:after="120"/>
              <w:rPr>
                <w:rFonts w:ascii="Arial Narrow" w:hAnsi="Arial Narrow"/>
                <w:b/>
                <w:bCs/>
                <w:sz w:val="22"/>
                <w:szCs w:val="22"/>
              </w:rPr>
            </w:pPr>
          </w:p>
        </w:tc>
      </w:tr>
      <w:tr w:rsidR="00D47E00" w:rsidRPr="005D5EA4" w14:paraId="7DADD90A" w14:textId="77777777" w:rsidTr="000578D5">
        <w:tblPrEx>
          <w:shd w:val="clear" w:color="auto" w:fill="auto"/>
        </w:tblPrEx>
        <w:trPr>
          <w:trHeight w:hRule="exact" w:val="320"/>
          <w:jc w:val="center"/>
        </w:trPr>
        <w:tc>
          <w:tcPr>
            <w:tcW w:w="10557" w:type="dxa"/>
            <w:gridSpan w:val="6"/>
            <w:tcBorders>
              <w:top w:val="single" w:sz="6" w:space="0" w:color="auto"/>
              <w:left w:val="single" w:sz="6" w:space="0" w:color="auto"/>
              <w:bottom w:val="single" w:sz="6" w:space="0" w:color="auto"/>
              <w:right w:val="single" w:sz="6" w:space="0" w:color="auto"/>
            </w:tcBorders>
            <w:shd w:val="pct15" w:color="auto" w:fill="auto"/>
          </w:tcPr>
          <w:p w14:paraId="3A2D79FE" w14:textId="77777777" w:rsidR="00D47E00" w:rsidRPr="005D5EA4" w:rsidRDefault="00D47E00" w:rsidP="00D47E00">
            <w:pPr>
              <w:outlineLvl w:val="0"/>
              <w:rPr>
                <w:rFonts w:ascii="Arial Narrow" w:hAnsi="Arial Narrow"/>
                <w:b/>
                <w:bCs/>
              </w:rPr>
            </w:pPr>
            <w:r w:rsidRPr="005D5EA4">
              <w:rPr>
                <w:rFonts w:ascii="Arial Narrow" w:hAnsi="Arial Narrow"/>
                <w:b/>
                <w:bCs/>
              </w:rPr>
              <w:t>Tobacco Policy</w:t>
            </w:r>
            <w:r w:rsidRPr="005D5EA4">
              <w:rPr>
                <w:rFonts w:ascii="Arial Narrow" w:hAnsi="Arial Narrow"/>
              </w:rPr>
              <w:t xml:space="preserve"> </w:t>
            </w:r>
          </w:p>
        </w:tc>
      </w:tr>
      <w:tr w:rsidR="00D47E00" w:rsidRPr="005D5EA4" w14:paraId="046CA294" w14:textId="77777777" w:rsidTr="000578D5">
        <w:tblPrEx>
          <w:shd w:val="clear" w:color="auto" w:fill="auto"/>
        </w:tblPrEx>
        <w:trPr>
          <w:trHeight w:hRule="exact" w:val="668"/>
          <w:jc w:val="center"/>
        </w:trPr>
        <w:tc>
          <w:tcPr>
            <w:tcW w:w="10557" w:type="dxa"/>
            <w:gridSpan w:val="6"/>
            <w:tcBorders>
              <w:top w:val="single" w:sz="6" w:space="0" w:color="auto"/>
              <w:left w:val="single" w:sz="6" w:space="0" w:color="auto"/>
              <w:bottom w:val="single" w:sz="6" w:space="0" w:color="auto"/>
              <w:right w:val="single" w:sz="6" w:space="0" w:color="auto"/>
            </w:tcBorders>
            <w:shd w:val="clear" w:color="auto" w:fill="auto"/>
          </w:tcPr>
          <w:p w14:paraId="116C57B0" w14:textId="77777777" w:rsidR="00D47E00" w:rsidRPr="005D5EA4" w:rsidRDefault="00D47E00" w:rsidP="00D47E00">
            <w:pPr>
              <w:outlineLvl w:val="0"/>
              <w:rPr>
                <w:rFonts w:ascii="Arial Narrow" w:hAnsi="Arial Narrow"/>
                <w:sz w:val="20"/>
              </w:rPr>
            </w:pPr>
            <w:r w:rsidRPr="005D5EA4">
              <w:rPr>
                <w:rFonts w:ascii="Arial Narrow" w:hAnsi="Arial Narrow"/>
                <w:sz w:val="20"/>
              </w:rPr>
              <w:t>You have been asked questions on tobacco consumption before. The next questions ask about tobacco control policies.  They include questions on your exposure to the media and advertisement, on cigarette promotions, health warnings and cigarette purchases.</w:t>
            </w:r>
          </w:p>
        </w:tc>
      </w:tr>
      <w:tr w:rsidR="00D47E00" w:rsidRPr="005D5EA4" w14:paraId="52366CEF" w14:textId="77777777" w:rsidTr="000578D5">
        <w:trPr>
          <w:trHeight w:hRule="exact" w:val="320"/>
          <w:jc w:val="center"/>
        </w:trPr>
        <w:tc>
          <w:tcPr>
            <w:tcW w:w="3588" w:type="dxa"/>
            <w:gridSpan w:val="2"/>
            <w:tcBorders>
              <w:top w:val="single" w:sz="6" w:space="0" w:color="auto"/>
              <w:left w:val="single" w:sz="6" w:space="0" w:color="auto"/>
              <w:bottom w:val="single" w:sz="4" w:space="0" w:color="auto"/>
              <w:right w:val="single" w:sz="4" w:space="0" w:color="auto"/>
            </w:tcBorders>
            <w:shd w:val="clear" w:color="auto" w:fill="auto"/>
          </w:tcPr>
          <w:p w14:paraId="56A5BE9D" w14:textId="77777777" w:rsidR="00D47E00" w:rsidRPr="00E15CE1" w:rsidRDefault="00D47E00" w:rsidP="00D47E00">
            <w:pPr>
              <w:spacing w:before="40" w:after="40"/>
              <w:rPr>
                <w:rFonts w:ascii="Arial Narrow" w:hAnsi="Arial Narrow"/>
                <w:b/>
              </w:rPr>
            </w:pPr>
            <w:r w:rsidRPr="00E15CE1">
              <w:rPr>
                <w:rFonts w:ascii="Arial Narrow" w:hAnsi="Arial Narrow"/>
                <w:b/>
              </w:rPr>
              <w:t>Question</w:t>
            </w:r>
          </w:p>
        </w:tc>
        <w:tc>
          <w:tcPr>
            <w:tcW w:w="5925" w:type="dxa"/>
            <w:gridSpan w:val="3"/>
            <w:tcBorders>
              <w:top w:val="single" w:sz="6" w:space="0" w:color="auto"/>
              <w:left w:val="single" w:sz="4" w:space="0" w:color="auto"/>
              <w:bottom w:val="single" w:sz="4" w:space="0" w:color="auto"/>
              <w:right w:val="single" w:sz="6" w:space="0" w:color="auto"/>
            </w:tcBorders>
            <w:shd w:val="clear" w:color="auto" w:fill="auto"/>
          </w:tcPr>
          <w:p w14:paraId="2F8E6560" w14:textId="77777777" w:rsidR="00D47E00" w:rsidRPr="00E15CE1" w:rsidRDefault="00D47E00" w:rsidP="00D47E00">
            <w:pPr>
              <w:spacing w:before="40" w:after="40"/>
              <w:jc w:val="center"/>
              <w:rPr>
                <w:rFonts w:ascii="Arial Narrow" w:hAnsi="Arial Narrow"/>
                <w:b/>
              </w:rPr>
            </w:pPr>
            <w:r w:rsidRPr="00E15CE1">
              <w:rPr>
                <w:rFonts w:ascii="Arial Narrow" w:hAnsi="Arial Narrow"/>
                <w:b/>
              </w:rPr>
              <w:t>Response</w:t>
            </w:r>
          </w:p>
        </w:tc>
        <w:tc>
          <w:tcPr>
            <w:tcW w:w="1044" w:type="dxa"/>
            <w:tcBorders>
              <w:top w:val="single" w:sz="6" w:space="0" w:color="auto"/>
              <w:left w:val="single" w:sz="6" w:space="0" w:color="auto"/>
              <w:bottom w:val="single" w:sz="6" w:space="0" w:color="auto"/>
              <w:right w:val="single" w:sz="6" w:space="0" w:color="auto"/>
            </w:tcBorders>
            <w:shd w:val="clear" w:color="auto" w:fill="auto"/>
          </w:tcPr>
          <w:p w14:paraId="04D3F3A3" w14:textId="77777777" w:rsidR="00D47E00" w:rsidRPr="00E15CE1" w:rsidRDefault="00D47E00" w:rsidP="00D47E00">
            <w:pPr>
              <w:tabs>
                <w:tab w:val="right" w:pos="1450"/>
              </w:tabs>
              <w:spacing w:before="40" w:after="40"/>
              <w:jc w:val="center"/>
              <w:rPr>
                <w:rFonts w:ascii="Arial Narrow" w:hAnsi="Arial Narrow"/>
                <w:b/>
              </w:rPr>
            </w:pPr>
            <w:r w:rsidRPr="00E15CE1">
              <w:rPr>
                <w:rFonts w:ascii="Arial Narrow" w:hAnsi="Arial Narrow"/>
                <w:b/>
              </w:rPr>
              <w:t>Code</w:t>
            </w:r>
          </w:p>
        </w:tc>
      </w:tr>
      <w:tr w:rsidR="00D47E00" w:rsidRPr="005D5EA4" w14:paraId="1C007841" w14:textId="77777777" w:rsidTr="000578D5">
        <w:tblPrEx>
          <w:shd w:val="clear" w:color="auto" w:fill="auto"/>
        </w:tblPrEx>
        <w:trPr>
          <w:trHeight w:hRule="exact" w:val="748"/>
          <w:jc w:val="center"/>
        </w:trPr>
        <w:tc>
          <w:tcPr>
            <w:tcW w:w="10557" w:type="dxa"/>
            <w:gridSpan w:val="6"/>
            <w:tcBorders>
              <w:top w:val="single" w:sz="4" w:space="0" w:color="auto"/>
              <w:left w:val="single" w:sz="4" w:space="0" w:color="auto"/>
              <w:bottom w:val="single" w:sz="6" w:space="0" w:color="auto"/>
              <w:right w:val="single" w:sz="6" w:space="0" w:color="auto"/>
            </w:tcBorders>
            <w:shd w:val="clear" w:color="auto" w:fill="auto"/>
            <w:vAlign w:val="center"/>
          </w:tcPr>
          <w:p w14:paraId="0CFDF9EC" w14:textId="77777777" w:rsidR="00D47E00" w:rsidRPr="005D5EA4" w:rsidRDefault="00D47E00" w:rsidP="00D47E00">
            <w:pPr>
              <w:rPr>
                <w:rFonts w:ascii="Arial Narrow" w:hAnsi="Arial Narrow" w:cs="Arial"/>
                <w:bCs/>
                <w:sz w:val="18"/>
                <w:szCs w:val="18"/>
              </w:rPr>
            </w:pPr>
            <w:r w:rsidRPr="005D5EA4">
              <w:rPr>
                <w:rFonts w:ascii="Arial Narrow" w:hAnsi="Arial Narrow" w:cs="Arial"/>
                <w:bCs/>
                <w:sz w:val="18"/>
                <w:szCs w:val="18"/>
              </w:rPr>
              <w:t>During the past 30 days, have you noticed information about the dangers of smoking cigarettes or that encourages quitting through the following media?</w:t>
            </w:r>
          </w:p>
          <w:p w14:paraId="06699832" w14:textId="77777777" w:rsidR="00D47E00" w:rsidRPr="005D5EA4" w:rsidRDefault="00D47E00" w:rsidP="00D47E00">
            <w:pPr>
              <w:rPr>
                <w:rFonts w:ascii="Arial Narrow" w:hAnsi="Arial Narrow"/>
                <w:bCs/>
                <w:szCs w:val="22"/>
              </w:rPr>
            </w:pPr>
            <w:r w:rsidRPr="005D5EA4">
              <w:rPr>
                <w:rFonts w:ascii="Arial Narrow" w:hAnsi="Arial Narrow"/>
                <w:i/>
                <w:iCs/>
                <w:sz w:val="18"/>
              </w:rPr>
              <w:t xml:space="preserve"> (RECORD FOR EACH)</w:t>
            </w:r>
          </w:p>
        </w:tc>
      </w:tr>
      <w:tr w:rsidR="00D47E00" w:rsidRPr="005D5EA4" w14:paraId="3FC5B933" w14:textId="77777777" w:rsidTr="000578D5">
        <w:tblPrEx>
          <w:shd w:val="clear" w:color="auto" w:fill="auto"/>
        </w:tblPrEx>
        <w:trPr>
          <w:trHeight w:val="830"/>
          <w:jc w:val="center"/>
        </w:trPr>
        <w:tc>
          <w:tcPr>
            <w:tcW w:w="3577" w:type="dxa"/>
            <w:tcBorders>
              <w:top w:val="single" w:sz="6" w:space="0" w:color="auto"/>
              <w:left w:val="single" w:sz="4" w:space="0" w:color="auto"/>
              <w:right w:val="single" w:sz="4" w:space="0" w:color="auto"/>
            </w:tcBorders>
            <w:shd w:val="clear" w:color="auto" w:fill="auto"/>
            <w:vAlign w:val="center"/>
          </w:tcPr>
          <w:p w14:paraId="59121108"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Newspapers or magazines</w:t>
            </w:r>
          </w:p>
        </w:tc>
        <w:tc>
          <w:tcPr>
            <w:tcW w:w="2641" w:type="dxa"/>
            <w:gridSpan w:val="3"/>
            <w:tcBorders>
              <w:top w:val="single" w:sz="6" w:space="0" w:color="auto"/>
              <w:left w:val="nil"/>
            </w:tcBorders>
            <w:shd w:val="clear" w:color="auto" w:fill="auto"/>
            <w:vAlign w:val="center"/>
          </w:tcPr>
          <w:p w14:paraId="25243B52"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Yes</w:t>
            </w:r>
          </w:p>
          <w:p w14:paraId="7A048357"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No</w:t>
            </w:r>
          </w:p>
          <w:p w14:paraId="1A2F968C"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Don't know</w:t>
            </w:r>
          </w:p>
        </w:tc>
        <w:tc>
          <w:tcPr>
            <w:tcW w:w="3295" w:type="dxa"/>
            <w:tcBorders>
              <w:top w:val="single" w:sz="6" w:space="0" w:color="auto"/>
              <w:left w:val="nil"/>
              <w:right w:val="single" w:sz="6" w:space="0" w:color="auto"/>
            </w:tcBorders>
            <w:shd w:val="clear" w:color="auto" w:fill="auto"/>
            <w:vAlign w:val="center"/>
          </w:tcPr>
          <w:p w14:paraId="2EAF28BD"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1</w:t>
            </w:r>
          </w:p>
          <w:p w14:paraId="10BAB720" w14:textId="77777777" w:rsidR="00D47E00" w:rsidRPr="00E15CE1" w:rsidRDefault="00D47E00" w:rsidP="00D47E00">
            <w:pPr>
              <w:tabs>
                <w:tab w:val="right" w:pos="402"/>
              </w:tabs>
              <w:rPr>
                <w:rFonts w:ascii="Arial Narrow" w:hAnsi="Arial Narrow"/>
                <w:sz w:val="20"/>
              </w:rPr>
            </w:pPr>
            <w:r w:rsidRPr="00E15CE1">
              <w:rPr>
                <w:rFonts w:ascii="Arial Narrow" w:hAnsi="Arial Narrow"/>
                <w:sz w:val="20"/>
              </w:rPr>
              <w:t>2</w:t>
            </w:r>
          </w:p>
          <w:p w14:paraId="660FFFA5"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77</w:t>
            </w:r>
          </w:p>
        </w:tc>
        <w:tc>
          <w:tcPr>
            <w:tcW w:w="1044" w:type="dxa"/>
            <w:tcBorders>
              <w:left w:val="single" w:sz="6" w:space="0" w:color="auto"/>
              <w:bottom w:val="single" w:sz="6" w:space="0" w:color="auto"/>
              <w:right w:val="single" w:sz="6" w:space="0" w:color="auto"/>
            </w:tcBorders>
            <w:shd w:val="clear" w:color="auto" w:fill="auto"/>
            <w:vAlign w:val="center"/>
          </w:tcPr>
          <w:p w14:paraId="0ECF3F8D" w14:textId="77777777" w:rsidR="00D47E00" w:rsidRPr="005D5EA4" w:rsidRDefault="00D47E00" w:rsidP="00D47E00">
            <w:pPr>
              <w:jc w:val="center"/>
              <w:rPr>
                <w:rFonts w:ascii="Arial Narrow" w:hAnsi="Arial Narrow"/>
                <w:bCs/>
                <w:szCs w:val="22"/>
              </w:rPr>
            </w:pPr>
            <w:r w:rsidRPr="005D5EA4">
              <w:rPr>
                <w:rFonts w:ascii="Arial Narrow" w:hAnsi="Arial Narrow"/>
                <w:bCs/>
                <w:szCs w:val="22"/>
              </w:rPr>
              <w:t>TP1a</w:t>
            </w:r>
          </w:p>
        </w:tc>
      </w:tr>
      <w:tr w:rsidR="00D47E00" w:rsidRPr="005D5EA4" w14:paraId="7A91FE8C" w14:textId="77777777" w:rsidTr="000578D5">
        <w:tblPrEx>
          <w:shd w:val="clear" w:color="auto" w:fill="auto"/>
        </w:tblPrEx>
        <w:trPr>
          <w:trHeight w:hRule="exact" w:val="227"/>
          <w:jc w:val="center"/>
        </w:trPr>
        <w:tc>
          <w:tcPr>
            <w:tcW w:w="3577" w:type="dxa"/>
            <w:vMerge w:val="restart"/>
            <w:tcBorders>
              <w:top w:val="single" w:sz="6" w:space="0" w:color="auto"/>
              <w:left w:val="single" w:sz="4" w:space="0" w:color="auto"/>
              <w:right w:val="single" w:sz="4" w:space="0" w:color="auto"/>
            </w:tcBorders>
            <w:shd w:val="clear" w:color="auto" w:fill="auto"/>
            <w:vAlign w:val="center"/>
          </w:tcPr>
          <w:p w14:paraId="1F5E9D1D"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Television</w:t>
            </w:r>
          </w:p>
        </w:tc>
        <w:tc>
          <w:tcPr>
            <w:tcW w:w="2641" w:type="dxa"/>
            <w:gridSpan w:val="3"/>
            <w:vMerge w:val="restart"/>
            <w:tcBorders>
              <w:top w:val="single" w:sz="6" w:space="0" w:color="auto"/>
              <w:left w:val="nil"/>
            </w:tcBorders>
            <w:shd w:val="clear" w:color="auto" w:fill="auto"/>
            <w:vAlign w:val="center"/>
          </w:tcPr>
          <w:p w14:paraId="0BBE353C"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Yes</w:t>
            </w:r>
          </w:p>
          <w:p w14:paraId="1B0CEE27"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No</w:t>
            </w:r>
          </w:p>
          <w:p w14:paraId="5A192037"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Don't know</w:t>
            </w:r>
          </w:p>
        </w:tc>
        <w:tc>
          <w:tcPr>
            <w:tcW w:w="3295" w:type="dxa"/>
            <w:tcBorders>
              <w:top w:val="single" w:sz="6" w:space="0" w:color="auto"/>
              <w:left w:val="nil"/>
              <w:right w:val="single" w:sz="6" w:space="0" w:color="auto"/>
            </w:tcBorders>
            <w:shd w:val="clear" w:color="auto" w:fill="auto"/>
            <w:vAlign w:val="center"/>
          </w:tcPr>
          <w:p w14:paraId="10F5B3DA"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1</w:t>
            </w:r>
          </w:p>
        </w:tc>
        <w:tc>
          <w:tcPr>
            <w:tcW w:w="1044" w:type="dxa"/>
            <w:vMerge w:val="restart"/>
            <w:tcBorders>
              <w:left w:val="single" w:sz="6" w:space="0" w:color="auto"/>
              <w:bottom w:val="single" w:sz="6" w:space="0" w:color="auto"/>
              <w:right w:val="single" w:sz="6" w:space="0" w:color="auto"/>
            </w:tcBorders>
            <w:shd w:val="clear" w:color="auto" w:fill="auto"/>
            <w:vAlign w:val="center"/>
          </w:tcPr>
          <w:p w14:paraId="3D016BD1" w14:textId="77777777" w:rsidR="00D47E00" w:rsidRPr="005D5EA4" w:rsidRDefault="00D47E00" w:rsidP="00D47E00">
            <w:pPr>
              <w:jc w:val="center"/>
              <w:rPr>
                <w:rFonts w:ascii="Arial Narrow" w:hAnsi="Arial Narrow"/>
                <w:bCs/>
                <w:szCs w:val="22"/>
              </w:rPr>
            </w:pPr>
            <w:r w:rsidRPr="005D5EA4">
              <w:rPr>
                <w:rFonts w:ascii="Arial Narrow" w:hAnsi="Arial Narrow"/>
                <w:bCs/>
                <w:szCs w:val="22"/>
              </w:rPr>
              <w:t>TP1b</w:t>
            </w:r>
          </w:p>
        </w:tc>
      </w:tr>
      <w:tr w:rsidR="00D47E00" w:rsidRPr="005D5EA4" w14:paraId="15DF92EA" w14:textId="77777777" w:rsidTr="000578D5">
        <w:tblPrEx>
          <w:shd w:val="clear" w:color="auto" w:fill="auto"/>
        </w:tblPrEx>
        <w:trPr>
          <w:trHeight w:hRule="exact" w:val="227"/>
          <w:jc w:val="center"/>
        </w:trPr>
        <w:tc>
          <w:tcPr>
            <w:tcW w:w="3577" w:type="dxa"/>
            <w:vMerge/>
            <w:tcBorders>
              <w:left w:val="single" w:sz="4" w:space="0" w:color="auto"/>
              <w:right w:val="single" w:sz="4" w:space="0" w:color="auto"/>
            </w:tcBorders>
            <w:shd w:val="clear" w:color="auto" w:fill="auto"/>
            <w:vAlign w:val="center"/>
          </w:tcPr>
          <w:p w14:paraId="4DDF47F4" w14:textId="77777777" w:rsidR="00D47E00" w:rsidRPr="005D5EA4" w:rsidRDefault="00D47E00" w:rsidP="00D47E00">
            <w:pPr>
              <w:rPr>
                <w:rFonts w:ascii="Arial Narrow" w:hAnsi="Arial Narrow"/>
                <w:sz w:val="18"/>
                <w:szCs w:val="18"/>
              </w:rPr>
            </w:pPr>
          </w:p>
        </w:tc>
        <w:tc>
          <w:tcPr>
            <w:tcW w:w="2641" w:type="dxa"/>
            <w:gridSpan w:val="3"/>
            <w:vMerge/>
            <w:tcBorders>
              <w:left w:val="nil"/>
            </w:tcBorders>
            <w:shd w:val="clear" w:color="auto" w:fill="auto"/>
            <w:vAlign w:val="center"/>
          </w:tcPr>
          <w:p w14:paraId="09D848AA"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right w:val="single" w:sz="6" w:space="0" w:color="auto"/>
            </w:tcBorders>
            <w:shd w:val="clear" w:color="auto" w:fill="auto"/>
            <w:vAlign w:val="center"/>
          </w:tcPr>
          <w:p w14:paraId="4968603F"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2</w:t>
            </w:r>
          </w:p>
        </w:tc>
        <w:tc>
          <w:tcPr>
            <w:tcW w:w="1044" w:type="dxa"/>
            <w:vMerge/>
            <w:tcBorders>
              <w:left w:val="single" w:sz="6" w:space="0" w:color="auto"/>
              <w:bottom w:val="single" w:sz="6" w:space="0" w:color="auto"/>
              <w:right w:val="single" w:sz="6" w:space="0" w:color="auto"/>
            </w:tcBorders>
            <w:shd w:val="clear" w:color="auto" w:fill="auto"/>
            <w:vAlign w:val="center"/>
          </w:tcPr>
          <w:p w14:paraId="44413D75" w14:textId="77777777" w:rsidR="00D47E00" w:rsidRPr="005D5EA4" w:rsidRDefault="00D47E00" w:rsidP="00D47E00">
            <w:pPr>
              <w:jc w:val="center"/>
              <w:rPr>
                <w:rFonts w:ascii="Arial Narrow" w:hAnsi="Arial Narrow"/>
                <w:bCs/>
                <w:szCs w:val="22"/>
              </w:rPr>
            </w:pPr>
          </w:p>
        </w:tc>
      </w:tr>
      <w:tr w:rsidR="00D47E00" w:rsidRPr="005D5EA4" w14:paraId="65CCFB06" w14:textId="77777777" w:rsidTr="000578D5">
        <w:tblPrEx>
          <w:shd w:val="clear" w:color="auto" w:fill="auto"/>
        </w:tblPrEx>
        <w:trPr>
          <w:trHeight w:hRule="exact" w:val="297"/>
          <w:jc w:val="center"/>
        </w:trPr>
        <w:tc>
          <w:tcPr>
            <w:tcW w:w="3577" w:type="dxa"/>
            <w:vMerge/>
            <w:tcBorders>
              <w:left w:val="single" w:sz="4" w:space="0" w:color="auto"/>
              <w:right w:val="single" w:sz="4" w:space="0" w:color="auto"/>
            </w:tcBorders>
            <w:shd w:val="clear" w:color="auto" w:fill="auto"/>
            <w:vAlign w:val="center"/>
          </w:tcPr>
          <w:p w14:paraId="3D13D394" w14:textId="77777777" w:rsidR="00D47E00" w:rsidRPr="005D5EA4" w:rsidRDefault="00D47E00" w:rsidP="00D47E00">
            <w:pPr>
              <w:rPr>
                <w:rFonts w:ascii="Arial Narrow" w:hAnsi="Arial Narrow"/>
                <w:sz w:val="18"/>
                <w:szCs w:val="18"/>
              </w:rPr>
            </w:pPr>
          </w:p>
        </w:tc>
        <w:tc>
          <w:tcPr>
            <w:tcW w:w="2641" w:type="dxa"/>
            <w:gridSpan w:val="3"/>
            <w:vMerge/>
            <w:tcBorders>
              <w:left w:val="nil"/>
              <w:bottom w:val="single" w:sz="6" w:space="0" w:color="auto"/>
            </w:tcBorders>
            <w:shd w:val="clear" w:color="auto" w:fill="auto"/>
            <w:vAlign w:val="center"/>
          </w:tcPr>
          <w:p w14:paraId="3CA8B3ED"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bottom w:val="single" w:sz="6" w:space="0" w:color="auto"/>
              <w:right w:val="single" w:sz="6" w:space="0" w:color="auto"/>
            </w:tcBorders>
            <w:shd w:val="clear" w:color="auto" w:fill="auto"/>
            <w:vAlign w:val="center"/>
          </w:tcPr>
          <w:p w14:paraId="2F0B58CD"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77</w:t>
            </w:r>
          </w:p>
        </w:tc>
        <w:tc>
          <w:tcPr>
            <w:tcW w:w="1044" w:type="dxa"/>
            <w:vMerge/>
            <w:tcBorders>
              <w:left w:val="single" w:sz="6" w:space="0" w:color="auto"/>
              <w:bottom w:val="single" w:sz="6" w:space="0" w:color="auto"/>
              <w:right w:val="single" w:sz="6" w:space="0" w:color="auto"/>
            </w:tcBorders>
            <w:shd w:val="clear" w:color="auto" w:fill="auto"/>
            <w:vAlign w:val="center"/>
          </w:tcPr>
          <w:p w14:paraId="615A71CF" w14:textId="77777777" w:rsidR="00D47E00" w:rsidRPr="005D5EA4" w:rsidRDefault="00D47E00" w:rsidP="00D47E00">
            <w:pPr>
              <w:jc w:val="center"/>
              <w:rPr>
                <w:rFonts w:ascii="Arial Narrow" w:hAnsi="Arial Narrow"/>
                <w:bCs/>
                <w:szCs w:val="22"/>
              </w:rPr>
            </w:pPr>
          </w:p>
        </w:tc>
      </w:tr>
      <w:tr w:rsidR="00D47E00" w:rsidRPr="005D5EA4" w14:paraId="61787066" w14:textId="77777777" w:rsidTr="000578D5">
        <w:tblPrEx>
          <w:shd w:val="clear" w:color="auto" w:fill="auto"/>
        </w:tblPrEx>
        <w:trPr>
          <w:trHeight w:hRule="exact" w:val="227"/>
          <w:jc w:val="center"/>
        </w:trPr>
        <w:tc>
          <w:tcPr>
            <w:tcW w:w="3577" w:type="dxa"/>
            <w:vMerge w:val="restart"/>
            <w:tcBorders>
              <w:top w:val="single" w:sz="4" w:space="0" w:color="auto"/>
              <w:left w:val="single" w:sz="4" w:space="0" w:color="auto"/>
              <w:right w:val="single" w:sz="4" w:space="0" w:color="auto"/>
            </w:tcBorders>
            <w:shd w:val="clear" w:color="auto" w:fill="auto"/>
            <w:vAlign w:val="center"/>
          </w:tcPr>
          <w:p w14:paraId="03C6F372" w14:textId="77777777" w:rsidR="00D47E00" w:rsidRPr="005D5EA4" w:rsidRDefault="00D47E00" w:rsidP="00D47E00">
            <w:pPr>
              <w:jc w:val="right"/>
              <w:rPr>
                <w:rFonts w:ascii="Arial Narrow" w:hAnsi="Arial Narrow" w:cs="Arial"/>
                <w:bCs/>
                <w:sz w:val="18"/>
                <w:szCs w:val="18"/>
              </w:rPr>
            </w:pPr>
            <w:r w:rsidRPr="005D5EA4">
              <w:rPr>
                <w:rFonts w:ascii="Arial Narrow" w:hAnsi="Arial Narrow" w:cs="Arial"/>
                <w:bCs/>
                <w:sz w:val="18"/>
                <w:szCs w:val="18"/>
              </w:rPr>
              <w:t>Radio</w:t>
            </w:r>
          </w:p>
        </w:tc>
        <w:tc>
          <w:tcPr>
            <w:tcW w:w="2641" w:type="dxa"/>
            <w:gridSpan w:val="3"/>
            <w:tcBorders>
              <w:left w:val="nil"/>
            </w:tcBorders>
            <w:shd w:val="clear" w:color="auto" w:fill="auto"/>
            <w:vAlign w:val="center"/>
          </w:tcPr>
          <w:p w14:paraId="0275FCDD"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Yes</w:t>
            </w:r>
          </w:p>
          <w:p w14:paraId="0372505A"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right w:val="single" w:sz="6" w:space="0" w:color="auto"/>
            </w:tcBorders>
            <w:shd w:val="clear" w:color="auto" w:fill="auto"/>
            <w:vAlign w:val="center"/>
          </w:tcPr>
          <w:p w14:paraId="53814AAA"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1</w:t>
            </w:r>
          </w:p>
        </w:tc>
        <w:tc>
          <w:tcPr>
            <w:tcW w:w="1044"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221A2E8C" w14:textId="77777777" w:rsidR="00D47E00" w:rsidRPr="005D5EA4" w:rsidRDefault="00D47E00" w:rsidP="00D47E00">
            <w:pPr>
              <w:jc w:val="center"/>
              <w:rPr>
                <w:rFonts w:ascii="Arial Narrow" w:hAnsi="Arial Narrow"/>
                <w:bCs/>
                <w:szCs w:val="22"/>
              </w:rPr>
            </w:pPr>
            <w:r w:rsidRPr="005D5EA4">
              <w:rPr>
                <w:rFonts w:ascii="Arial Narrow" w:hAnsi="Arial Narrow"/>
                <w:bCs/>
                <w:szCs w:val="22"/>
              </w:rPr>
              <w:t>TP1c</w:t>
            </w:r>
          </w:p>
        </w:tc>
      </w:tr>
      <w:tr w:rsidR="00D47E00" w:rsidRPr="005D5EA4" w14:paraId="14441490" w14:textId="77777777" w:rsidTr="000578D5">
        <w:tblPrEx>
          <w:shd w:val="clear" w:color="auto" w:fill="auto"/>
        </w:tblPrEx>
        <w:trPr>
          <w:trHeight w:hRule="exact" w:val="227"/>
          <w:jc w:val="center"/>
        </w:trPr>
        <w:tc>
          <w:tcPr>
            <w:tcW w:w="3577" w:type="dxa"/>
            <w:vMerge/>
            <w:tcBorders>
              <w:left w:val="single" w:sz="4" w:space="0" w:color="auto"/>
              <w:right w:val="single" w:sz="4" w:space="0" w:color="auto"/>
            </w:tcBorders>
            <w:shd w:val="clear" w:color="auto" w:fill="auto"/>
            <w:vAlign w:val="center"/>
          </w:tcPr>
          <w:p w14:paraId="647CD417" w14:textId="77777777" w:rsidR="00D47E00" w:rsidRPr="005D5EA4" w:rsidRDefault="00D47E00" w:rsidP="00D47E00">
            <w:pPr>
              <w:jc w:val="right"/>
              <w:rPr>
                <w:rFonts w:ascii="Arial Narrow" w:hAnsi="Arial Narrow"/>
                <w:sz w:val="18"/>
                <w:szCs w:val="18"/>
                <w:highlight w:val="yellow"/>
              </w:rPr>
            </w:pPr>
          </w:p>
        </w:tc>
        <w:tc>
          <w:tcPr>
            <w:tcW w:w="2641" w:type="dxa"/>
            <w:gridSpan w:val="3"/>
            <w:tcBorders>
              <w:left w:val="nil"/>
            </w:tcBorders>
            <w:shd w:val="clear" w:color="auto" w:fill="auto"/>
            <w:vAlign w:val="center"/>
          </w:tcPr>
          <w:p w14:paraId="23E16ACC"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No</w:t>
            </w:r>
          </w:p>
        </w:tc>
        <w:tc>
          <w:tcPr>
            <w:tcW w:w="3295" w:type="dxa"/>
            <w:tcBorders>
              <w:left w:val="nil"/>
              <w:right w:val="single" w:sz="6" w:space="0" w:color="auto"/>
            </w:tcBorders>
            <w:shd w:val="clear" w:color="auto" w:fill="auto"/>
            <w:vAlign w:val="center"/>
          </w:tcPr>
          <w:p w14:paraId="19CAD1EE"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2</w:t>
            </w:r>
          </w:p>
        </w:tc>
        <w:tc>
          <w:tcPr>
            <w:tcW w:w="1044" w:type="dxa"/>
            <w:vMerge/>
            <w:tcBorders>
              <w:left w:val="single" w:sz="6" w:space="0" w:color="auto"/>
              <w:bottom w:val="single" w:sz="6" w:space="0" w:color="auto"/>
              <w:right w:val="single" w:sz="6" w:space="0" w:color="auto"/>
            </w:tcBorders>
            <w:shd w:val="clear" w:color="auto" w:fill="auto"/>
            <w:vAlign w:val="center"/>
          </w:tcPr>
          <w:p w14:paraId="14E44552" w14:textId="77777777" w:rsidR="00D47E00" w:rsidRPr="005D5EA4" w:rsidRDefault="00D47E00" w:rsidP="00D47E00">
            <w:pPr>
              <w:jc w:val="center"/>
              <w:rPr>
                <w:rFonts w:ascii="Arial Narrow" w:hAnsi="Arial Narrow"/>
                <w:bCs/>
                <w:szCs w:val="22"/>
              </w:rPr>
            </w:pPr>
          </w:p>
        </w:tc>
      </w:tr>
      <w:tr w:rsidR="00D47E00" w:rsidRPr="005D5EA4" w14:paraId="529D0E2C" w14:textId="77777777" w:rsidTr="000578D5">
        <w:tblPrEx>
          <w:shd w:val="clear" w:color="auto" w:fill="auto"/>
        </w:tblPrEx>
        <w:trPr>
          <w:trHeight w:hRule="exact" w:val="265"/>
          <w:jc w:val="center"/>
        </w:trPr>
        <w:tc>
          <w:tcPr>
            <w:tcW w:w="3577" w:type="dxa"/>
            <w:vMerge/>
            <w:tcBorders>
              <w:left w:val="single" w:sz="4" w:space="0" w:color="auto"/>
              <w:bottom w:val="single" w:sz="4" w:space="0" w:color="auto"/>
              <w:right w:val="single" w:sz="4" w:space="0" w:color="auto"/>
            </w:tcBorders>
            <w:shd w:val="clear" w:color="auto" w:fill="auto"/>
            <w:vAlign w:val="center"/>
          </w:tcPr>
          <w:p w14:paraId="12D58D84" w14:textId="77777777" w:rsidR="00D47E00" w:rsidRPr="005D5EA4" w:rsidRDefault="00D47E00" w:rsidP="00D47E00">
            <w:pPr>
              <w:jc w:val="right"/>
              <w:rPr>
                <w:rFonts w:ascii="Arial Narrow" w:hAnsi="Arial Narrow"/>
                <w:sz w:val="18"/>
                <w:szCs w:val="18"/>
                <w:highlight w:val="yellow"/>
              </w:rPr>
            </w:pPr>
          </w:p>
        </w:tc>
        <w:tc>
          <w:tcPr>
            <w:tcW w:w="2641" w:type="dxa"/>
            <w:gridSpan w:val="3"/>
            <w:tcBorders>
              <w:left w:val="nil"/>
              <w:bottom w:val="single" w:sz="6" w:space="0" w:color="auto"/>
            </w:tcBorders>
            <w:shd w:val="clear" w:color="auto" w:fill="auto"/>
            <w:vAlign w:val="center"/>
          </w:tcPr>
          <w:p w14:paraId="25A2B315"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Don't know</w:t>
            </w:r>
          </w:p>
        </w:tc>
        <w:tc>
          <w:tcPr>
            <w:tcW w:w="3295" w:type="dxa"/>
            <w:tcBorders>
              <w:left w:val="nil"/>
              <w:bottom w:val="single" w:sz="6" w:space="0" w:color="auto"/>
              <w:right w:val="single" w:sz="6" w:space="0" w:color="auto"/>
            </w:tcBorders>
            <w:shd w:val="clear" w:color="auto" w:fill="auto"/>
            <w:vAlign w:val="center"/>
          </w:tcPr>
          <w:p w14:paraId="6DBCF3F5"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77</w:t>
            </w:r>
          </w:p>
        </w:tc>
        <w:tc>
          <w:tcPr>
            <w:tcW w:w="1044" w:type="dxa"/>
            <w:vMerge/>
            <w:tcBorders>
              <w:left w:val="single" w:sz="6" w:space="0" w:color="auto"/>
              <w:bottom w:val="single" w:sz="6" w:space="0" w:color="auto"/>
              <w:right w:val="single" w:sz="6" w:space="0" w:color="auto"/>
            </w:tcBorders>
            <w:shd w:val="clear" w:color="auto" w:fill="auto"/>
            <w:vAlign w:val="center"/>
          </w:tcPr>
          <w:p w14:paraId="04E7FB37" w14:textId="77777777" w:rsidR="00D47E00" w:rsidRPr="005D5EA4" w:rsidRDefault="00D47E00" w:rsidP="00D47E00">
            <w:pPr>
              <w:jc w:val="center"/>
              <w:rPr>
                <w:rFonts w:ascii="Arial Narrow" w:hAnsi="Arial Narrow"/>
                <w:bCs/>
                <w:szCs w:val="22"/>
              </w:rPr>
            </w:pPr>
          </w:p>
        </w:tc>
      </w:tr>
      <w:tr w:rsidR="00D47E00" w:rsidRPr="005D5EA4" w14:paraId="1107F84A" w14:textId="77777777" w:rsidTr="000578D5">
        <w:tblPrEx>
          <w:shd w:val="clear" w:color="auto" w:fill="auto"/>
        </w:tblPrEx>
        <w:trPr>
          <w:trHeight w:hRule="exact" w:val="227"/>
          <w:jc w:val="center"/>
        </w:trPr>
        <w:tc>
          <w:tcPr>
            <w:tcW w:w="3577" w:type="dxa"/>
            <w:vMerge w:val="restart"/>
            <w:tcBorders>
              <w:top w:val="single" w:sz="4" w:space="0" w:color="auto"/>
              <w:left w:val="single" w:sz="4" w:space="0" w:color="auto"/>
              <w:right w:val="single" w:sz="4" w:space="0" w:color="auto"/>
            </w:tcBorders>
            <w:shd w:val="clear" w:color="auto" w:fill="auto"/>
            <w:vAlign w:val="center"/>
          </w:tcPr>
          <w:p w14:paraId="6E3599BB" w14:textId="77777777" w:rsidR="00D47E00" w:rsidRPr="005D5EA4" w:rsidRDefault="00D47E00" w:rsidP="00D47E00">
            <w:pPr>
              <w:rPr>
                <w:rFonts w:ascii="Arial Narrow" w:hAnsi="Arial Narrow" w:cs="Arial"/>
                <w:bCs/>
                <w:sz w:val="18"/>
                <w:szCs w:val="18"/>
              </w:rPr>
            </w:pPr>
            <w:r w:rsidRPr="005D5EA4">
              <w:rPr>
                <w:rFonts w:ascii="Arial Narrow" w:hAnsi="Arial Narrow" w:cs="Arial"/>
                <w:bCs/>
                <w:sz w:val="18"/>
                <w:szCs w:val="18"/>
              </w:rPr>
              <w:t xml:space="preserve">During </w:t>
            </w:r>
            <w:r w:rsidRPr="005D5EA4">
              <w:rPr>
                <w:rFonts w:ascii="Arial Narrow" w:hAnsi="Arial Narrow" w:cs="Arial"/>
                <w:iCs/>
                <w:sz w:val="18"/>
                <w:szCs w:val="18"/>
              </w:rPr>
              <w:t xml:space="preserve">the past 30 days, </w:t>
            </w:r>
            <w:r w:rsidRPr="005D5EA4">
              <w:rPr>
                <w:rFonts w:ascii="Arial Narrow" w:hAnsi="Arial Narrow" w:cs="Arial"/>
                <w:bCs/>
                <w:sz w:val="18"/>
                <w:szCs w:val="18"/>
              </w:rPr>
              <w:t xml:space="preserve">have you noticed any </w:t>
            </w:r>
            <w:r w:rsidRPr="005D5EA4">
              <w:rPr>
                <w:rFonts w:ascii="Arial Narrow" w:hAnsi="Arial Narrow" w:cs="Arial"/>
                <w:b/>
                <w:sz w:val="18"/>
                <w:szCs w:val="18"/>
              </w:rPr>
              <w:t>advertisements</w:t>
            </w:r>
            <w:r w:rsidRPr="005D5EA4">
              <w:rPr>
                <w:rFonts w:ascii="Arial Narrow" w:hAnsi="Arial Narrow" w:cs="Arial"/>
                <w:bCs/>
                <w:sz w:val="18"/>
                <w:szCs w:val="18"/>
              </w:rPr>
              <w:t xml:space="preserve"> or </w:t>
            </w:r>
            <w:r w:rsidRPr="005D5EA4">
              <w:rPr>
                <w:rFonts w:ascii="Arial Narrow" w:hAnsi="Arial Narrow" w:cs="Arial"/>
                <w:b/>
                <w:sz w:val="18"/>
                <w:szCs w:val="18"/>
              </w:rPr>
              <w:t>signs</w:t>
            </w:r>
            <w:r w:rsidRPr="005D5EA4">
              <w:rPr>
                <w:rFonts w:ascii="Arial Narrow" w:hAnsi="Arial Narrow" w:cs="Arial"/>
                <w:bCs/>
                <w:sz w:val="18"/>
                <w:szCs w:val="18"/>
              </w:rPr>
              <w:t xml:space="preserve"> promoting cigarettes in stores where cigarettes are sold?</w:t>
            </w:r>
          </w:p>
        </w:tc>
        <w:tc>
          <w:tcPr>
            <w:tcW w:w="2641" w:type="dxa"/>
            <w:gridSpan w:val="3"/>
            <w:vMerge w:val="restart"/>
            <w:tcBorders>
              <w:left w:val="nil"/>
            </w:tcBorders>
            <w:shd w:val="clear" w:color="auto" w:fill="auto"/>
            <w:vAlign w:val="center"/>
          </w:tcPr>
          <w:p w14:paraId="19577C6B"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Yes</w:t>
            </w:r>
          </w:p>
          <w:p w14:paraId="4C4CD47C"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No</w:t>
            </w:r>
          </w:p>
          <w:p w14:paraId="3A807B0E"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Don't know</w:t>
            </w:r>
          </w:p>
        </w:tc>
        <w:tc>
          <w:tcPr>
            <w:tcW w:w="3295" w:type="dxa"/>
            <w:tcBorders>
              <w:left w:val="nil"/>
              <w:right w:val="single" w:sz="6" w:space="0" w:color="auto"/>
            </w:tcBorders>
            <w:shd w:val="clear" w:color="auto" w:fill="auto"/>
            <w:vAlign w:val="center"/>
          </w:tcPr>
          <w:p w14:paraId="6DFD920A"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1</w:t>
            </w:r>
          </w:p>
        </w:tc>
        <w:tc>
          <w:tcPr>
            <w:tcW w:w="1044"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33D86E30" w14:textId="77777777" w:rsidR="00D47E00" w:rsidRPr="005D5EA4" w:rsidRDefault="00D47E00" w:rsidP="00D47E00">
            <w:pPr>
              <w:jc w:val="center"/>
              <w:rPr>
                <w:rFonts w:ascii="Arial Narrow" w:hAnsi="Arial Narrow"/>
                <w:bCs/>
                <w:szCs w:val="22"/>
              </w:rPr>
            </w:pPr>
            <w:r w:rsidRPr="005D5EA4">
              <w:rPr>
                <w:rFonts w:ascii="Arial Narrow" w:hAnsi="Arial Narrow"/>
                <w:bCs/>
                <w:szCs w:val="22"/>
              </w:rPr>
              <w:t>TP2</w:t>
            </w:r>
          </w:p>
        </w:tc>
      </w:tr>
      <w:tr w:rsidR="00D47E00" w:rsidRPr="005D5EA4" w14:paraId="664E54DA" w14:textId="77777777" w:rsidTr="000578D5">
        <w:tblPrEx>
          <w:shd w:val="clear" w:color="auto" w:fill="auto"/>
        </w:tblPrEx>
        <w:trPr>
          <w:trHeight w:hRule="exact" w:val="227"/>
          <w:jc w:val="center"/>
        </w:trPr>
        <w:tc>
          <w:tcPr>
            <w:tcW w:w="3577" w:type="dxa"/>
            <w:vMerge/>
            <w:tcBorders>
              <w:left w:val="single" w:sz="4" w:space="0" w:color="auto"/>
              <w:right w:val="single" w:sz="4" w:space="0" w:color="auto"/>
            </w:tcBorders>
            <w:shd w:val="clear" w:color="auto" w:fill="auto"/>
            <w:vAlign w:val="center"/>
          </w:tcPr>
          <w:p w14:paraId="79CCE1FB" w14:textId="77777777" w:rsidR="00D47E00" w:rsidRPr="005D5EA4" w:rsidRDefault="00D47E00" w:rsidP="00D47E00">
            <w:pPr>
              <w:rPr>
                <w:rFonts w:ascii="Arial Narrow" w:hAnsi="Arial Narrow"/>
                <w:sz w:val="18"/>
                <w:szCs w:val="18"/>
                <w:highlight w:val="yellow"/>
              </w:rPr>
            </w:pPr>
          </w:p>
        </w:tc>
        <w:tc>
          <w:tcPr>
            <w:tcW w:w="2641" w:type="dxa"/>
            <w:gridSpan w:val="3"/>
            <w:vMerge/>
            <w:tcBorders>
              <w:left w:val="nil"/>
            </w:tcBorders>
            <w:shd w:val="clear" w:color="auto" w:fill="auto"/>
            <w:vAlign w:val="center"/>
          </w:tcPr>
          <w:p w14:paraId="440655BE"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right w:val="single" w:sz="6" w:space="0" w:color="auto"/>
            </w:tcBorders>
            <w:shd w:val="clear" w:color="auto" w:fill="auto"/>
            <w:vAlign w:val="center"/>
          </w:tcPr>
          <w:p w14:paraId="421421BB"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2</w:t>
            </w:r>
          </w:p>
        </w:tc>
        <w:tc>
          <w:tcPr>
            <w:tcW w:w="1044" w:type="dxa"/>
            <w:vMerge/>
            <w:tcBorders>
              <w:left w:val="single" w:sz="6" w:space="0" w:color="auto"/>
              <w:bottom w:val="single" w:sz="6" w:space="0" w:color="auto"/>
              <w:right w:val="single" w:sz="6" w:space="0" w:color="auto"/>
            </w:tcBorders>
            <w:shd w:val="clear" w:color="auto" w:fill="auto"/>
            <w:vAlign w:val="center"/>
          </w:tcPr>
          <w:p w14:paraId="195ED642" w14:textId="77777777" w:rsidR="00D47E00" w:rsidRPr="005D5EA4" w:rsidRDefault="00D47E00" w:rsidP="00D47E00">
            <w:pPr>
              <w:jc w:val="center"/>
              <w:rPr>
                <w:rFonts w:ascii="Arial Narrow" w:hAnsi="Arial Narrow"/>
                <w:bCs/>
                <w:szCs w:val="22"/>
              </w:rPr>
            </w:pPr>
          </w:p>
        </w:tc>
      </w:tr>
      <w:tr w:rsidR="00D47E00" w:rsidRPr="005D5EA4" w14:paraId="60482A24" w14:textId="77777777" w:rsidTr="000578D5">
        <w:tblPrEx>
          <w:shd w:val="clear" w:color="auto" w:fill="auto"/>
        </w:tblPrEx>
        <w:trPr>
          <w:trHeight w:hRule="exact" w:val="389"/>
          <w:jc w:val="center"/>
        </w:trPr>
        <w:tc>
          <w:tcPr>
            <w:tcW w:w="3577" w:type="dxa"/>
            <w:vMerge/>
            <w:tcBorders>
              <w:left w:val="single" w:sz="4" w:space="0" w:color="auto"/>
              <w:bottom w:val="single" w:sz="4" w:space="0" w:color="auto"/>
              <w:right w:val="single" w:sz="4" w:space="0" w:color="auto"/>
            </w:tcBorders>
            <w:shd w:val="clear" w:color="auto" w:fill="auto"/>
            <w:vAlign w:val="center"/>
          </w:tcPr>
          <w:p w14:paraId="661A15D8" w14:textId="77777777" w:rsidR="00D47E00" w:rsidRPr="005D5EA4" w:rsidRDefault="00D47E00" w:rsidP="00D47E00">
            <w:pPr>
              <w:rPr>
                <w:rFonts w:ascii="Arial Narrow" w:hAnsi="Arial Narrow"/>
                <w:sz w:val="18"/>
                <w:szCs w:val="18"/>
                <w:highlight w:val="yellow"/>
              </w:rPr>
            </w:pPr>
          </w:p>
        </w:tc>
        <w:tc>
          <w:tcPr>
            <w:tcW w:w="2641" w:type="dxa"/>
            <w:gridSpan w:val="3"/>
            <w:vMerge/>
            <w:tcBorders>
              <w:left w:val="nil"/>
              <w:bottom w:val="single" w:sz="6" w:space="0" w:color="auto"/>
            </w:tcBorders>
            <w:shd w:val="clear" w:color="auto" w:fill="auto"/>
            <w:vAlign w:val="center"/>
          </w:tcPr>
          <w:p w14:paraId="11C4F9D4"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bottom w:val="single" w:sz="6" w:space="0" w:color="auto"/>
              <w:right w:val="single" w:sz="6" w:space="0" w:color="auto"/>
            </w:tcBorders>
            <w:shd w:val="clear" w:color="auto" w:fill="auto"/>
            <w:vAlign w:val="center"/>
          </w:tcPr>
          <w:p w14:paraId="4CB1053E"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77</w:t>
            </w:r>
          </w:p>
        </w:tc>
        <w:tc>
          <w:tcPr>
            <w:tcW w:w="1044" w:type="dxa"/>
            <w:vMerge/>
            <w:tcBorders>
              <w:left w:val="single" w:sz="6" w:space="0" w:color="auto"/>
              <w:bottom w:val="single" w:sz="6" w:space="0" w:color="auto"/>
              <w:right w:val="single" w:sz="6" w:space="0" w:color="auto"/>
            </w:tcBorders>
            <w:shd w:val="clear" w:color="auto" w:fill="auto"/>
            <w:vAlign w:val="center"/>
          </w:tcPr>
          <w:p w14:paraId="3E230373" w14:textId="77777777" w:rsidR="00D47E00" w:rsidRPr="005D5EA4" w:rsidRDefault="00D47E00" w:rsidP="00D47E00">
            <w:pPr>
              <w:jc w:val="center"/>
              <w:rPr>
                <w:rFonts w:ascii="Arial Narrow" w:hAnsi="Arial Narrow"/>
                <w:bCs/>
                <w:szCs w:val="22"/>
              </w:rPr>
            </w:pPr>
          </w:p>
        </w:tc>
      </w:tr>
      <w:tr w:rsidR="00D47E00" w:rsidRPr="005D5EA4" w14:paraId="5BD533FE" w14:textId="77777777" w:rsidTr="000578D5">
        <w:tblPrEx>
          <w:shd w:val="clear" w:color="auto" w:fill="auto"/>
        </w:tblPrEx>
        <w:trPr>
          <w:trHeight w:hRule="exact" w:val="624"/>
          <w:jc w:val="center"/>
        </w:trPr>
        <w:tc>
          <w:tcPr>
            <w:tcW w:w="10557" w:type="dxa"/>
            <w:gridSpan w:val="6"/>
            <w:tcBorders>
              <w:top w:val="single" w:sz="4" w:space="0" w:color="auto"/>
              <w:left w:val="single" w:sz="4" w:space="0" w:color="auto"/>
              <w:bottom w:val="single" w:sz="6" w:space="0" w:color="auto"/>
              <w:right w:val="single" w:sz="6" w:space="0" w:color="auto"/>
            </w:tcBorders>
            <w:shd w:val="clear" w:color="auto" w:fill="auto"/>
            <w:vAlign w:val="center"/>
          </w:tcPr>
          <w:p w14:paraId="4B859F56" w14:textId="77777777" w:rsidR="00D47E00" w:rsidRPr="005D5EA4" w:rsidRDefault="00D47E00" w:rsidP="00D47E00">
            <w:pPr>
              <w:rPr>
                <w:rFonts w:ascii="Arial Narrow" w:hAnsi="Arial Narrow" w:cs="Arial"/>
                <w:bCs/>
                <w:sz w:val="18"/>
                <w:szCs w:val="18"/>
              </w:rPr>
            </w:pPr>
            <w:r w:rsidRPr="005D5EA4">
              <w:rPr>
                <w:rFonts w:ascii="Arial Narrow" w:hAnsi="Arial Narrow" w:cs="Arial"/>
                <w:bCs/>
                <w:sz w:val="18"/>
                <w:szCs w:val="18"/>
              </w:rPr>
              <w:t>During the past 30 days, have you noticed any of the following types of cigarette promotions?</w:t>
            </w:r>
          </w:p>
          <w:p w14:paraId="603E9489" w14:textId="77777777" w:rsidR="00D47E00" w:rsidRPr="005D5EA4" w:rsidRDefault="00D47E00" w:rsidP="00D47E00">
            <w:pPr>
              <w:rPr>
                <w:rFonts w:ascii="Arial Narrow" w:hAnsi="Arial Narrow"/>
                <w:bCs/>
                <w:szCs w:val="22"/>
              </w:rPr>
            </w:pPr>
            <w:r w:rsidRPr="005D5EA4">
              <w:rPr>
                <w:rFonts w:ascii="Arial Narrow" w:hAnsi="Arial Narrow"/>
                <w:i/>
                <w:iCs/>
                <w:sz w:val="18"/>
              </w:rPr>
              <w:t xml:space="preserve"> (RECORD FOR EACH)</w:t>
            </w:r>
          </w:p>
        </w:tc>
      </w:tr>
      <w:tr w:rsidR="00D47E00" w:rsidRPr="005D5EA4" w14:paraId="2D126234" w14:textId="77777777" w:rsidTr="000578D5">
        <w:tblPrEx>
          <w:shd w:val="clear" w:color="auto" w:fill="auto"/>
        </w:tblPrEx>
        <w:trPr>
          <w:trHeight w:hRule="exact" w:val="227"/>
          <w:jc w:val="center"/>
        </w:trPr>
        <w:tc>
          <w:tcPr>
            <w:tcW w:w="3577" w:type="dxa"/>
            <w:vMerge w:val="restart"/>
            <w:tcBorders>
              <w:top w:val="single" w:sz="6" w:space="0" w:color="auto"/>
              <w:left w:val="single" w:sz="4" w:space="0" w:color="auto"/>
              <w:right w:val="single" w:sz="4" w:space="0" w:color="auto"/>
            </w:tcBorders>
            <w:shd w:val="clear" w:color="auto" w:fill="auto"/>
            <w:vAlign w:val="center"/>
          </w:tcPr>
          <w:p w14:paraId="1D388A84"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Free samples of cigarettes</w:t>
            </w:r>
          </w:p>
        </w:tc>
        <w:tc>
          <w:tcPr>
            <w:tcW w:w="2641" w:type="dxa"/>
            <w:gridSpan w:val="3"/>
            <w:vMerge w:val="restart"/>
            <w:tcBorders>
              <w:top w:val="single" w:sz="6" w:space="0" w:color="auto"/>
              <w:left w:val="nil"/>
            </w:tcBorders>
            <w:shd w:val="clear" w:color="auto" w:fill="auto"/>
            <w:vAlign w:val="center"/>
          </w:tcPr>
          <w:p w14:paraId="1D26AB5E"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Yes</w:t>
            </w:r>
          </w:p>
          <w:p w14:paraId="6F88FE93"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No</w:t>
            </w:r>
          </w:p>
          <w:p w14:paraId="759B4DE7"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Don't know</w:t>
            </w:r>
          </w:p>
        </w:tc>
        <w:tc>
          <w:tcPr>
            <w:tcW w:w="3295" w:type="dxa"/>
            <w:tcBorders>
              <w:top w:val="single" w:sz="6" w:space="0" w:color="auto"/>
              <w:left w:val="nil"/>
              <w:right w:val="single" w:sz="6" w:space="0" w:color="auto"/>
            </w:tcBorders>
            <w:shd w:val="clear" w:color="auto" w:fill="auto"/>
            <w:vAlign w:val="center"/>
          </w:tcPr>
          <w:p w14:paraId="62088489"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1</w:t>
            </w:r>
          </w:p>
        </w:tc>
        <w:tc>
          <w:tcPr>
            <w:tcW w:w="1044" w:type="dxa"/>
            <w:vMerge w:val="restart"/>
            <w:tcBorders>
              <w:left w:val="single" w:sz="6" w:space="0" w:color="auto"/>
              <w:bottom w:val="single" w:sz="6" w:space="0" w:color="auto"/>
              <w:right w:val="single" w:sz="6" w:space="0" w:color="auto"/>
            </w:tcBorders>
            <w:shd w:val="clear" w:color="auto" w:fill="auto"/>
            <w:vAlign w:val="center"/>
          </w:tcPr>
          <w:p w14:paraId="7BD17214" w14:textId="77777777" w:rsidR="00D47E00" w:rsidRPr="005D5EA4" w:rsidRDefault="00D47E00" w:rsidP="00D47E00">
            <w:pPr>
              <w:jc w:val="center"/>
              <w:rPr>
                <w:rFonts w:ascii="Arial Narrow" w:hAnsi="Arial Narrow"/>
                <w:bCs/>
                <w:szCs w:val="22"/>
              </w:rPr>
            </w:pPr>
            <w:r w:rsidRPr="005D5EA4">
              <w:rPr>
                <w:rFonts w:ascii="Arial Narrow" w:hAnsi="Arial Narrow"/>
                <w:bCs/>
                <w:szCs w:val="22"/>
              </w:rPr>
              <w:t>TP3a</w:t>
            </w:r>
          </w:p>
        </w:tc>
      </w:tr>
      <w:tr w:rsidR="00D47E00" w:rsidRPr="005D5EA4" w14:paraId="62EE0DE9" w14:textId="77777777" w:rsidTr="000578D5">
        <w:tblPrEx>
          <w:shd w:val="clear" w:color="auto" w:fill="auto"/>
        </w:tblPrEx>
        <w:trPr>
          <w:trHeight w:hRule="exact" w:val="227"/>
          <w:jc w:val="center"/>
        </w:trPr>
        <w:tc>
          <w:tcPr>
            <w:tcW w:w="3577" w:type="dxa"/>
            <w:vMerge/>
            <w:tcBorders>
              <w:left w:val="single" w:sz="4" w:space="0" w:color="auto"/>
              <w:right w:val="single" w:sz="4" w:space="0" w:color="auto"/>
            </w:tcBorders>
            <w:shd w:val="clear" w:color="auto" w:fill="auto"/>
            <w:vAlign w:val="center"/>
          </w:tcPr>
          <w:p w14:paraId="354E1EF6" w14:textId="77777777" w:rsidR="00D47E00" w:rsidRPr="005D5EA4" w:rsidRDefault="00D47E00" w:rsidP="00D47E00">
            <w:pPr>
              <w:rPr>
                <w:rFonts w:ascii="Arial Narrow" w:hAnsi="Arial Narrow"/>
                <w:sz w:val="18"/>
                <w:szCs w:val="18"/>
              </w:rPr>
            </w:pPr>
          </w:p>
        </w:tc>
        <w:tc>
          <w:tcPr>
            <w:tcW w:w="2641" w:type="dxa"/>
            <w:gridSpan w:val="3"/>
            <w:vMerge/>
            <w:tcBorders>
              <w:left w:val="nil"/>
            </w:tcBorders>
            <w:shd w:val="clear" w:color="auto" w:fill="auto"/>
            <w:vAlign w:val="center"/>
          </w:tcPr>
          <w:p w14:paraId="11069471"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right w:val="single" w:sz="6" w:space="0" w:color="auto"/>
            </w:tcBorders>
            <w:shd w:val="clear" w:color="auto" w:fill="auto"/>
            <w:vAlign w:val="center"/>
          </w:tcPr>
          <w:p w14:paraId="44797B0F"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2</w:t>
            </w:r>
          </w:p>
        </w:tc>
        <w:tc>
          <w:tcPr>
            <w:tcW w:w="1044" w:type="dxa"/>
            <w:vMerge/>
            <w:tcBorders>
              <w:left w:val="single" w:sz="6" w:space="0" w:color="auto"/>
              <w:bottom w:val="single" w:sz="6" w:space="0" w:color="auto"/>
              <w:right w:val="single" w:sz="6" w:space="0" w:color="auto"/>
            </w:tcBorders>
            <w:shd w:val="clear" w:color="auto" w:fill="auto"/>
            <w:vAlign w:val="center"/>
          </w:tcPr>
          <w:p w14:paraId="0372B749" w14:textId="77777777" w:rsidR="00D47E00" w:rsidRPr="005D5EA4" w:rsidRDefault="00D47E00" w:rsidP="00D47E00">
            <w:pPr>
              <w:jc w:val="center"/>
              <w:rPr>
                <w:rFonts w:ascii="Arial Narrow" w:hAnsi="Arial Narrow"/>
                <w:bCs/>
                <w:szCs w:val="22"/>
              </w:rPr>
            </w:pPr>
          </w:p>
        </w:tc>
      </w:tr>
      <w:tr w:rsidR="00D47E00" w:rsidRPr="005D5EA4" w14:paraId="27D0546A" w14:textId="77777777" w:rsidTr="000578D5">
        <w:tblPrEx>
          <w:shd w:val="clear" w:color="auto" w:fill="auto"/>
        </w:tblPrEx>
        <w:trPr>
          <w:trHeight w:hRule="exact" w:val="353"/>
          <w:jc w:val="center"/>
        </w:trPr>
        <w:tc>
          <w:tcPr>
            <w:tcW w:w="3577" w:type="dxa"/>
            <w:vMerge/>
            <w:tcBorders>
              <w:left w:val="single" w:sz="4" w:space="0" w:color="auto"/>
              <w:right w:val="single" w:sz="4" w:space="0" w:color="auto"/>
            </w:tcBorders>
            <w:shd w:val="clear" w:color="auto" w:fill="auto"/>
            <w:vAlign w:val="center"/>
          </w:tcPr>
          <w:p w14:paraId="61988BCB" w14:textId="77777777" w:rsidR="00D47E00" w:rsidRPr="005D5EA4" w:rsidRDefault="00D47E00" w:rsidP="00D47E00">
            <w:pPr>
              <w:rPr>
                <w:rFonts w:ascii="Arial Narrow" w:hAnsi="Arial Narrow"/>
                <w:sz w:val="18"/>
                <w:szCs w:val="18"/>
              </w:rPr>
            </w:pPr>
          </w:p>
        </w:tc>
        <w:tc>
          <w:tcPr>
            <w:tcW w:w="2641" w:type="dxa"/>
            <w:gridSpan w:val="3"/>
            <w:vMerge/>
            <w:tcBorders>
              <w:left w:val="nil"/>
              <w:bottom w:val="single" w:sz="6" w:space="0" w:color="auto"/>
            </w:tcBorders>
            <w:shd w:val="clear" w:color="auto" w:fill="auto"/>
            <w:vAlign w:val="center"/>
          </w:tcPr>
          <w:p w14:paraId="3437D705"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bottom w:val="single" w:sz="6" w:space="0" w:color="auto"/>
              <w:right w:val="single" w:sz="6" w:space="0" w:color="auto"/>
            </w:tcBorders>
            <w:shd w:val="clear" w:color="auto" w:fill="auto"/>
            <w:vAlign w:val="center"/>
          </w:tcPr>
          <w:p w14:paraId="5D40A059"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77</w:t>
            </w:r>
          </w:p>
        </w:tc>
        <w:tc>
          <w:tcPr>
            <w:tcW w:w="1044" w:type="dxa"/>
            <w:vMerge/>
            <w:tcBorders>
              <w:left w:val="single" w:sz="6" w:space="0" w:color="auto"/>
              <w:bottom w:val="single" w:sz="6" w:space="0" w:color="auto"/>
              <w:right w:val="single" w:sz="6" w:space="0" w:color="auto"/>
            </w:tcBorders>
            <w:shd w:val="clear" w:color="auto" w:fill="auto"/>
            <w:vAlign w:val="center"/>
          </w:tcPr>
          <w:p w14:paraId="135465C1" w14:textId="77777777" w:rsidR="00D47E00" w:rsidRPr="005D5EA4" w:rsidRDefault="00D47E00" w:rsidP="00D47E00">
            <w:pPr>
              <w:jc w:val="center"/>
              <w:rPr>
                <w:rFonts w:ascii="Arial Narrow" w:hAnsi="Arial Narrow"/>
                <w:bCs/>
                <w:szCs w:val="22"/>
              </w:rPr>
            </w:pPr>
          </w:p>
        </w:tc>
      </w:tr>
      <w:tr w:rsidR="00D47E00" w:rsidRPr="005D5EA4" w14:paraId="58D12613" w14:textId="77777777" w:rsidTr="000578D5">
        <w:tblPrEx>
          <w:shd w:val="clear" w:color="auto" w:fill="auto"/>
        </w:tblPrEx>
        <w:trPr>
          <w:trHeight w:hRule="exact" w:val="227"/>
          <w:jc w:val="center"/>
        </w:trPr>
        <w:tc>
          <w:tcPr>
            <w:tcW w:w="3577" w:type="dxa"/>
            <w:vMerge w:val="restart"/>
            <w:tcBorders>
              <w:top w:val="single" w:sz="6" w:space="0" w:color="auto"/>
              <w:left w:val="single" w:sz="4" w:space="0" w:color="auto"/>
              <w:right w:val="single" w:sz="4" w:space="0" w:color="auto"/>
            </w:tcBorders>
            <w:shd w:val="clear" w:color="auto" w:fill="auto"/>
            <w:vAlign w:val="center"/>
          </w:tcPr>
          <w:p w14:paraId="7E431BEE"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Cigarettes at sale prices</w:t>
            </w:r>
          </w:p>
        </w:tc>
        <w:tc>
          <w:tcPr>
            <w:tcW w:w="2641" w:type="dxa"/>
            <w:gridSpan w:val="3"/>
            <w:vMerge w:val="restart"/>
            <w:tcBorders>
              <w:top w:val="single" w:sz="6" w:space="0" w:color="auto"/>
              <w:left w:val="nil"/>
            </w:tcBorders>
            <w:shd w:val="clear" w:color="auto" w:fill="auto"/>
            <w:vAlign w:val="center"/>
          </w:tcPr>
          <w:p w14:paraId="6F9366DB"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Yes</w:t>
            </w:r>
          </w:p>
          <w:p w14:paraId="04DDC0E5"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No</w:t>
            </w:r>
          </w:p>
          <w:p w14:paraId="4A3DC2DE"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Don't know</w:t>
            </w:r>
          </w:p>
        </w:tc>
        <w:tc>
          <w:tcPr>
            <w:tcW w:w="3295" w:type="dxa"/>
            <w:tcBorders>
              <w:top w:val="single" w:sz="6" w:space="0" w:color="auto"/>
              <w:left w:val="nil"/>
              <w:right w:val="single" w:sz="6" w:space="0" w:color="auto"/>
            </w:tcBorders>
            <w:shd w:val="clear" w:color="auto" w:fill="auto"/>
            <w:vAlign w:val="center"/>
          </w:tcPr>
          <w:p w14:paraId="3E69A8E6"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1</w:t>
            </w:r>
          </w:p>
        </w:tc>
        <w:tc>
          <w:tcPr>
            <w:tcW w:w="1044" w:type="dxa"/>
            <w:vMerge w:val="restart"/>
            <w:tcBorders>
              <w:left w:val="single" w:sz="6" w:space="0" w:color="auto"/>
              <w:bottom w:val="single" w:sz="6" w:space="0" w:color="auto"/>
              <w:right w:val="single" w:sz="6" w:space="0" w:color="auto"/>
            </w:tcBorders>
            <w:shd w:val="clear" w:color="auto" w:fill="auto"/>
            <w:vAlign w:val="center"/>
          </w:tcPr>
          <w:p w14:paraId="768148C2" w14:textId="77777777" w:rsidR="00D47E00" w:rsidRPr="005D5EA4" w:rsidRDefault="00D47E00" w:rsidP="00D47E00">
            <w:pPr>
              <w:jc w:val="center"/>
              <w:rPr>
                <w:rFonts w:ascii="Arial Narrow" w:hAnsi="Arial Narrow"/>
                <w:bCs/>
                <w:szCs w:val="22"/>
              </w:rPr>
            </w:pPr>
            <w:r w:rsidRPr="005D5EA4">
              <w:rPr>
                <w:rFonts w:ascii="Arial Narrow" w:hAnsi="Arial Narrow"/>
                <w:bCs/>
                <w:szCs w:val="22"/>
              </w:rPr>
              <w:t>TP3b</w:t>
            </w:r>
          </w:p>
        </w:tc>
      </w:tr>
      <w:tr w:rsidR="00D47E00" w:rsidRPr="005D5EA4" w14:paraId="089130D3" w14:textId="77777777" w:rsidTr="000578D5">
        <w:tblPrEx>
          <w:shd w:val="clear" w:color="auto" w:fill="auto"/>
        </w:tblPrEx>
        <w:trPr>
          <w:trHeight w:hRule="exact" w:val="227"/>
          <w:jc w:val="center"/>
        </w:trPr>
        <w:tc>
          <w:tcPr>
            <w:tcW w:w="3577" w:type="dxa"/>
            <w:vMerge/>
            <w:tcBorders>
              <w:left w:val="single" w:sz="4" w:space="0" w:color="auto"/>
              <w:right w:val="single" w:sz="4" w:space="0" w:color="auto"/>
            </w:tcBorders>
            <w:shd w:val="clear" w:color="auto" w:fill="auto"/>
            <w:vAlign w:val="center"/>
          </w:tcPr>
          <w:p w14:paraId="6AAE7A72" w14:textId="77777777" w:rsidR="00D47E00" w:rsidRPr="005D5EA4" w:rsidRDefault="00D47E00" w:rsidP="00D47E00">
            <w:pPr>
              <w:rPr>
                <w:rFonts w:ascii="Arial Narrow" w:hAnsi="Arial Narrow"/>
                <w:sz w:val="18"/>
                <w:szCs w:val="18"/>
              </w:rPr>
            </w:pPr>
          </w:p>
        </w:tc>
        <w:tc>
          <w:tcPr>
            <w:tcW w:w="2641" w:type="dxa"/>
            <w:gridSpan w:val="3"/>
            <w:vMerge/>
            <w:tcBorders>
              <w:left w:val="nil"/>
            </w:tcBorders>
            <w:shd w:val="clear" w:color="auto" w:fill="auto"/>
            <w:vAlign w:val="center"/>
          </w:tcPr>
          <w:p w14:paraId="429C558F"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right w:val="single" w:sz="6" w:space="0" w:color="auto"/>
            </w:tcBorders>
            <w:shd w:val="clear" w:color="auto" w:fill="auto"/>
            <w:vAlign w:val="center"/>
          </w:tcPr>
          <w:p w14:paraId="028B293E"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2</w:t>
            </w:r>
          </w:p>
        </w:tc>
        <w:tc>
          <w:tcPr>
            <w:tcW w:w="1044" w:type="dxa"/>
            <w:vMerge/>
            <w:tcBorders>
              <w:left w:val="single" w:sz="6" w:space="0" w:color="auto"/>
              <w:bottom w:val="single" w:sz="6" w:space="0" w:color="auto"/>
              <w:right w:val="single" w:sz="6" w:space="0" w:color="auto"/>
            </w:tcBorders>
            <w:shd w:val="clear" w:color="auto" w:fill="auto"/>
            <w:vAlign w:val="center"/>
          </w:tcPr>
          <w:p w14:paraId="2FB9DE48" w14:textId="77777777" w:rsidR="00D47E00" w:rsidRPr="005D5EA4" w:rsidRDefault="00D47E00" w:rsidP="00D47E00">
            <w:pPr>
              <w:jc w:val="center"/>
              <w:rPr>
                <w:rFonts w:ascii="Arial Narrow" w:hAnsi="Arial Narrow"/>
                <w:bCs/>
                <w:szCs w:val="22"/>
              </w:rPr>
            </w:pPr>
          </w:p>
        </w:tc>
      </w:tr>
      <w:tr w:rsidR="00D47E00" w:rsidRPr="005D5EA4" w14:paraId="75312FCB" w14:textId="77777777" w:rsidTr="000578D5">
        <w:tblPrEx>
          <w:shd w:val="clear" w:color="auto" w:fill="auto"/>
        </w:tblPrEx>
        <w:trPr>
          <w:trHeight w:hRule="exact" w:val="393"/>
          <w:jc w:val="center"/>
        </w:trPr>
        <w:tc>
          <w:tcPr>
            <w:tcW w:w="3577" w:type="dxa"/>
            <w:vMerge/>
            <w:tcBorders>
              <w:left w:val="single" w:sz="4" w:space="0" w:color="auto"/>
              <w:right w:val="single" w:sz="4" w:space="0" w:color="auto"/>
            </w:tcBorders>
            <w:shd w:val="clear" w:color="auto" w:fill="auto"/>
            <w:vAlign w:val="center"/>
          </w:tcPr>
          <w:p w14:paraId="450ACFC4" w14:textId="77777777" w:rsidR="00D47E00" w:rsidRPr="005D5EA4" w:rsidRDefault="00D47E00" w:rsidP="00D47E00">
            <w:pPr>
              <w:rPr>
                <w:rFonts w:ascii="Arial Narrow" w:hAnsi="Arial Narrow"/>
                <w:sz w:val="18"/>
                <w:szCs w:val="18"/>
              </w:rPr>
            </w:pPr>
          </w:p>
        </w:tc>
        <w:tc>
          <w:tcPr>
            <w:tcW w:w="2641" w:type="dxa"/>
            <w:gridSpan w:val="3"/>
            <w:vMerge/>
            <w:tcBorders>
              <w:left w:val="nil"/>
              <w:bottom w:val="single" w:sz="6" w:space="0" w:color="auto"/>
            </w:tcBorders>
            <w:shd w:val="clear" w:color="auto" w:fill="auto"/>
            <w:vAlign w:val="center"/>
          </w:tcPr>
          <w:p w14:paraId="4AD1661F"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bottom w:val="single" w:sz="6" w:space="0" w:color="auto"/>
              <w:right w:val="single" w:sz="6" w:space="0" w:color="auto"/>
            </w:tcBorders>
            <w:shd w:val="clear" w:color="auto" w:fill="auto"/>
            <w:vAlign w:val="center"/>
          </w:tcPr>
          <w:p w14:paraId="5E479DE2"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77</w:t>
            </w:r>
          </w:p>
        </w:tc>
        <w:tc>
          <w:tcPr>
            <w:tcW w:w="1044" w:type="dxa"/>
            <w:vMerge/>
            <w:tcBorders>
              <w:left w:val="single" w:sz="6" w:space="0" w:color="auto"/>
              <w:bottom w:val="single" w:sz="6" w:space="0" w:color="auto"/>
              <w:right w:val="single" w:sz="6" w:space="0" w:color="auto"/>
            </w:tcBorders>
            <w:shd w:val="clear" w:color="auto" w:fill="auto"/>
            <w:vAlign w:val="center"/>
          </w:tcPr>
          <w:p w14:paraId="7C80D325" w14:textId="77777777" w:rsidR="00D47E00" w:rsidRPr="005D5EA4" w:rsidRDefault="00D47E00" w:rsidP="00D47E00">
            <w:pPr>
              <w:jc w:val="center"/>
              <w:rPr>
                <w:rFonts w:ascii="Arial Narrow" w:hAnsi="Arial Narrow"/>
                <w:bCs/>
                <w:szCs w:val="22"/>
              </w:rPr>
            </w:pPr>
          </w:p>
        </w:tc>
      </w:tr>
      <w:tr w:rsidR="00D47E00" w:rsidRPr="005D5EA4" w14:paraId="0AE26F4C" w14:textId="77777777" w:rsidTr="000578D5">
        <w:tblPrEx>
          <w:shd w:val="clear" w:color="auto" w:fill="auto"/>
        </w:tblPrEx>
        <w:trPr>
          <w:trHeight w:hRule="exact" w:val="227"/>
          <w:jc w:val="center"/>
        </w:trPr>
        <w:tc>
          <w:tcPr>
            <w:tcW w:w="3577" w:type="dxa"/>
            <w:vMerge w:val="restart"/>
            <w:tcBorders>
              <w:top w:val="single" w:sz="4" w:space="0" w:color="auto"/>
              <w:left w:val="single" w:sz="4" w:space="0" w:color="auto"/>
              <w:right w:val="single" w:sz="4" w:space="0" w:color="auto"/>
            </w:tcBorders>
            <w:shd w:val="clear" w:color="auto" w:fill="auto"/>
            <w:vAlign w:val="center"/>
          </w:tcPr>
          <w:p w14:paraId="7B037A99" w14:textId="77777777" w:rsidR="00D47E00" w:rsidRPr="005D5EA4" w:rsidRDefault="00D47E00" w:rsidP="00D47E00">
            <w:pPr>
              <w:jc w:val="right"/>
              <w:rPr>
                <w:rFonts w:ascii="Arial Narrow" w:hAnsi="Arial Narrow" w:cs="Arial"/>
                <w:bCs/>
                <w:sz w:val="18"/>
                <w:szCs w:val="18"/>
              </w:rPr>
            </w:pPr>
            <w:r w:rsidRPr="005D5EA4">
              <w:rPr>
                <w:rFonts w:ascii="Arial Narrow" w:hAnsi="Arial Narrow" w:cs="Arial"/>
                <w:bCs/>
                <w:sz w:val="18"/>
                <w:szCs w:val="18"/>
              </w:rPr>
              <w:t>Coupons for cigarettes</w:t>
            </w:r>
          </w:p>
        </w:tc>
        <w:tc>
          <w:tcPr>
            <w:tcW w:w="2641" w:type="dxa"/>
            <w:gridSpan w:val="3"/>
            <w:vMerge w:val="restart"/>
            <w:tcBorders>
              <w:left w:val="nil"/>
            </w:tcBorders>
            <w:shd w:val="clear" w:color="auto" w:fill="auto"/>
            <w:vAlign w:val="center"/>
          </w:tcPr>
          <w:p w14:paraId="4F834986"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Yes</w:t>
            </w:r>
          </w:p>
          <w:p w14:paraId="7AA882F3"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No</w:t>
            </w:r>
          </w:p>
          <w:p w14:paraId="2DB4AC59"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Don't know</w:t>
            </w:r>
          </w:p>
        </w:tc>
        <w:tc>
          <w:tcPr>
            <w:tcW w:w="3295" w:type="dxa"/>
            <w:tcBorders>
              <w:left w:val="nil"/>
              <w:right w:val="single" w:sz="6" w:space="0" w:color="auto"/>
            </w:tcBorders>
            <w:shd w:val="clear" w:color="auto" w:fill="auto"/>
            <w:vAlign w:val="center"/>
          </w:tcPr>
          <w:p w14:paraId="0744A6C8"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1</w:t>
            </w:r>
          </w:p>
        </w:tc>
        <w:tc>
          <w:tcPr>
            <w:tcW w:w="1044"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6FBEEEF7" w14:textId="77777777" w:rsidR="00D47E00" w:rsidRPr="005D5EA4" w:rsidRDefault="00D47E00" w:rsidP="00D47E00">
            <w:pPr>
              <w:jc w:val="center"/>
              <w:rPr>
                <w:rFonts w:ascii="Arial Narrow" w:hAnsi="Arial Narrow"/>
                <w:bCs/>
                <w:szCs w:val="22"/>
              </w:rPr>
            </w:pPr>
            <w:r w:rsidRPr="005D5EA4">
              <w:rPr>
                <w:rFonts w:ascii="Arial Narrow" w:hAnsi="Arial Narrow"/>
                <w:bCs/>
                <w:szCs w:val="22"/>
              </w:rPr>
              <w:t>TP3c</w:t>
            </w:r>
          </w:p>
        </w:tc>
      </w:tr>
      <w:tr w:rsidR="00D47E00" w:rsidRPr="005D5EA4" w14:paraId="2FEC15EC" w14:textId="77777777" w:rsidTr="000578D5">
        <w:tblPrEx>
          <w:shd w:val="clear" w:color="auto" w:fill="auto"/>
        </w:tblPrEx>
        <w:trPr>
          <w:trHeight w:hRule="exact" w:val="227"/>
          <w:jc w:val="center"/>
        </w:trPr>
        <w:tc>
          <w:tcPr>
            <w:tcW w:w="3577" w:type="dxa"/>
            <w:vMerge/>
            <w:tcBorders>
              <w:left w:val="single" w:sz="4" w:space="0" w:color="auto"/>
              <w:right w:val="single" w:sz="4" w:space="0" w:color="auto"/>
            </w:tcBorders>
            <w:shd w:val="clear" w:color="auto" w:fill="auto"/>
            <w:vAlign w:val="center"/>
          </w:tcPr>
          <w:p w14:paraId="2BD469F0" w14:textId="77777777" w:rsidR="00D47E00" w:rsidRPr="005D5EA4" w:rsidRDefault="00D47E00" w:rsidP="00D47E00">
            <w:pPr>
              <w:jc w:val="right"/>
              <w:rPr>
                <w:rFonts w:ascii="Arial Narrow" w:hAnsi="Arial Narrow"/>
                <w:sz w:val="18"/>
                <w:szCs w:val="18"/>
                <w:highlight w:val="yellow"/>
              </w:rPr>
            </w:pPr>
          </w:p>
        </w:tc>
        <w:tc>
          <w:tcPr>
            <w:tcW w:w="2641" w:type="dxa"/>
            <w:gridSpan w:val="3"/>
            <w:vMerge/>
            <w:tcBorders>
              <w:left w:val="nil"/>
            </w:tcBorders>
            <w:shd w:val="clear" w:color="auto" w:fill="auto"/>
            <w:vAlign w:val="center"/>
          </w:tcPr>
          <w:p w14:paraId="0EF0DFED"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right w:val="single" w:sz="6" w:space="0" w:color="auto"/>
            </w:tcBorders>
            <w:shd w:val="clear" w:color="auto" w:fill="auto"/>
            <w:vAlign w:val="center"/>
          </w:tcPr>
          <w:p w14:paraId="49CB425E"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2</w:t>
            </w:r>
          </w:p>
        </w:tc>
        <w:tc>
          <w:tcPr>
            <w:tcW w:w="1044" w:type="dxa"/>
            <w:vMerge/>
            <w:tcBorders>
              <w:left w:val="single" w:sz="6" w:space="0" w:color="auto"/>
              <w:bottom w:val="single" w:sz="6" w:space="0" w:color="auto"/>
              <w:right w:val="single" w:sz="6" w:space="0" w:color="auto"/>
            </w:tcBorders>
            <w:shd w:val="clear" w:color="auto" w:fill="auto"/>
            <w:vAlign w:val="center"/>
          </w:tcPr>
          <w:p w14:paraId="15BDDDA1" w14:textId="77777777" w:rsidR="00D47E00" w:rsidRPr="005D5EA4" w:rsidRDefault="00D47E00" w:rsidP="00D47E00">
            <w:pPr>
              <w:jc w:val="center"/>
              <w:rPr>
                <w:rFonts w:ascii="Arial Narrow" w:hAnsi="Arial Narrow"/>
                <w:bCs/>
                <w:szCs w:val="22"/>
              </w:rPr>
            </w:pPr>
          </w:p>
        </w:tc>
      </w:tr>
      <w:tr w:rsidR="00D47E00" w:rsidRPr="005D5EA4" w14:paraId="718D988A" w14:textId="77777777" w:rsidTr="000578D5">
        <w:tblPrEx>
          <w:shd w:val="clear" w:color="auto" w:fill="auto"/>
        </w:tblPrEx>
        <w:trPr>
          <w:trHeight w:hRule="exact" w:val="391"/>
          <w:jc w:val="center"/>
        </w:trPr>
        <w:tc>
          <w:tcPr>
            <w:tcW w:w="3577" w:type="dxa"/>
            <w:vMerge/>
            <w:tcBorders>
              <w:left w:val="single" w:sz="4" w:space="0" w:color="auto"/>
              <w:bottom w:val="single" w:sz="4" w:space="0" w:color="auto"/>
              <w:right w:val="single" w:sz="4" w:space="0" w:color="auto"/>
            </w:tcBorders>
            <w:shd w:val="clear" w:color="auto" w:fill="auto"/>
            <w:vAlign w:val="center"/>
          </w:tcPr>
          <w:p w14:paraId="0F11CD90" w14:textId="77777777" w:rsidR="00D47E00" w:rsidRPr="005D5EA4" w:rsidRDefault="00D47E00" w:rsidP="00D47E00">
            <w:pPr>
              <w:jc w:val="right"/>
              <w:rPr>
                <w:rFonts w:ascii="Arial Narrow" w:hAnsi="Arial Narrow"/>
                <w:sz w:val="18"/>
                <w:szCs w:val="18"/>
                <w:highlight w:val="yellow"/>
              </w:rPr>
            </w:pPr>
          </w:p>
        </w:tc>
        <w:tc>
          <w:tcPr>
            <w:tcW w:w="2641" w:type="dxa"/>
            <w:gridSpan w:val="3"/>
            <w:vMerge/>
            <w:tcBorders>
              <w:left w:val="nil"/>
              <w:bottom w:val="single" w:sz="6" w:space="0" w:color="auto"/>
            </w:tcBorders>
            <w:shd w:val="clear" w:color="auto" w:fill="auto"/>
            <w:vAlign w:val="center"/>
          </w:tcPr>
          <w:p w14:paraId="3907C416"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bottom w:val="single" w:sz="6" w:space="0" w:color="auto"/>
              <w:right w:val="single" w:sz="6" w:space="0" w:color="auto"/>
            </w:tcBorders>
            <w:shd w:val="clear" w:color="auto" w:fill="auto"/>
            <w:vAlign w:val="center"/>
          </w:tcPr>
          <w:p w14:paraId="79FA515C"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77</w:t>
            </w:r>
          </w:p>
        </w:tc>
        <w:tc>
          <w:tcPr>
            <w:tcW w:w="1044" w:type="dxa"/>
            <w:vMerge/>
            <w:tcBorders>
              <w:left w:val="single" w:sz="6" w:space="0" w:color="auto"/>
              <w:bottom w:val="single" w:sz="6" w:space="0" w:color="auto"/>
              <w:right w:val="single" w:sz="6" w:space="0" w:color="auto"/>
            </w:tcBorders>
            <w:shd w:val="clear" w:color="auto" w:fill="auto"/>
            <w:vAlign w:val="center"/>
          </w:tcPr>
          <w:p w14:paraId="131040AB" w14:textId="77777777" w:rsidR="00D47E00" w:rsidRPr="005D5EA4" w:rsidRDefault="00D47E00" w:rsidP="00D47E00">
            <w:pPr>
              <w:jc w:val="center"/>
              <w:rPr>
                <w:rFonts w:ascii="Arial Narrow" w:hAnsi="Arial Narrow"/>
                <w:bCs/>
                <w:szCs w:val="22"/>
              </w:rPr>
            </w:pPr>
          </w:p>
        </w:tc>
      </w:tr>
      <w:tr w:rsidR="00D47E00" w:rsidRPr="005D5EA4" w14:paraId="02A414E3" w14:textId="77777777" w:rsidTr="000578D5">
        <w:tblPrEx>
          <w:shd w:val="clear" w:color="auto" w:fill="auto"/>
        </w:tblPrEx>
        <w:trPr>
          <w:trHeight w:hRule="exact" w:val="227"/>
          <w:jc w:val="center"/>
        </w:trPr>
        <w:tc>
          <w:tcPr>
            <w:tcW w:w="3577" w:type="dxa"/>
            <w:vMerge w:val="restart"/>
            <w:tcBorders>
              <w:top w:val="single" w:sz="4" w:space="0" w:color="auto"/>
              <w:left w:val="single" w:sz="4" w:space="0" w:color="auto"/>
              <w:right w:val="single" w:sz="4" w:space="0" w:color="auto"/>
            </w:tcBorders>
            <w:shd w:val="clear" w:color="auto" w:fill="auto"/>
            <w:vAlign w:val="center"/>
          </w:tcPr>
          <w:p w14:paraId="6021DDB7" w14:textId="77777777" w:rsidR="00D47E00" w:rsidRPr="005D5EA4" w:rsidRDefault="00D47E00" w:rsidP="00D47E00">
            <w:pPr>
              <w:jc w:val="right"/>
              <w:rPr>
                <w:rFonts w:ascii="Arial Narrow" w:hAnsi="Arial Narrow" w:cs="Arial"/>
                <w:bCs/>
                <w:sz w:val="18"/>
                <w:szCs w:val="18"/>
              </w:rPr>
            </w:pPr>
            <w:r w:rsidRPr="005D5EA4">
              <w:rPr>
                <w:rFonts w:ascii="Arial Narrow" w:hAnsi="Arial Narrow" w:cs="Arial"/>
                <w:bCs/>
                <w:noProof/>
                <w:sz w:val="18"/>
                <w:szCs w:val="18"/>
              </w:rPr>
              <w:t>Free gifts or special discount offers on other products when buying cigarettes</w:t>
            </w:r>
          </w:p>
        </w:tc>
        <w:tc>
          <w:tcPr>
            <w:tcW w:w="2641" w:type="dxa"/>
            <w:gridSpan w:val="3"/>
            <w:vMerge w:val="restart"/>
            <w:tcBorders>
              <w:left w:val="nil"/>
            </w:tcBorders>
            <w:shd w:val="clear" w:color="auto" w:fill="auto"/>
            <w:vAlign w:val="center"/>
          </w:tcPr>
          <w:p w14:paraId="0E43B1CA"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Yes</w:t>
            </w:r>
          </w:p>
          <w:p w14:paraId="560852F8"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No</w:t>
            </w:r>
          </w:p>
          <w:p w14:paraId="1863E3F7"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Don't know</w:t>
            </w:r>
          </w:p>
        </w:tc>
        <w:tc>
          <w:tcPr>
            <w:tcW w:w="3295" w:type="dxa"/>
            <w:tcBorders>
              <w:left w:val="nil"/>
              <w:right w:val="single" w:sz="6" w:space="0" w:color="auto"/>
            </w:tcBorders>
            <w:shd w:val="clear" w:color="auto" w:fill="auto"/>
            <w:vAlign w:val="center"/>
          </w:tcPr>
          <w:p w14:paraId="4B2D3579"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1</w:t>
            </w:r>
          </w:p>
        </w:tc>
        <w:tc>
          <w:tcPr>
            <w:tcW w:w="1044"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20694C62" w14:textId="77777777" w:rsidR="00D47E00" w:rsidRPr="005D5EA4" w:rsidRDefault="00D47E00" w:rsidP="00D47E00">
            <w:pPr>
              <w:jc w:val="center"/>
              <w:rPr>
                <w:rFonts w:ascii="Arial Narrow" w:hAnsi="Arial Narrow"/>
                <w:bCs/>
                <w:szCs w:val="22"/>
              </w:rPr>
            </w:pPr>
            <w:r w:rsidRPr="005D5EA4">
              <w:rPr>
                <w:rFonts w:ascii="Arial Narrow" w:hAnsi="Arial Narrow"/>
                <w:bCs/>
                <w:szCs w:val="22"/>
              </w:rPr>
              <w:t>TP3d</w:t>
            </w:r>
          </w:p>
        </w:tc>
      </w:tr>
      <w:tr w:rsidR="00D47E00" w:rsidRPr="005D5EA4" w14:paraId="2B0F3EC5" w14:textId="77777777" w:rsidTr="000578D5">
        <w:tblPrEx>
          <w:shd w:val="clear" w:color="auto" w:fill="auto"/>
        </w:tblPrEx>
        <w:trPr>
          <w:trHeight w:hRule="exact" w:val="227"/>
          <w:jc w:val="center"/>
        </w:trPr>
        <w:tc>
          <w:tcPr>
            <w:tcW w:w="3577" w:type="dxa"/>
            <w:vMerge/>
            <w:tcBorders>
              <w:left w:val="single" w:sz="4" w:space="0" w:color="auto"/>
              <w:right w:val="single" w:sz="4" w:space="0" w:color="auto"/>
            </w:tcBorders>
            <w:shd w:val="clear" w:color="auto" w:fill="auto"/>
            <w:vAlign w:val="center"/>
          </w:tcPr>
          <w:p w14:paraId="6BC1EE4D" w14:textId="77777777" w:rsidR="00D47E00" w:rsidRPr="005D5EA4" w:rsidRDefault="00D47E00" w:rsidP="00D47E00">
            <w:pPr>
              <w:jc w:val="right"/>
              <w:rPr>
                <w:rFonts w:ascii="Arial Narrow" w:hAnsi="Arial Narrow"/>
                <w:sz w:val="18"/>
                <w:szCs w:val="18"/>
                <w:highlight w:val="yellow"/>
              </w:rPr>
            </w:pPr>
          </w:p>
        </w:tc>
        <w:tc>
          <w:tcPr>
            <w:tcW w:w="2641" w:type="dxa"/>
            <w:gridSpan w:val="3"/>
            <w:vMerge/>
            <w:tcBorders>
              <w:left w:val="nil"/>
            </w:tcBorders>
            <w:shd w:val="clear" w:color="auto" w:fill="auto"/>
            <w:vAlign w:val="center"/>
          </w:tcPr>
          <w:p w14:paraId="09DFF5C4"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right w:val="single" w:sz="6" w:space="0" w:color="auto"/>
            </w:tcBorders>
            <w:shd w:val="clear" w:color="auto" w:fill="auto"/>
            <w:vAlign w:val="center"/>
          </w:tcPr>
          <w:p w14:paraId="6FE41912"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2</w:t>
            </w:r>
          </w:p>
        </w:tc>
        <w:tc>
          <w:tcPr>
            <w:tcW w:w="1044" w:type="dxa"/>
            <w:vMerge/>
            <w:tcBorders>
              <w:left w:val="single" w:sz="6" w:space="0" w:color="auto"/>
              <w:bottom w:val="single" w:sz="6" w:space="0" w:color="auto"/>
              <w:right w:val="single" w:sz="6" w:space="0" w:color="auto"/>
            </w:tcBorders>
            <w:shd w:val="clear" w:color="auto" w:fill="auto"/>
            <w:vAlign w:val="center"/>
          </w:tcPr>
          <w:p w14:paraId="1CA2C293" w14:textId="77777777" w:rsidR="00D47E00" w:rsidRPr="005D5EA4" w:rsidRDefault="00D47E00" w:rsidP="00D47E00">
            <w:pPr>
              <w:jc w:val="center"/>
              <w:rPr>
                <w:rFonts w:ascii="Arial Narrow" w:hAnsi="Arial Narrow"/>
                <w:bCs/>
                <w:szCs w:val="22"/>
              </w:rPr>
            </w:pPr>
          </w:p>
        </w:tc>
      </w:tr>
      <w:tr w:rsidR="00D47E00" w:rsidRPr="005D5EA4" w14:paraId="4F601D40" w14:textId="77777777" w:rsidTr="000578D5">
        <w:tblPrEx>
          <w:shd w:val="clear" w:color="auto" w:fill="auto"/>
        </w:tblPrEx>
        <w:trPr>
          <w:trHeight w:hRule="exact" w:val="403"/>
          <w:jc w:val="center"/>
        </w:trPr>
        <w:tc>
          <w:tcPr>
            <w:tcW w:w="3577" w:type="dxa"/>
            <w:vMerge/>
            <w:tcBorders>
              <w:left w:val="single" w:sz="4" w:space="0" w:color="auto"/>
              <w:bottom w:val="single" w:sz="4" w:space="0" w:color="auto"/>
              <w:right w:val="single" w:sz="4" w:space="0" w:color="auto"/>
            </w:tcBorders>
            <w:shd w:val="clear" w:color="auto" w:fill="auto"/>
            <w:vAlign w:val="center"/>
          </w:tcPr>
          <w:p w14:paraId="02E7DC58" w14:textId="77777777" w:rsidR="00D47E00" w:rsidRPr="005D5EA4" w:rsidRDefault="00D47E00" w:rsidP="00D47E00">
            <w:pPr>
              <w:jc w:val="right"/>
              <w:rPr>
                <w:rFonts w:ascii="Arial Narrow" w:hAnsi="Arial Narrow"/>
                <w:sz w:val="18"/>
                <w:szCs w:val="18"/>
                <w:highlight w:val="yellow"/>
              </w:rPr>
            </w:pPr>
          </w:p>
        </w:tc>
        <w:tc>
          <w:tcPr>
            <w:tcW w:w="2641" w:type="dxa"/>
            <w:gridSpan w:val="3"/>
            <w:vMerge/>
            <w:tcBorders>
              <w:left w:val="nil"/>
              <w:bottom w:val="single" w:sz="4" w:space="0" w:color="auto"/>
            </w:tcBorders>
            <w:shd w:val="clear" w:color="auto" w:fill="auto"/>
            <w:vAlign w:val="center"/>
          </w:tcPr>
          <w:p w14:paraId="13FCC81B"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bottom w:val="single" w:sz="4" w:space="0" w:color="auto"/>
              <w:right w:val="single" w:sz="6" w:space="0" w:color="auto"/>
            </w:tcBorders>
            <w:shd w:val="clear" w:color="auto" w:fill="auto"/>
            <w:vAlign w:val="center"/>
          </w:tcPr>
          <w:p w14:paraId="639566C3"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77</w:t>
            </w:r>
          </w:p>
        </w:tc>
        <w:tc>
          <w:tcPr>
            <w:tcW w:w="1044" w:type="dxa"/>
            <w:vMerge/>
            <w:tcBorders>
              <w:left w:val="single" w:sz="6" w:space="0" w:color="auto"/>
              <w:bottom w:val="single" w:sz="6" w:space="0" w:color="auto"/>
              <w:right w:val="single" w:sz="6" w:space="0" w:color="auto"/>
            </w:tcBorders>
            <w:shd w:val="clear" w:color="auto" w:fill="auto"/>
            <w:vAlign w:val="center"/>
          </w:tcPr>
          <w:p w14:paraId="75942519" w14:textId="77777777" w:rsidR="00D47E00" w:rsidRPr="005D5EA4" w:rsidRDefault="00D47E00" w:rsidP="00D47E00">
            <w:pPr>
              <w:jc w:val="center"/>
              <w:rPr>
                <w:rFonts w:ascii="Arial Narrow" w:hAnsi="Arial Narrow"/>
                <w:bCs/>
                <w:szCs w:val="22"/>
              </w:rPr>
            </w:pPr>
          </w:p>
        </w:tc>
      </w:tr>
      <w:tr w:rsidR="00D47E00" w:rsidRPr="005D5EA4" w14:paraId="1BEF253D" w14:textId="77777777" w:rsidTr="000578D5">
        <w:tblPrEx>
          <w:shd w:val="clear" w:color="auto" w:fill="auto"/>
        </w:tblPrEx>
        <w:trPr>
          <w:trHeight w:val="1308"/>
          <w:jc w:val="center"/>
        </w:trPr>
        <w:tc>
          <w:tcPr>
            <w:tcW w:w="3577" w:type="dxa"/>
            <w:tcBorders>
              <w:top w:val="single" w:sz="4" w:space="0" w:color="auto"/>
              <w:left w:val="single" w:sz="4" w:space="0" w:color="auto"/>
              <w:bottom w:val="single" w:sz="4" w:space="0" w:color="auto"/>
              <w:right w:val="single" w:sz="4" w:space="0" w:color="auto"/>
            </w:tcBorders>
            <w:shd w:val="clear" w:color="auto" w:fill="auto"/>
            <w:vAlign w:val="center"/>
          </w:tcPr>
          <w:p w14:paraId="354F131E" w14:textId="77777777" w:rsidR="00D47E00" w:rsidRPr="005D5EA4" w:rsidRDefault="00D47E00" w:rsidP="00D47E00">
            <w:pPr>
              <w:jc w:val="right"/>
              <w:rPr>
                <w:rFonts w:ascii="Arial Narrow" w:hAnsi="Arial Narrow" w:cs="Arial"/>
                <w:bCs/>
                <w:sz w:val="18"/>
                <w:szCs w:val="18"/>
              </w:rPr>
            </w:pPr>
            <w:r w:rsidRPr="005D5EA4">
              <w:rPr>
                <w:rFonts w:ascii="Arial Narrow" w:hAnsi="Arial Narrow" w:cs="Arial"/>
                <w:bCs/>
                <w:noProof/>
                <w:sz w:val="18"/>
                <w:szCs w:val="18"/>
              </w:rPr>
              <w:lastRenderedPageBreak/>
              <w:t>Clothing or other items with a cigarette</w:t>
            </w:r>
            <w:r w:rsidRPr="005D5EA4">
              <w:rPr>
                <w:rFonts w:ascii="Arial Narrow" w:hAnsi="Arial Narrow" w:cs="Arial"/>
                <w:bCs/>
                <w:sz w:val="18"/>
                <w:szCs w:val="18"/>
              </w:rPr>
              <w:t xml:space="preserve"> </w:t>
            </w:r>
            <w:r w:rsidRPr="005D5EA4">
              <w:rPr>
                <w:rFonts w:ascii="Arial Narrow" w:hAnsi="Arial Narrow" w:cs="Arial"/>
                <w:bCs/>
                <w:noProof/>
                <w:sz w:val="18"/>
                <w:szCs w:val="18"/>
              </w:rPr>
              <w:t>brand name or logo</w:t>
            </w:r>
          </w:p>
        </w:tc>
        <w:tc>
          <w:tcPr>
            <w:tcW w:w="2641" w:type="dxa"/>
            <w:gridSpan w:val="3"/>
            <w:tcBorders>
              <w:top w:val="single" w:sz="4" w:space="0" w:color="auto"/>
              <w:left w:val="nil"/>
              <w:bottom w:val="single" w:sz="4" w:space="0" w:color="auto"/>
            </w:tcBorders>
            <w:shd w:val="clear" w:color="auto" w:fill="auto"/>
            <w:vAlign w:val="center"/>
          </w:tcPr>
          <w:p w14:paraId="359D2AD5"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Yes</w:t>
            </w:r>
          </w:p>
          <w:p w14:paraId="69810B69"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No</w:t>
            </w:r>
          </w:p>
          <w:p w14:paraId="169FB9C7"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Don't know</w:t>
            </w:r>
          </w:p>
        </w:tc>
        <w:tc>
          <w:tcPr>
            <w:tcW w:w="3295" w:type="dxa"/>
            <w:tcBorders>
              <w:top w:val="single" w:sz="4" w:space="0" w:color="auto"/>
              <w:left w:val="nil"/>
              <w:bottom w:val="single" w:sz="4" w:space="0" w:color="auto"/>
              <w:right w:val="single" w:sz="6" w:space="0" w:color="auto"/>
            </w:tcBorders>
            <w:shd w:val="clear" w:color="auto" w:fill="auto"/>
            <w:vAlign w:val="center"/>
          </w:tcPr>
          <w:p w14:paraId="08A6B9B9" w14:textId="77777777" w:rsidR="00D47E00" w:rsidRDefault="00D47E00" w:rsidP="00D47E00">
            <w:pPr>
              <w:tabs>
                <w:tab w:val="right" w:pos="402"/>
              </w:tabs>
              <w:rPr>
                <w:rFonts w:ascii="Arial Narrow" w:hAnsi="Arial Narrow"/>
                <w:sz w:val="20"/>
              </w:rPr>
            </w:pPr>
            <w:r w:rsidRPr="005D5EA4">
              <w:rPr>
                <w:rFonts w:ascii="Arial Narrow" w:hAnsi="Arial Narrow"/>
                <w:sz w:val="20"/>
              </w:rPr>
              <w:t>1</w:t>
            </w:r>
          </w:p>
          <w:p w14:paraId="7F2FAB0C" w14:textId="77777777" w:rsidR="00D47E00" w:rsidRPr="005D5EA4" w:rsidRDefault="00D47E00" w:rsidP="00D47E00">
            <w:pPr>
              <w:tabs>
                <w:tab w:val="right" w:pos="402"/>
              </w:tabs>
              <w:rPr>
                <w:rFonts w:ascii="Arial Narrow" w:hAnsi="Arial Narrow"/>
                <w:sz w:val="20"/>
              </w:rPr>
            </w:pPr>
            <w:r>
              <w:rPr>
                <w:rFonts w:ascii="Arial Narrow" w:hAnsi="Arial Narrow"/>
                <w:sz w:val="20"/>
              </w:rPr>
              <w:t>2</w:t>
            </w:r>
          </w:p>
          <w:p w14:paraId="62C1D814"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77</w:t>
            </w:r>
          </w:p>
        </w:tc>
        <w:tc>
          <w:tcPr>
            <w:tcW w:w="1044" w:type="dxa"/>
            <w:tcBorders>
              <w:top w:val="single" w:sz="6" w:space="0" w:color="auto"/>
              <w:left w:val="single" w:sz="6" w:space="0" w:color="auto"/>
              <w:bottom w:val="single" w:sz="6" w:space="0" w:color="auto"/>
              <w:right w:val="single" w:sz="6" w:space="0" w:color="auto"/>
            </w:tcBorders>
            <w:shd w:val="clear" w:color="auto" w:fill="auto"/>
            <w:vAlign w:val="center"/>
          </w:tcPr>
          <w:p w14:paraId="418B66AF" w14:textId="77777777" w:rsidR="00D47E00" w:rsidRPr="005D5EA4" w:rsidRDefault="00D47E00" w:rsidP="00D47E00">
            <w:pPr>
              <w:jc w:val="center"/>
              <w:rPr>
                <w:rFonts w:ascii="Arial Narrow" w:hAnsi="Arial Narrow"/>
                <w:bCs/>
                <w:szCs w:val="22"/>
              </w:rPr>
            </w:pPr>
            <w:r w:rsidRPr="005D5EA4">
              <w:rPr>
                <w:rFonts w:ascii="Arial Narrow" w:hAnsi="Arial Narrow"/>
                <w:bCs/>
                <w:szCs w:val="22"/>
              </w:rPr>
              <w:t>TP3e</w:t>
            </w:r>
          </w:p>
        </w:tc>
      </w:tr>
      <w:tr w:rsidR="00D47E00" w:rsidRPr="005D5EA4" w14:paraId="12FD142F" w14:textId="77777777" w:rsidTr="000578D5">
        <w:tblPrEx>
          <w:shd w:val="clear" w:color="auto" w:fill="auto"/>
        </w:tblPrEx>
        <w:trPr>
          <w:trHeight w:hRule="exact" w:val="227"/>
          <w:jc w:val="center"/>
        </w:trPr>
        <w:tc>
          <w:tcPr>
            <w:tcW w:w="3577" w:type="dxa"/>
            <w:vMerge w:val="restart"/>
            <w:tcBorders>
              <w:top w:val="single" w:sz="4" w:space="0" w:color="auto"/>
              <w:left w:val="single" w:sz="4" w:space="0" w:color="auto"/>
              <w:right w:val="single" w:sz="4" w:space="0" w:color="auto"/>
            </w:tcBorders>
            <w:shd w:val="clear" w:color="auto" w:fill="auto"/>
            <w:vAlign w:val="center"/>
          </w:tcPr>
          <w:p w14:paraId="40744A96" w14:textId="77777777" w:rsidR="00D47E00" w:rsidRPr="005D5EA4" w:rsidRDefault="00D47E00" w:rsidP="00D47E00">
            <w:pPr>
              <w:jc w:val="right"/>
              <w:rPr>
                <w:rFonts w:ascii="Arial Narrow" w:hAnsi="Arial Narrow" w:cs="Arial"/>
                <w:bCs/>
                <w:sz w:val="18"/>
                <w:szCs w:val="18"/>
              </w:rPr>
            </w:pPr>
            <w:r w:rsidRPr="005D5EA4">
              <w:rPr>
                <w:rFonts w:ascii="Arial Narrow" w:hAnsi="Arial Narrow" w:cs="Arial"/>
                <w:bCs/>
                <w:sz w:val="18"/>
                <w:szCs w:val="18"/>
              </w:rPr>
              <w:t>Cigarette promotions in the m</w:t>
            </w:r>
            <w:r w:rsidRPr="005D5EA4">
              <w:rPr>
                <w:rFonts w:ascii="Arial Narrow" w:hAnsi="Arial Narrow" w:cs="Arial"/>
                <w:bCs/>
                <w:noProof/>
                <w:sz w:val="18"/>
                <w:szCs w:val="18"/>
              </w:rPr>
              <w:t>ail</w:t>
            </w:r>
          </w:p>
        </w:tc>
        <w:tc>
          <w:tcPr>
            <w:tcW w:w="2641" w:type="dxa"/>
            <w:gridSpan w:val="3"/>
            <w:vMerge w:val="restart"/>
            <w:tcBorders>
              <w:top w:val="single" w:sz="4" w:space="0" w:color="auto"/>
              <w:left w:val="nil"/>
              <w:bottom w:val="single" w:sz="6" w:space="0" w:color="auto"/>
            </w:tcBorders>
            <w:shd w:val="clear" w:color="auto" w:fill="auto"/>
            <w:vAlign w:val="center"/>
          </w:tcPr>
          <w:p w14:paraId="485E2386"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Yes</w:t>
            </w:r>
          </w:p>
          <w:p w14:paraId="5E85AD03"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No</w:t>
            </w:r>
          </w:p>
          <w:p w14:paraId="494B240E"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Don't know</w:t>
            </w:r>
          </w:p>
        </w:tc>
        <w:tc>
          <w:tcPr>
            <w:tcW w:w="3295" w:type="dxa"/>
            <w:tcBorders>
              <w:top w:val="single" w:sz="4" w:space="0" w:color="auto"/>
              <w:left w:val="nil"/>
              <w:right w:val="single" w:sz="6" w:space="0" w:color="auto"/>
            </w:tcBorders>
            <w:shd w:val="clear" w:color="auto" w:fill="auto"/>
            <w:vAlign w:val="center"/>
          </w:tcPr>
          <w:p w14:paraId="62B3105D"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1</w:t>
            </w:r>
          </w:p>
        </w:tc>
        <w:tc>
          <w:tcPr>
            <w:tcW w:w="1044"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A87B37A" w14:textId="77777777" w:rsidR="00D47E00" w:rsidRPr="005D5EA4" w:rsidRDefault="00D47E00" w:rsidP="00D47E00">
            <w:pPr>
              <w:jc w:val="center"/>
              <w:rPr>
                <w:rFonts w:ascii="Arial Narrow" w:hAnsi="Arial Narrow"/>
                <w:bCs/>
                <w:szCs w:val="22"/>
              </w:rPr>
            </w:pPr>
            <w:r w:rsidRPr="005D5EA4">
              <w:rPr>
                <w:rFonts w:ascii="Arial Narrow" w:hAnsi="Arial Narrow"/>
                <w:bCs/>
                <w:szCs w:val="22"/>
              </w:rPr>
              <w:t>TP3f</w:t>
            </w:r>
          </w:p>
        </w:tc>
      </w:tr>
      <w:tr w:rsidR="00D47E00" w:rsidRPr="005D5EA4" w14:paraId="0EF9FE29" w14:textId="77777777" w:rsidTr="000578D5">
        <w:tblPrEx>
          <w:shd w:val="clear" w:color="auto" w:fill="auto"/>
        </w:tblPrEx>
        <w:trPr>
          <w:trHeight w:hRule="exact" w:val="227"/>
          <w:jc w:val="center"/>
        </w:trPr>
        <w:tc>
          <w:tcPr>
            <w:tcW w:w="3577" w:type="dxa"/>
            <w:vMerge/>
            <w:tcBorders>
              <w:left w:val="single" w:sz="4" w:space="0" w:color="auto"/>
              <w:right w:val="single" w:sz="4" w:space="0" w:color="auto"/>
            </w:tcBorders>
            <w:shd w:val="clear" w:color="auto" w:fill="auto"/>
            <w:vAlign w:val="center"/>
          </w:tcPr>
          <w:p w14:paraId="11FBFFC8" w14:textId="77777777" w:rsidR="00D47E00" w:rsidRPr="005D5EA4" w:rsidRDefault="00D47E00" w:rsidP="00D47E00">
            <w:pPr>
              <w:rPr>
                <w:rFonts w:ascii="Arial Narrow" w:hAnsi="Arial Narrow"/>
                <w:sz w:val="18"/>
                <w:szCs w:val="18"/>
                <w:highlight w:val="yellow"/>
              </w:rPr>
            </w:pPr>
          </w:p>
        </w:tc>
        <w:tc>
          <w:tcPr>
            <w:tcW w:w="2641" w:type="dxa"/>
            <w:gridSpan w:val="3"/>
            <w:vMerge/>
            <w:tcBorders>
              <w:left w:val="nil"/>
              <w:bottom w:val="single" w:sz="6" w:space="0" w:color="auto"/>
            </w:tcBorders>
            <w:shd w:val="clear" w:color="auto" w:fill="auto"/>
            <w:vAlign w:val="center"/>
          </w:tcPr>
          <w:p w14:paraId="0B9051AF"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right w:val="single" w:sz="6" w:space="0" w:color="auto"/>
            </w:tcBorders>
            <w:shd w:val="clear" w:color="auto" w:fill="auto"/>
            <w:vAlign w:val="center"/>
          </w:tcPr>
          <w:p w14:paraId="3A9A58A1"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2</w:t>
            </w:r>
          </w:p>
        </w:tc>
        <w:tc>
          <w:tcPr>
            <w:tcW w:w="1044" w:type="dxa"/>
            <w:vMerge/>
            <w:tcBorders>
              <w:left w:val="single" w:sz="6" w:space="0" w:color="auto"/>
              <w:bottom w:val="single" w:sz="6" w:space="0" w:color="auto"/>
              <w:right w:val="single" w:sz="6" w:space="0" w:color="auto"/>
            </w:tcBorders>
            <w:shd w:val="clear" w:color="auto" w:fill="auto"/>
            <w:vAlign w:val="center"/>
          </w:tcPr>
          <w:p w14:paraId="4E46D8DA" w14:textId="77777777" w:rsidR="00D47E00" w:rsidRPr="005D5EA4" w:rsidRDefault="00D47E00" w:rsidP="00D47E00">
            <w:pPr>
              <w:jc w:val="center"/>
              <w:rPr>
                <w:rFonts w:ascii="Arial Narrow" w:hAnsi="Arial Narrow"/>
                <w:bCs/>
                <w:szCs w:val="22"/>
              </w:rPr>
            </w:pPr>
          </w:p>
        </w:tc>
      </w:tr>
      <w:tr w:rsidR="00D47E00" w:rsidRPr="005D5EA4" w14:paraId="53B9BDEF" w14:textId="77777777" w:rsidTr="000578D5">
        <w:tblPrEx>
          <w:shd w:val="clear" w:color="auto" w:fill="auto"/>
        </w:tblPrEx>
        <w:trPr>
          <w:trHeight w:hRule="exact" w:val="353"/>
          <w:jc w:val="center"/>
        </w:trPr>
        <w:tc>
          <w:tcPr>
            <w:tcW w:w="3577" w:type="dxa"/>
            <w:vMerge/>
            <w:tcBorders>
              <w:left w:val="single" w:sz="4" w:space="0" w:color="auto"/>
              <w:bottom w:val="single" w:sz="4" w:space="0" w:color="auto"/>
              <w:right w:val="single" w:sz="4" w:space="0" w:color="auto"/>
            </w:tcBorders>
            <w:shd w:val="clear" w:color="auto" w:fill="auto"/>
            <w:vAlign w:val="center"/>
          </w:tcPr>
          <w:p w14:paraId="27983201" w14:textId="77777777" w:rsidR="00D47E00" w:rsidRPr="005D5EA4" w:rsidRDefault="00D47E00" w:rsidP="00D47E00">
            <w:pPr>
              <w:rPr>
                <w:rFonts w:ascii="Arial Narrow" w:hAnsi="Arial Narrow"/>
                <w:sz w:val="18"/>
                <w:szCs w:val="18"/>
                <w:highlight w:val="yellow"/>
              </w:rPr>
            </w:pPr>
          </w:p>
        </w:tc>
        <w:tc>
          <w:tcPr>
            <w:tcW w:w="2641" w:type="dxa"/>
            <w:gridSpan w:val="3"/>
            <w:vMerge/>
            <w:tcBorders>
              <w:left w:val="nil"/>
              <w:bottom w:val="single" w:sz="6" w:space="0" w:color="auto"/>
            </w:tcBorders>
            <w:shd w:val="clear" w:color="auto" w:fill="auto"/>
            <w:vAlign w:val="center"/>
          </w:tcPr>
          <w:p w14:paraId="14C3124E"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bottom w:val="single" w:sz="6" w:space="0" w:color="auto"/>
              <w:right w:val="single" w:sz="6" w:space="0" w:color="auto"/>
            </w:tcBorders>
            <w:shd w:val="clear" w:color="auto" w:fill="auto"/>
            <w:vAlign w:val="center"/>
          </w:tcPr>
          <w:p w14:paraId="1AA1E7D2"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77</w:t>
            </w:r>
          </w:p>
        </w:tc>
        <w:tc>
          <w:tcPr>
            <w:tcW w:w="1044" w:type="dxa"/>
            <w:vMerge/>
            <w:tcBorders>
              <w:left w:val="single" w:sz="6" w:space="0" w:color="auto"/>
              <w:bottom w:val="single" w:sz="6" w:space="0" w:color="auto"/>
              <w:right w:val="single" w:sz="6" w:space="0" w:color="auto"/>
            </w:tcBorders>
            <w:shd w:val="clear" w:color="auto" w:fill="auto"/>
            <w:vAlign w:val="center"/>
          </w:tcPr>
          <w:p w14:paraId="50472094" w14:textId="77777777" w:rsidR="00D47E00" w:rsidRPr="005D5EA4" w:rsidRDefault="00D47E00" w:rsidP="00D47E00">
            <w:pPr>
              <w:jc w:val="center"/>
              <w:rPr>
                <w:rFonts w:ascii="Arial Narrow" w:hAnsi="Arial Narrow"/>
                <w:bCs/>
                <w:szCs w:val="22"/>
              </w:rPr>
            </w:pPr>
          </w:p>
        </w:tc>
      </w:tr>
      <w:tr w:rsidR="00D47E00" w:rsidRPr="005D5EA4" w14:paraId="0ED1046A" w14:textId="77777777" w:rsidTr="000578D5">
        <w:tblPrEx>
          <w:shd w:val="clear" w:color="auto" w:fill="auto"/>
        </w:tblPrEx>
        <w:trPr>
          <w:trHeight w:hRule="exact" w:val="292"/>
          <w:jc w:val="center"/>
        </w:trPr>
        <w:tc>
          <w:tcPr>
            <w:tcW w:w="10557" w:type="dxa"/>
            <w:gridSpan w:val="6"/>
            <w:tcBorders>
              <w:top w:val="single" w:sz="6" w:space="0" w:color="auto"/>
              <w:left w:val="single" w:sz="6" w:space="0" w:color="auto"/>
              <w:bottom w:val="single" w:sz="6" w:space="0" w:color="auto"/>
              <w:right w:val="single" w:sz="6" w:space="0" w:color="auto"/>
            </w:tcBorders>
            <w:shd w:val="clear" w:color="auto" w:fill="auto"/>
            <w:vAlign w:val="center"/>
          </w:tcPr>
          <w:p w14:paraId="17B85072" w14:textId="77777777" w:rsidR="00D47E00" w:rsidRDefault="00D47E00" w:rsidP="00D47E00">
            <w:pPr>
              <w:outlineLvl w:val="0"/>
              <w:rPr>
                <w:rFonts w:ascii="Arial Narrow" w:hAnsi="Arial Narrow"/>
                <w:i/>
                <w:iCs/>
                <w:sz w:val="20"/>
              </w:rPr>
            </w:pPr>
            <w:r w:rsidRPr="005D5EA4">
              <w:rPr>
                <w:rFonts w:ascii="Arial Narrow" w:hAnsi="Arial Narrow"/>
                <w:i/>
                <w:iCs/>
                <w:sz w:val="20"/>
              </w:rPr>
              <w:t>The next questions TP4 – TP7 are administered to current smokers only.</w:t>
            </w:r>
          </w:p>
          <w:p w14:paraId="14F2D7FE" w14:textId="77777777" w:rsidR="00D47E00" w:rsidRDefault="00D47E00" w:rsidP="00D47E00">
            <w:pPr>
              <w:outlineLvl w:val="0"/>
              <w:rPr>
                <w:rFonts w:ascii="Arial Narrow" w:hAnsi="Arial Narrow"/>
                <w:i/>
                <w:iCs/>
                <w:sz w:val="20"/>
              </w:rPr>
            </w:pPr>
          </w:p>
          <w:p w14:paraId="4354F60D" w14:textId="77777777" w:rsidR="00D47E00" w:rsidRDefault="00D47E00" w:rsidP="00D47E00">
            <w:pPr>
              <w:outlineLvl w:val="0"/>
              <w:rPr>
                <w:rFonts w:ascii="Arial Narrow" w:hAnsi="Arial Narrow"/>
                <w:i/>
                <w:iCs/>
                <w:sz w:val="20"/>
              </w:rPr>
            </w:pPr>
          </w:p>
          <w:p w14:paraId="2D703534" w14:textId="77777777" w:rsidR="00D47E00" w:rsidRDefault="00D47E00" w:rsidP="00D47E00">
            <w:pPr>
              <w:outlineLvl w:val="0"/>
              <w:rPr>
                <w:rFonts w:ascii="Arial Narrow" w:hAnsi="Arial Narrow"/>
                <w:i/>
                <w:iCs/>
                <w:sz w:val="20"/>
              </w:rPr>
            </w:pPr>
          </w:p>
          <w:p w14:paraId="44B5D59F" w14:textId="77777777" w:rsidR="00D47E00" w:rsidRPr="005D5EA4" w:rsidRDefault="00D47E00" w:rsidP="00D47E00">
            <w:pPr>
              <w:outlineLvl w:val="0"/>
              <w:rPr>
                <w:rFonts w:ascii="Arial Narrow" w:hAnsi="Arial Narrow"/>
                <w:i/>
                <w:iCs/>
                <w:sz w:val="20"/>
              </w:rPr>
            </w:pPr>
          </w:p>
        </w:tc>
      </w:tr>
      <w:tr w:rsidR="00D47E00" w:rsidRPr="005D5EA4" w14:paraId="2BF80660" w14:textId="77777777" w:rsidTr="000578D5">
        <w:tblPrEx>
          <w:shd w:val="clear" w:color="auto" w:fill="auto"/>
        </w:tblPrEx>
        <w:trPr>
          <w:trHeight w:hRule="exact" w:val="260"/>
          <w:jc w:val="center"/>
        </w:trPr>
        <w:tc>
          <w:tcPr>
            <w:tcW w:w="3577" w:type="dxa"/>
            <w:vMerge w:val="restart"/>
            <w:tcBorders>
              <w:top w:val="single" w:sz="4" w:space="0" w:color="auto"/>
              <w:left w:val="single" w:sz="4" w:space="0" w:color="auto"/>
              <w:right w:val="single" w:sz="4" w:space="0" w:color="auto"/>
            </w:tcBorders>
            <w:shd w:val="clear" w:color="auto" w:fill="auto"/>
            <w:vAlign w:val="center"/>
          </w:tcPr>
          <w:p w14:paraId="03A30D36" w14:textId="77777777" w:rsidR="00D47E00" w:rsidRPr="005D5EA4" w:rsidRDefault="00D47E00" w:rsidP="00D47E00">
            <w:pPr>
              <w:rPr>
                <w:rFonts w:ascii="Arial Narrow" w:hAnsi="Arial Narrow"/>
                <w:sz w:val="18"/>
                <w:szCs w:val="18"/>
              </w:rPr>
            </w:pPr>
            <w:r w:rsidRPr="005D5EA4">
              <w:rPr>
                <w:rFonts w:ascii="Arial Narrow" w:hAnsi="Arial Narrow" w:cs="Arial"/>
                <w:bCs/>
                <w:sz w:val="18"/>
                <w:szCs w:val="18"/>
              </w:rPr>
              <w:t xml:space="preserve">During the past 30 days, did you notice any </w:t>
            </w:r>
            <w:r w:rsidRPr="005D5EA4">
              <w:rPr>
                <w:rFonts w:ascii="Arial Narrow" w:hAnsi="Arial Narrow" w:cs="Arial"/>
                <w:b/>
                <w:sz w:val="18"/>
                <w:szCs w:val="18"/>
              </w:rPr>
              <w:t>health warnings on cigarette packages</w:t>
            </w:r>
            <w:r w:rsidRPr="005D5EA4">
              <w:rPr>
                <w:rFonts w:ascii="Arial Narrow" w:hAnsi="Arial Narrow" w:cs="Arial"/>
                <w:bCs/>
                <w:sz w:val="18"/>
                <w:szCs w:val="18"/>
              </w:rPr>
              <w:t>?</w:t>
            </w:r>
          </w:p>
        </w:tc>
        <w:tc>
          <w:tcPr>
            <w:tcW w:w="2641" w:type="dxa"/>
            <w:gridSpan w:val="3"/>
            <w:tcBorders>
              <w:top w:val="single" w:sz="4" w:space="0" w:color="auto"/>
              <w:left w:val="single" w:sz="4" w:space="0" w:color="auto"/>
            </w:tcBorders>
            <w:shd w:val="clear" w:color="auto" w:fill="auto"/>
            <w:vAlign w:val="center"/>
          </w:tcPr>
          <w:p w14:paraId="213E74A9"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Yes </w:t>
            </w:r>
          </w:p>
        </w:tc>
        <w:tc>
          <w:tcPr>
            <w:tcW w:w="3295" w:type="dxa"/>
            <w:tcBorders>
              <w:top w:val="single" w:sz="4" w:space="0" w:color="auto"/>
              <w:left w:val="nil"/>
              <w:right w:val="single" w:sz="4" w:space="0" w:color="auto"/>
            </w:tcBorders>
            <w:shd w:val="clear" w:color="auto" w:fill="auto"/>
            <w:vAlign w:val="center"/>
          </w:tcPr>
          <w:p w14:paraId="740E3907" w14:textId="77777777" w:rsidR="00D47E00" w:rsidRPr="005D5EA4" w:rsidRDefault="00D47E00" w:rsidP="00D47E00">
            <w:pPr>
              <w:tabs>
                <w:tab w:val="right" w:pos="402"/>
              </w:tabs>
              <w:rPr>
                <w:rFonts w:ascii="Arial Narrow" w:hAnsi="Arial Narrow"/>
                <w:sz w:val="18"/>
                <w:szCs w:val="18"/>
              </w:rPr>
            </w:pPr>
            <w:r w:rsidRPr="005D5EA4">
              <w:rPr>
                <w:rFonts w:ascii="Arial Narrow" w:hAnsi="Arial Narrow"/>
                <w:sz w:val="18"/>
                <w:szCs w:val="18"/>
              </w:rPr>
              <w:t>1</w:t>
            </w:r>
          </w:p>
        </w:tc>
        <w:tc>
          <w:tcPr>
            <w:tcW w:w="1044" w:type="dxa"/>
            <w:vMerge w:val="restart"/>
            <w:tcBorders>
              <w:top w:val="single" w:sz="4" w:space="0" w:color="auto"/>
              <w:left w:val="single" w:sz="4" w:space="0" w:color="auto"/>
              <w:right w:val="single" w:sz="4" w:space="0" w:color="auto"/>
            </w:tcBorders>
            <w:shd w:val="clear" w:color="auto" w:fill="auto"/>
            <w:vAlign w:val="center"/>
          </w:tcPr>
          <w:p w14:paraId="60AEC63D" w14:textId="77777777" w:rsidR="00D47E00" w:rsidRPr="005D5EA4" w:rsidRDefault="00D47E00" w:rsidP="00D47E00">
            <w:pPr>
              <w:jc w:val="center"/>
              <w:rPr>
                <w:rFonts w:ascii="Arial Narrow" w:hAnsi="Arial Narrow"/>
                <w:bCs/>
                <w:szCs w:val="22"/>
              </w:rPr>
            </w:pPr>
            <w:r w:rsidRPr="005D5EA4">
              <w:rPr>
                <w:rFonts w:ascii="Arial Narrow" w:hAnsi="Arial Narrow"/>
                <w:bCs/>
                <w:szCs w:val="22"/>
              </w:rPr>
              <w:t>TP4</w:t>
            </w:r>
          </w:p>
        </w:tc>
      </w:tr>
      <w:tr w:rsidR="00D47E00" w:rsidRPr="005D5EA4" w14:paraId="17CD7026" w14:textId="77777777" w:rsidTr="000578D5">
        <w:tblPrEx>
          <w:shd w:val="clear" w:color="auto" w:fill="auto"/>
        </w:tblPrEx>
        <w:trPr>
          <w:trHeight w:hRule="exact" w:val="260"/>
          <w:jc w:val="center"/>
        </w:trPr>
        <w:tc>
          <w:tcPr>
            <w:tcW w:w="3577" w:type="dxa"/>
            <w:vMerge/>
            <w:tcBorders>
              <w:left w:val="single" w:sz="4" w:space="0" w:color="auto"/>
              <w:right w:val="single" w:sz="4" w:space="0" w:color="auto"/>
            </w:tcBorders>
            <w:shd w:val="clear" w:color="auto" w:fill="auto"/>
            <w:vAlign w:val="center"/>
          </w:tcPr>
          <w:p w14:paraId="65196026" w14:textId="77777777" w:rsidR="00D47E00" w:rsidRPr="005D5EA4" w:rsidRDefault="00D47E00" w:rsidP="00D47E00">
            <w:pPr>
              <w:rPr>
                <w:rFonts w:ascii="Arial Narrow" w:hAnsi="Arial Narrow"/>
                <w:sz w:val="18"/>
                <w:szCs w:val="18"/>
              </w:rPr>
            </w:pPr>
          </w:p>
        </w:tc>
        <w:tc>
          <w:tcPr>
            <w:tcW w:w="2641" w:type="dxa"/>
            <w:gridSpan w:val="3"/>
            <w:tcBorders>
              <w:left w:val="single" w:sz="4" w:space="0" w:color="auto"/>
            </w:tcBorders>
            <w:shd w:val="clear" w:color="auto" w:fill="auto"/>
            <w:vAlign w:val="center"/>
          </w:tcPr>
          <w:p w14:paraId="198A7264"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No</w:t>
            </w:r>
          </w:p>
        </w:tc>
        <w:tc>
          <w:tcPr>
            <w:tcW w:w="3295" w:type="dxa"/>
            <w:tcBorders>
              <w:left w:val="nil"/>
              <w:right w:val="single" w:sz="4" w:space="0" w:color="auto"/>
            </w:tcBorders>
            <w:shd w:val="clear" w:color="auto" w:fill="auto"/>
            <w:vAlign w:val="center"/>
          </w:tcPr>
          <w:p w14:paraId="6F531EF9" w14:textId="77777777" w:rsidR="00D47E00" w:rsidRPr="005D5EA4" w:rsidRDefault="00D47E00" w:rsidP="00D47E00">
            <w:pPr>
              <w:tabs>
                <w:tab w:val="right" w:pos="402"/>
              </w:tabs>
              <w:rPr>
                <w:rFonts w:ascii="Arial Narrow" w:hAnsi="Arial Narrow"/>
                <w:sz w:val="18"/>
                <w:szCs w:val="18"/>
              </w:rPr>
            </w:pPr>
            <w:r w:rsidRPr="005D5EA4">
              <w:rPr>
                <w:rFonts w:ascii="Arial Narrow" w:hAnsi="Arial Narrow"/>
                <w:sz w:val="18"/>
                <w:szCs w:val="18"/>
              </w:rPr>
              <w:t xml:space="preserve">2   </w:t>
            </w:r>
            <w:r w:rsidRPr="005D5EA4">
              <w:rPr>
                <w:rFonts w:ascii="Arial Narrow" w:hAnsi="Arial Narrow"/>
                <w:i/>
                <w:iCs/>
                <w:sz w:val="18"/>
                <w:szCs w:val="18"/>
              </w:rPr>
              <w:t>If no, go to TP6</w:t>
            </w:r>
          </w:p>
        </w:tc>
        <w:tc>
          <w:tcPr>
            <w:tcW w:w="1044" w:type="dxa"/>
            <w:vMerge/>
            <w:tcBorders>
              <w:left w:val="single" w:sz="4" w:space="0" w:color="auto"/>
              <w:right w:val="single" w:sz="4" w:space="0" w:color="auto"/>
            </w:tcBorders>
            <w:shd w:val="clear" w:color="auto" w:fill="auto"/>
            <w:vAlign w:val="center"/>
          </w:tcPr>
          <w:p w14:paraId="62D81C95" w14:textId="77777777" w:rsidR="00D47E00" w:rsidRPr="005D5EA4" w:rsidRDefault="00D47E00" w:rsidP="00D47E00">
            <w:pPr>
              <w:jc w:val="center"/>
              <w:rPr>
                <w:rFonts w:ascii="Arial Narrow" w:hAnsi="Arial Narrow"/>
                <w:bCs/>
                <w:szCs w:val="22"/>
              </w:rPr>
            </w:pPr>
          </w:p>
        </w:tc>
      </w:tr>
      <w:tr w:rsidR="00D47E00" w:rsidRPr="005D5EA4" w14:paraId="0957BBE9" w14:textId="77777777" w:rsidTr="000578D5">
        <w:tblPrEx>
          <w:shd w:val="clear" w:color="auto" w:fill="auto"/>
        </w:tblPrEx>
        <w:trPr>
          <w:trHeight w:hRule="exact" w:val="479"/>
          <w:jc w:val="center"/>
        </w:trPr>
        <w:tc>
          <w:tcPr>
            <w:tcW w:w="3577" w:type="dxa"/>
            <w:vMerge/>
            <w:tcBorders>
              <w:left w:val="single" w:sz="4" w:space="0" w:color="auto"/>
              <w:right w:val="single" w:sz="4" w:space="0" w:color="auto"/>
            </w:tcBorders>
            <w:shd w:val="clear" w:color="auto" w:fill="auto"/>
            <w:vAlign w:val="center"/>
          </w:tcPr>
          <w:p w14:paraId="3F542A7C" w14:textId="77777777" w:rsidR="00D47E00" w:rsidRPr="005D5EA4" w:rsidRDefault="00D47E00" w:rsidP="00D47E00">
            <w:pPr>
              <w:rPr>
                <w:rFonts w:ascii="Arial Narrow" w:hAnsi="Arial Narrow"/>
                <w:sz w:val="18"/>
                <w:szCs w:val="18"/>
              </w:rPr>
            </w:pPr>
          </w:p>
        </w:tc>
        <w:tc>
          <w:tcPr>
            <w:tcW w:w="2641" w:type="dxa"/>
            <w:gridSpan w:val="3"/>
            <w:tcBorders>
              <w:left w:val="single" w:sz="4" w:space="0" w:color="auto"/>
            </w:tcBorders>
            <w:shd w:val="clear" w:color="auto" w:fill="auto"/>
            <w:vAlign w:val="center"/>
          </w:tcPr>
          <w:p w14:paraId="1AEEB83B"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Did not see any cigarette packages</w:t>
            </w:r>
          </w:p>
        </w:tc>
        <w:tc>
          <w:tcPr>
            <w:tcW w:w="3295" w:type="dxa"/>
            <w:tcBorders>
              <w:left w:val="nil"/>
              <w:right w:val="single" w:sz="4" w:space="0" w:color="auto"/>
            </w:tcBorders>
            <w:shd w:val="clear" w:color="auto" w:fill="auto"/>
            <w:vAlign w:val="center"/>
          </w:tcPr>
          <w:p w14:paraId="531E7976" w14:textId="77777777" w:rsidR="00D47E00" w:rsidRPr="005D5EA4" w:rsidRDefault="00D47E00" w:rsidP="00D47E00">
            <w:pPr>
              <w:tabs>
                <w:tab w:val="right" w:pos="290"/>
              </w:tabs>
              <w:ind w:left="290" w:hanging="290"/>
              <w:rPr>
                <w:rFonts w:ascii="Arial Narrow" w:hAnsi="Arial Narrow"/>
                <w:sz w:val="18"/>
                <w:szCs w:val="18"/>
              </w:rPr>
            </w:pPr>
            <w:r w:rsidRPr="005D5EA4">
              <w:rPr>
                <w:rFonts w:ascii="Arial Narrow" w:hAnsi="Arial Narrow"/>
                <w:sz w:val="18"/>
                <w:szCs w:val="18"/>
              </w:rPr>
              <w:t xml:space="preserve">3   </w:t>
            </w:r>
            <w:r w:rsidRPr="005D5EA4">
              <w:rPr>
                <w:rFonts w:ascii="Arial Narrow" w:hAnsi="Arial Narrow"/>
                <w:i/>
                <w:iCs/>
                <w:sz w:val="18"/>
                <w:szCs w:val="18"/>
              </w:rPr>
              <w:t xml:space="preserve">If "did not see any cigarette packages", go to TP6        </w:t>
            </w:r>
          </w:p>
        </w:tc>
        <w:tc>
          <w:tcPr>
            <w:tcW w:w="1044" w:type="dxa"/>
            <w:vMerge/>
            <w:tcBorders>
              <w:left w:val="single" w:sz="4" w:space="0" w:color="auto"/>
              <w:right w:val="single" w:sz="4" w:space="0" w:color="auto"/>
            </w:tcBorders>
            <w:shd w:val="clear" w:color="auto" w:fill="auto"/>
            <w:vAlign w:val="center"/>
          </w:tcPr>
          <w:p w14:paraId="53268F63" w14:textId="77777777" w:rsidR="00D47E00" w:rsidRPr="005D5EA4" w:rsidRDefault="00D47E00" w:rsidP="00D47E00">
            <w:pPr>
              <w:jc w:val="center"/>
              <w:rPr>
                <w:rFonts w:ascii="Arial Narrow" w:hAnsi="Arial Narrow"/>
                <w:bCs/>
                <w:szCs w:val="22"/>
              </w:rPr>
            </w:pPr>
          </w:p>
        </w:tc>
      </w:tr>
      <w:tr w:rsidR="00D47E00" w:rsidRPr="005D5EA4" w14:paraId="12E28360" w14:textId="77777777" w:rsidTr="000578D5">
        <w:trPr>
          <w:trHeight w:hRule="exact" w:val="260"/>
          <w:jc w:val="center"/>
        </w:trPr>
        <w:tc>
          <w:tcPr>
            <w:tcW w:w="3577" w:type="dxa"/>
            <w:vMerge/>
            <w:tcBorders>
              <w:left w:val="single" w:sz="4" w:space="0" w:color="auto"/>
              <w:bottom w:val="single" w:sz="4" w:space="0" w:color="auto"/>
              <w:right w:val="single" w:sz="4" w:space="0" w:color="auto"/>
            </w:tcBorders>
            <w:shd w:val="clear" w:color="auto" w:fill="auto"/>
            <w:vAlign w:val="center"/>
          </w:tcPr>
          <w:p w14:paraId="05D07F30" w14:textId="77777777" w:rsidR="00D47E00" w:rsidRPr="005D5EA4" w:rsidRDefault="00D47E00" w:rsidP="00D47E00">
            <w:pPr>
              <w:rPr>
                <w:rFonts w:ascii="Arial Narrow" w:hAnsi="Arial Narrow"/>
                <w:sz w:val="18"/>
                <w:szCs w:val="18"/>
              </w:rPr>
            </w:pPr>
          </w:p>
        </w:tc>
        <w:tc>
          <w:tcPr>
            <w:tcW w:w="2641" w:type="dxa"/>
            <w:gridSpan w:val="3"/>
            <w:tcBorders>
              <w:left w:val="single" w:sz="4" w:space="0" w:color="auto"/>
              <w:bottom w:val="single" w:sz="4" w:space="0" w:color="auto"/>
            </w:tcBorders>
            <w:shd w:val="clear" w:color="auto" w:fill="auto"/>
            <w:vAlign w:val="center"/>
          </w:tcPr>
          <w:p w14:paraId="2AAC07FD"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Don't know</w:t>
            </w:r>
          </w:p>
        </w:tc>
        <w:tc>
          <w:tcPr>
            <w:tcW w:w="3295" w:type="dxa"/>
            <w:tcBorders>
              <w:left w:val="nil"/>
              <w:bottom w:val="single" w:sz="4" w:space="0" w:color="auto"/>
              <w:right w:val="single" w:sz="4" w:space="0" w:color="auto"/>
            </w:tcBorders>
            <w:shd w:val="clear" w:color="auto" w:fill="auto"/>
            <w:vAlign w:val="center"/>
          </w:tcPr>
          <w:p w14:paraId="24BB4D8D" w14:textId="77777777" w:rsidR="00D47E00" w:rsidRPr="005D5EA4" w:rsidRDefault="00D47E00" w:rsidP="00D47E00">
            <w:pPr>
              <w:tabs>
                <w:tab w:val="right" w:pos="402"/>
              </w:tabs>
              <w:rPr>
                <w:rFonts w:ascii="Arial Narrow" w:hAnsi="Arial Narrow"/>
                <w:sz w:val="18"/>
                <w:szCs w:val="18"/>
              </w:rPr>
            </w:pPr>
            <w:r w:rsidRPr="005D5EA4">
              <w:rPr>
                <w:rFonts w:ascii="Arial Narrow" w:hAnsi="Arial Narrow"/>
                <w:sz w:val="18"/>
                <w:szCs w:val="18"/>
              </w:rPr>
              <w:t xml:space="preserve">77 </w:t>
            </w:r>
            <w:r w:rsidRPr="005D5EA4">
              <w:rPr>
                <w:rFonts w:ascii="Arial Narrow" w:hAnsi="Arial Narrow"/>
                <w:i/>
                <w:sz w:val="18"/>
              </w:rPr>
              <w:t>If Don't know,  go to TP6</w:t>
            </w:r>
          </w:p>
        </w:tc>
        <w:tc>
          <w:tcPr>
            <w:tcW w:w="1044" w:type="dxa"/>
            <w:vMerge/>
            <w:tcBorders>
              <w:left w:val="single" w:sz="4" w:space="0" w:color="auto"/>
              <w:bottom w:val="single" w:sz="4" w:space="0" w:color="auto"/>
              <w:right w:val="single" w:sz="4" w:space="0" w:color="auto"/>
            </w:tcBorders>
            <w:shd w:val="clear" w:color="auto" w:fill="auto"/>
            <w:vAlign w:val="center"/>
          </w:tcPr>
          <w:p w14:paraId="409AEF7E" w14:textId="77777777" w:rsidR="00D47E00" w:rsidRPr="00E15CE1" w:rsidRDefault="00D47E00" w:rsidP="00D47E00">
            <w:pPr>
              <w:jc w:val="center"/>
              <w:rPr>
                <w:rFonts w:ascii="Arial Narrow" w:hAnsi="Arial Narrow"/>
              </w:rPr>
            </w:pPr>
          </w:p>
        </w:tc>
      </w:tr>
      <w:tr w:rsidR="00D47E00" w:rsidRPr="005D5EA4" w14:paraId="48D900D2" w14:textId="77777777" w:rsidTr="000578D5">
        <w:tblPrEx>
          <w:shd w:val="clear" w:color="auto" w:fill="auto"/>
        </w:tblPrEx>
        <w:trPr>
          <w:trHeight w:hRule="exact" w:val="227"/>
          <w:jc w:val="center"/>
        </w:trPr>
        <w:tc>
          <w:tcPr>
            <w:tcW w:w="3577" w:type="dxa"/>
            <w:vMerge w:val="restart"/>
            <w:tcBorders>
              <w:top w:val="single" w:sz="4" w:space="0" w:color="auto"/>
              <w:left w:val="single" w:sz="4" w:space="0" w:color="auto"/>
              <w:right w:val="single" w:sz="4" w:space="0" w:color="auto"/>
            </w:tcBorders>
            <w:shd w:val="clear" w:color="auto" w:fill="auto"/>
            <w:vAlign w:val="center"/>
          </w:tcPr>
          <w:p w14:paraId="16D6C21C" w14:textId="77777777" w:rsidR="00D47E00" w:rsidRPr="005D5EA4" w:rsidRDefault="00D47E00" w:rsidP="00D47E00">
            <w:pPr>
              <w:rPr>
                <w:rFonts w:ascii="Arial Narrow" w:hAnsi="Arial Narrow" w:cs="Arial"/>
                <w:bCs/>
                <w:sz w:val="18"/>
                <w:szCs w:val="18"/>
              </w:rPr>
            </w:pPr>
            <w:r w:rsidRPr="005D5EA4">
              <w:rPr>
                <w:rFonts w:ascii="Arial Narrow" w:hAnsi="Arial Narrow" w:cs="Arial"/>
                <w:bCs/>
                <w:sz w:val="18"/>
                <w:szCs w:val="18"/>
              </w:rPr>
              <w:t xml:space="preserve">During </w:t>
            </w:r>
            <w:r w:rsidRPr="005D5EA4">
              <w:rPr>
                <w:rFonts w:ascii="Arial Narrow" w:hAnsi="Arial Narrow" w:cs="Arial"/>
                <w:iCs/>
                <w:sz w:val="18"/>
                <w:szCs w:val="18"/>
              </w:rPr>
              <w:t>the past 30 days, have warning labels on cigarette packages led you to</w:t>
            </w:r>
            <w:r w:rsidRPr="005D5EA4">
              <w:rPr>
                <w:rFonts w:ascii="Arial Narrow" w:hAnsi="Arial Narrow" w:cs="Arial"/>
                <w:b/>
                <w:bCs/>
                <w:iCs/>
                <w:sz w:val="18"/>
                <w:szCs w:val="18"/>
              </w:rPr>
              <w:t xml:space="preserve"> think about quitting</w:t>
            </w:r>
            <w:r w:rsidRPr="005D5EA4">
              <w:rPr>
                <w:rFonts w:ascii="Arial Narrow" w:hAnsi="Arial Narrow" w:cs="Arial"/>
                <w:iCs/>
                <w:sz w:val="18"/>
                <w:szCs w:val="18"/>
              </w:rPr>
              <w:t>?</w:t>
            </w:r>
          </w:p>
        </w:tc>
        <w:tc>
          <w:tcPr>
            <w:tcW w:w="2641" w:type="dxa"/>
            <w:gridSpan w:val="3"/>
            <w:vMerge w:val="restart"/>
            <w:tcBorders>
              <w:left w:val="nil"/>
            </w:tcBorders>
            <w:shd w:val="clear" w:color="auto" w:fill="auto"/>
            <w:vAlign w:val="center"/>
          </w:tcPr>
          <w:p w14:paraId="47E1638B"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Yes</w:t>
            </w:r>
          </w:p>
          <w:p w14:paraId="2CB4AE41"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No</w:t>
            </w:r>
          </w:p>
          <w:p w14:paraId="2A8DB687" w14:textId="77777777" w:rsidR="00D47E00" w:rsidRPr="005D5EA4" w:rsidRDefault="00D47E00" w:rsidP="00D47E00">
            <w:pPr>
              <w:tabs>
                <w:tab w:val="right" w:pos="402"/>
              </w:tabs>
              <w:spacing w:before="40"/>
              <w:jc w:val="right"/>
              <w:rPr>
                <w:rFonts w:ascii="Arial Narrow" w:hAnsi="Arial Narrow"/>
                <w:sz w:val="18"/>
              </w:rPr>
            </w:pPr>
            <w:r w:rsidRPr="005D5EA4">
              <w:rPr>
                <w:rFonts w:ascii="Arial Narrow" w:hAnsi="Arial Narrow"/>
                <w:sz w:val="18"/>
              </w:rPr>
              <w:t>Don't know</w:t>
            </w:r>
          </w:p>
        </w:tc>
        <w:tc>
          <w:tcPr>
            <w:tcW w:w="3295" w:type="dxa"/>
            <w:tcBorders>
              <w:left w:val="nil"/>
              <w:right w:val="single" w:sz="6" w:space="0" w:color="auto"/>
            </w:tcBorders>
            <w:shd w:val="clear" w:color="auto" w:fill="auto"/>
            <w:vAlign w:val="center"/>
          </w:tcPr>
          <w:p w14:paraId="19A01464"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1</w:t>
            </w:r>
          </w:p>
        </w:tc>
        <w:tc>
          <w:tcPr>
            <w:tcW w:w="1044"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2D3AEE69" w14:textId="77777777" w:rsidR="00D47E00" w:rsidRPr="005D5EA4" w:rsidRDefault="00D47E00" w:rsidP="00D47E00">
            <w:pPr>
              <w:jc w:val="center"/>
              <w:rPr>
                <w:rFonts w:ascii="Arial Narrow" w:hAnsi="Arial Narrow"/>
                <w:bCs/>
                <w:szCs w:val="22"/>
              </w:rPr>
            </w:pPr>
            <w:r w:rsidRPr="005D5EA4">
              <w:rPr>
                <w:rFonts w:ascii="Arial Narrow" w:hAnsi="Arial Narrow"/>
                <w:bCs/>
                <w:szCs w:val="22"/>
              </w:rPr>
              <w:t>TP5</w:t>
            </w:r>
          </w:p>
        </w:tc>
      </w:tr>
      <w:tr w:rsidR="00D47E00" w:rsidRPr="005D5EA4" w14:paraId="30DF0C1D" w14:textId="77777777" w:rsidTr="000578D5">
        <w:tblPrEx>
          <w:shd w:val="clear" w:color="auto" w:fill="auto"/>
        </w:tblPrEx>
        <w:trPr>
          <w:trHeight w:hRule="exact" w:val="227"/>
          <w:jc w:val="center"/>
        </w:trPr>
        <w:tc>
          <w:tcPr>
            <w:tcW w:w="3577" w:type="dxa"/>
            <w:vMerge/>
            <w:tcBorders>
              <w:left w:val="single" w:sz="4" w:space="0" w:color="auto"/>
              <w:right w:val="single" w:sz="4" w:space="0" w:color="auto"/>
            </w:tcBorders>
            <w:shd w:val="clear" w:color="auto" w:fill="auto"/>
            <w:vAlign w:val="center"/>
          </w:tcPr>
          <w:p w14:paraId="4801477D" w14:textId="77777777" w:rsidR="00D47E00" w:rsidRPr="005D5EA4" w:rsidRDefault="00D47E00" w:rsidP="00D47E00">
            <w:pPr>
              <w:rPr>
                <w:rFonts w:ascii="Arial Narrow" w:hAnsi="Arial Narrow"/>
                <w:sz w:val="18"/>
                <w:szCs w:val="18"/>
                <w:highlight w:val="yellow"/>
              </w:rPr>
            </w:pPr>
          </w:p>
        </w:tc>
        <w:tc>
          <w:tcPr>
            <w:tcW w:w="2641" w:type="dxa"/>
            <w:gridSpan w:val="3"/>
            <w:vMerge/>
            <w:tcBorders>
              <w:left w:val="nil"/>
            </w:tcBorders>
            <w:shd w:val="clear" w:color="auto" w:fill="auto"/>
            <w:vAlign w:val="center"/>
          </w:tcPr>
          <w:p w14:paraId="74206006"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right w:val="single" w:sz="6" w:space="0" w:color="auto"/>
            </w:tcBorders>
            <w:shd w:val="clear" w:color="auto" w:fill="auto"/>
            <w:vAlign w:val="center"/>
          </w:tcPr>
          <w:p w14:paraId="1910A950"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2</w:t>
            </w:r>
          </w:p>
        </w:tc>
        <w:tc>
          <w:tcPr>
            <w:tcW w:w="1044" w:type="dxa"/>
            <w:vMerge/>
            <w:tcBorders>
              <w:left w:val="single" w:sz="6" w:space="0" w:color="auto"/>
              <w:bottom w:val="single" w:sz="6" w:space="0" w:color="auto"/>
              <w:right w:val="single" w:sz="6" w:space="0" w:color="auto"/>
            </w:tcBorders>
            <w:shd w:val="clear" w:color="auto" w:fill="auto"/>
            <w:vAlign w:val="center"/>
          </w:tcPr>
          <w:p w14:paraId="2F3C2187" w14:textId="77777777" w:rsidR="00D47E00" w:rsidRPr="005D5EA4" w:rsidRDefault="00D47E00" w:rsidP="00D47E00">
            <w:pPr>
              <w:jc w:val="center"/>
              <w:rPr>
                <w:rFonts w:ascii="Arial Narrow" w:hAnsi="Arial Narrow"/>
                <w:bCs/>
                <w:szCs w:val="22"/>
              </w:rPr>
            </w:pPr>
          </w:p>
        </w:tc>
      </w:tr>
      <w:tr w:rsidR="00D47E00" w:rsidRPr="005D5EA4" w14:paraId="2FDE3B4F" w14:textId="77777777" w:rsidTr="000578D5">
        <w:tblPrEx>
          <w:shd w:val="clear" w:color="auto" w:fill="auto"/>
        </w:tblPrEx>
        <w:trPr>
          <w:trHeight w:hRule="exact" w:val="331"/>
          <w:jc w:val="center"/>
        </w:trPr>
        <w:tc>
          <w:tcPr>
            <w:tcW w:w="3577" w:type="dxa"/>
            <w:vMerge/>
            <w:tcBorders>
              <w:left w:val="single" w:sz="4" w:space="0" w:color="auto"/>
              <w:bottom w:val="single" w:sz="4" w:space="0" w:color="auto"/>
              <w:right w:val="single" w:sz="4" w:space="0" w:color="auto"/>
            </w:tcBorders>
            <w:shd w:val="clear" w:color="auto" w:fill="auto"/>
            <w:vAlign w:val="center"/>
          </w:tcPr>
          <w:p w14:paraId="77E086BA" w14:textId="77777777" w:rsidR="00D47E00" w:rsidRPr="005D5EA4" w:rsidRDefault="00D47E00" w:rsidP="00D47E00">
            <w:pPr>
              <w:rPr>
                <w:rFonts w:ascii="Arial Narrow" w:hAnsi="Arial Narrow"/>
                <w:sz w:val="18"/>
                <w:szCs w:val="18"/>
                <w:highlight w:val="yellow"/>
              </w:rPr>
            </w:pPr>
          </w:p>
        </w:tc>
        <w:tc>
          <w:tcPr>
            <w:tcW w:w="2641" w:type="dxa"/>
            <w:gridSpan w:val="3"/>
            <w:vMerge/>
            <w:tcBorders>
              <w:left w:val="nil"/>
              <w:bottom w:val="single" w:sz="6" w:space="0" w:color="auto"/>
            </w:tcBorders>
            <w:shd w:val="clear" w:color="auto" w:fill="auto"/>
            <w:vAlign w:val="center"/>
          </w:tcPr>
          <w:p w14:paraId="7B9D97BC" w14:textId="77777777" w:rsidR="00D47E00" w:rsidRPr="005D5EA4" w:rsidRDefault="00D47E00" w:rsidP="00D47E00">
            <w:pPr>
              <w:tabs>
                <w:tab w:val="right" w:pos="402"/>
              </w:tabs>
              <w:spacing w:before="40"/>
              <w:jc w:val="right"/>
              <w:rPr>
                <w:rFonts w:ascii="Arial Narrow" w:hAnsi="Arial Narrow"/>
                <w:sz w:val="18"/>
              </w:rPr>
            </w:pPr>
          </w:p>
        </w:tc>
        <w:tc>
          <w:tcPr>
            <w:tcW w:w="3295" w:type="dxa"/>
            <w:tcBorders>
              <w:left w:val="nil"/>
              <w:bottom w:val="single" w:sz="6" w:space="0" w:color="auto"/>
              <w:right w:val="single" w:sz="6" w:space="0" w:color="auto"/>
            </w:tcBorders>
            <w:shd w:val="clear" w:color="auto" w:fill="auto"/>
            <w:vAlign w:val="center"/>
          </w:tcPr>
          <w:p w14:paraId="67D30566" w14:textId="77777777" w:rsidR="00D47E00" w:rsidRPr="005D5EA4" w:rsidRDefault="00D47E00" w:rsidP="00D47E00">
            <w:pPr>
              <w:tabs>
                <w:tab w:val="right" w:pos="402"/>
              </w:tabs>
              <w:rPr>
                <w:rFonts w:ascii="Arial Narrow" w:hAnsi="Arial Narrow"/>
                <w:sz w:val="20"/>
              </w:rPr>
            </w:pPr>
            <w:r w:rsidRPr="005D5EA4">
              <w:rPr>
                <w:rFonts w:ascii="Arial Narrow" w:hAnsi="Arial Narrow"/>
                <w:sz w:val="20"/>
              </w:rPr>
              <w:t>77</w:t>
            </w:r>
          </w:p>
        </w:tc>
        <w:tc>
          <w:tcPr>
            <w:tcW w:w="1044" w:type="dxa"/>
            <w:vMerge/>
            <w:tcBorders>
              <w:left w:val="single" w:sz="6" w:space="0" w:color="auto"/>
              <w:bottom w:val="single" w:sz="6" w:space="0" w:color="auto"/>
              <w:right w:val="single" w:sz="6" w:space="0" w:color="auto"/>
            </w:tcBorders>
            <w:shd w:val="clear" w:color="auto" w:fill="auto"/>
            <w:vAlign w:val="center"/>
          </w:tcPr>
          <w:p w14:paraId="25830EDF" w14:textId="77777777" w:rsidR="00D47E00" w:rsidRPr="005D5EA4" w:rsidRDefault="00D47E00" w:rsidP="00D47E00">
            <w:pPr>
              <w:jc w:val="center"/>
              <w:rPr>
                <w:rFonts w:ascii="Arial Narrow" w:hAnsi="Arial Narrow"/>
                <w:bCs/>
                <w:szCs w:val="22"/>
              </w:rPr>
            </w:pPr>
          </w:p>
        </w:tc>
      </w:tr>
      <w:tr w:rsidR="00D47E00" w:rsidRPr="005D5EA4" w14:paraId="047D0696" w14:textId="77777777" w:rsidTr="000578D5">
        <w:tblPrEx>
          <w:shd w:val="clear" w:color="auto" w:fill="auto"/>
        </w:tblPrEx>
        <w:trPr>
          <w:cantSplit/>
          <w:trHeight w:val="340"/>
          <w:jc w:val="center"/>
        </w:trPr>
        <w:tc>
          <w:tcPr>
            <w:tcW w:w="3577" w:type="dxa"/>
            <w:vMerge w:val="restart"/>
            <w:tcBorders>
              <w:top w:val="single" w:sz="4" w:space="0" w:color="auto"/>
              <w:left w:val="single" w:sz="4" w:space="0" w:color="auto"/>
              <w:right w:val="single" w:sz="4" w:space="0" w:color="auto"/>
            </w:tcBorders>
            <w:vAlign w:val="center"/>
          </w:tcPr>
          <w:p w14:paraId="7B96054F" w14:textId="77777777" w:rsidR="00D47E00" w:rsidRPr="005D5EA4" w:rsidRDefault="00D47E00" w:rsidP="00D47E00">
            <w:pPr>
              <w:rPr>
                <w:rFonts w:ascii="Arial Narrow" w:hAnsi="Arial Narrow" w:cs="Arial"/>
                <w:bCs/>
                <w:sz w:val="18"/>
                <w:szCs w:val="18"/>
              </w:rPr>
            </w:pPr>
            <w:r w:rsidRPr="005D5EA4">
              <w:rPr>
                <w:rFonts w:ascii="Arial Narrow" w:hAnsi="Arial Narrow" w:cs="Arial"/>
                <w:bCs/>
                <w:sz w:val="18"/>
                <w:szCs w:val="18"/>
              </w:rPr>
              <w:t xml:space="preserve">The last time you bought manufactured cigarettes for yourself, </w:t>
            </w:r>
            <w:r w:rsidRPr="005D5EA4">
              <w:rPr>
                <w:rFonts w:ascii="Arial Narrow" w:hAnsi="Arial Narrow" w:cs="Arial"/>
                <w:b/>
                <w:sz w:val="18"/>
                <w:szCs w:val="18"/>
              </w:rPr>
              <w:t>how many cigarettes</w:t>
            </w:r>
            <w:r w:rsidRPr="005D5EA4">
              <w:rPr>
                <w:rFonts w:ascii="Arial Narrow" w:hAnsi="Arial Narrow" w:cs="Arial"/>
                <w:bCs/>
                <w:sz w:val="18"/>
                <w:szCs w:val="18"/>
              </w:rPr>
              <w:t xml:space="preserve"> did you buy in total?</w:t>
            </w:r>
          </w:p>
        </w:tc>
        <w:tc>
          <w:tcPr>
            <w:tcW w:w="2641" w:type="dxa"/>
            <w:gridSpan w:val="3"/>
            <w:tcBorders>
              <w:top w:val="single" w:sz="6" w:space="0" w:color="auto"/>
              <w:left w:val="nil"/>
            </w:tcBorders>
            <w:vAlign w:val="center"/>
          </w:tcPr>
          <w:p w14:paraId="4556B012" w14:textId="77777777" w:rsidR="00D47E00" w:rsidRPr="005D5EA4" w:rsidRDefault="00D47E00" w:rsidP="00D47E00">
            <w:pPr>
              <w:jc w:val="right"/>
              <w:rPr>
                <w:rFonts w:ascii="Arial Narrow" w:hAnsi="Arial Narrow"/>
                <w:sz w:val="18"/>
              </w:rPr>
            </w:pPr>
            <w:r w:rsidRPr="005D5EA4">
              <w:rPr>
                <w:rFonts w:ascii="Arial Narrow" w:hAnsi="Arial Narrow"/>
                <w:sz w:val="18"/>
              </w:rPr>
              <w:t>Number of cigarettes</w:t>
            </w:r>
          </w:p>
        </w:tc>
        <w:tc>
          <w:tcPr>
            <w:tcW w:w="3295" w:type="dxa"/>
            <w:vMerge w:val="restart"/>
            <w:tcBorders>
              <w:top w:val="single" w:sz="4" w:space="0" w:color="auto"/>
              <w:right w:val="single" w:sz="4" w:space="0" w:color="auto"/>
            </w:tcBorders>
            <w:shd w:val="clear" w:color="auto" w:fill="auto"/>
            <w:vAlign w:val="center"/>
          </w:tcPr>
          <w:p w14:paraId="29AD6C7F" w14:textId="77777777" w:rsidR="00D47E00" w:rsidRPr="005D5EA4" w:rsidRDefault="00D47E00" w:rsidP="00D47E00">
            <w:pPr>
              <w:ind w:right="11"/>
              <w:rPr>
                <w:rFonts w:ascii="Arial Narrow" w:hAnsi="Arial Narrow"/>
                <w:i/>
                <w:iCs/>
                <w:sz w:val="18"/>
                <w:szCs w:val="18"/>
              </w:rPr>
            </w:pPr>
            <w:r w:rsidRPr="005D5EA4">
              <w:rPr>
                <w:rFonts w:ascii="Arial Narrow" w:hAnsi="Arial Narrow"/>
                <w:sz w:val="20"/>
              </w:rPr>
              <w:t>└─┴─┴─┴</w:t>
            </w:r>
            <w:r w:rsidRPr="005D5EA4">
              <w:rPr>
                <w:rFonts w:ascii="Arial Narrow" w:hAnsi="Arial Narrow"/>
                <w:b/>
                <w:bCs/>
                <w:sz w:val="20"/>
              </w:rPr>
              <w:t>─┘</w:t>
            </w:r>
            <w:r w:rsidRPr="005D5EA4">
              <w:rPr>
                <w:rFonts w:ascii="Arial Narrow" w:hAnsi="Arial Narrow"/>
                <w:i/>
                <w:iCs/>
                <w:sz w:val="18"/>
                <w:szCs w:val="18"/>
              </w:rPr>
              <w:t xml:space="preserve">                  </w:t>
            </w:r>
          </w:p>
          <w:p w14:paraId="7D280253" w14:textId="77777777" w:rsidR="00D47E00" w:rsidRPr="005D5EA4" w:rsidRDefault="00D47E00" w:rsidP="00D47E00">
            <w:pPr>
              <w:ind w:right="11"/>
              <w:rPr>
                <w:rFonts w:ascii="Arial Narrow" w:hAnsi="Arial Narrow"/>
                <w:sz w:val="20"/>
              </w:rPr>
            </w:pPr>
            <w:r w:rsidRPr="005D5EA4">
              <w:rPr>
                <w:rFonts w:ascii="Arial Narrow" w:hAnsi="Arial Narrow"/>
                <w:i/>
                <w:iCs/>
                <w:sz w:val="18"/>
                <w:szCs w:val="18"/>
              </w:rPr>
              <w:t>If "Don't know or don't smoke or purchase manuf. cig.", end section</w:t>
            </w:r>
          </w:p>
        </w:tc>
        <w:tc>
          <w:tcPr>
            <w:tcW w:w="1044" w:type="dxa"/>
            <w:vMerge w:val="restart"/>
            <w:tcBorders>
              <w:top w:val="single" w:sz="4" w:space="0" w:color="auto"/>
              <w:left w:val="nil"/>
              <w:right w:val="single" w:sz="6" w:space="0" w:color="auto"/>
            </w:tcBorders>
            <w:vAlign w:val="center"/>
          </w:tcPr>
          <w:p w14:paraId="02EE2138" w14:textId="77777777" w:rsidR="00D47E00" w:rsidRPr="005D5EA4" w:rsidRDefault="00D47E00" w:rsidP="00D47E00">
            <w:pPr>
              <w:jc w:val="center"/>
              <w:rPr>
                <w:rFonts w:ascii="Arial Narrow" w:hAnsi="Arial Narrow"/>
                <w:bCs/>
                <w:sz w:val="18"/>
              </w:rPr>
            </w:pPr>
            <w:r w:rsidRPr="005D5EA4">
              <w:rPr>
                <w:rFonts w:ascii="Arial Narrow" w:hAnsi="Arial Narrow"/>
                <w:bCs/>
                <w:szCs w:val="22"/>
              </w:rPr>
              <w:t>TP6</w:t>
            </w:r>
          </w:p>
        </w:tc>
      </w:tr>
      <w:tr w:rsidR="00D47E00" w:rsidRPr="005D5EA4" w14:paraId="180BE795" w14:textId="77777777" w:rsidTr="000578D5">
        <w:tblPrEx>
          <w:shd w:val="clear" w:color="auto" w:fill="auto"/>
        </w:tblPrEx>
        <w:trPr>
          <w:cantSplit/>
          <w:trHeight w:val="340"/>
          <w:jc w:val="center"/>
        </w:trPr>
        <w:tc>
          <w:tcPr>
            <w:tcW w:w="3577" w:type="dxa"/>
            <w:vMerge/>
            <w:tcBorders>
              <w:left w:val="single" w:sz="4" w:space="0" w:color="auto"/>
              <w:right w:val="single" w:sz="4" w:space="0" w:color="auto"/>
            </w:tcBorders>
            <w:vAlign w:val="center"/>
          </w:tcPr>
          <w:p w14:paraId="4B726689" w14:textId="77777777" w:rsidR="00D47E00" w:rsidRPr="005D5EA4" w:rsidRDefault="00D47E00" w:rsidP="00D47E00">
            <w:pPr>
              <w:rPr>
                <w:rFonts w:ascii="Arial Narrow" w:hAnsi="Arial Narrow"/>
                <w:sz w:val="18"/>
              </w:rPr>
            </w:pPr>
          </w:p>
        </w:tc>
        <w:tc>
          <w:tcPr>
            <w:tcW w:w="2641" w:type="dxa"/>
            <w:gridSpan w:val="3"/>
            <w:tcBorders>
              <w:left w:val="nil"/>
              <w:bottom w:val="single" w:sz="4" w:space="0" w:color="auto"/>
            </w:tcBorders>
            <w:vAlign w:val="center"/>
          </w:tcPr>
          <w:p w14:paraId="7ED46F85" w14:textId="77777777" w:rsidR="00D47E00" w:rsidRPr="005D5EA4" w:rsidRDefault="00D47E00" w:rsidP="00D47E00">
            <w:pPr>
              <w:rPr>
                <w:rFonts w:ascii="Arial Narrow" w:hAnsi="Arial Narrow"/>
                <w:sz w:val="18"/>
              </w:rPr>
            </w:pPr>
            <w:r w:rsidRPr="005D5EA4">
              <w:rPr>
                <w:rFonts w:ascii="Arial Narrow" w:hAnsi="Arial Narrow"/>
                <w:sz w:val="18"/>
              </w:rPr>
              <w:t>Don't know or Don't smoke or purchase manuf. cigarettes  7777</w:t>
            </w:r>
          </w:p>
        </w:tc>
        <w:tc>
          <w:tcPr>
            <w:tcW w:w="3295" w:type="dxa"/>
            <w:vMerge/>
            <w:tcBorders>
              <w:right w:val="single" w:sz="4" w:space="0" w:color="auto"/>
            </w:tcBorders>
            <w:shd w:val="clear" w:color="auto" w:fill="auto"/>
            <w:vAlign w:val="center"/>
          </w:tcPr>
          <w:p w14:paraId="36C74976" w14:textId="77777777" w:rsidR="00D47E00" w:rsidRPr="005D5EA4" w:rsidRDefault="00D47E00" w:rsidP="00D47E00">
            <w:pPr>
              <w:spacing w:before="240"/>
              <w:ind w:right="12"/>
              <w:rPr>
                <w:rFonts w:ascii="Arial Narrow" w:hAnsi="Arial Narrow"/>
                <w:sz w:val="20"/>
              </w:rPr>
            </w:pPr>
          </w:p>
        </w:tc>
        <w:tc>
          <w:tcPr>
            <w:tcW w:w="1044" w:type="dxa"/>
            <w:vMerge/>
            <w:tcBorders>
              <w:left w:val="nil"/>
              <w:right w:val="single" w:sz="6" w:space="0" w:color="auto"/>
            </w:tcBorders>
            <w:vAlign w:val="center"/>
          </w:tcPr>
          <w:p w14:paraId="165A0F5C" w14:textId="77777777" w:rsidR="00D47E00" w:rsidRPr="005D5EA4" w:rsidRDefault="00D47E00" w:rsidP="00D47E00">
            <w:pPr>
              <w:jc w:val="center"/>
              <w:rPr>
                <w:rFonts w:ascii="Arial Narrow" w:hAnsi="Arial Narrow"/>
                <w:bCs/>
                <w:sz w:val="18"/>
              </w:rPr>
            </w:pPr>
          </w:p>
        </w:tc>
      </w:tr>
      <w:tr w:rsidR="00D47E00" w:rsidRPr="005D5EA4" w14:paraId="3F26DAF5" w14:textId="77777777" w:rsidTr="000578D5">
        <w:tblPrEx>
          <w:shd w:val="clear" w:color="auto" w:fill="auto"/>
        </w:tblPrEx>
        <w:trPr>
          <w:trHeight w:hRule="exact" w:val="454"/>
          <w:jc w:val="center"/>
        </w:trPr>
        <w:tc>
          <w:tcPr>
            <w:tcW w:w="3577" w:type="dxa"/>
            <w:vMerge w:val="restart"/>
            <w:tcBorders>
              <w:top w:val="single" w:sz="4" w:space="0" w:color="auto"/>
              <w:left w:val="single" w:sz="4" w:space="0" w:color="auto"/>
              <w:right w:val="single" w:sz="4" w:space="0" w:color="auto"/>
            </w:tcBorders>
            <w:shd w:val="clear" w:color="auto" w:fill="auto"/>
            <w:vAlign w:val="center"/>
          </w:tcPr>
          <w:p w14:paraId="1BC00A96" w14:textId="77777777" w:rsidR="00D47E00" w:rsidRPr="005D5EA4"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cs="Arial"/>
                <w:bCs/>
              </w:rPr>
            </w:pPr>
            <w:r w:rsidRPr="005D5EA4">
              <w:rPr>
                <w:rFonts w:ascii="Arial Narrow" w:hAnsi="Arial Narrow" w:cs="Arial"/>
                <w:bCs/>
              </w:rPr>
              <w:t xml:space="preserve">In total, </w:t>
            </w:r>
            <w:r w:rsidRPr="005D5EA4">
              <w:rPr>
                <w:rFonts w:ascii="Arial Narrow" w:hAnsi="Arial Narrow" w:cs="Arial"/>
                <w:b/>
              </w:rPr>
              <w:t>how much money</w:t>
            </w:r>
            <w:r w:rsidRPr="005D5EA4">
              <w:rPr>
                <w:rFonts w:ascii="Arial Narrow" w:hAnsi="Arial Narrow" w:cs="Arial"/>
                <w:bCs/>
              </w:rPr>
              <w:t xml:space="preserve"> did you pay for this purchase?</w:t>
            </w:r>
          </w:p>
          <w:p w14:paraId="3162CC99" w14:textId="77777777" w:rsidR="00D47E00" w:rsidRPr="005D5EA4"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i/>
                <w:iCs/>
              </w:rPr>
            </w:pPr>
          </w:p>
        </w:tc>
        <w:tc>
          <w:tcPr>
            <w:tcW w:w="2641" w:type="dxa"/>
            <w:gridSpan w:val="3"/>
            <w:tcBorders>
              <w:top w:val="single" w:sz="4" w:space="0" w:color="auto"/>
              <w:left w:val="nil"/>
            </w:tcBorders>
            <w:shd w:val="clear" w:color="auto" w:fill="auto"/>
            <w:vAlign w:val="center"/>
          </w:tcPr>
          <w:p w14:paraId="364FD496" w14:textId="77777777" w:rsidR="00D47E00" w:rsidRPr="005D5EA4" w:rsidRDefault="00D47E00" w:rsidP="00D47E00">
            <w:pPr>
              <w:jc w:val="right"/>
              <w:rPr>
                <w:rFonts w:ascii="Arial Narrow" w:hAnsi="Arial Narrow"/>
                <w:sz w:val="18"/>
                <w:szCs w:val="18"/>
              </w:rPr>
            </w:pPr>
            <w:r>
              <w:rPr>
                <w:rFonts w:ascii="Arial Narrow" w:hAnsi="Arial Narrow"/>
                <w:sz w:val="18"/>
                <w:szCs w:val="18"/>
              </w:rPr>
              <w:t>MNT</w:t>
            </w:r>
          </w:p>
        </w:tc>
        <w:tc>
          <w:tcPr>
            <w:tcW w:w="3295" w:type="dxa"/>
            <w:tcBorders>
              <w:top w:val="single" w:sz="4" w:space="0" w:color="auto"/>
              <w:right w:val="single" w:sz="4" w:space="0" w:color="auto"/>
            </w:tcBorders>
            <w:shd w:val="clear" w:color="auto" w:fill="auto"/>
            <w:vAlign w:val="bottom"/>
          </w:tcPr>
          <w:p w14:paraId="2F9B5184" w14:textId="77777777" w:rsidR="00D47E00" w:rsidRPr="005D5EA4"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ind w:left="792" w:hanging="792"/>
              <w:rPr>
                <w:rFonts w:ascii="Arial Narrow" w:hAnsi="Arial Narrow"/>
                <w:i/>
                <w:iCs/>
              </w:rPr>
            </w:pPr>
            <w:r w:rsidRPr="005D5EA4">
              <w:rPr>
                <w:rFonts w:ascii="Arial Narrow" w:hAnsi="Arial Narrow"/>
                <w:i/>
                <w:iCs/>
              </w:rPr>
              <w:t xml:space="preserve">                 </w:t>
            </w:r>
          </w:p>
          <w:p w14:paraId="7492F251" w14:textId="77777777" w:rsidR="00D47E00" w:rsidRPr="005D5EA4"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ind w:left="792" w:hanging="792"/>
              <w:rPr>
                <w:rFonts w:ascii="Arial Narrow" w:hAnsi="Arial Narrow"/>
                <w:i/>
                <w:iCs/>
              </w:rPr>
            </w:pPr>
            <w:r w:rsidRPr="005D5EA4">
              <w:rPr>
                <w:rFonts w:ascii="Arial Narrow" w:hAnsi="Arial Narrow"/>
                <w:sz w:val="20"/>
              </w:rPr>
              <w:t>└─┴─┴─┴─</w:t>
            </w:r>
            <w:r w:rsidRPr="005D5EA4">
              <w:rPr>
                <w:rFonts w:ascii="Arial Narrow" w:hAnsi="Arial Narrow"/>
                <w:b/>
                <w:bCs/>
                <w:sz w:val="20"/>
                <w:szCs w:val="20"/>
              </w:rPr>
              <w:t xml:space="preserve">┘ </w:t>
            </w:r>
          </w:p>
        </w:tc>
        <w:tc>
          <w:tcPr>
            <w:tcW w:w="1044" w:type="dxa"/>
            <w:vMerge w:val="restart"/>
            <w:tcBorders>
              <w:top w:val="single" w:sz="6" w:space="0" w:color="auto"/>
              <w:left w:val="nil"/>
              <w:right w:val="single" w:sz="4" w:space="0" w:color="auto"/>
            </w:tcBorders>
            <w:shd w:val="clear" w:color="auto" w:fill="auto"/>
            <w:vAlign w:val="center"/>
          </w:tcPr>
          <w:p w14:paraId="44670490" w14:textId="77777777" w:rsidR="00D47E00" w:rsidRPr="005D5EA4" w:rsidRDefault="00D47E00" w:rsidP="00D47E00">
            <w:pPr>
              <w:jc w:val="center"/>
              <w:rPr>
                <w:rFonts w:ascii="Arial Narrow" w:hAnsi="Arial Narrow"/>
                <w:bCs/>
              </w:rPr>
            </w:pPr>
            <w:r w:rsidRPr="005D5EA4">
              <w:rPr>
                <w:rFonts w:ascii="Arial Narrow" w:hAnsi="Arial Narrow"/>
                <w:bCs/>
                <w:szCs w:val="22"/>
              </w:rPr>
              <w:t>TP7</w:t>
            </w:r>
          </w:p>
        </w:tc>
      </w:tr>
      <w:tr w:rsidR="00D47E00" w:rsidRPr="005D5EA4" w14:paraId="5998E02A" w14:textId="77777777" w:rsidTr="000578D5">
        <w:tblPrEx>
          <w:shd w:val="clear" w:color="auto" w:fill="auto"/>
        </w:tblPrEx>
        <w:trPr>
          <w:trHeight w:hRule="exact" w:val="227"/>
          <w:jc w:val="center"/>
        </w:trPr>
        <w:tc>
          <w:tcPr>
            <w:tcW w:w="3577" w:type="dxa"/>
            <w:vMerge/>
            <w:tcBorders>
              <w:left w:val="single" w:sz="4" w:space="0" w:color="auto"/>
              <w:right w:val="single" w:sz="4" w:space="0" w:color="auto"/>
            </w:tcBorders>
            <w:shd w:val="clear" w:color="auto" w:fill="auto"/>
            <w:vAlign w:val="center"/>
          </w:tcPr>
          <w:p w14:paraId="50AAD041" w14:textId="77777777" w:rsidR="00D47E00" w:rsidRPr="005D5EA4" w:rsidRDefault="00D47E00" w:rsidP="00D47E00">
            <w:pPr>
              <w:rPr>
                <w:rFonts w:ascii="Arial Narrow" w:hAnsi="Arial Narrow"/>
                <w:sz w:val="18"/>
              </w:rPr>
            </w:pPr>
          </w:p>
        </w:tc>
        <w:tc>
          <w:tcPr>
            <w:tcW w:w="2641" w:type="dxa"/>
            <w:gridSpan w:val="3"/>
            <w:tcBorders>
              <w:left w:val="nil"/>
            </w:tcBorders>
            <w:shd w:val="clear" w:color="auto" w:fill="auto"/>
            <w:vAlign w:val="center"/>
          </w:tcPr>
          <w:p w14:paraId="440432FE" w14:textId="77777777" w:rsidR="00D47E00" w:rsidRPr="005D5EA4" w:rsidRDefault="00D47E00" w:rsidP="00D47E00">
            <w:pPr>
              <w:jc w:val="right"/>
              <w:rPr>
                <w:rFonts w:ascii="Arial Narrow" w:hAnsi="Arial Narrow"/>
                <w:sz w:val="18"/>
                <w:szCs w:val="18"/>
              </w:rPr>
            </w:pPr>
            <w:r w:rsidRPr="005D5EA4">
              <w:rPr>
                <w:rFonts w:ascii="Arial Narrow" w:hAnsi="Arial Narrow"/>
                <w:sz w:val="18"/>
              </w:rPr>
              <w:t>Don't know</w:t>
            </w:r>
          </w:p>
        </w:tc>
        <w:tc>
          <w:tcPr>
            <w:tcW w:w="3295" w:type="dxa"/>
            <w:tcBorders>
              <w:right w:val="single" w:sz="4" w:space="0" w:color="auto"/>
            </w:tcBorders>
            <w:shd w:val="clear" w:color="auto" w:fill="auto"/>
            <w:vAlign w:val="center"/>
          </w:tcPr>
          <w:p w14:paraId="70250AE5"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7777</w:t>
            </w:r>
          </w:p>
        </w:tc>
        <w:tc>
          <w:tcPr>
            <w:tcW w:w="1044" w:type="dxa"/>
            <w:vMerge/>
            <w:tcBorders>
              <w:left w:val="nil"/>
              <w:right w:val="single" w:sz="4" w:space="0" w:color="auto"/>
            </w:tcBorders>
            <w:shd w:val="clear" w:color="auto" w:fill="auto"/>
            <w:vAlign w:val="center"/>
          </w:tcPr>
          <w:p w14:paraId="581FDE1D" w14:textId="77777777" w:rsidR="00D47E00" w:rsidRPr="005D5EA4" w:rsidRDefault="00D47E00" w:rsidP="00D47E00">
            <w:pPr>
              <w:jc w:val="center"/>
              <w:rPr>
                <w:rFonts w:ascii="Arial Narrow" w:hAnsi="Arial Narrow"/>
                <w:bCs/>
                <w:sz w:val="18"/>
              </w:rPr>
            </w:pPr>
          </w:p>
        </w:tc>
      </w:tr>
      <w:tr w:rsidR="00D47E00" w:rsidRPr="005D5EA4" w14:paraId="05DC39B0" w14:textId="77777777" w:rsidTr="000578D5">
        <w:tblPrEx>
          <w:shd w:val="clear" w:color="auto" w:fill="auto"/>
        </w:tblPrEx>
        <w:trPr>
          <w:trHeight w:hRule="exact" w:val="459"/>
          <w:jc w:val="center"/>
        </w:trPr>
        <w:tc>
          <w:tcPr>
            <w:tcW w:w="3577" w:type="dxa"/>
            <w:vMerge/>
            <w:tcBorders>
              <w:left w:val="single" w:sz="4" w:space="0" w:color="auto"/>
              <w:right w:val="single" w:sz="4" w:space="0" w:color="auto"/>
            </w:tcBorders>
            <w:shd w:val="clear" w:color="auto" w:fill="auto"/>
            <w:vAlign w:val="center"/>
          </w:tcPr>
          <w:p w14:paraId="58DC9F19" w14:textId="77777777" w:rsidR="00D47E00" w:rsidRPr="005D5EA4" w:rsidRDefault="00D47E00" w:rsidP="00D47E00">
            <w:pPr>
              <w:rPr>
                <w:rFonts w:ascii="Arial Narrow" w:hAnsi="Arial Narrow"/>
                <w:sz w:val="18"/>
              </w:rPr>
            </w:pPr>
          </w:p>
        </w:tc>
        <w:tc>
          <w:tcPr>
            <w:tcW w:w="2641" w:type="dxa"/>
            <w:gridSpan w:val="3"/>
            <w:tcBorders>
              <w:left w:val="nil"/>
            </w:tcBorders>
            <w:shd w:val="clear" w:color="auto" w:fill="auto"/>
            <w:vAlign w:val="center"/>
          </w:tcPr>
          <w:p w14:paraId="22D054E1"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Refused</w:t>
            </w:r>
          </w:p>
        </w:tc>
        <w:tc>
          <w:tcPr>
            <w:tcW w:w="3295" w:type="dxa"/>
            <w:tcBorders>
              <w:right w:val="single" w:sz="4" w:space="0" w:color="auto"/>
            </w:tcBorders>
            <w:shd w:val="clear" w:color="auto" w:fill="auto"/>
            <w:vAlign w:val="center"/>
          </w:tcPr>
          <w:p w14:paraId="2D550A90"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8888</w:t>
            </w:r>
          </w:p>
          <w:p w14:paraId="32831373" w14:textId="77777777" w:rsidR="00D47E00" w:rsidRPr="005D5EA4" w:rsidRDefault="00D47E00" w:rsidP="00D47E00">
            <w:pPr>
              <w:rPr>
                <w:rFonts w:ascii="Arial Narrow" w:hAnsi="Arial Narrow"/>
                <w:sz w:val="18"/>
                <w:szCs w:val="18"/>
              </w:rPr>
            </w:pPr>
          </w:p>
        </w:tc>
        <w:tc>
          <w:tcPr>
            <w:tcW w:w="1044" w:type="dxa"/>
            <w:vMerge/>
            <w:tcBorders>
              <w:left w:val="nil"/>
              <w:right w:val="single" w:sz="4" w:space="0" w:color="auto"/>
            </w:tcBorders>
            <w:shd w:val="clear" w:color="auto" w:fill="auto"/>
            <w:vAlign w:val="center"/>
          </w:tcPr>
          <w:p w14:paraId="698DF426" w14:textId="77777777" w:rsidR="00D47E00" w:rsidRPr="005D5EA4" w:rsidRDefault="00D47E00" w:rsidP="00D47E00">
            <w:pPr>
              <w:jc w:val="center"/>
              <w:rPr>
                <w:rFonts w:ascii="Arial Narrow" w:hAnsi="Arial Narrow"/>
                <w:bCs/>
                <w:sz w:val="18"/>
              </w:rPr>
            </w:pPr>
          </w:p>
        </w:tc>
      </w:tr>
      <w:tr w:rsidR="00D47E00" w:rsidRPr="005D5EA4" w14:paraId="00BC5662" w14:textId="77777777" w:rsidTr="000578D5">
        <w:tblPrEx>
          <w:shd w:val="clear" w:color="auto" w:fill="auto"/>
        </w:tblPrEx>
        <w:trPr>
          <w:trHeight w:hRule="exact" w:val="63"/>
          <w:jc w:val="center"/>
        </w:trPr>
        <w:tc>
          <w:tcPr>
            <w:tcW w:w="3577" w:type="dxa"/>
            <w:tcBorders>
              <w:left w:val="single" w:sz="4" w:space="0" w:color="auto"/>
              <w:right w:val="single" w:sz="4" w:space="0" w:color="auto"/>
            </w:tcBorders>
            <w:shd w:val="clear" w:color="auto" w:fill="auto"/>
            <w:vAlign w:val="center"/>
          </w:tcPr>
          <w:p w14:paraId="6C9DCD48" w14:textId="77777777" w:rsidR="00D47E00" w:rsidRDefault="00D47E00" w:rsidP="00D47E00">
            <w:pPr>
              <w:rPr>
                <w:rFonts w:ascii="Arial Narrow" w:hAnsi="Arial Narrow"/>
                <w:sz w:val="18"/>
              </w:rPr>
            </w:pPr>
          </w:p>
          <w:p w14:paraId="7CD933C5" w14:textId="77777777" w:rsidR="00D47E00" w:rsidRDefault="00D47E00" w:rsidP="00D47E00">
            <w:pPr>
              <w:rPr>
                <w:rFonts w:ascii="Arial Narrow" w:hAnsi="Arial Narrow"/>
                <w:sz w:val="18"/>
              </w:rPr>
            </w:pPr>
          </w:p>
          <w:p w14:paraId="33A40D12" w14:textId="77777777" w:rsidR="00D47E00" w:rsidRDefault="00D47E00" w:rsidP="00D47E00">
            <w:pPr>
              <w:rPr>
                <w:rFonts w:ascii="Arial Narrow" w:hAnsi="Arial Narrow"/>
                <w:sz w:val="18"/>
              </w:rPr>
            </w:pPr>
          </w:p>
          <w:p w14:paraId="379632CC" w14:textId="77777777" w:rsidR="00D47E00" w:rsidRPr="005D5EA4" w:rsidRDefault="00D47E00" w:rsidP="00D47E00">
            <w:pPr>
              <w:rPr>
                <w:rFonts w:ascii="Arial Narrow" w:hAnsi="Arial Narrow"/>
                <w:sz w:val="18"/>
              </w:rPr>
            </w:pPr>
          </w:p>
        </w:tc>
        <w:tc>
          <w:tcPr>
            <w:tcW w:w="2641" w:type="dxa"/>
            <w:gridSpan w:val="3"/>
            <w:tcBorders>
              <w:left w:val="nil"/>
            </w:tcBorders>
            <w:shd w:val="clear" w:color="auto" w:fill="auto"/>
            <w:vAlign w:val="center"/>
          </w:tcPr>
          <w:p w14:paraId="18278BFC" w14:textId="77777777" w:rsidR="00D47E00" w:rsidRPr="005D5EA4" w:rsidRDefault="00D47E00" w:rsidP="00D47E00">
            <w:pPr>
              <w:rPr>
                <w:rFonts w:ascii="Arial Narrow" w:hAnsi="Arial Narrow"/>
                <w:sz w:val="18"/>
                <w:szCs w:val="18"/>
              </w:rPr>
            </w:pPr>
          </w:p>
        </w:tc>
        <w:tc>
          <w:tcPr>
            <w:tcW w:w="3295" w:type="dxa"/>
            <w:tcBorders>
              <w:right w:val="single" w:sz="4" w:space="0" w:color="auto"/>
            </w:tcBorders>
            <w:shd w:val="clear" w:color="auto" w:fill="auto"/>
            <w:vAlign w:val="center"/>
          </w:tcPr>
          <w:p w14:paraId="40320E26" w14:textId="77777777" w:rsidR="00D47E00" w:rsidRPr="005D5EA4" w:rsidRDefault="00D47E00" w:rsidP="00D47E00">
            <w:pPr>
              <w:rPr>
                <w:rFonts w:ascii="Arial Narrow" w:hAnsi="Arial Narrow"/>
                <w:sz w:val="18"/>
                <w:szCs w:val="18"/>
              </w:rPr>
            </w:pPr>
          </w:p>
        </w:tc>
        <w:tc>
          <w:tcPr>
            <w:tcW w:w="1044" w:type="dxa"/>
            <w:tcBorders>
              <w:left w:val="nil"/>
              <w:right w:val="single" w:sz="4" w:space="0" w:color="auto"/>
            </w:tcBorders>
            <w:shd w:val="clear" w:color="auto" w:fill="auto"/>
            <w:vAlign w:val="center"/>
          </w:tcPr>
          <w:p w14:paraId="5B55AC35" w14:textId="77777777" w:rsidR="00D47E00" w:rsidRPr="005D5EA4" w:rsidRDefault="00D47E00" w:rsidP="00D47E00">
            <w:pPr>
              <w:jc w:val="center"/>
              <w:rPr>
                <w:rFonts w:ascii="Arial Narrow" w:hAnsi="Arial Narrow"/>
                <w:bCs/>
                <w:sz w:val="18"/>
              </w:rPr>
            </w:pPr>
          </w:p>
        </w:tc>
      </w:tr>
    </w:tbl>
    <w:p w14:paraId="544A9B02" w14:textId="77777777" w:rsidR="00072C9D" w:rsidRPr="005D5EA4" w:rsidRDefault="00072C9D" w:rsidP="00072C9D">
      <w:pPr>
        <w:tabs>
          <w:tab w:val="left" w:pos="7518"/>
        </w:tabs>
        <w:rPr>
          <w:rFonts w:ascii="Arial Narrow" w:hAnsi="Arial Narrow"/>
          <w:sz w:val="2"/>
          <w:szCs w:val="2"/>
        </w:rPr>
      </w:pPr>
      <w:r w:rsidRPr="005D5EA4">
        <w:rPr>
          <w:rFonts w:ascii="Arial Narrow" w:hAnsi="Arial Narrow"/>
        </w:rPr>
        <w:tab/>
      </w:r>
    </w:p>
    <w:p w14:paraId="4D29786A" w14:textId="77777777" w:rsidR="00072C9D" w:rsidRPr="00E15CE1" w:rsidRDefault="00072C9D" w:rsidP="00072C9D">
      <w:pPr>
        <w:rPr>
          <w:rFonts w:ascii="Arial Narrow" w:hAnsi="Arial Narrow"/>
          <w:sz w:val="2"/>
        </w:rPr>
      </w:pPr>
    </w:p>
    <w:tbl>
      <w:tblPr>
        <w:tblW w:w="10558" w:type="dxa"/>
        <w:jc w:val="center"/>
        <w:tblLayout w:type="fixed"/>
        <w:tblLook w:val="0000" w:firstRow="0" w:lastRow="0" w:firstColumn="0" w:lastColumn="0" w:noHBand="0" w:noVBand="0"/>
      </w:tblPr>
      <w:tblGrid>
        <w:gridCol w:w="4438"/>
        <w:gridCol w:w="2456"/>
        <w:gridCol w:w="2596"/>
        <w:gridCol w:w="30"/>
        <w:gridCol w:w="1038"/>
      </w:tblGrid>
      <w:tr w:rsidR="00072C9D" w:rsidRPr="005D5EA4" w14:paraId="73886CC7" w14:textId="77777777" w:rsidTr="000578D5">
        <w:trPr>
          <w:jc w:val="center"/>
        </w:trPr>
        <w:tc>
          <w:tcPr>
            <w:tcW w:w="10558" w:type="dxa"/>
            <w:gridSpan w:val="5"/>
            <w:tcBorders>
              <w:top w:val="single" w:sz="6" w:space="0" w:color="auto"/>
              <w:left w:val="single" w:sz="6" w:space="0" w:color="auto"/>
              <w:bottom w:val="single" w:sz="4" w:space="0" w:color="auto"/>
              <w:right w:val="single" w:sz="6" w:space="0" w:color="auto"/>
            </w:tcBorders>
            <w:shd w:val="pct15" w:color="auto" w:fill="FFFFFF"/>
          </w:tcPr>
          <w:p w14:paraId="4AFD53E6" w14:textId="77777777" w:rsidR="00072C9D" w:rsidRPr="005D5EA4" w:rsidRDefault="00072C9D" w:rsidP="000578D5">
            <w:pPr>
              <w:tabs>
                <w:tab w:val="right" w:pos="1450"/>
              </w:tabs>
              <w:spacing w:before="40" w:after="40"/>
              <w:rPr>
                <w:rFonts w:ascii="Arial Narrow" w:hAnsi="Arial Narrow"/>
                <w:b/>
              </w:rPr>
            </w:pPr>
            <w:r w:rsidRPr="00E15CE1">
              <w:rPr>
                <w:rFonts w:ascii="Arial Narrow" w:hAnsi="Arial Narrow"/>
                <w:sz w:val="16"/>
              </w:rPr>
              <w:br w:type="page"/>
            </w:r>
            <w:r w:rsidRPr="005D5EA4">
              <w:rPr>
                <w:rFonts w:ascii="Arial Narrow" w:hAnsi="Arial Narrow"/>
                <w:b/>
              </w:rPr>
              <w:t>CORE:  Alcohol Consumption</w:t>
            </w:r>
          </w:p>
        </w:tc>
      </w:tr>
      <w:tr w:rsidR="00072C9D" w:rsidRPr="005D5EA4" w14:paraId="54968832" w14:textId="77777777" w:rsidTr="000578D5">
        <w:trPr>
          <w:jc w:val="center"/>
        </w:trPr>
        <w:tc>
          <w:tcPr>
            <w:tcW w:w="10558" w:type="dxa"/>
            <w:gridSpan w:val="5"/>
            <w:tcBorders>
              <w:left w:val="single" w:sz="6" w:space="0" w:color="auto"/>
              <w:right w:val="single" w:sz="6" w:space="0" w:color="auto"/>
            </w:tcBorders>
            <w:vAlign w:val="center"/>
          </w:tcPr>
          <w:p w14:paraId="53C20068" w14:textId="77777777" w:rsidR="00072C9D" w:rsidRPr="005D5EA4" w:rsidRDefault="00072C9D" w:rsidP="000578D5">
            <w:pPr>
              <w:rPr>
                <w:rFonts w:ascii="Arial Narrow" w:hAnsi="Arial Narrow"/>
                <w:sz w:val="20"/>
                <w:szCs w:val="20"/>
              </w:rPr>
            </w:pPr>
            <w:r w:rsidRPr="005D5EA4">
              <w:rPr>
                <w:rFonts w:ascii="Arial Narrow" w:hAnsi="Arial Narrow"/>
                <w:sz w:val="20"/>
                <w:szCs w:val="20"/>
              </w:rPr>
              <w:t>The next questions ask about the consumption of alcohol.</w:t>
            </w:r>
          </w:p>
        </w:tc>
      </w:tr>
      <w:tr w:rsidR="00072C9D" w:rsidRPr="005D5EA4" w14:paraId="5F825989" w14:textId="77777777" w:rsidTr="000578D5">
        <w:trPr>
          <w:trHeight w:val="302"/>
          <w:jc w:val="center"/>
        </w:trPr>
        <w:tc>
          <w:tcPr>
            <w:tcW w:w="4438" w:type="dxa"/>
            <w:tcBorders>
              <w:top w:val="single" w:sz="4" w:space="0" w:color="auto"/>
              <w:left w:val="single" w:sz="6" w:space="0" w:color="auto"/>
              <w:bottom w:val="single" w:sz="4" w:space="0" w:color="auto"/>
              <w:right w:val="single" w:sz="4" w:space="0" w:color="auto"/>
            </w:tcBorders>
            <w:vAlign w:val="center"/>
          </w:tcPr>
          <w:p w14:paraId="2DF3CE04" w14:textId="77777777" w:rsidR="00072C9D" w:rsidRPr="005D5EA4" w:rsidRDefault="00072C9D" w:rsidP="000578D5">
            <w:pPr>
              <w:spacing w:before="40" w:after="40"/>
              <w:rPr>
                <w:rFonts w:ascii="Arial Narrow" w:hAnsi="Arial Narrow"/>
              </w:rPr>
            </w:pPr>
            <w:r w:rsidRPr="005D5EA4">
              <w:rPr>
                <w:rFonts w:ascii="Arial Narrow" w:hAnsi="Arial Narrow"/>
                <w:b/>
              </w:rPr>
              <w:t>Question</w:t>
            </w:r>
          </w:p>
        </w:tc>
        <w:tc>
          <w:tcPr>
            <w:tcW w:w="5052" w:type="dxa"/>
            <w:gridSpan w:val="2"/>
            <w:tcBorders>
              <w:top w:val="single" w:sz="4" w:space="0" w:color="auto"/>
              <w:left w:val="nil"/>
              <w:bottom w:val="single" w:sz="6" w:space="0" w:color="auto"/>
              <w:right w:val="single" w:sz="6" w:space="0" w:color="auto"/>
            </w:tcBorders>
            <w:vAlign w:val="center"/>
          </w:tcPr>
          <w:p w14:paraId="7D333FD9" w14:textId="77777777" w:rsidR="00072C9D" w:rsidRPr="005D5EA4" w:rsidRDefault="00072C9D" w:rsidP="000578D5">
            <w:pPr>
              <w:spacing w:before="40" w:after="40"/>
              <w:jc w:val="center"/>
              <w:rPr>
                <w:rFonts w:ascii="Arial Narrow" w:hAnsi="Arial Narrow"/>
                <w:sz w:val="20"/>
                <w:szCs w:val="20"/>
              </w:rPr>
            </w:pPr>
            <w:r w:rsidRPr="005D5EA4">
              <w:rPr>
                <w:rFonts w:ascii="Arial Narrow" w:hAnsi="Arial Narrow"/>
                <w:b/>
                <w:sz w:val="20"/>
                <w:szCs w:val="20"/>
              </w:rPr>
              <w:t>Response</w:t>
            </w:r>
          </w:p>
        </w:tc>
        <w:tc>
          <w:tcPr>
            <w:tcW w:w="1068" w:type="dxa"/>
            <w:gridSpan w:val="2"/>
            <w:tcBorders>
              <w:top w:val="single" w:sz="6" w:space="0" w:color="auto"/>
              <w:left w:val="single" w:sz="6" w:space="0" w:color="auto"/>
              <w:bottom w:val="single" w:sz="6" w:space="0" w:color="auto"/>
              <w:right w:val="single" w:sz="6" w:space="0" w:color="auto"/>
            </w:tcBorders>
            <w:vAlign w:val="center"/>
          </w:tcPr>
          <w:p w14:paraId="32256437" w14:textId="77777777" w:rsidR="00072C9D" w:rsidRPr="005D5EA4" w:rsidRDefault="00072C9D" w:rsidP="000578D5">
            <w:pPr>
              <w:spacing w:before="40" w:after="40"/>
              <w:jc w:val="center"/>
              <w:rPr>
                <w:rFonts w:ascii="Arial Narrow" w:hAnsi="Arial Narrow"/>
                <w:b/>
                <w:sz w:val="20"/>
                <w:szCs w:val="20"/>
              </w:rPr>
            </w:pPr>
            <w:r w:rsidRPr="005D5EA4">
              <w:rPr>
                <w:rFonts w:ascii="Arial Narrow" w:hAnsi="Arial Narrow"/>
                <w:b/>
                <w:sz w:val="20"/>
                <w:szCs w:val="20"/>
              </w:rPr>
              <w:t>Code</w:t>
            </w:r>
          </w:p>
        </w:tc>
      </w:tr>
      <w:tr w:rsidR="00072C9D" w:rsidRPr="005D5EA4" w14:paraId="037D0A12" w14:textId="77777777" w:rsidTr="000578D5">
        <w:trPr>
          <w:trHeight w:hRule="exact" w:val="500"/>
          <w:jc w:val="center"/>
        </w:trPr>
        <w:tc>
          <w:tcPr>
            <w:tcW w:w="4438" w:type="dxa"/>
            <w:vMerge w:val="restart"/>
            <w:tcBorders>
              <w:top w:val="single" w:sz="4" w:space="0" w:color="auto"/>
              <w:left w:val="single" w:sz="6" w:space="0" w:color="auto"/>
              <w:right w:val="single" w:sz="4" w:space="0" w:color="auto"/>
            </w:tcBorders>
            <w:vAlign w:val="center"/>
          </w:tcPr>
          <w:p w14:paraId="26B1C885"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Have you </w:t>
            </w:r>
            <w:r w:rsidRPr="005D5EA4">
              <w:rPr>
                <w:rFonts w:ascii="Arial Narrow" w:hAnsi="Arial Narrow"/>
                <w:b/>
                <w:bCs/>
                <w:sz w:val="18"/>
              </w:rPr>
              <w:t>ever</w:t>
            </w:r>
            <w:r w:rsidRPr="005D5EA4">
              <w:rPr>
                <w:rFonts w:ascii="Arial Narrow" w:hAnsi="Arial Narrow"/>
                <w:sz w:val="18"/>
              </w:rPr>
              <w:t xml:space="preserve"> consumed any alcohol such as beer, wine, spirits or fermented mare milk or traditional vodka?</w:t>
            </w:r>
          </w:p>
          <w:p w14:paraId="0D665170" w14:textId="77777777" w:rsidR="00072C9D" w:rsidRPr="005D5EA4" w:rsidRDefault="00072C9D" w:rsidP="000578D5">
            <w:pPr>
              <w:spacing w:before="60"/>
              <w:rPr>
                <w:rFonts w:ascii="Arial Narrow" w:hAnsi="Arial Narrow"/>
                <w:i/>
                <w:sz w:val="18"/>
                <w:szCs w:val="18"/>
              </w:rPr>
            </w:pPr>
            <w:r w:rsidRPr="005D5EA4">
              <w:rPr>
                <w:rFonts w:ascii="Arial Narrow" w:hAnsi="Arial Narrow"/>
                <w:i/>
                <w:sz w:val="18"/>
                <w:szCs w:val="18"/>
              </w:rPr>
              <w:t>(USE SHOWCARD OR SHOW EXAMPLES)</w:t>
            </w:r>
          </w:p>
        </w:tc>
        <w:tc>
          <w:tcPr>
            <w:tcW w:w="2456" w:type="dxa"/>
            <w:tcBorders>
              <w:top w:val="single" w:sz="6" w:space="0" w:color="auto"/>
              <w:left w:val="nil"/>
            </w:tcBorders>
            <w:vAlign w:val="center"/>
          </w:tcPr>
          <w:p w14:paraId="294EF53A"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tc>
        <w:tc>
          <w:tcPr>
            <w:tcW w:w="2596" w:type="dxa"/>
            <w:tcBorders>
              <w:top w:val="single" w:sz="6" w:space="0" w:color="auto"/>
              <w:right w:val="single" w:sz="4" w:space="0" w:color="auto"/>
            </w:tcBorders>
            <w:shd w:val="clear" w:color="auto" w:fill="auto"/>
            <w:vAlign w:val="center"/>
          </w:tcPr>
          <w:p w14:paraId="55228D1B"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1</w:t>
            </w:r>
          </w:p>
        </w:tc>
        <w:tc>
          <w:tcPr>
            <w:tcW w:w="1068" w:type="dxa"/>
            <w:gridSpan w:val="2"/>
            <w:vMerge w:val="restart"/>
            <w:tcBorders>
              <w:top w:val="single" w:sz="4" w:space="0" w:color="auto"/>
              <w:left w:val="nil"/>
              <w:right w:val="single" w:sz="6" w:space="0" w:color="auto"/>
            </w:tcBorders>
            <w:shd w:val="clear" w:color="auto" w:fill="auto"/>
            <w:vAlign w:val="center"/>
          </w:tcPr>
          <w:p w14:paraId="298C3940"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A1</w:t>
            </w:r>
          </w:p>
        </w:tc>
      </w:tr>
      <w:tr w:rsidR="00072C9D" w:rsidRPr="005D5EA4" w14:paraId="63B3C72D" w14:textId="77777777" w:rsidTr="000578D5">
        <w:trPr>
          <w:trHeight w:hRule="exact" w:val="580"/>
          <w:jc w:val="center"/>
        </w:trPr>
        <w:tc>
          <w:tcPr>
            <w:tcW w:w="4438" w:type="dxa"/>
            <w:vMerge/>
            <w:tcBorders>
              <w:left w:val="single" w:sz="6" w:space="0" w:color="auto"/>
              <w:right w:val="single" w:sz="4" w:space="0" w:color="auto"/>
            </w:tcBorders>
            <w:vAlign w:val="center"/>
          </w:tcPr>
          <w:p w14:paraId="6EF80265" w14:textId="77777777" w:rsidR="00072C9D" w:rsidRPr="005D5EA4" w:rsidRDefault="00072C9D" w:rsidP="000578D5">
            <w:pPr>
              <w:spacing w:before="60"/>
              <w:rPr>
                <w:rFonts w:ascii="Arial Narrow" w:hAnsi="Arial Narrow"/>
                <w:sz w:val="18"/>
              </w:rPr>
            </w:pPr>
          </w:p>
        </w:tc>
        <w:tc>
          <w:tcPr>
            <w:tcW w:w="2456" w:type="dxa"/>
            <w:tcBorders>
              <w:left w:val="nil"/>
              <w:bottom w:val="single" w:sz="6" w:space="0" w:color="auto"/>
            </w:tcBorders>
            <w:vAlign w:val="center"/>
          </w:tcPr>
          <w:p w14:paraId="3B80BCD3"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2596" w:type="dxa"/>
            <w:tcBorders>
              <w:bottom w:val="single" w:sz="6" w:space="0" w:color="auto"/>
              <w:right w:val="single" w:sz="4" w:space="0" w:color="auto"/>
            </w:tcBorders>
            <w:shd w:val="clear" w:color="auto" w:fill="auto"/>
            <w:vAlign w:val="center"/>
          </w:tcPr>
          <w:p w14:paraId="54D8C64A"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 xml:space="preserve"> If No, go to A16</w:t>
            </w:r>
          </w:p>
        </w:tc>
        <w:tc>
          <w:tcPr>
            <w:tcW w:w="1068" w:type="dxa"/>
            <w:gridSpan w:val="2"/>
            <w:vMerge/>
            <w:tcBorders>
              <w:left w:val="nil"/>
              <w:right w:val="single" w:sz="6" w:space="0" w:color="auto"/>
            </w:tcBorders>
            <w:shd w:val="clear" w:color="auto" w:fill="auto"/>
            <w:vAlign w:val="center"/>
          </w:tcPr>
          <w:p w14:paraId="1B3BE458" w14:textId="77777777" w:rsidR="00072C9D" w:rsidRPr="005D5EA4" w:rsidRDefault="00072C9D" w:rsidP="000578D5">
            <w:pPr>
              <w:jc w:val="center"/>
              <w:rPr>
                <w:rFonts w:ascii="Arial Narrow" w:hAnsi="Arial Narrow"/>
                <w:bCs/>
                <w:sz w:val="22"/>
                <w:szCs w:val="22"/>
              </w:rPr>
            </w:pPr>
          </w:p>
        </w:tc>
      </w:tr>
      <w:tr w:rsidR="00072C9D" w:rsidRPr="005D5EA4" w14:paraId="2E45DC32" w14:textId="77777777" w:rsidTr="000578D5">
        <w:trPr>
          <w:trHeight w:val="240"/>
          <w:jc w:val="center"/>
        </w:trPr>
        <w:tc>
          <w:tcPr>
            <w:tcW w:w="4438" w:type="dxa"/>
            <w:vMerge w:val="restart"/>
            <w:tcBorders>
              <w:top w:val="single" w:sz="4" w:space="0" w:color="auto"/>
              <w:left w:val="single" w:sz="6" w:space="0" w:color="auto"/>
              <w:right w:val="single" w:sz="4" w:space="0" w:color="auto"/>
            </w:tcBorders>
            <w:vAlign w:val="center"/>
          </w:tcPr>
          <w:p w14:paraId="02ED06EE"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Have you consumed any alcohol within the </w:t>
            </w:r>
            <w:r w:rsidRPr="005D5EA4">
              <w:rPr>
                <w:rFonts w:ascii="Arial Narrow" w:hAnsi="Arial Narrow"/>
                <w:b/>
                <w:bCs/>
                <w:sz w:val="18"/>
              </w:rPr>
              <w:t>past 12 months</w:t>
            </w:r>
            <w:r w:rsidRPr="005D5EA4">
              <w:rPr>
                <w:rFonts w:ascii="Arial Narrow" w:hAnsi="Arial Narrow"/>
                <w:sz w:val="18"/>
              </w:rPr>
              <w:t>?</w:t>
            </w:r>
          </w:p>
        </w:tc>
        <w:tc>
          <w:tcPr>
            <w:tcW w:w="2456" w:type="dxa"/>
            <w:tcBorders>
              <w:top w:val="single" w:sz="6" w:space="0" w:color="auto"/>
              <w:left w:val="nil"/>
            </w:tcBorders>
            <w:vAlign w:val="center"/>
          </w:tcPr>
          <w:p w14:paraId="5A2F9C6B"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tc>
        <w:tc>
          <w:tcPr>
            <w:tcW w:w="2596" w:type="dxa"/>
            <w:tcBorders>
              <w:top w:val="single" w:sz="6" w:space="0" w:color="auto"/>
              <w:right w:val="single" w:sz="4" w:space="0" w:color="auto"/>
            </w:tcBorders>
            <w:shd w:val="clear" w:color="auto" w:fill="auto"/>
            <w:vAlign w:val="center"/>
          </w:tcPr>
          <w:p w14:paraId="6F90AB68"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 xml:space="preserve">1   </w:t>
            </w:r>
            <w:r w:rsidRPr="005D5EA4">
              <w:rPr>
                <w:rFonts w:ascii="Arial Narrow" w:hAnsi="Arial Narrow"/>
                <w:i/>
                <w:sz w:val="18"/>
              </w:rPr>
              <w:t xml:space="preserve"> If Yes, go to A4</w:t>
            </w:r>
          </w:p>
        </w:tc>
        <w:tc>
          <w:tcPr>
            <w:tcW w:w="1068" w:type="dxa"/>
            <w:gridSpan w:val="2"/>
            <w:vMerge w:val="restart"/>
            <w:tcBorders>
              <w:top w:val="single" w:sz="4" w:space="0" w:color="auto"/>
              <w:left w:val="nil"/>
              <w:right w:val="single" w:sz="6" w:space="0" w:color="auto"/>
            </w:tcBorders>
            <w:shd w:val="clear" w:color="auto" w:fill="auto"/>
            <w:vAlign w:val="center"/>
          </w:tcPr>
          <w:p w14:paraId="1C0CB343"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A2</w:t>
            </w:r>
          </w:p>
        </w:tc>
      </w:tr>
      <w:tr w:rsidR="00072C9D" w:rsidRPr="005D5EA4" w14:paraId="042C314E" w14:textId="77777777" w:rsidTr="000578D5">
        <w:trPr>
          <w:trHeight w:val="432"/>
          <w:jc w:val="center"/>
        </w:trPr>
        <w:tc>
          <w:tcPr>
            <w:tcW w:w="4438" w:type="dxa"/>
            <w:vMerge/>
            <w:tcBorders>
              <w:left w:val="single" w:sz="6" w:space="0" w:color="auto"/>
              <w:right w:val="single" w:sz="4" w:space="0" w:color="auto"/>
            </w:tcBorders>
            <w:vAlign w:val="center"/>
          </w:tcPr>
          <w:p w14:paraId="491D2F3F" w14:textId="77777777" w:rsidR="00072C9D" w:rsidRPr="005D5EA4" w:rsidRDefault="00072C9D" w:rsidP="000578D5">
            <w:pPr>
              <w:spacing w:before="60"/>
              <w:rPr>
                <w:rFonts w:ascii="Arial Narrow" w:hAnsi="Arial Narrow"/>
                <w:sz w:val="18"/>
              </w:rPr>
            </w:pPr>
          </w:p>
        </w:tc>
        <w:tc>
          <w:tcPr>
            <w:tcW w:w="2456" w:type="dxa"/>
            <w:tcBorders>
              <w:left w:val="nil"/>
              <w:bottom w:val="single" w:sz="6" w:space="0" w:color="auto"/>
            </w:tcBorders>
            <w:vAlign w:val="center"/>
          </w:tcPr>
          <w:p w14:paraId="7FAA6FDB"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2596" w:type="dxa"/>
            <w:tcBorders>
              <w:right w:val="single" w:sz="4" w:space="0" w:color="auto"/>
            </w:tcBorders>
            <w:shd w:val="clear" w:color="auto" w:fill="auto"/>
            <w:vAlign w:val="center"/>
          </w:tcPr>
          <w:p w14:paraId="48921AF2" w14:textId="77777777" w:rsidR="00072C9D" w:rsidRPr="005D5EA4" w:rsidRDefault="00072C9D" w:rsidP="000578D5">
            <w:pPr>
              <w:tabs>
                <w:tab w:val="right" w:pos="317"/>
              </w:tabs>
              <w:spacing w:before="60"/>
              <w:ind w:left="217" w:hanging="217"/>
              <w:rPr>
                <w:rFonts w:ascii="Arial Narrow" w:hAnsi="Arial Narrow"/>
                <w:sz w:val="18"/>
              </w:rPr>
            </w:pPr>
            <w:r w:rsidRPr="005D5EA4">
              <w:rPr>
                <w:rFonts w:ascii="Arial Narrow" w:hAnsi="Arial Narrow"/>
                <w:sz w:val="18"/>
              </w:rPr>
              <w:t>2</w:t>
            </w:r>
          </w:p>
        </w:tc>
        <w:tc>
          <w:tcPr>
            <w:tcW w:w="1068" w:type="dxa"/>
            <w:gridSpan w:val="2"/>
            <w:vMerge/>
            <w:tcBorders>
              <w:left w:val="nil"/>
              <w:right w:val="single" w:sz="6" w:space="0" w:color="auto"/>
            </w:tcBorders>
            <w:shd w:val="clear" w:color="auto" w:fill="auto"/>
            <w:vAlign w:val="center"/>
          </w:tcPr>
          <w:p w14:paraId="28208F75" w14:textId="77777777" w:rsidR="00072C9D" w:rsidRPr="005D5EA4" w:rsidRDefault="00072C9D" w:rsidP="000578D5">
            <w:pPr>
              <w:jc w:val="center"/>
              <w:rPr>
                <w:rFonts w:ascii="Arial Narrow" w:hAnsi="Arial Narrow"/>
                <w:bCs/>
                <w:sz w:val="22"/>
                <w:szCs w:val="22"/>
              </w:rPr>
            </w:pPr>
          </w:p>
        </w:tc>
      </w:tr>
      <w:tr w:rsidR="00072C9D" w:rsidRPr="005D5EA4" w14:paraId="1ABFE17A" w14:textId="77777777" w:rsidTr="000578D5">
        <w:trPr>
          <w:trHeight w:val="240"/>
          <w:jc w:val="center"/>
        </w:trPr>
        <w:tc>
          <w:tcPr>
            <w:tcW w:w="4438" w:type="dxa"/>
            <w:vMerge w:val="restart"/>
            <w:tcBorders>
              <w:top w:val="single" w:sz="4" w:space="0" w:color="auto"/>
              <w:left w:val="single" w:sz="6" w:space="0" w:color="auto"/>
              <w:right w:val="single" w:sz="4" w:space="0" w:color="auto"/>
            </w:tcBorders>
            <w:vAlign w:val="center"/>
          </w:tcPr>
          <w:p w14:paraId="2E6C40D9"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Have you stopped drinking due to health reasons, such as a negative impact on your health or on the advice of your </w:t>
            </w:r>
            <w:r w:rsidRPr="005D5EA4">
              <w:rPr>
                <w:rFonts w:ascii="Arial Narrow" w:hAnsi="Arial Narrow"/>
                <w:sz w:val="18"/>
                <w:szCs w:val="18"/>
              </w:rPr>
              <w:t>doctor or other health worker</w:t>
            </w:r>
            <w:r w:rsidRPr="005D5EA4">
              <w:rPr>
                <w:rFonts w:ascii="Arial Narrow" w:hAnsi="Arial Narrow"/>
                <w:sz w:val="18"/>
              </w:rPr>
              <w:t>?</w:t>
            </w:r>
          </w:p>
        </w:tc>
        <w:tc>
          <w:tcPr>
            <w:tcW w:w="2456" w:type="dxa"/>
            <w:tcBorders>
              <w:top w:val="single" w:sz="6" w:space="0" w:color="auto"/>
              <w:left w:val="nil"/>
            </w:tcBorders>
            <w:vAlign w:val="center"/>
          </w:tcPr>
          <w:p w14:paraId="0A009190"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tc>
        <w:tc>
          <w:tcPr>
            <w:tcW w:w="2596" w:type="dxa"/>
            <w:tcBorders>
              <w:top w:val="single" w:sz="6" w:space="0" w:color="auto"/>
              <w:right w:val="single" w:sz="4" w:space="0" w:color="auto"/>
            </w:tcBorders>
            <w:shd w:val="clear" w:color="auto" w:fill="auto"/>
            <w:vAlign w:val="center"/>
          </w:tcPr>
          <w:p w14:paraId="52DCF4CA"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 xml:space="preserve">1    </w:t>
            </w:r>
            <w:r w:rsidRPr="005D5EA4">
              <w:rPr>
                <w:rFonts w:ascii="Arial Narrow" w:hAnsi="Arial Narrow"/>
                <w:i/>
                <w:iCs/>
                <w:sz w:val="18"/>
              </w:rPr>
              <w:t xml:space="preserve">If Yes, go to </w:t>
            </w:r>
            <w:r w:rsidRPr="005D5EA4">
              <w:rPr>
                <w:rFonts w:ascii="Arial Narrow" w:hAnsi="Arial Narrow"/>
                <w:i/>
                <w:sz w:val="18"/>
              </w:rPr>
              <w:t>A16</w:t>
            </w:r>
          </w:p>
        </w:tc>
        <w:tc>
          <w:tcPr>
            <w:tcW w:w="1068" w:type="dxa"/>
            <w:gridSpan w:val="2"/>
            <w:vMerge w:val="restart"/>
            <w:tcBorders>
              <w:top w:val="single" w:sz="4" w:space="0" w:color="auto"/>
              <w:left w:val="nil"/>
              <w:right w:val="single" w:sz="6" w:space="0" w:color="auto"/>
            </w:tcBorders>
            <w:shd w:val="clear" w:color="auto" w:fill="auto"/>
            <w:vAlign w:val="center"/>
          </w:tcPr>
          <w:p w14:paraId="01A7BB0F"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A3</w:t>
            </w:r>
          </w:p>
        </w:tc>
      </w:tr>
      <w:tr w:rsidR="00072C9D" w:rsidRPr="005D5EA4" w14:paraId="05FFE40D" w14:textId="77777777" w:rsidTr="000578D5">
        <w:trPr>
          <w:trHeight w:val="432"/>
          <w:jc w:val="center"/>
        </w:trPr>
        <w:tc>
          <w:tcPr>
            <w:tcW w:w="4438" w:type="dxa"/>
            <w:vMerge/>
            <w:tcBorders>
              <w:left w:val="single" w:sz="6" w:space="0" w:color="auto"/>
              <w:right w:val="single" w:sz="4" w:space="0" w:color="auto"/>
            </w:tcBorders>
            <w:vAlign w:val="center"/>
          </w:tcPr>
          <w:p w14:paraId="4E39D38C" w14:textId="77777777" w:rsidR="00072C9D" w:rsidRPr="005D5EA4" w:rsidRDefault="00072C9D" w:rsidP="000578D5">
            <w:pPr>
              <w:spacing w:before="60"/>
              <w:rPr>
                <w:rFonts w:ascii="Arial Narrow" w:hAnsi="Arial Narrow"/>
                <w:sz w:val="18"/>
              </w:rPr>
            </w:pPr>
          </w:p>
        </w:tc>
        <w:tc>
          <w:tcPr>
            <w:tcW w:w="2456" w:type="dxa"/>
            <w:tcBorders>
              <w:left w:val="nil"/>
              <w:bottom w:val="single" w:sz="6" w:space="0" w:color="auto"/>
            </w:tcBorders>
            <w:vAlign w:val="center"/>
          </w:tcPr>
          <w:p w14:paraId="1B75791E"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2596" w:type="dxa"/>
            <w:tcBorders>
              <w:right w:val="single" w:sz="4" w:space="0" w:color="auto"/>
            </w:tcBorders>
            <w:shd w:val="clear" w:color="auto" w:fill="auto"/>
            <w:vAlign w:val="center"/>
          </w:tcPr>
          <w:p w14:paraId="04B42834" w14:textId="77777777" w:rsidR="00072C9D" w:rsidRPr="005D5EA4" w:rsidRDefault="00072C9D" w:rsidP="000578D5">
            <w:pPr>
              <w:tabs>
                <w:tab w:val="right" w:pos="317"/>
              </w:tabs>
              <w:spacing w:before="60"/>
              <w:ind w:left="217" w:hanging="217"/>
              <w:rPr>
                <w:rFonts w:ascii="Arial Narrow" w:hAnsi="Arial Narrow"/>
                <w:sz w:val="18"/>
              </w:rPr>
            </w:pPr>
            <w:r w:rsidRPr="005D5EA4">
              <w:rPr>
                <w:rFonts w:ascii="Arial Narrow" w:hAnsi="Arial Narrow"/>
                <w:sz w:val="18"/>
              </w:rPr>
              <w:t>2</w:t>
            </w:r>
            <w:r w:rsidRPr="005D5EA4">
              <w:rPr>
                <w:rFonts w:ascii="Arial Narrow" w:hAnsi="Arial Narrow"/>
                <w:i/>
                <w:iCs/>
                <w:sz w:val="18"/>
              </w:rPr>
              <w:t xml:space="preserve">    If No, go to </w:t>
            </w:r>
            <w:r w:rsidRPr="005D5EA4">
              <w:rPr>
                <w:rFonts w:ascii="Arial Narrow" w:hAnsi="Arial Narrow"/>
                <w:i/>
                <w:sz w:val="18"/>
              </w:rPr>
              <w:t>A16</w:t>
            </w:r>
          </w:p>
        </w:tc>
        <w:tc>
          <w:tcPr>
            <w:tcW w:w="1068" w:type="dxa"/>
            <w:gridSpan w:val="2"/>
            <w:vMerge/>
            <w:tcBorders>
              <w:left w:val="nil"/>
              <w:right w:val="single" w:sz="6" w:space="0" w:color="auto"/>
            </w:tcBorders>
            <w:shd w:val="clear" w:color="auto" w:fill="auto"/>
            <w:vAlign w:val="center"/>
          </w:tcPr>
          <w:p w14:paraId="0E76FE21" w14:textId="77777777" w:rsidR="00072C9D" w:rsidRPr="005D5EA4" w:rsidRDefault="00072C9D" w:rsidP="000578D5">
            <w:pPr>
              <w:jc w:val="center"/>
              <w:rPr>
                <w:rFonts w:ascii="Arial Narrow" w:hAnsi="Arial Narrow"/>
                <w:bCs/>
                <w:sz w:val="22"/>
                <w:szCs w:val="22"/>
              </w:rPr>
            </w:pPr>
          </w:p>
        </w:tc>
      </w:tr>
      <w:tr w:rsidR="00072C9D" w:rsidRPr="005D5EA4" w14:paraId="2D7FFDE5" w14:textId="77777777" w:rsidTr="000578D5">
        <w:trPr>
          <w:trHeight w:val="2040"/>
          <w:jc w:val="center"/>
        </w:trPr>
        <w:tc>
          <w:tcPr>
            <w:tcW w:w="4438" w:type="dxa"/>
            <w:vMerge w:val="restart"/>
            <w:tcBorders>
              <w:top w:val="single" w:sz="4" w:space="0" w:color="auto"/>
              <w:left w:val="single" w:sz="6" w:space="0" w:color="auto"/>
              <w:bottom w:val="nil"/>
              <w:right w:val="single" w:sz="4" w:space="0" w:color="auto"/>
            </w:tcBorders>
            <w:vAlign w:val="center"/>
          </w:tcPr>
          <w:p w14:paraId="44DC72B5"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During the past 12 months, </w:t>
            </w:r>
            <w:r w:rsidRPr="005D5EA4">
              <w:rPr>
                <w:rFonts w:ascii="Arial Narrow" w:hAnsi="Arial Narrow"/>
                <w:b/>
                <w:sz w:val="18"/>
              </w:rPr>
              <w:t>how frequently</w:t>
            </w:r>
            <w:r w:rsidRPr="005D5EA4">
              <w:rPr>
                <w:rFonts w:ascii="Arial Narrow" w:hAnsi="Arial Narrow"/>
                <w:sz w:val="18"/>
              </w:rPr>
              <w:t xml:space="preserve"> have you had at least one standard alcoholic drink?</w:t>
            </w:r>
          </w:p>
          <w:p w14:paraId="58295521" w14:textId="77777777" w:rsidR="00072C9D" w:rsidRPr="005D5EA4" w:rsidRDefault="00072C9D" w:rsidP="000578D5">
            <w:pPr>
              <w:spacing w:before="60"/>
              <w:rPr>
                <w:rFonts w:ascii="Arial Narrow" w:hAnsi="Arial Narrow"/>
                <w:sz w:val="18"/>
              </w:rPr>
            </w:pPr>
          </w:p>
          <w:p w14:paraId="44B3C8DA" w14:textId="77777777" w:rsidR="00072C9D" w:rsidRPr="005D5EA4" w:rsidRDefault="00072C9D" w:rsidP="000578D5">
            <w:pPr>
              <w:spacing w:before="60"/>
              <w:rPr>
                <w:rFonts w:ascii="Arial Narrow" w:hAnsi="Arial Narrow"/>
                <w:i/>
                <w:iCs/>
                <w:color w:val="000000"/>
                <w:sz w:val="18"/>
              </w:rPr>
            </w:pPr>
            <w:r w:rsidRPr="005D5EA4">
              <w:rPr>
                <w:rFonts w:ascii="Arial Narrow" w:hAnsi="Arial Narrow"/>
                <w:i/>
                <w:sz w:val="18"/>
                <w:szCs w:val="18"/>
              </w:rPr>
              <w:t>(READ RESPONSES, USE SHOWCARD</w:t>
            </w:r>
            <w:r w:rsidRPr="005D5EA4">
              <w:rPr>
                <w:rFonts w:ascii="Arial Narrow" w:hAnsi="Arial Narrow"/>
                <w:i/>
                <w:color w:val="000000"/>
                <w:sz w:val="18"/>
                <w:szCs w:val="18"/>
              </w:rPr>
              <w:t>)</w:t>
            </w:r>
          </w:p>
        </w:tc>
        <w:tc>
          <w:tcPr>
            <w:tcW w:w="2456" w:type="dxa"/>
            <w:vMerge w:val="restart"/>
            <w:tcBorders>
              <w:top w:val="single" w:sz="6" w:space="0" w:color="auto"/>
              <w:left w:val="nil"/>
              <w:bottom w:val="nil"/>
            </w:tcBorders>
            <w:vAlign w:val="center"/>
          </w:tcPr>
          <w:p w14:paraId="402D2252"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Daily</w:t>
            </w:r>
          </w:p>
          <w:p w14:paraId="1E8A7670"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5-6 days per week</w:t>
            </w:r>
          </w:p>
          <w:p w14:paraId="40EE6793"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3-4 days per week</w:t>
            </w:r>
          </w:p>
          <w:p w14:paraId="150857C9"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1-2 days per week</w:t>
            </w:r>
          </w:p>
          <w:p w14:paraId="7C1C6447"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1-3 days per month</w:t>
            </w:r>
          </w:p>
          <w:p w14:paraId="683FE2B7"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Less than once a month</w:t>
            </w:r>
          </w:p>
          <w:p w14:paraId="75E9681C"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Never</w:t>
            </w:r>
          </w:p>
        </w:tc>
        <w:tc>
          <w:tcPr>
            <w:tcW w:w="2596" w:type="dxa"/>
            <w:vMerge w:val="restart"/>
            <w:tcBorders>
              <w:top w:val="single" w:sz="6" w:space="0" w:color="auto"/>
              <w:bottom w:val="nil"/>
              <w:right w:val="single" w:sz="4" w:space="0" w:color="auto"/>
            </w:tcBorders>
            <w:shd w:val="clear" w:color="auto" w:fill="auto"/>
            <w:vAlign w:val="center"/>
          </w:tcPr>
          <w:p w14:paraId="164BEE04" w14:textId="77777777" w:rsidR="00072C9D" w:rsidRPr="005D5EA4" w:rsidRDefault="00072C9D" w:rsidP="000578D5">
            <w:pPr>
              <w:tabs>
                <w:tab w:val="right" w:pos="317"/>
              </w:tabs>
              <w:spacing w:before="60"/>
              <w:rPr>
                <w:rFonts w:ascii="Arial Narrow" w:hAnsi="Arial Narrow"/>
                <w:sz w:val="18"/>
                <w:szCs w:val="18"/>
              </w:rPr>
            </w:pPr>
            <w:r w:rsidRPr="005D5EA4">
              <w:rPr>
                <w:rFonts w:ascii="Arial Narrow" w:hAnsi="Arial Narrow"/>
                <w:sz w:val="18"/>
                <w:szCs w:val="18"/>
              </w:rPr>
              <w:t>1</w:t>
            </w:r>
          </w:p>
          <w:p w14:paraId="79F6BC08" w14:textId="77777777" w:rsidR="00072C9D" w:rsidRPr="005D5EA4" w:rsidRDefault="00072C9D" w:rsidP="000578D5">
            <w:pPr>
              <w:tabs>
                <w:tab w:val="right" w:pos="317"/>
              </w:tabs>
              <w:spacing w:before="60"/>
              <w:rPr>
                <w:rFonts w:ascii="Arial Narrow" w:hAnsi="Arial Narrow"/>
                <w:sz w:val="18"/>
                <w:szCs w:val="18"/>
              </w:rPr>
            </w:pPr>
            <w:r w:rsidRPr="005D5EA4">
              <w:rPr>
                <w:rFonts w:ascii="Arial Narrow" w:hAnsi="Arial Narrow"/>
                <w:sz w:val="18"/>
                <w:szCs w:val="18"/>
              </w:rPr>
              <w:t>2</w:t>
            </w:r>
          </w:p>
          <w:p w14:paraId="09988209" w14:textId="77777777" w:rsidR="00072C9D" w:rsidRPr="005D5EA4" w:rsidRDefault="00072C9D" w:rsidP="000578D5">
            <w:pPr>
              <w:tabs>
                <w:tab w:val="right" w:pos="317"/>
              </w:tabs>
              <w:spacing w:before="60"/>
              <w:rPr>
                <w:rFonts w:ascii="Arial Narrow" w:hAnsi="Arial Narrow"/>
                <w:sz w:val="18"/>
                <w:szCs w:val="18"/>
              </w:rPr>
            </w:pPr>
            <w:r w:rsidRPr="005D5EA4">
              <w:rPr>
                <w:rFonts w:ascii="Arial Narrow" w:hAnsi="Arial Narrow"/>
                <w:sz w:val="18"/>
                <w:szCs w:val="18"/>
              </w:rPr>
              <w:t>3</w:t>
            </w:r>
          </w:p>
          <w:p w14:paraId="3AC141F3" w14:textId="77777777" w:rsidR="00072C9D" w:rsidRPr="005D5EA4" w:rsidRDefault="00072C9D" w:rsidP="000578D5">
            <w:pPr>
              <w:tabs>
                <w:tab w:val="right" w:pos="317"/>
              </w:tabs>
              <w:spacing w:before="60"/>
              <w:rPr>
                <w:rFonts w:ascii="Arial Narrow" w:hAnsi="Arial Narrow"/>
                <w:sz w:val="18"/>
                <w:szCs w:val="18"/>
              </w:rPr>
            </w:pPr>
            <w:r w:rsidRPr="005D5EA4">
              <w:rPr>
                <w:rFonts w:ascii="Arial Narrow" w:hAnsi="Arial Narrow"/>
                <w:sz w:val="18"/>
                <w:szCs w:val="18"/>
              </w:rPr>
              <w:t>4</w:t>
            </w:r>
          </w:p>
          <w:p w14:paraId="230BE756" w14:textId="77777777" w:rsidR="00072C9D" w:rsidRPr="005D5EA4" w:rsidRDefault="00072C9D" w:rsidP="000578D5">
            <w:pPr>
              <w:tabs>
                <w:tab w:val="right" w:pos="317"/>
              </w:tabs>
              <w:spacing w:before="60"/>
              <w:rPr>
                <w:rFonts w:ascii="Arial Narrow" w:hAnsi="Arial Narrow"/>
                <w:sz w:val="18"/>
                <w:szCs w:val="18"/>
              </w:rPr>
            </w:pPr>
            <w:r w:rsidRPr="005D5EA4">
              <w:rPr>
                <w:rFonts w:ascii="Arial Narrow" w:hAnsi="Arial Narrow"/>
                <w:sz w:val="18"/>
                <w:szCs w:val="18"/>
              </w:rPr>
              <w:t>5</w:t>
            </w:r>
          </w:p>
          <w:p w14:paraId="1AB6A2D7" w14:textId="77777777" w:rsidR="00072C9D" w:rsidRPr="005D5EA4" w:rsidRDefault="00072C9D" w:rsidP="000578D5">
            <w:pPr>
              <w:tabs>
                <w:tab w:val="right" w:pos="317"/>
              </w:tabs>
              <w:spacing w:before="60"/>
              <w:rPr>
                <w:rFonts w:ascii="Arial Narrow" w:hAnsi="Arial Narrow"/>
                <w:sz w:val="18"/>
                <w:szCs w:val="18"/>
              </w:rPr>
            </w:pPr>
            <w:r w:rsidRPr="005D5EA4">
              <w:rPr>
                <w:rFonts w:ascii="Arial Narrow" w:hAnsi="Arial Narrow"/>
                <w:sz w:val="18"/>
                <w:szCs w:val="18"/>
              </w:rPr>
              <w:t>6</w:t>
            </w:r>
          </w:p>
          <w:p w14:paraId="6B91C85A" w14:textId="77777777" w:rsidR="00072C9D" w:rsidRPr="005D5EA4" w:rsidRDefault="00072C9D" w:rsidP="000578D5">
            <w:pPr>
              <w:tabs>
                <w:tab w:val="right" w:pos="317"/>
              </w:tabs>
              <w:spacing w:before="60"/>
              <w:rPr>
                <w:rFonts w:ascii="Arial Narrow" w:hAnsi="Arial Narrow"/>
                <w:sz w:val="18"/>
                <w:szCs w:val="18"/>
              </w:rPr>
            </w:pPr>
            <w:r w:rsidRPr="005D5EA4">
              <w:rPr>
                <w:rFonts w:ascii="Arial Narrow" w:hAnsi="Arial Narrow"/>
                <w:sz w:val="18"/>
                <w:szCs w:val="18"/>
              </w:rPr>
              <w:t>7</w:t>
            </w:r>
          </w:p>
        </w:tc>
        <w:tc>
          <w:tcPr>
            <w:tcW w:w="1068" w:type="dxa"/>
            <w:gridSpan w:val="2"/>
            <w:tcBorders>
              <w:top w:val="single" w:sz="4" w:space="0" w:color="auto"/>
              <w:left w:val="nil"/>
              <w:bottom w:val="nil"/>
              <w:right w:val="single" w:sz="6" w:space="0" w:color="auto"/>
            </w:tcBorders>
            <w:shd w:val="clear" w:color="auto" w:fill="auto"/>
            <w:vAlign w:val="center"/>
          </w:tcPr>
          <w:p w14:paraId="52C01204"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A4</w:t>
            </w:r>
          </w:p>
        </w:tc>
      </w:tr>
      <w:tr w:rsidR="00072C9D" w:rsidRPr="005D5EA4" w14:paraId="72089EB0" w14:textId="77777777" w:rsidTr="000578D5">
        <w:trPr>
          <w:trHeight w:hRule="exact" w:val="160"/>
          <w:jc w:val="center"/>
        </w:trPr>
        <w:tc>
          <w:tcPr>
            <w:tcW w:w="4438" w:type="dxa"/>
            <w:vMerge/>
            <w:tcBorders>
              <w:left w:val="single" w:sz="6" w:space="0" w:color="auto"/>
              <w:bottom w:val="single" w:sz="4" w:space="0" w:color="auto"/>
              <w:right w:val="single" w:sz="4" w:space="0" w:color="auto"/>
            </w:tcBorders>
            <w:vAlign w:val="center"/>
          </w:tcPr>
          <w:p w14:paraId="223BF6E3" w14:textId="77777777" w:rsidR="00072C9D" w:rsidRPr="005D5EA4" w:rsidRDefault="00072C9D" w:rsidP="000578D5">
            <w:pPr>
              <w:spacing w:before="60"/>
              <w:rPr>
                <w:rFonts w:ascii="Arial Narrow" w:hAnsi="Arial Narrow"/>
                <w:sz w:val="18"/>
              </w:rPr>
            </w:pPr>
          </w:p>
        </w:tc>
        <w:tc>
          <w:tcPr>
            <w:tcW w:w="2456" w:type="dxa"/>
            <w:vMerge/>
            <w:tcBorders>
              <w:left w:val="nil"/>
              <w:bottom w:val="single" w:sz="4" w:space="0" w:color="auto"/>
            </w:tcBorders>
            <w:vAlign w:val="center"/>
          </w:tcPr>
          <w:p w14:paraId="717B1AE2" w14:textId="77777777" w:rsidR="00072C9D" w:rsidRPr="005D5EA4" w:rsidRDefault="00072C9D" w:rsidP="000578D5">
            <w:pPr>
              <w:spacing w:before="60"/>
              <w:jc w:val="right"/>
              <w:rPr>
                <w:rFonts w:ascii="Arial Narrow" w:hAnsi="Arial Narrow"/>
                <w:sz w:val="18"/>
                <w:szCs w:val="18"/>
              </w:rPr>
            </w:pPr>
          </w:p>
        </w:tc>
        <w:tc>
          <w:tcPr>
            <w:tcW w:w="2596" w:type="dxa"/>
            <w:vMerge/>
            <w:tcBorders>
              <w:bottom w:val="single" w:sz="4" w:space="0" w:color="auto"/>
              <w:right w:val="single" w:sz="4" w:space="0" w:color="auto"/>
            </w:tcBorders>
            <w:shd w:val="clear" w:color="auto" w:fill="auto"/>
            <w:vAlign w:val="center"/>
          </w:tcPr>
          <w:p w14:paraId="1AC347B1" w14:textId="77777777" w:rsidR="00072C9D" w:rsidRPr="005D5EA4" w:rsidRDefault="00072C9D" w:rsidP="000578D5">
            <w:pPr>
              <w:tabs>
                <w:tab w:val="right" w:pos="317"/>
              </w:tabs>
              <w:spacing w:before="60"/>
              <w:rPr>
                <w:rFonts w:ascii="Arial Narrow" w:hAnsi="Arial Narrow"/>
                <w:sz w:val="18"/>
                <w:szCs w:val="18"/>
              </w:rPr>
            </w:pPr>
          </w:p>
        </w:tc>
        <w:tc>
          <w:tcPr>
            <w:tcW w:w="1068" w:type="dxa"/>
            <w:gridSpan w:val="2"/>
            <w:tcBorders>
              <w:left w:val="nil"/>
              <w:bottom w:val="single" w:sz="4" w:space="0" w:color="auto"/>
              <w:right w:val="single" w:sz="6" w:space="0" w:color="auto"/>
            </w:tcBorders>
            <w:shd w:val="clear" w:color="auto" w:fill="auto"/>
            <w:vAlign w:val="center"/>
          </w:tcPr>
          <w:p w14:paraId="50A200E1" w14:textId="77777777" w:rsidR="00072C9D" w:rsidRPr="005D5EA4" w:rsidRDefault="00072C9D" w:rsidP="000578D5">
            <w:pPr>
              <w:jc w:val="center"/>
              <w:rPr>
                <w:rFonts w:ascii="Arial Narrow" w:hAnsi="Arial Narrow"/>
                <w:bCs/>
                <w:sz w:val="22"/>
                <w:szCs w:val="22"/>
              </w:rPr>
            </w:pPr>
          </w:p>
        </w:tc>
      </w:tr>
      <w:tr w:rsidR="00072C9D" w:rsidRPr="005D5EA4" w14:paraId="41FF77ED" w14:textId="77777777" w:rsidTr="000578D5">
        <w:trPr>
          <w:trHeight w:hRule="exact" w:val="280"/>
          <w:jc w:val="center"/>
        </w:trPr>
        <w:tc>
          <w:tcPr>
            <w:tcW w:w="4438" w:type="dxa"/>
            <w:vMerge w:val="restart"/>
            <w:tcBorders>
              <w:top w:val="single" w:sz="4" w:space="0" w:color="auto"/>
              <w:left w:val="single" w:sz="6" w:space="0" w:color="auto"/>
              <w:right w:val="single" w:sz="4" w:space="0" w:color="auto"/>
            </w:tcBorders>
            <w:vAlign w:val="center"/>
          </w:tcPr>
          <w:p w14:paraId="4FBCB5CE"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Have you consumed any alcohol within the </w:t>
            </w:r>
            <w:r w:rsidRPr="005D5EA4">
              <w:rPr>
                <w:rFonts w:ascii="Arial Narrow" w:hAnsi="Arial Narrow"/>
                <w:b/>
                <w:bCs/>
                <w:sz w:val="18"/>
              </w:rPr>
              <w:t>past 30 days</w:t>
            </w:r>
            <w:r w:rsidRPr="005D5EA4">
              <w:rPr>
                <w:rFonts w:ascii="Arial Narrow" w:hAnsi="Arial Narrow"/>
                <w:sz w:val="18"/>
              </w:rPr>
              <w:t>?</w:t>
            </w:r>
          </w:p>
        </w:tc>
        <w:tc>
          <w:tcPr>
            <w:tcW w:w="2456" w:type="dxa"/>
            <w:tcBorders>
              <w:top w:val="single" w:sz="6" w:space="0" w:color="auto"/>
              <w:left w:val="nil"/>
            </w:tcBorders>
            <w:vAlign w:val="center"/>
          </w:tcPr>
          <w:p w14:paraId="15978105"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tc>
        <w:tc>
          <w:tcPr>
            <w:tcW w:w="2596" w:type="dxa"/>
            <w:tcBorders>
              <w:top w:val="single" w:sz="6" w:space="0" w:color="auto"/>
              <w:right w:val="single" w:sz="4" w:space="0" w:color="auto"/>
            </w:tcBorders>
            <w:vAlign w:val="center"/>
          </w:tcPr>
          <w:p w14:paraId="703D66D8"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1</w:t>
            </w:r>
          </w:p>
        </w:tc>
        <w:tc>
          <w:tcPr>
            <w:tcW w:w="1068" w:type="dxa"/>
            <w:gridSpan w:val="2"/>
            <w:vMerge w:val="restart"/>
            <w:tcBorders>
              <w:top w:val="single" w:sz="4" w:space="0" w:color="auto"/>
              <w:left w:val="nil"/>
              <w:right w:val="single" w:sz="6" w:space="0" w:color="auto"/>
            </w:tcBorders>
            <w:shd w:val="clear" w:color="auto" w:fill="auto"/>
            <w:vAlign w:val="center"/>
          </w:tcPr>
          <w:p w14:paraId="7E9F57FD" w14:textId="77777777" w:rsidR="00072C9D" w:rsidRPr="005D5EA4" w:rsidRDefault="00072C9D" w:rsidP="000578D5">
            <w:pPr>
              <w:jc w:val="center"/>
              <w:rPr>
                <w:rFonts w:ascii="Arial Narrow" w:hAnsi="Arial Narrow"/>
                <w:bCs/>
                <w:sz w:val="18"/>
              </w:rPr>
            </w:pPr>
            <w:r w:rsidRPr="005D5EA4">
              <w:rPr>
                <w:rFonts w:ascii="Arial Narrow" w:hAnsi="Arial Narrow"/>
                <w:bCs/>
                <w:sz w:val="22"/>
                <w:szCs w:val="22"/>
              </w:rPr>
              <w:t>A5</w:t>
            </w:r>
          </w:p>
        </w:tc>
      </w:tr>
      <w:tr w:rsidR="00072C9D" w:rsidRPr="005D5EA4" w14:paraId="356C20FA" w14:textId="77777777" w:rsidTr="000578D5">
        <w:trPr>
          <w:trHeight w:hRule="exact" w:val="485"/>
          <w:jc w:val="center"/>
        </w:trPr>
        <w:tc>
          <w:tcPr>
            <w:tcW w:w="4438" w:type="dxa"/>
            <w:vMerge/>
            <w:tcBorders>
              <w:left w:val="single" w:sz="6" w:space="0" w:color="auto"/>
              <w:right w:val="single" w:sz="4" w:space="0" w:color="auto"/>
            </w:tcBorders>
          </w:tcPr>
          <w:p w14:paraId="00A8920C" w14:textId="77777777" w:rsidR="00072C9D" w:rsidRPr="005D5EA4" w:rsidRDefault="00072C9D" w:rsidP="000578D5">
            <w:pPr>
              <w:spacing w:before="60"/>
              <w:rPr>
                <w:rFonts w:ascii="Arial Narrow" w:hAnsi="Arial Narrow"/>
                <w:sz w:val="18"/>
              </w:rPr>
            </w:pPr>
          </w:p>
        </w:tc>
        <w:tc>
          <w:tcPr>
            <w:tcW w:w="2456" w:type="dxa"/>
            <w:tcBorders>
              <w:left w:val="nil"/>
            </w:tcBorders>
            <w:vAlign w:val="center"/>
          </w:tcPr>
          <w:p w14:paraId="5DF78CC1"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2596" w:type="dxa"/>
            <w:tcBorders>
              <w:right w:val="single" w:sz="4" w:space="0" w:color="auto"/>
            </w:tcBorders>
            <w:vAlign w:val="center"/>
          </w:tcPr>
          <w:p w14:paraId="7CDFC35E"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If No, go to A13</w:t>
            </w:r>
          </w:p>
        </w:tc>
        <w:tc>
          <w:tcPr>
            <w:tcW w:w="1068" w:type="dxa"/>
            <w:gridSpan w:val="2"/>
            <w:vMerge/>
            <w:tcBorders>
              <w:left w:val="nil"/>
              <w:right w:val="single" w:sz="6" w:space="0" w:color="auto"/>
            </w:tcBorders>
            <w:shd w:val="clear" w:color="auto" w:fill="auto"/>
            <w:vAlign w:val="center"/>
          </w:tcPr>
          <w:p w14:paraId="2F56F119" w14:textId="77777777" w:rsidR="00072C9D" w:rsidRPr="005D5EA4" w:rsidRDefault="00072C9D" w:rsidP="000578D5">
            <w:pPr>
              <w:jc w:val="center"/>
              <w:rPr>
                <w:rFonts w:ascii="Arial Narrow" w:hAnsi="Arial Narrow"/>
                <w:bCs/>
                <w:sz w:val="22"/>
                <w:szCs w:val="22"/>
              </w:rPr>
            </w:pPr>
          </w:p>
        </w:tc>
      </w:tr>
      <w:tr w:rsidR="00072C9D" w:rsidRPr="005D5EA4" w14:paraId="4A74F219" w14:textId="77777777" w:rsidTr="000578D5">
        <w:trPr>
          <w:trHeight w:val="613"/>
          <w:jc w:val="center"/>
        </w:trPr>
        <w:tc>
          <w:tcPr>
            <w:tcW w:w="4438" w:type="dxa"/>
            <w:tcBorders>
              <w:top w:val="single" w:sz="4" w:space="0" w:color="auto"/>
              <w:left w:val="single" w:sz="6" w:space="0" w:color="auto"/>
              <w:bottom w:val="single" w:sz="4" w:space="0" w:color="auto"/>
              <w:right w:val="single" w:sz="4" w:space="0" w:color="auto"/>
            </w:tcBorders>
            <w:vAlign w:val="center"/>
          </w:tcPr>
          <w:p w14:paraId="1039E8F2"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During the past 30 days, on how many </w:t>
            </w:r>
            <w:r w:rsidRPr="005D5EA4">
              <w:rPr>
                <w:rFonts w:ascii="Arial Narrow" w:hAnsi="Arial Narrow"/>
                <w:b/>
                <w:bCs/>
                <w:sz w:val="18"/>
              </w:rPr>
              <w:t>occasions</w:t>
            </w:r>
            <w:r w:rsidRPr="005D5EA4">
              <w:rPr>
                <w:rFonts w:ascii="Arial Narrow" w:hAnsi="Arial Narrow"/>
                <w:sz w:val="18"/>
              </w:rPr>
              <w:t xml:space="preserve"> did you have at least one standard alcoholic drink?</w:t>
            </w:r>
          </w:p>
        </w:tc>
        <w:tc>
          <w:tcPr>
            <w:tcW w:w="2456" w:type="dxa"/>
            <w:tcBorders>
              <w:top w:val="single" w:sz="4" w:space="0" w:color="auto"/>
              <w:left w:val="nil"/>
              <w:bottom w:val="single" w:sz="4" w:space="0" w:color="auto"/>
            </w:tcBorders>
            <w:vAlign w:val="center"/>
          </w:tcPr>
          <w:p w14:paraId="18AA4264"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 xml:space="preserve">Number </w:t>
            </w:r>
          </w:p>
          <w:p w14:paraId="56C1ABD3"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Don't know 77</w:t>
            </w:r>
          </w:p>
        </w:tc>
        <w:tc>
          <w:tcPr>
            <w:tcW w:w="2596" w:type="dxa"/>
            <w:tcBorders>
              <w:top w:val="single" w:sz="4" w:space="0" w:color="auto"/>
              <w:bottom w:val="single" w:sz="4" w:space="0" w:color="auto"/>
              <w:right w:val="single" w:sz="4" w:space="0" w:color="auto"/>
            </w:tcBorders>
            <w:shd w:val="clear" w:color="auto" w:fill="auto"/>
            <w:vAlign w:val="center"/>
          </w:tcPr>
          <w:p w14:paraId="5EE9B204" w14:textId="77777777" w:rsidR="00072C9D" w:rsidRPr="005D5EA4" w:rsidRDefault="00072C9D" w:rsidP="000578D5">
            <w:pPr>
              <w:spacing w:before="60"/>
              <w:rPr>
                <w:rFonts w:ascii="Arial Narrow" w:hAnsi="Arial Narrow"/>
                <w:b/>
                <w:sz w:val="18"/>
              </w:rPr>
            </w:pPr>
            <w:r w:rsidRPr="005D5EA4">
              <w:rPr>
                <w:rFonts w:ascii="Arial Narrow" w:hAnsi="Arial Narrow"/>
                <w:sz w:val="20"/>
                <w:szCs w:val="20"/>
              </w:rPr>
              <w:t>└─┴─┘</w:t>
            </w:r>
            <w:r w:rsidRPr="005D5EA4">
              <w:rPr>
                <w:rFonts w:ascii="Arial Narrow" w:hAnsi="Arial Narrow"/>
                <w:i/>
                <w:iCs/>
                <w:sz w:val="18"/>
              </w:rPr>
              <w:t xml:space="preserve"> If Zero, go to </w:t>
            </w:r>
            <w:r w:rsidRPr="005D5EA4">
              <w:rPr>
                <w:rFonts w:ascii="Arial Narrow" w:hAnsi="Arial Narrow"/>
                <w:i/>
                <w:sz w:val="18"/>
              </w:rPr>
              <w:t>A13</w:t>
            </w:r>
          </w:p>
        </w:tc>
        <w:tc>
          <w:tcPr>
            <w:tcW w:w="1068" w:type="dxa"/>
            <w:gridSpan w:val="2"/>
            <w:tcBorders>
              <w:top w:val="single" w:sz="4" w:space="0" w:color="auto"/>
              <w:left w:val="nil"/>
              <w:bottom w:val="single" w:sz="4" w:space="0" w:color="auto"/>
              <w:right w:val="single" w:sz="6" w:space="0" w:color="auto"/>
            </w:tcBorders>
            <w:shd w:val="clear" w:color="auto" w:fill="auto"/>
            <w:vAlign w:val="center"/>
          </w:tcPr>
          <w:p w14:paraId="465F20AA"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A6</w:t>
            </w:r>
          </w:p>
        </w:tc>
      </w:tr>
      <w:tr w:rsidR="00072C9D" w:rsidRPr="005D5EA4" w14:paraId="7CFADD91" w14:textId="77777777" w:rsidTr="000578D5">
        <w:trPr>
          <w:trHeight w:val="820"/>
          <w:jc w:val="center"/>
        </w:trPr>
        <w:tc>
          <w:tcPr>
            <w:tcW w:w="4438" w:type="dxa"/>
            <w:tcBorders>
              <w:top w:val="single" w:sz="4" w:space="0" w:color="auto"/>
              <w:left w:val="single" w:sz="6" w:space="0" w:color="auto"/>
              <w:right w:val="single" w:sz="4" w:space="0" w:color="auto"/>
            </w:tcBorders>
            <w:vAlign w:val="center"/>
          </w:tcPr>
          <w:p w14:paraId="037888D8"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During the past 30 days, when you drank alcohol, how many </w:t>
            </w:r>
            <w:r w:rsidRPr="005D5EA4">
              <w:rPr>
                <w:rFonts w:ascii="Arial Narrow" w:hAnsi="Arial Narrow"/>
                <w:b/>
                <w:bCs/>
                <w:sz w:val="18"/>
              </w:rPr>
              <w:t>standard</w:t>
            </w:r>
            <w:r w:rsidRPr="005D5EA4">
              <w:rPr>
                <w:rFonts w:ascii="Arial Narrow" w:hAnsi="Arial Narrow"/>
                <w:sz w:val="18"/>
              </w:rPr>
              <w:t xml:space="preserve"> </w:t>
            </w:r>
            <w:r w:rsidRPr="005D5EA4">
              <w:rPr>
                <w:rFonts w:ascii="Arial Narrow" w:hAnsi="Arial Narrow"/>
                <w:b/>
                <w:bCs/>
                <w:sz w:val="18"/>
              </w:rPr>
              <w:t>drinks on average</w:t>
            </w:r>
            <w:r w:rsidRPr="005D5EA4">
              <w:rPr>
                <w:rFonts w:ascii="Arial Narrow" w:hAnsi="Arial Narrow"/>
                <w:sz w:val="18"/>
              </w:rPr>
              <w:t xml:space="preserve"> did you have during one drinking occasion?</w:t>
            </w:r>
          </w:p>
          <w:p w14:paraId="42267F31" w14:textId="77777777" w:rsidR="00072C9D" w:rsidRPr="005D5EA4" w:rsidRDefault="00072C9D" w:rsidP="000578D5">
            <w:pPr>
              <w:spacing w:before="60"/>
              <w:rPr>
                <w:rFonts w:ascii="Arial Narrow" w:hAnsi="Arial Narrow"/>
                <w:i/>
                <w:sz w:val="18"/>
                <w:szCs w:val="18"/>
              </w:rPr>
            </w:pPr>
            <w:r w:rsidRPr="005D5EA4">
              <w:rPr>
                <w:rFonts w:ascii="Arial Narrow" w:hAnsi="Arial Narrow"/>
                <w:i/>
                <w:sz w:val="18"/>
                <w:szCs w:val="18"/>
              </w:rPr>
              <w:t>(USE SHOWCARD)</w:t>
            </w:r>
          </w:p>
        </w:tc>
        <w:tc>
          <w:tcPr>
            <w:tcW w:w="2456" w:type="dxa"/>
            <w:tcBorders>
              <w:top w:val="single" w:sz="4" w:space="0" w:color="auto"/>
              <w:left w:val="nil"/>
              <w:bottom w:val="single" w:sz="4" w:space="0" w:color="auto"/>
            </w:tcBorders>
            <w:vAlign w:val="center"/>
          </w:tcPr>
          <w:p w14:paraId="59EA4188"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 xml:space="preserve">Number </w:t>
            </w:r>
          </w:p>
          <w:p w14:paraId="0AE0EA3B"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Don't know 77</w:t>
            </w:r>
          </w:p>
        </w:tc>
        <w:tc>
          <w:tcPr>
            <w:tcW w:w="2596" w:type="dxa"/>
            <w:tcBorders>
              <w:top w:val="single" w:sz="4" w:space="0" w:color="auto"/>
              <w:bottom w:val="single" w:sz="4" w:space="0" w:color="auto"/>
              <w:right w:val="single" w:sz="4" w:space="0" w:color="auto"/>
            </w:tcBorders>
            <w:shd w:val="clear" w:color="auto" w:fill="auto"/>
            <w:vAlign w:val="center"/>
          </w:tcPr>
          <w:p w14:paraId="71869B85" w14:textId="77777777" w:rsidR="00072C9D" w:rsidRPr="005D5EA4" w:rsidRDefault="00072C9D" w:rsidP="000578D5">
            <w:pPr>
              <w:spacing w:before="60"/>
              <w:rPr>
                <w:rFonts w:ascii="Arial Narrow" w:hAnsi="Arial Narrow"/>
                <w:b/>
                <w:sz w:val="18"/>
              </w:rPr>
            </w:pPr>
            <w:r w:rsidRPr="005D5EA4">
              <w:rPr>
                <w:rFonts w:ascii="Arial Narrow" w:hAnsi="Arial Narrow"/>
                <w:sz w:val="20"/>
                <w:szCs w:val="20"/>
              </w:rPr>
              <w:t>└─┴─┘</w:t>
            </w:r>
          </w:p>
        </w:tc>
        <w:tc>
          <w:tcPr>
            <w:tcW w:w="1068" w:type="dxa"/>
            <w:gridSpan w:val="2"/>
            <w:tcBorders>
              <w:top w:val="single" w:sz="4" w:space="0" w:color="auto"/>
              <w:left w:val="nil"/>
              <w:bottom w:val="single" w:sz="4" w:space="0" w:color="auto"/>
              <w:right w:val="single" w:sz="6" w:space="0" w:color="auto"/>
            </w:tcBorders>
            <w:shd w:val="clear" w:color="auto" w:fill="auto"/>
            <w:vAlign w:val="center"/>
          </w:tcPr>
          <w:p w14:paraId="54091F19"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A7</w:t>
            </w:r>
          </w:p>
        </w:tc>
      </w:tr>
      <w:tr w:rsidR="00072C9D" w:rsidRPr="005D5EA4" w14:paraId="1866C5B1" w14:textId="77777777" w:rsidTr="000578D5">
        <w:trPr>
          <w:trHeight w:hRule="exact" w:val="1003"/>
          <w:jc w:val="center"/>
        </w:trPr>
        <w:tc>
          <w:tcPr>
            <w:tcW w:w="4438" w:type="dxa"/>
            <w:tcBorders>
              <w:top w:val="single" w:sz="4" w:space="0" w:color="auto"/>
              <w:left w:val="single" w:sz="6" w:space="0" w:color="auto"/>
              <w:right w:val="single" w:sz="4" w:space="0" w:color="auto"/>
            </w:tcBorders>
            <w:vAlign w:val="center"/>
          </w:tcPr>
          <w:p w14:paraId="3F12FB90" w14:textId="77777777" w:rsidR="00072C9D" w:rsidRPr="005D5EA4" w:rsidRDefault="00072C9D" w:rsidP="000578D5">
            <w:pPr>
              <w:autoSpaceDE w:val="0"/>
              <w:autoSpaceDN w:val="0"/>
              <w:adjustRightInd w:val="0"/>
              <w:rPr>
                <w:rFonts w:ascii="Arial Narrow" w:hAnsi="Arial Narrow"/>
                <w:sz w:val="18"/>
              </w:rPr>
            </w:pPr>
            <w:r w:rsidRPr="005D5EA4">
              <w:rPr>
                <w:rFonts w:ascii="Arial Narrow" w:hAnsi="Arial Narrow"/>
                <w:sz w:val="18"/>
              </w:rPr>
              <w:lastRenderedPageBreak/>
              <w:t xml:space="preserve">During the past 30 days, what was the </w:t>
            </w:r>
            <w:r w:rsidRPr="005D5EA4">
              <w:rPr>
                <w:rFonts w:ascii="Arial Narrow" w:hAnsi="Arial Narrow"/>
                <w:b/>
                <w:sz w:val="18"/>
              </w:rPr>
              <w:t xml:space="preserve">largest number </w:t>
            </w:r>
            <w:r w:rsidRPr="005D5EA4">
              <w:rPr>
                <w:rFonts w:ascii="Arial Narrow" w:hAnsi="Arial Narrow"/>
                <w:sz w:val="18"/>
              </w:rPr>
              <w:t>of standard drinks you had on a single occasion, counting all types of alcoholic drinks together?</w:t>
            </w:r>
          </w:p>
        </w:tc>
        <w:tc>
          <w:tcPr>
            <w:tcW w:w="2456" w:type="dxa"/>
            <w:tcBorders>
              <w:top w:val="single" w:sz="4" w:space="0" w:color="auto"/>
              <w:left w:val="nil"/>
            </w:tcBorders>
            <w:vAlign w:val="center"/>
          </w:tcPr>
          <w:p w14:paraId="56498EC4"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Largest number</w:t>
            </w:r>
          </w:p>
          <w:p w14:paraId="5EF6CBAB"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Don't Know 77</w:t>
            </w:r>
          </w:p>
        </w:tc>
        <w:tc>
          <w:tcPr>
            <w:tcW w:w="2596" w:type="dxa"/>
            <w:tcBorders>
              <w:top w:val="single" w:sz="4" w:space="0" w:color="auto"/>
              <w:right w:val="single" w:sz="4" w:space="0" w:color="auto"/>
            </w:tcBorders>
            <w:vAlign w:val="center"/>
          </w:tcPr>
          <w:p w14:paraId="3CF0507D"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20"/>
                <w:szCs w:val="20"/>
              </w:rPr>
              <w:t>└─┴─┘</w:t>
            </w:r>
          </w:p>
        </w:tc>
        <w:tc>
          <w:tcPr>
            <w:tcW w:w="1068" w:type="dxa"/>
            <w:gridSpan w:val="2"/>
            <w:tcBorders>
              <w:top w:val="single" w:sz="4" w:space="0" w:color="auto"/>
              <w:left w:val="nil"/>
              <w:right w:val="single" w:sz="6" w:space="0" w:color="auto"/>
            </w:tcBorders>
            <w:shd w:val="clear" w:color="auto" w:fill="auto"/>
            <w:vAlign w:val="center"/>
          </w:tcPr>
          <w:p w14:paraId="6A4C9E6E"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A8</w:t>
            </w:r>
          </w:p>
        </w:tc>
      </w:tr>
      <w:tr w:rsidR="00072C9D" w:rsidRPr="005D5EA4" w14:paraId="6AA603A7" w14:textId="77777777" w:rsidTr="000578D5">
        <w:trPr>
          <w:trHeight w:val="820"/>
          <w:jc w:val="center"/>
        </w:trPr>
        <w:tc>
          <w:tcPr>
            <w:tcW w:w="4438" w:type="dxa"/>
            <w:tcBorders>
              <w:top w:val="single" w:sz="4" w:space="0" w:color="auto"/>
              <w:left w:val="single" w:sz="6" w:space="0" w:color="auto"/>
              <w:bottom w:val="single" w:sz="4" w:space="0" w:color="auto"/>
              <w:right w:val="single" w:sz="4" w:space="0" w:color="auto"/>
            </w:tcBorders>
            <w:vAlign w:val="center"/>
          </w:tcPr>
          <w:p w14:paraId="39BAE813" w14:textId="77777777" w:rsidR="00072C9D" w:rsidRPr="005D5EA4" w:rsidRDefault="00072C9D" w:rsidP="000578D5">
            <w:pPr>
              <w:autoSpaceDE w:val="0"/>
              <w:autoSpaceDN w:val="0"/>
              <w:adjustRightInd w:val="0"/>
              <w:rPr>
                <w:rFonts w:ascii="Arial Narrow" w:hAnsi="Arial Narrow"/>
                <w:sz w:val="18"/>
              </w:rPr>
            </w:pPr>
            <w:r w:rsidRPr="005D5EA4">
              <w:rPr>
                <w:rFonts w:ascii="Arial Narrow" w:hAnsi="Arial Narrow"/>
                <w:sz w:val="18"/>
              </w:rPr>
              <w:t xml:space="preserve">During the past 30 days, how many times did you have </w:t>
            </w:r>
          </w:p>
          <w:p w14:paraId="5265F366" w14:textId="77777777" w:rsidR="00072C9D" w:rsidRPr="005D5EA4" w:rsidRDefault="00072C9D" w:rsidP="000578D5">
            <w:pPr>
              <w:autoSpaceDE w:val="0"/>
              <w:autoSpaceDN w:val="0"/>
              <w:adjustRightInd w:val="0"/>
              <w:rPr>
                <w:rFonts w:ascii="Arial Narrow" w:hAnsi="Arial Narrow"/>
                <w:sz w:val="18"/>
              </w:rPr>
            </w:pPr>
            <w:r w:rsidRPr="005D5EA4">
              <w:rPr>
                <w:rFonts w:ascii="Arial Narrow" w:hAnsi="Arial Narrow"/>
                <w:b/>
                <w:bCs/>
                <w:sz w:val="18"/>
              </w:rPr>
              <w:t>six or more</w:t>
            </w:r>
            <w:r w:rsidRPr="005D5EA4">
              <w:rPr>
                <w:rFonts w:ascii="Arial Narrow" w:hAnsi="Arial Narrow"/>
                <w:sz w:val="18"/>
              </w:rPr>
              <w:t xml:space="preserve"> standard drinks in a single drinking occasion?</w:t>
            </w:r>
          </w:p>
        </w:tc>
        <w:tc>
          <w:tcPr>
            <w:tcW w:w="2456" w:type="dxa"/>
            <w:tcBorders>
              <w:top w:val="single" w:sz="4" w:space="0" w:color="auto"/>
              <w:left w:val="nil"/>
              <w:bottom w:val="single" w:sz="4" w:space="0" w:color="auto"/>
            </w:tcBorders>
            <w:vAlign w:val="center"/>
          </w:tcPr>
          <w:p w14:paraId="2C37695F" w14:textId="77777777" w:rsidR="00072C9D" w:rsidRPr="005D5EA4" w:rsidRDefault="00072C9D" w:rsidP="000578D5">
            <w:pPr>
              <w:spacing w:before="60" w:line="360" w:lineRule="auto"/>
              <w:jc w:val="right"/>
              <w:rPr>
                <w:rFonts w:ascii="Arial Narrow" w:hAnsi="Arial Narrow"/>
                <w:sz w:val="18"/>
              </w:rPr>
            </w:pPr>
            <w:r w:rsidRPr="005D5EA4">
              <w:rPr>
                <w:rFonts w:ascii="Arial Narrow" w:hAnsi="Arial Narrow"/>
                <w:sz w:val="18"/>
              </w:rPr>
              <w:t>Number of times</w:t>
            </w:r>
            <w:r w:rsidRPr="005D5EA4">
              <w:rPr>
                <w:rFonts w:ascii="Arial Narrow" w:hAnsi="Arial Narrow"/>
                <w:sz w:val="18"/>
              </w:rPr>
              <w:br/>
              <w:t>Don't Know 77</w:t>
            </w:r>
          </w:p>
        </w:tc>
        <w:tc>
          <w:tcPr>
            <w:tcW w:w="2596" w:type="dxa"/>
            <w:tcBorders>
              <w:top w:val="single" w:sz="4" w:space="0" w:color="auto"/>
              <w:bottom w:val="single" w:sz="4" w:space="0" w:color="auto"/>
              <w:right w:val="single" w:sz="4" w:space="0" w:color="auto"/>
            </w:tcBorders>
            <w:shd w:val="clear" w:color="auto" w:fill="auto"/>
            <w:vAlign w:val="center"/>
          </w:tcPr>
          <w:p w14:paraId="64D228C4"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20"/>
                <w:szCs w:val="20"/>
              </w:rPr>
              <w:t>└─┴─┘</w:t>
            </w:r>
          </w:p>
        </w:tc>
        <w:tc>
          <w:tcPr>
            <w:tcW w:w="1068" w:type="dxa"/>
            <w:gridSpan w:val="2"/>
            <w:tcBorders>
              <w:top w:val="single" w:sz="4" w:space="0" w:color="auto"/>
              <w:left w:val="nil"/>
              <w:bottom w:val="single" w:sz="4" w:space="0" w:color="auto"/>
              <w:right w:val="single" w:sz="6" w:space="0" w:color="auto"/>
            </w:tcBorders>
            <w:shd w:val="clear" w:color="auto" w:fill="auto"/>
            <w:vAlign w:val="center"/>
          </w:tcPr>
          <w:p w14:paraId="6D72DD70"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A9</w:t>
            </w:r>
          </w:p>
        </w:tc>
      </w:tr>
      <w:tr w:rsidR="00072C9D" w:rsidRPr="005D5EA4" w14:paraId="5322348D" w14:textId="77777777" w:rsidTr="000578D5">
        <w:trPr>
          <w:trHeight w:val="250"/>
          <w:jc w:val="center"/>
        </w:trPr>
        <w:tc>
          <w:tcPr>
            <w:tcW w:w="4438" w:type="dxa"/>
            <w:vMerge w:val="restart"/>
            <w:tcBorders>
              <w:top w:val="single" w:sz="4" w:space="0" w:color="auto"/>
              <w:left w:val="single" w:sz="6" w:space="0" w:color="auto"/>
              <w:right w:val="single" w:sz="4" w:space="0" w:color="auto"/>
            </w:tcBorders>
            <w:vAlign w:val="center"/>
          </w:tcPr>
          <w:p w14:paraId="7DE70225" w14:textId="77777777" w:rsidR="00072C9D" w:rsidRPr="005D5EA4" w:rsidRDefault="00072C9D" w:rsidP="000578D5">
            <w:pPr>
              <w:spacing w:before="60"/>
              <w:rPr>
                <w:rFonts w:ascii="Arial Narrow" w:hAnsi="Arial Narrow"/>
                <w:b/>
                <w:sz w:val="18"/>
              </w:rPr>
            </w:pPr>
            <w:r w:rsidRPr="005D5EA4">
              <w:rPr>
                <w:rFonts w:ascii="Arial Narrow" w:hAnsi="Arial Narrow"/>
                <w:sz w:val="18"/>
              </w:rPr>
              <w:t xml:space="preserve">During each of the </w:t>
            </w:r>
            <w:r w:rsidRPr="005D5EA4">
              <w:rPr>
                <w:rFonts w:ascii="Arial Narrow" w:hAnsi="Arial Narrow"/>
                <w:b/>
                <w:sz w:val="18"/>
              </w:rPr>
              <w:t>past 7 days</w:t>
            </w:r>
            <w:r w:rsidRPr="005D5EA4">
              <w:rPr>
                <w:rFonts w:ascii="Arial Narrow" w:hAnsi="Arial Narrow"/>
                <w:sz w:val="18"/>
              </w:rPr>
              <w:t>, how many standard drinks did you have each day?</w:t>
            </w:r>
            <w:r w:rsidRPr="005D5EA4">
              <w:rPr>
                <w:rFonts w:ascii="Arial Narrow" w:hAnsi="Arial Narrow"/>
                <w:b/>
                <w:sz w:val="18"/>
              </w:rPr>
              <w:t xml:space="preserve"> </w:t>
            </w:r>
          </w:p>
          <w:p w14:paraId="224A3589" w14:textId="77777777" w:rsidR="00072C9D" w:rsidRPr="005D5EA4" w:rsidRDefault="00072C9D" w:rsidP="000578D5">
            <w:pPr>
              <w:spacing w:before="60"/>
              <w:rPr>
                <w:rFonts w:ascii="Arial Narrow" w:hAnsi="Arial Narrow"/>
                <w:i/>
                <w:sz w:val="18"/>
                <w:szCs w:val="18"/>
              </w:rPr>
            </w:pPr>
          </w:p>
          <w:p w14:paraId="13F4986C" w14:textId="77777777" w:rsidR="00072C9D" w:rsidRPr="005D5EA4" w:rsidRDefault="00072C9D" w:rsidP="000578D5">
            <w:pPr>
              <w:spacing w:before="60"/>
              <w:rPr>
                <w:rFonts w:ascii="Arial Narrow" w:hAnsi="Arial Narrow"/>
                <w:i/>
                <w:sz w:val="18"/>
                <w:szCs w:val="18"/>
              </w:rPr>
            </w:pPr>
            <w:r w:rsidRPr="005D5EA4">
              <w:rPr>
                <w:rFonts w:ascii="Arial Narrow" w:hAnsi="Arial Narrow"/>
                <w:i/>
                <w:sz w:val="18"/>
                <w:szCs w:val="18"/>
              </w:rPr>
              <w:t>(USE SHOWCARD)</w:t>
            </w:r>
          </w:p>
          <w:p w14:paraId="29881DEF" w14:textId="77777777" w:rsidR="00072C9D" w:rsidRPr="005D5EA4" w:rsidRDefault="00072C9D" w:rsidP="000578D5">
            <w:pPr>
              <w:spacing w:before="60"/>
              <w:rPr>
                <w:rFonts w:ascii="Arial Narrow" w:hAnsi="Arial Narrow"/>
                <w:i/>
                <w:sz w:val="18"/>
              </w:rPr>
            </w:pPr>
          </w:p>
          <w:p w14:paraId="65F1243A" w14:textId="77777777" w:rsidR="00072C9D" w:rsidRPr="005D5EA4" w:rsidRDefault="00072C9D" w:rsidP="000578D5">
            <w:pPr>
              <w:spacing w:before="60"/>
              <w:rPr>
                <w:rFonts w:ascii="Arial Narrow" w:hAnsi="Arial Narrow"/>
                <w:i/>
                <w:sz w:val="18"/>
              </w:rPr>
            </w:pPr>
          </w:p>
          <w:p w14:paraId="6F07AD11" w14:textId="77777777" w:rsidR="00072C9D" w:rsidRPr="005D5EA4" w:rsidRDefault="00072C9D" w:rsidP="000578D5">
            <w:pPr>
              <w:spacing w:before="60"/>
              <w:rPr>
                <w:rFonts w:ascii="Arial Narrow" w:hAnsi="Arial Narrow"/>
                <w:i/>
                <w:iCs/>
                <w:sz w:val="18"/>
              </w:rPr>
            </w:pPr>
            <w:r w:rsidRPr="005D5EA4">
              <w:rPr>
                <w:rFonts w:ascii="Arial Narrow" w:hAnsi="Arial Narrow"/>
                <w:i/>
                <w:iCs/>
                <w:sz w:val="18"/>
              </w:rPr>
              <w:t>Don't Know 77</w:t>
            </w:r>
            <w:r>
              <w:rPr>
                <w:rFonts w:ascii="Arial Narrow" w:hAnsi="Arial Narrow"/>
                <w:i/>
                <w:iCs/>
                <w:sz w:val="18"/>
              </w:rPr>
              <w:t xml:space="preserve"> </w:t>
            </w:r>
          </w:p>
        </w:tc>
        <w:tc>
          <w:tcPr>
            <w:tcW w:w="2456" w:type="dxa"/>
            <w:tcBorders>
              <w:top w:val="single" w:sz="4" w:space="0" w:color="auto"/>
              <w:left w:val="nil"/>
              <w:bottom w:val="single" w:sz="4" w:space="0" w:color="auto"/>
            </w:tcBorders>
            <w:vAlign w:val="center"/>
          </w:tcPr>
          <w:p w14:paraId="148769E0"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Monday</w:t>
            </w:r>
          </w:p>
        </w:tc>
        <w:tc>
          <w:tcPr>
            <w:tcW w:w="2596" w:type="dxa"/>
            <w:tcBorders>
              <w:top w:val="single" w:sz="4" w:space="0" w:color="auto"/>
              <w:bottom w:val="single" w:sz="4" w:space="0" w:color="auto"/>
              <w:right w:val="single" w:sz="4" w:space="0" w:color="auto"/>
            </w:tcBorders>
            <w:shd w:val="clear" w:color="auto" w:fill="auto"/>
            <w:vAlign w:val="center"/>
          </w:tcPr>
          <w:p w14:paraId="29F5843A"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szCs w:val="20"/>
              </w:rPr>
              <w:t>└─┴─┘</w:t>
            </w:r>
          </w:p>
        </w:tc>
        <w:tc>
          <w:tcPr>
            <w:tcW w:w="1068" w:type="dxa"/>
            <w:gridSpan w:val="2"/>
            <w:tcBorders>
              <w:top w:val="single" w:sz="4" w:space="0" w:color="auto"/>
              <w:left w:val="nil"/>
              <w:bottom w:val="single" w:sz="4" w:space="0" w:color="auto"/>
              <w:right w:val="single" w:sz="6" w:space="0" w:color="auto"/>
            </w:tcBorders>
            <w:shd w:val="clear" w:color="auto" w:fill="auto"/>
            <w:vAlign w:val="center"/>
          </w:tcPr>
          <w:p w14:paraId="4ADE7458" w14:textId="77777777" w:rsidR="00072C9D" w:rsidRPr="005D5EA4" w:rsidRDefault="00072C9D" w:rsidP="000578D5">
            <w:pPr>
              <w:jc w:val="center"/>
              <w:rPr>
                <w:rFonts w:ascii="Arial Narrow" w:hAnsi="Arial Narrow"/>
                <w:bCs/>
                <w:i/>
                <w:sz w:val="22"/>
                <w:szCs w:val="22"/>
              </w:rPr>
            </w:pPr>
            <w:r w:rsidRPr="005D5EA4">
              <w:rPr>
                <w:rFonts w:ascii="Arial Narrow" w:hAnsi="Arial Narrow"/>
                <w:bCs/>
                <w:sz w:val="22"/>
                <w:szCs w:val="22"/>
              </w:rPr>
              <w:t>A10a</w:t>
            </w:r>
          </w:p>
        </w:tc>
      </w:tr>
      <w:tr w:rsidR="00072C9D" w:rsidRPr="005D5EA4" w14:paraId="1349E739" w14:textId="77777777" w:rsidTr="000578D5">
        <w:trPr>
          <w:trHeight w:val="315"/>
          <w:jc w:val="center"/>
        </w:trPr>
        <w:tc>
          <w:tcPr>
            <w:tcW w:w="4438" w:type="dxa"/>
            <w:vMerge/>
            <w:tcBorders>
              <w:left w:val="single" w:sz="6" w:space="0" w:color="auto"/>
              <w:right w:val="single" w:sz="4" w:space="0" w:color="auto"/>
            </w:tcBorders>
            <w:vAlign w:val="center"/>
          </w:tcPr>
          <w:p w14:paraId="6246E43B" w14:textId="77777777" w:rsidR="00072C9D" w:rsidRPr="005D5EA4" w:rsidRDefault="00072C9D" w:rsidP="000578D5">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14:paraId="54AE918F"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Tuesday</w:t>
            </w:r>
          </w:p>
        </w:tc>
        <w:tc>
          <w:tcPr>
            <w:tcW w:w="2596" w:type="dxa"/>
            <w:tcBorders>
              <w:top w:val="single" w:sz="4" w:space="0" w:color="auto"/>
              <w:bottom w:val="single" w:sz="4" w:space="0" w:color="auto"/>
              <w:right w:val="single" w:sz="4" w:space="0" w:color="auto"/>
            </w:tcBorders>
            <w:shd w:val="clear" w:color="auto" w:fill="auto"/>
            <w:vAlign w:val="center"/>
          </w:tcPr>
          <w:p w14:paraId="48130AE4"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szCs w:val="20"/>
              </w:rPr>
              <w:t>└─┴─┘</w:t>
            </w:r>
          </w:p>
        </w:tc>
        <w:tc>
          <w:tcPr>
            <w:tcW w:w="1068" w:type="dxa"/>
            <w:gridSpan w:val="2"/>
            <w:tcBorders>
              <w:top w:val="single" w:sz="4" w:space="0" w:color="auto"/>
              <w:left w:val="nil"/>
              <w:bottom w:val="single" w:sz="4" w:space="0" w:color="auto"/>
              <w:right w:val="single" w:sz="6" w:space="0" w:color="auto"/>
            </w:tcBorders>
            <w:shd w:val="clear" w:color="auto" w:fill="auto"/>
            <w:vAlign w:val="center"/>
          </w:tcPr>
          <w:p w14:paraId="1D95B4E8" w14:textId="77777777" w:rsidR="00072C9D" w:rsidRPr="005D5EA4" w:rsidRDefault="00072C9D" w:rsidP="000578D5">
            <w:pPr>
              <w:jc w:val="center"/>
              <w:rPr>
                <w:rFonts w:ascii="Arial Narrow" w:hAnsi="Arial Narrow"/>
                <w:bCs/>
                <w:i/>
                <w:sz w:val="22"/>
                <w:szCs w:val="22"/>
              </w:rPr>
            </w:pPr>
            <w:r w:rsidRPr="005D5EA4">
              <w:rPr>
                <w:rFonts w:ascii="Arial Narrow" w:hAnsi="Arial Narrow"/>
                <w:bCs/>
                <w:sz w:val="22"/>
                <w:szCs w:val="22"/>
              </w:rPr>
              <w:t>A10b</w:t>
            </w:r>
          </w:p>
        </w:tc>
      </w:tr>
      <w:tr w:rsidR="00072C9D" w:rsidRPr="005D5EA4" w14:paraId="5B18DC4A" w14:textId="77777777" w:rsidTr="000578D5">
        <w:trPr>
          <w:trHeight w:val="366"/>
          <w:jc w:val="center"/>
        </w:trPr>
        <w:tc>
          <w:tcPr>
            <w:tcW w:w="4438" w:type="dxa"/>
            <w:vMerge/>
            <w:tcBorders>
              <w:left w:val="single" w:sz="6" w:space="0" w:color="auto"/>
              <w:right w:val="single" w:sz="4" w:space="0" w:color="auto"/>
            </w:tcBorders>
            <w:vAlign w:val="center"/>
          </w:tcPr>
          <w:p w14:paraId="15383F5D" w14:textId="77777777" w:rsidR="00072C9D" w:rsidRPr="005D5EA4" w:rsidRDefault="00072C9D" w:rsidP="000578D5">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14:paraId="29E39B78"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Wednesday</w:t>
            </w:r>
          </w:p>
        </w:tc>
        <w:tc>
          <w:tcPr>
            <w:tcW w:w="2596" w:type="dxa"/>
            <w:tcBorders>
              <w:top w:val="single" w:sz="4" w:space="0" w:color="auto"/>
              <w:bottom w:val="single" w:sz="4" w:space="0" w:color="auto"/>
              <w:right w:val="single" w:sz="4" w:space="0" w:color="auto"/>
            </w:tcBorders>
            <w:shd w:val="clear" w:color="auto" w:fill="auto"/>
            <w:vAlign w:val="center"/>
          </w:tcPr>
          <w:p w14:paraId="1BD0056A"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szCs w:val="20"/>
              </w:rPr>
              <w:t>└─┴─┘</w:t>
            </w:r>
          </w:p>
        </w:tc>
        <w:tc>
          <w:tcPr>
            <w:tcW w:w="1068" w:type="dxa"/>
            <w:gridSpan w:val="2"/>
            <w:tcBorders>
              <w:top w:val="single" w:sz="4" w:space="0" w:color="auto"/>
              <w:left w:val="nil"/>
              <w:bottom w:val="single" w:sz="4" w:space="0" w:color="auto"/>
              <w:right w:val="single" w:sz="6" w:space="0" w:color="auto"/>
            </w:tcBorders>
            <w:shd w:val="clear" w:color="auto" w:fill="auto"/>
            <w:vAlign w:val="center"/>
          </w:tcPr>
          <w:p w14:paraId="166C7D8A" w14:textId="77777777" w:rsidR="00072C9D" w:rsidRPr="005D5EA4" w:rsidRDefault="00072C9D" w:rsidP="000578D5">
            <w:pPr>
              <w:jc w:val="center"/>
              <w:rPr>
                <w:rFonts w:ascii="Arial Narrow" w:hAnsi="Arial Narrow"/>
                <w:bCs/>
                <w:i/>
                <w:sz w:val="22"/>
                <w:szCs w:val="22"/>
              </w:rPr>
            </w:pPr>
            <w:r w:rsidRPr="005D5EA4">
              <w:rPr>
                <w:rFonts w:ascii="Arial Narrow" w:hAnsi="Arial Narrow"/>
                <w:bCs/>
                <w:sz w:val="22"/>
                <w:szCs w:val="22"/>
              </w:rPr>
              <w:t>A10c</w:t>
            </w:r>
          </w:p>
        </w:tc>
      </w:tr>
      <w:tr w:rsidR="00072C9D" w:rsidRPr="005D5EA4" w14:paraId="7867C558" w14:textId="77777777" w:rsidTr="000578D5">
        <w:trPr>
          <w:trHeight w:val="431"/>
          <w:jc w:val="center"/>
        </w:trPr>
        <w:tc>
          <w:tcPr>
            <w:tcW w:w="4438" w:type="dxa"/>
            <w:vMerge/>
            <w:tcBorders>
              <w:left w:val="single" w:sz="6" w:space="0" w:color="auto"/>
              <w:right w:val="single" w:sz="4" w:space="0" w:color="auto"/>
            </w:tcBorders>
            <w:vAlign w:val="center"/>
          </w:tcPr>
          <w:p w14:paraId="63C7F5D2" w14:textId="77777777" w:rsidR="00072C9D" w:rsidRPr="005D5EA4" w:rsidRDefault="00072C9D" w:rsidP="000578D5">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14:paraId="092E6B8F"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Thursday</w:t>
            </w:r>
          </w:p>
        </w:tc>
        <w:tc>
          <w:tcPr>
            <w:tcW w:w="2596" w:type="dxa"/>
            <w:tcBorders>
              <w:top w:val="single" w:sz="4" w:space="0" w:color="auto"/>
              <w:bottom w:val="single" w:sz="4" w:space="0" w:color="auto"/>
              <w:right w:val="single" w:sz="4" w:space="0" w:color="auto"/>
            </w:tcBorders>
            <w:shd w:val="clear" w:color="auto" w:fill="auto"/>
            <w:vAlign w:val="center"/>
          </w:tcPr>
          <w:p w14:paraId="54E10080"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szCs w:val="20"/>
              </w:rPr>
              <w:t>└─┴─┘</w:t>
            </w:r>
          </w:p>
        </w:tc>
        <w:tc>
          <w:tcPr>
            <w:tcW w:w="1068" w:type="dxa"/>
            <w:gridSpan w:val="2"/>
            <w:tcBorders>
              <w:top w:val="single" w:sz="4" w:space="0" w:color="auto"/>
              <w:left w:val="nil"/>
              <w:bottom w:val="single" w:sz="4" w:space="0" w:color="auto"/>
              <w:right w:val="single" w:sz="6" w:space="0" w:color="auto"/>
            </w:tcBorders>
            <w:shd w:val="clear" w:color="auto" w:fill="auto"/>
            <w:vAlign w:val="center"/>
          </w:tcPr>
          <w:p w14:paraId="56DD0724" w14:textId="77777777" w:rsidR="00072C9D" w:rsidRPr="005D5EA4" w:rsidRDefault="00072C9D" w:rsidP="000578D5">
            <w:pPr>
              <w:jc w:val="center"/>
              <w:rPr>
                <w:rFonts w:ascii="Arial Narrow" w:hAnsi="Arial Narrow"/>
                <w:bCs/>
                <w:i/>
                <w:sz w:val="22"/>
                <w:szCs w:val="22"/>
              </w:rPr>
            </w:pPr>
            <w:r w:rsidRPr="005D5EA4">
              <w:rPr>
                <w:rFonts w:ascii="Arial Narrow" w:hAnsi="Arial Narrow"/>
                <w:bCs/>
                <w:sz w:val="22"/>
                <w:szCs w:val="22"/>
              </w:rPr>
              <w:t>A10d</w:t>
            </w:r>
          </w:p>
        </w:tc>
      </w:tr>
      <w:tr w:rsidR="00072C9D" w:rsidRPr="005D5EA4" w14:paraId="3962D68C" w14:textId="77777777" w:rsidTr="000578D5">
        <w:trPr>
          <w:trHeight w:val="316"/>
          <w:jc w:val="center"/>
        </w:trPr>
        <w:tc>
          <w:tcPr>
            <w:tcW w:w="4438" w:type="dxa"/>
            <w:vMerge/>
            <w:tcBorders>
              <w:left w:val="single" w:sz="6" w:space="0" w:color="auto"/>
              <w:right w:val="single" w:sz="4" w:space="0" w:color="auto"/>
            </w:tcBorders>
            <w:vAlign w:val="center"/>
          </w:tcPr>
          <w:p w14:paraId="400AB5EF" w14:textId="77777777" w:rsidR="00072C9D" w:rsidRPr="005D5EA4" w:rsidRDefault="00072C9D" w:rsidP="000578D5">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14:paraId="75F25A21"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Friday</w:t>
            </w:r>
          </w:p>
        </w:tc>
        <w:tc>
          <w:tcPr>
            <w:tcW w:w="2596" w:type="dxa"/>
            <w:tcBorders>
              <w:top w:val="single" w:sz="4" w:space="0" w:color="auto"/>
              <w:bottom w:val="single" w:sz="4" w:space="0" w:color="auto"/>
              <w:right w:val="single" w:sz="4" w:space="0" w:color="auto"/>
            </w:tcBorders>
            <w:shd w:val="clear" w:color="auto" w:fill="auto"/>
            <w:vAlign w:val="center"/>
          </w:tcPr>
          <w:p w14:paraId="6D7888B1"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szCs w:val="20"/>
              </w:rPr>
              <w:t>└─┴─┘</w:t>
            </w:r>
          </w:p>
        </w:tc>
        <w:tc>
          <w:tcPr>
            <w:tcW w:w="1068" w:type="dxa"/>
            <w:gridSpan w:val="2"/>
            <w:tcBorders>
              <w:top w:val="single" w:sz="4" w:space="0" w:color="auto"/>
              <w:left w:val="nil"/>
              <w:bottom w:val="single" w:sz="4" w:space="0" w:color="auto"/>
              <w:right w:val="single" w:sz="6" w:space="0" w:color="auto"/>
            </w:tcBorders>
            <w:shd w:val="clear" w:color="auto" w:fill="auto"/>
            <w:vAlign w:val="center"/>
          </w:tcPr>
          <w:p w14:paraId="4420CCEF" w14:textId="77777777" w:rsidR="00072C9D" w:rsidRPr="005D5EA4" w:rsidRDefault="00072C9D" w:rsidP="000578D5">
            <w:pPr>
              <w:jc w:val="center"/>
              <w:rPr>
                <w:rFonts w:ascii="Arial Narrow" w:hAnsi="Arial Narrow"/>
                <w:bCs/>
                <w:i/>
                <w:sz w:val="22"/>
                <w:szCs w:val="22"/>
              </w:rPr>
            </w:pPr>
            <w:r w:rsidRPr="005D5EA4">
              <w:rPr>
                <w:rFonts w:ascii="Arial Narrow" w:hAnsi="Arial Narrow"/>
                <w:bCs/>
                <w:sz w:val="22"/>
                <w:szCs w:val="22"/>
              </w:rPr>
              <w:t>A10e</w:t>
            </w:r>
          </w:p>
        </w:tc>
      </w:tr>
      <w:tr w:rsidR="00072C9D" w:rsidRPr="005D5EA4" w14:paraId="2DEE208E" w14:textId="77777777" w:rsidTr="000578D5">
        <w:trPr>
          <w:trHeight w:val="367"/>
          <w:jc w:val="center"/>
        </w:trPr>
        <w:tc>
          <w:tcPr>
            <w:tcW w:w="4438" w:type="dxa"/>
            <w:vMerge/>
            <w:tcBorders>
              <w:left w:val="single" w:sz="6" w:space="0" w:color="auto"/>
              <w:right w:val="single" w:sz="4" w:space="0" w:color="auto"/>
            </w:tcBorders>
            <w:vAlign w:val="center"/>
          </w:tcPr>
          <w:p w14:paraId="1FCD9E04" w14:textId="77777777" w:rsidR="00072C9D" w:rsidRPr="005D5EA4" w:rsidRDefault="00072C9D" w:rsidP="000578D5">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14:paraId="2E33BB2C"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Saturday</w:t>
            </w:r>
          </w:p>
        </w:tc>
        <w:tc>
          <w:tcPr>
            <w:tcW w:w="2596" w:type="dxa"/>
            <w:tcBorders>
              <w:top w:val="single" w:sz="4" w:space="0" w:color="auto"/>
              <w:bottom w:val="single" w:sz="4" w:space="0" w:color="auto"/>
              <w:right w:val="single" w:sz="4" w:space="0" w:color="auto"/>
            </w:tcBorders>
            <w:shd w:val="clear" w:color="auto" w:fill="auto"/>
            <w:vAlign w:val="center"/>
          </w:tcPr>
          <w:p w14:paraId="11A057E9"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szCs w:val="20"/>
              </w:rPr>
              <w:t>└─┴─┘</w:t>
            </w:r>
          </w:p>
        </w:tc>
        <w:tc>
          <w:tcPr>
            <w:tcW w:w="1068" w:type="dxa"/>
            <w:gridSpan w:val="2"/>
            <w:tcBorders>
              <w:top w:val="single" w:sz="4" w:space="0" w:color="auto"/>
              <w:left w:val="nil"/>
              <w:bottom w:val="single" w:sz="4" w:space="0" w:color="auto"/>
              <w:right w:val="single" w:sz="6" w:space="0" w:color="auto"/>
            </w:tcBorders>
            <w:shd w:val="clear" w:color="auto" w:fill="auto"/>
            <w:vAlign w:val="center"/>
          </w:tcPr>
          <w:p w14:paraId="4F593FB7" w14:textId="77777777" w:rsidR="00072C9D" w:rsidRPr="005D5EA4" w:rsidRDefault="00072C9D" w:rsidP="000578D5">
            <w:pPr>
              <w:jc w:val="center"/>
              <w:rPr>
                <w:rFonts w:ascii="Arial Narrow" w:hAnsi="Arial Narrow"/>
                <w:bCs/>
                <w:i/>
                <w:sz w:val="22"/>
                <w:szCs w:val="22"/>
              </w:rPr>
            </w:pPr>
            <w:r w:rsidRPr="005D5EA4">
              <w:rPr>
                <w:rFonts w:ascii="Arial Narrow" w:hAnsi="Arial Narrow"/>
                <w:bCs/>
                <w:sz w:val="22"/>
                <w:szCs w:val="22"/>
              </w:rPr>
              <w:t>A10f</w:t>
            </w:r>
          </w:p>
        </w:tc>
      </w:tr>
      <w:tr w:rsidR="00072C9D" w:rsidRPr="005D5EA4" w14:paraId="1A2FD9DE" w14:textId="77777777" w:rsidTr="000578D5">
        <w:trPr>
          <w:trHeight w:val="432"/>
          <w:jc w:val="center"/>
        </w:trPr>
        <w:tc>
          <w:tcPr>
            <w:tcW w:w="4438" w:type="dxa"/>
            <w:vMerge/>
            <w:tcBorders>
              <w:left w:val="single" w:sz="6" w:space="0" w:color="auto"/>
              <w:bottom w:val="single" w:sz="4" w:space="0" w:color="auto"/>
              <w:right w:val="single" w:sz="4" w:space="0" w:color="auto"/>
            </w:tcBorders>
            <w:vAlign w:val="center"/>
          </w:tcPr>
          <w:p w14:paraId="2363AF98" w14:textId="77777777" w:rsidR="00072C9D" w:rsidRPr="005D5EA4" w:rsidRDefault="00072C9D" w:rsidP="000578D5">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14:paraId="4254230D"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Sunday</w:t>
            </w:r>
          </w:p>
        </w:tc>
        <w:tc>
          <w:tcPr>
            <w:tcW w:w="2596" w:type="dxa"/>
            <w:tcBorders>
              <w:top w:val="single" w:sz="4" w:space="0" w:color="auto"/>
              <w:bottom w:val="single" w:sz="4" w:space="0" w:color="auto"/>
              <w:right w:val="single" w:sz="4" w:space="0" w:color="auto"/>
            </w:tcBorders>
            <w:shd w:val="clear" w:color="auto" w:fill="auto"/>
            <w:vAlign w:val="center"/>
          </w:tcPr>
          <w:p w14:paraId="30D1727B" w14:textId="77777777" w:rsidR="00072C9D" w:rsidRPr="005D5EA4" w:rsidRDefault="00072C9D" w:rsidP="000578D5">
            <w:pPr>
              <w:spacing w:before="240"/>
              <w:ind w:right="12"/>
              <w:rPr>
                <w:rFonts w:ascii="Arial Narrow" w:hAnsi="Arial Narrow"/>
                <w:sz w:val="20"/>
                <w:szCs w:val="20"/>
              </w:rPr>
            </w:pPr>
            <w:r w:rsidRPr="005D5EA4">
              <w:rPr>
                <w:rFonts w:ascii="Arial Narrow" w:hAnsi="Arial Narrow"/>
                <w:sz w:val="20"/>
                <w:szCs w:val="20"/>
              </w:rPr>
              <w:t>└─┴─┘</w:t>
            </w:r>
          </w:p>
        </w:tc>
        <w:tc>
          <w:tcPr>
            <w:tcW w:w="1068" w:type="dxa"/>
            <w:gridSpan w:val="2"/>
            <w:tcBorders>
              <w:top w:val="single" w:sz="4" w:space="0" w:color="auto"/>
              <w:left w:val="nil"/>
              <w:bottom w:val="single" w:sz="4" w:space="0" w:color="auto"/>
              <w:right w:val="single" w:sz="6" w:space="0" w:color="auto"/>
            </w:tcBorders>
            <w:shd w:val="clear" w:color="auto" w:fill="auto"/>
            <w:vAlign w:val="center"/>
          </w:tcPr>
          <w:p w14:paraId="6E219A78" w14:textId="77777777" w:rsidR="00072C9D" w:rsidRPr="005D5EA4" w:rsidRDefault="00072C9D" w:rsidP="000578D5">
            <w:pPr>
              <w:jc w:val="center"/>
              <w:rPr>
                <w:rFonts w:ascii="Arial Narrow" w:hAnsi="Arial Narrow"/>
                <w:bCs/>
                <w:i/>
                <w:sz w:val="22"/>
                <w:szCs w:val="22"/>
              </w:rPr>
            </w:pPr>
            <w:r w:rsidRPr="005D5EA4">
              <w:rPr>
                <w:rFonts w:ascii="Arial Narrow" w:hAnsi="Arial Narrow"/>
                <w:bCs/>
                <w:sz w:val="22"/>
                <w:szCs w:val="22"/>
              </w:rPr>
              <w:t>A10g</w:t>
            </w:r>
          </w:p>
        </w:tc>
      </w:tr>
      <w:tr w:rsidR="00072C9D" w:rsidRPr="005D5EA4" w14:paraId="3148586C" w14:textId="77777777" w:rsidTr="000578D5">
        <w:trPr>
          <w:trHeight w:val="1327"/>
          <w:jc w:val="center"/>
        </w:trPr>
        <w:tc>
          <w:tcPr>
            <w:tcW w:w="4438" w:type="dxa"/>
            <w:tcBorders>
              <w:top w:val="single" w:sz="4" w:space="0" w:color="auto"/>
              <w:left w:val="single" w:sz="6" w:space="0" w:color="auto"/>
              <w:right w:val="single" w:sz="4" w:space="0" w:color="auto"/>
            </w:tcBorders>
            <w:vAlign w:val="center"/>
          </w:tcPr>
          <w:p w14:paraId="38C5DF42"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During the </w:t>
            </w:r>
            <w:r w:rsidRPr="005D5EA4">
              <w:rPr>
                <w:rFonts w:ascii="Arial Narrow" w:hAnsi="Arial Narrow"/>
                <w:b/>
                <w:bCs/>
                <w:sz w:val="18"/>
              </w:rPr>
              <w:t>past 7 days</w:t>
            </w:r>
            <w:r w:rsidRPr="005D5EA4">
              <w:rPr>
                <w:rFonts w:ascii="Arial Narrow" w:hAnsi="Arial Narrow"/>
                <w:sz w:val="18"/>
              </w:rPr>
              <w:t xml:space="preserve">, did you consume any </w:t>
            </w:r>
            <w:r w:rsidRPr="005D5EA4">
              <w:rPr>
                <w:rFonts w:ascii="Arial Narrow" w:hAnsi="Arial Narrow"/>
                <w:b/>
                <w:bCs/>
                <w:sz w:val="18"/>
              </w:rPr>
              <w:t>homebrewed</w:t>
            </w:r>
            <w:r w:rsidRPr="005D5EA4">
              <w:rPr>
                <w:rFonts w:ascii="Arial Narrow" w:hAnsi="Arial Narrow"/>
                <w:sz w:val="18"/>
              </w:rPr>
              <w:t xml:space="preserve"> alcohol, any alcohol </w:t>
            </w:r>
            <w:r w:rsidRPr="005D5EA4">
              <w:rPr>
                <w:rFonts w:ascii="Arial Narrow" w:hAnsi="Arial Narrow"/>
                <w:b/>
                <w:bCs/>
                <w:sz w:val="18"/>
              </w:rPr>
              <w:t>brought over the border/from another country</w:t>
            </w:r>
            <w:r w:rsidRPr="005D5EA4">
              <w:rPr>
                <w:rFonts w:ascii="Arial Narrow" w:hAnsi="Arial Narrow"/>
                <w:sz w:val="18"/>
              </w:rPr>
              <w:t xml:space="preserve">, any alcohol </w:t>
            </w:r>
            <w:r w:rsidRPr="005D5EA4">
              <w:rPr>
                <w:rFonts w:ascii="Arial Narrow" w:hAnsi="Arial Narrow"/>
                <w:b/>
                <w:bCs/>
                <w:sz w:val="18"/>
              </w:rPr>
              <w:t>not intended for drinking</w:t>
            </w:r>
            <w:r w:rsidRPr="005D5EA4">
              <w:rPr>
                <w:rFonts w:ascii="Arial Narrow" w:hAnsi="Arial Narrow"/>
                <w:sz w:val="18"/>
              </w:rPr>
              <w:t xml:space="preserve"> or other </w:t>
            </w:r>
            <w:r w:rsidRPr="005D5EA4">
              <w:rPr>
                <w:rFonts w:ascii="Arial Narrow" w:hAnsi="Arial Narrow"/>
                <w:b/>
                <w:bCs/>
                <w:sz w:val="18"/>
              </w:rPr>
              <w:t>untaxed</w:t>
            </w:r>
            <w:r w:rsidRPr="005D5EA4">
              <w:rPr>
                <w:rFonts w:ascii="Arial Narrow" w:hAnsi="Arial Narrow"/>
                <w:sz w:val="18"/>
              </w:rPr>
              <w:t xml:space="preserve"> alcohol?</w:t>
            </w:r>
          </w:p>
          <w:p w14:paraId="1A12B701" w14:textId="77777777" w:rsidR="00072C9D" w:rsidRPr="00340710" w:rsidRDefault="00072C9D" w:rsidP="000578D5">
            <w:pPr>
              <w:spacing w:before="60"/>
              <w:rPr>
                <w:rFonts w:ascii="Arial Narrow" w:hAnsi="Arial Narrow"/>
                <w:i/>
                <w:iCs/>
                <w:sz w:val="18"/>
              </w:rPr>
            </w:pPr>
            <w:r w:rsidRPr="005D5EA4">
              <w:rPr>
                <w:rFonts w:ascii="Arial Narrow" w:hAnsi="Arial Narrow"/>
                <w:i/>
                <w:sz w:val="18"/>
                <w:szCs w:val="18"/>
              </w:rPr>
              <w:t xml:space="preserve"> (USE SHOWCARD)</w:t>
            </w:r>
          </w:p>
        </w:tc>
        <w:tc>
          <w:tcPr>
            <w:tcW w:w="2456" w:type="dxa"/>
            <w:tcBorders>
              <w:top w:val="single" w:sz="6" w:space="0" w:color="auto"/>
              <w:left w:val="nil"/>
            </w:tcBorders>
            <w:vAlign w:val="center"/>
          </w:tcPr>
          <w:p w14:paraId="5B03548A"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p w14:paraId="29CF0E4C"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2626" w:type="dxa"/>
            <w:gridSpan w:val="2"/>
            <w:tcBorders>
              <w:top w:val="single" w:sz="6" w:space="0" w:color="auto"/>
              <w:right w:val="single" w:sz="4" w:space="0" w:color="auto"/>
            </w:tcBorders>
            <w:vAlign w:val="center"/>
          </w:tcPr>
          <w:p w14:paraId="07643D20"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1</w:t>
            </w:r>
          </w:p>
          <w:p w14:paraId="2B899AFD"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If No, go to A13</w:t>
            </w:r>
          </w:p>
        </w:tc>
        <w:tc>
          <w:tcPr>
            <w:tcW w:w="1038" w:type="dxa"/>
            <w:tcBorders>
              <w:top w:val="single" w:sz="4" w:space="0" w:color="auto"/>
              <w:left w:val="nil"/>
              <w:bottom w:val="single" w:sz="6" w:space="0" w:color="auto"/>
              <w:right w:val="single" w:sz="6" w:space="0" w:color="auto"/>
            </w:tcBorders>
            <w:shd w:val="clear" w:color="auto" w:fill="auto"/>
            <w:vAlign w:val="center"/>
          </w:tcPr>
          <w:p w14:paraId="590BB5BF"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A11</w:t>
            </w:r>
          </w:p>
        </w:tc>
      </w:tr>
      <w:tr w:rsidR="00072C9D" w:rsidRPr="005D5EA4" w14:paraId="29F61697" w14:textId="77777777" w:rsidTr="000578D5">
        <w:trPr>
          <w:trHeight w:val="290"/>
          <w:jc w:val="center"/>
        </w:trPr>
        <w:tc>
          <w:tcPr>
            <w:tcW w:w="4438" w:type="dxa"/>
            <w:vMerge w:val="restart"/>
            <w:tcBorders>
              <w:top w:val="single" w:sz="4" w:space="0" w:color="auto"/>
              <w:left w:val="single" w:sz="6" w:space="0" w:color="auto"/>
              <w:right w:val="single" w:sz="4" w:space="0" w:color="auto"/>
            </w:tcBorders>
            <w:vAlign w:val="center"/>
          </w:tcPr>
          <w:p w14:paraId="3F7500A0" w14:textId="77777777" w:rsidR="00072C9D" w:rsidRPr="005D5EA4" w:rsidRDefault="00072C9D" w:rsidP="000578D5">
            <w:pPr>
              <w:spacing w:before="60"/>
              <w:rPr>
                <w:rFonts w:ascii="Arial Narrow" w:hAnsi="Arial Narrow"/>
                <w:sz w:val="18"/>
              </w:rPr>
            </w:pPr>
            <w:bookmarkStart w:id="22" w:name="_Hlk308612018"/>
            <w:r w:rsidRPr="005D5EA4">
              <w:rPr>
                <w:rFonts w:ascii="Arial Narrow" w:hAnsi="Arial Narrow"/>
                <w:sz w:val="18"/>
              </w:rPr>
              <w:t>On average,</w:t>
            </w:r>
            <w:r w:rsidRPr="005D5EA4">
              <w:rPr>
                <w:rFonts w:ascii="Arial Narrow" w:hAnsi="Arial Narrow"/>
                <w:b/>
                <w:bCs/>
                <w:sz w:val="18"/>
              </w:rPr>
              <w:t xml:space="preserve"> how many standard drinks</w:t>
            </w:r>
            <w:r w:rsidRPr="005D5EA4">
              <w:rPr>
                <w:rFonts w:ascii="Arial Narrow" w:hAnsi="Arial Narrow"/>
                <w:sz w:val="18"/>
              </w:rPr>
              <w:t xml:space="preserve"> of the following did you consume </w:t>
            </w:r>
            <w:r w:rsidRPr="005D5EA4">
              <w:rPr>
                <w:rFonts w:ascii="Arial Narrow" w:hAnsi="Arial Narrow"/>
                <w:b/>
                <w:bCs/>
                <w:sz w:val="18"/>
              </w:rPr>
              <w:t>during the past 7 days</w:t>
            </w:r>
            <w:r w:rsidRPr="005D5EA4">
              <w:rPr>
                <w:rFonts w:ascii="Arial Narrow" w:hAnsi="Arial Narrow"/>
                <w:sz w:val="18"/>
              </w:rPr>
              <w:t>?</w:t>
            </w:r>
          </w:p>
          <w:p w14:paraId="06A5C85B" w14:textId="77777777" w:rsidR="00072C9D" w:rsidRPr="005D5EA4" w:rsidRDefault="00072C9D" w:rsidP="000578D5">
            <w:pPr>
              <w:spacing w:before="60"/>
              <w:rPr>
                <w:rFonts w:ascii="Arial Narrow" w:hAnsi="Arial Narrow"/>
                <w:sz w:val="18"/>
              </w:rPr>
            </w:pPr>
          </w:p>
          <w:p w14:paraId="2103F073" w14:textId="77777777" w:rsidR="00072C9D" w:rsidRPr="005D5EA4" w:rsidRDefault="00072C9D" w:rsidP="000578D5">
            <w:pPr>
              <w:spacing w:before="60"/>
              <w:rPr>
                <w:rFonts w:ascii="Arial Narrow" w:hAnsi="Arial Narrow"/>
                <w:i/>
                <w:iCs/>
                <w:sz w:val="18"/>
              </w:rPr>
            </w:pPr>
            <w:r w:rsidRPr="005D5EA4" w:rsidDel="00C72E02">
              <w:rPr>
                <w:rFonts w:ascii="Arial Narrow" w:hAnsi="Arial Narrow"/>
                <w:i/>
                <w:iCs/>
                <w:sz w:val="18"/>
              </w:rPr>
              <w:t xml:space="preserve"> </w:t>
            </w:r>
            <w:r w:rsidRPr="005D5EA4">
              <w:rPr>
                <w:rFonts w:ascii="Arial Narrow" w:hAnsi="Arial Narrow"/>
                <w:i/>
                <w:sz w:val="18"/>
                <w:szCs w:val="18"/>
              </w:rPr>
              <w:t>(USE SHOWCARD)</w:t>
            </w:r>
          </w:p>
          <w:p w14:paraId="2F2C37C2" w14:textId="77777777" w:rsidR="00072C9D" w:rsidRPr="005D5EA4" w:rsidRDefault="00072C9D" w:rsidP="000578D5">
            <w:pPr>
              <w:spacing w:before="60"/>
              <w:rPr>
                <w:rFonts w:ascii="Arial Narrow" w:hAnsi="Arial Narrow"/>
                <w:i/>
                <w:sz w:val="18"/>
              </w:rPr>
            </w:pPr>
          </w:p>
          <w:p w14:paraId="4E63C7FF" w14:textId="77777777" w:rsidR="00072C9D" w:rsidRPr="005D5EA4" w:rsidRDefault="00072C9D" w:rsidP="000578D5">
            <w:pPr>
              <w:spacing w:before="60"/>
              <w:rPr>
                <w:rFonts w:ascii="Arial Narrow" w:hAnsi="Arial Narrow"/>
                <w:sz w:val="18"/>
              </w:rPr>
            </w:pPr>
            <w:r w:rsidRPr="005D5EA4">
              <w:rPr>
                <w:rFonts w:ascii="Arial Narrow" w:hAnsi="Arial Narrow"/>
                <w:i/>
                <w:iCs/>
                <w:sz w:val="18"/>
              </w:rPr>
              <w:t>Don't Know 77</w:t>
            </w:r>
          </w:p>
        </w:tc>
        <w:tc>
          <w:tcPr>
            <w:tcW w:w="2456" w:type="dxa"/>
            <w:tcBorders>
              <w:top w:val="single" w:sz="4" w:space="0" w:color="auto"/>
              <w:left w:val="nil"/>
              <w:bottom w:val="single" w:sz="4" w:space="0" w:color="auto"/>
            </w:tcBorders>
            <w:vAlign w:val="center"/>
          </w:tcPr>
          <w:p w14:paraId="64FC5627" w14:textId="77777777" w:rsidR="00072C9D" w:rsidRPr="005D5EA4" w:rsidRDefault="00072C9D" w:rsidP="000578D5">
            <w:pPr>
              <w:jc w:val="right"/>
              <w:rPr>
                <w:rFonts w:ascii="Arial Narrow" w:hAnsi="Arial Narrow"/>
                <w:sz w:val="18"/>
                <w:szCs w:val="18"/>
              </w:rPr>
            </w:pPr>
            <w:r w:rsidRPr="005D5EA4">
              <w:rPr>
                <w:rFonts w:ascii="Arial Narrow" w:hAnsi="Arial Narrow"/>
                <w:sz w:val="18"/>
                <w:szCs w:val="18"/>
              </w:rPr>
              <w:t>Homebrewed spirits, e.g. moonshine</w:t>
            </w:r>
          </w:p>
        </w:tc>
        <w:tc>
          <w:tcPr>
            <w:tcW w:w="2626" w:type="dxa"/>
            <w:gridSpan w:val="2"/>
            <w:tcBorders>
              <w:top w:val="single" w:sz="4" w:space="0" w:color="auto"/>
              <w:bottom w:val="single" w:sz="4" w:space="0" w:color="auto"/>
              <w:right w:val="single" w:sz="4" w:space="0" w:color="auto"/>
            </w:tcBorders>
            <w:shd w:val="clear" w:color="auto" w:fill="auto"/>
            <w:vAlign w:val="bottom"/>
          </w:tcPr>
          <w:p w14:paraId="3F82122D" w14:textId="77777777" w:rsidR="00072C9D" w:rsidRPr="005D5EA4" w:rsidRDefault="00072C9D" w:rsidP="000578D5">
            <w:pPr>
              <w:tabs>
                <w:tab w:val="right" w:pos="317"/>
              </w:tabs>
              <w:spacing w:before="60"/>
              <w:rPr>
                <w:rFonts w:ascii="Arial Narrow" w:hAnsi="Arial Narrow"/>
                <w:b/>
                <w:bCs/>
                <w:sz w:val="20"/>
                <w:szCs w:val="20"/>
              </w:rPr>
            </w:pPr>
            <w:r w:rsidRPr="005D5EA4">
              <w:rPr>
                <w:rFonts w:ascii="Arial Narrow" w:hAnsi="Arial Narrow"/>
                <w:b/>
                <w:bCs/>
                <w:sz w:val="20"/>
                <w:szCs w:val="20"/>
              </w:rPr>
              <w:t>└─┴─┘</w:t>
            </w:r>
          </w:p>
        </w:tc>
        <w:tc>
          <w:tcPr>
            <w:tcW w:w="1038" w:type="dxa"/>
            <w:tcBorders>
              <w:left w:val="nil"/>
              <w:bottom w:val="single" w:sz="6" w:space="0" w:color="auto"/>
              <w:right w:val="single" w:sz="6" w:space="0" w:color="auto"/>
            </w:tcBorders>
            <w:shd w:val="clear" w:color="auto" w:fill="auto"/>
            <w:vAlign w:val="center"/>
          </w:tcPr>
          <w:p w14:paraId="7C00136C"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A12a</w:t>
            </w:r>
          </w:p>
        </w:tc>
      </w:tr>
      <w:tr w:rsidR="00072C9D" w:rsidRPr="005D5EA4" w14:paraId="363657E0" w14:textId="77777777" w:rsidTr="000578D5">
        <w:trPr>
          <w:trHeight w:val="356"/>
          <w:jc w:val="center"/>
        </w:trPr>
        <w:tc>
          <w:tcPr>
            <w:tcW w:w="4438" w:type="dxa"/>
            <w:vMerge/>
            <w:tcBorders>
              <w:left w:val="single" w:sz="6" w:space="0" w:color="auto"/>
              <w:right w:val="single" w:sz="4" w:space="0" w:color="auto"/>
            </w:tcBorders>
            <w:vAlign w:val="center"/>
          </w:tcPr>
          <w:p w14:paraId="60CD582D" w14:textId="77777777" w:rsidR="00072C9D" w:rsidRPr="005D5EA4" w:rsidRDefault="00072C9D" w:rsidP="000578D5">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14:paraId="40BC8E77" w14:textId="77777777" w:rsidR="00072C9D" w:rsidRPr="005D5EA4" w:rsidRDefault="00072C9D" w:rsidP="000578D5">
            <w:pPr>
              <w:ind w:left="193"/>
              <w:jc w:val="right"/>
              <w:rPr>
                <w:rFonts w:ascii="Arial Narrow" w:hAnsi="Arial Narrow"/>
                <w:sz w:val="18"/>
                <w:szCs w:val="18"/>
              </w:rPr>
            </w:pPr>
            <w:r w:rsidRPr="005D5EA4">
              <w:rPr>
                <w:rFonts w:ascii="Arial Narrow" w:hAnsi="Arial Narrow"/>
                <w:sz w:val="18"/>
                <w:szCs w:val="18"/>
              </w:rPr>
              <w:t>Homebrewed beer or wine, e.g. beer, palm or fruit wine</w:t>
            </w:r>
          </w:p>
        </w:tc>
        <w:tc>
          <w:tcPr>
            <w:tcW w:w="2626" w:type="dxa"/>
            <w:gridSpan w:val="2"/>
            <w:tcBorders>
              <w:top w:val="single" w:sz="4" w:space="0" w:color="auto"/>
              <w:bottom w:val="single" w:sz="4" w:space="0" w:color="auto"/>
              <w:right w:val="single" w:sz="4" w:space="0" w:color="auto"/>
            </w:tcBorders>
            <w:shd w:val="clear" w:color="auto" w:fill="auto"/>
            <w:vAlign w:val="bottom"/>
          </w:tcPr>
          <w:p w14:paraId="1CB23616" w14:textId="77777777" w:rsidR="00072C9D" w:rsidRPr="005D5EA4" w:rsidRDefault="00072C9D" w:rsidP="000578D5">
            <w:pPr>
              <w:tabs>
                <w:tab w:val="right" w:pos="317"/>
              </w:tabs>
              <w:spacing w:before="60"/>
              <w:rPr>
                <w:rFonts w:ascii="Arial Narrow" w:hAnsi="Arial Narrow"/>
                <w:b/>
                <w:bCs/>
                <w:sz w:val="20"/>
                <w:szCs w:val="20"/>
              </w:rPr>
            </w:pPr>
            <w:r w:rsidRPr="005D5EA4">
              <w:rPr>
                <w:rFonts w:ascii="Arial Narrow" w:hAnsi="Arial Narrow"/>
                <w:b/>
                <w:bCs/>
                <w:sz w:val="20"/>
                <w:szCs w:val="20"/>
              </w:rPr>
              <w:t>└─┴─┘</w:t>
            </w:r>
          </w:p>
        </w:tc>
        <w:tc>
          <w:tcPr>
            <w:tcW w:w="1038" w:type="dxa"/>
            <w:tcBorders>
              <w:left w:val="nil"/>
              <w:bottom w:val="single" w:sz="6" w:space="0" w:color="auto"/>
              <w:right w:val="single" w:sz="6" w:space="0" w:color="auto"/>
            </w:tcBorders>
            <w:shd w:val="clear" w:color="auto" w:fill="auto"/>
            <w:vAlign w:val="center"/>
          </w:tcPr>
          <w:p w14:paraId="7BD1AF13"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A12b</w:t>
            </w:r>
          </w:p>
        </w:tc>
      </w:tr>
      <w:tr w:rsidR="00072C9D" w:rsidRPr="005D5EA4" w14:paraId="05450481" w14:textId="77777777" w:rsidTr="000578D5">
        <w:trPr>
          <w:trHeight w:val="356"/>
          <w:jc w:val="center"/>
        </w:trPr>
        <w:tc>
          <w:tcPr>
            <w:tcW w:w="4438" w:type="dxa"/>
            <w:vMerge/>
            <w:tcBorders>
              <w:left w:val="single" w:sz="6" w:space="0" w:color="auto"/>
              <w:right w:val="single" w:sz="4" w:space="0" w:color="auto"/>
            </w:tcBorders>
            <w:vAlign w:val="center"/>
          </w:tcPr>
          <w:p w14:paraId="5DD5FC79" w14:textId="77777777" w:rsidR="00072C9D" w:rsidRPr="005D5EA4" w:rsidRDefault="00072C9D" w:rsidP="000578D5">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14:paraId="75438E76" w14:textId="77777777" w:rsidR="00072C9D" w:rsidRPr="005D5EA4" w:rsidRDefault="00072C9D" w:rsidP="000578D5">
            <w:pPr>
              <w:ind w:left="193"/>
              <w:jc w:val="right"/>
              <w:rPr>
                <w:rFonts w:ascii="Arial Narrow" w:hAnsi="Arial Narrow"/>
                <w:sz w:val="18"/>
                <w:szCs w:val="18"/>
              </w:rPr>
            </w:pPr>
            <w:r w:rsidRPr="005D5EA4">
              <w:rPr>
                <w:rFonts w:ascii="Arial Narrow" w:hAnsi="Arial Narrow"/>
                <w:sz w:val="18"/>
                <w:szCs w:val="18"/>
              </w:rPr>
              <w:t>Alcohol brought over the border/from another country</w:t>
            </w:r>
          </w:p>
        </w:tc>
        <w:tc>
          <w:tcPr>
            <w:tcW w:w="2626" w:type="dxa"/>
            <w:gridSpan w:val="2"/>
            <w:tcBorders>
              <w:top w:val="single" w:sz="4" w:space="0" w:color="auto"/>
              <w:bottom w:val="single" w:sz="4" w:space="0" w:color="auto"/>
              <w:right w:val="single" w:sz="4" w:space="0" w:color="auto"/>
            </w:tcBorders>
            <w:shd w:val="clear" w:color="auto" w:fill="auto"/>
            <w:vAlign w:val="bottom"/>
          </w:tcPr>
          <w:p w14:paraId="3BBD4346" w14:textId="77777777" w:rsidR="00072C9D" w:rsidRPr="005D5EA4" w:rsidDel="009E3926" w:rsidRDefault="00072C9D" w:rsidP="000578D5">
            <w:pPr>
              <w:tabs>
                <w:tab w:val="right" w:pos="317"/>
              </w:tabs>
              <w:spacing w:before="60"/>
              <w:rPr>
                <w:rFonts w:ascii="Arial Narrow" w:hAnsi="Arial Narrow"/>
                <w:b/>
                <w:bCs/>
                <w:sz w:val="20"/>
                <w:szCs w:val="20"/>
              </w:rPr>
            </w:pPr>
            <w:r w:rsidRPr="005D5EA4">
              <w:rPr>
                <w:rFonts w:ascii="Arial Narrow" w:hAnsi="Arial Narrow"/>
                <w:b/>
                <w:bCs/>
                <w:sz w:val="20"/>
                <w:szCs w:val="20"/>
              </w:rPr>
              <w:t>└─┴─┘</w:t>
            </w:r>
          </w:p>
        </w:tc>
        <w:tc>
          <w:tcPr>
            <w:tcW w:w="1038" w:type="dxa"/>
            <w:tcBorders>
              <w:left w:val="nil"/>
              <w:bottom w:val="single" w:sz="6" w:space="0" w:color="auto"/>
              <w:right w:val="single" w:sz="6" w:space="0" w:color="auto"/>
            </w:tcBorders>
            <w:shd w:val="clear" w:color="auto" w:fill="auto"/>
            <w:vAlign w:val="center"/>
          </w:tcPr>
          <w:p w14:paraId="66CA9863"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A12c</w:t>
            </w:r>
          </w:p>
        </w:tc>
      </w:tr>
      <w:tr w:rsidR="00072C9D" w:rsidRPr="005D5EA4" w14:paraId="0563F009" w14:textId="77777777" w:rsidTr="000578D5">
        <w:trPr>
          <w:trHeight w:val="339"/>
          <w:jc w:val="center"/>
        </w:trPr>
        <w:tc>
          <w:tcPr>
            <w:tcW w:w="4438" w:type="dxa"/>
            <w:vMerge/>
            <w:tcBorders>
              <w:left w:val="single" w:sz="6" w:space="0" w:color="auto"/>
              <w:right w:val="single" w:sz="4" w:space="0" w:color="auto"/>
            </w:tcBorders>
            <w:vAlign w:val="center"/>
          </w:tcPr>
          <w:p w14:paraId="43CA89FA" w14:textId="77777777" w:rsidR="00072C9D" w:rsidRPr="005D5EA4" w:rsidRDefault="00072C9D" w:rsidP="000578D5">
            <w:pPr>
              <w:spacing w:before="60"/>
              <w:rPr>
                <w:rFonts w:ascii="Arial Narrow" w:hAnsi="Arial Narrow"/>
                <w:sz w:val="18"/>
              </w:rPr>
            </w:pPr>
          </w:p>
        </w:tc>
        <w:tc>
          <w:tcPr>
            <w:tcW w:w="2456" w:type="dxa"/>
            <w:tcBorders>
              <w:top w:val="single" w:sz="4" w:space="0" w:color="auto"/>
              <w:left w:val="nil"/>
              <w:bottom w:val="single" w:sz="4" w:space="0" w:color="auto"/>
            </w:tcBorders>
            <w:vAlign w:val="center"/>
          </w:tcPr>
          <w:p w14:paraId="4C1C0FBD"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Alcohol not intended for drinking, e.g. alcohol-based medicines, perfumes, after shaves</w:t>
            </w:r>
          </w:p>
        </w:tc>
        <w:tc>
          <w:tcPr>
            <w:tcW w:w="2626" w:type="dxa"/>
            <w:gridSpan w:val="2"/>
            <w:tcBorders>
              <w:top w:val="single" w:sz="4" w:space="0" w:color="auto"/>
              <w:bottom w:val="single" w:sz="4" w:space="0" w:color="auto"/>
              <w:right w:val="single" w:sz="4" w:space="0" w:color="auto"/>
            </w:tcBorders>
            <w:shd w:val="clear" w:color="auto" w:fill="auto"/>
            <w:vAlign w:val="bottom"/>
          </w:tcPr>
          <w:p w14:paraId="6B94B048" w14:textId="77777777" w:rsidR="00072C9D" w:rsidRPr="005D5EA4" w:rsidRDefault="00072C9D" w:rsidP="000578D5">
            <w:pPr>
              <w:tabs>
                <w:tab w:val="right" w:pos="317"/>
              </w:tabs>
              <w:spacing w:before="60"/>
              <w:rPr>
                <w:rFonts w:ascii="Arial Narrow" w:hAnsi="Arial Narrow"/>
                <w:b/>
                <w:bCs/>
                <w:sz w:val="20"/>
                <w:szCs w:val="20"/>
              </w:rPr>
            </w:pPr>
            <w:r w:rsidRPr="005D5EA4">
              <w:rPr>
                <w:rFonts w:ascii="Arial Narrow" w:hAnsi="Arial Narrow"/>
                <w:b/>
                <w:bCs/>
                <w:sz w:val="20"/>
                <w:szCs w:val="20"/>
              </w:rPr>
              <w:t>└─┴─┘</w:t>
            </w:r>
          </w:p>
        </w:tc>
        <w:tc>
          <w:tcPr>
            <w:tcW w:w="1038" w:type="dxa"/>
            <w:tcBorders>
              <w:left w:val="nil"/>
              <w:bottom w:val="single" w:sz="6" w:space="0" w:color="auto"/>
              <w:right w:val="single" w:sz="6" w:space="0" w:color="auto"/>
            </w:tcBorders>
            <w:shd w:val="clear" w:color="auto" w:fill="auto"/>
            <w:vAlign w:val="center"/>
          </w:tcPr>
          <w:p w14:paraId="423BA634"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A12d</w:t>
            </w:r>
          </w:p>
        </w:tc>
      </w:tr>
      <w:tr w:rsidR="00072C9D" w:rsidRPr="005D5EA4" w14:paraId="08DD977F" w14:textId="77777777" w:rsidTr="000578D5">
        <w:trPr>
          <w:trHeight w:val="346"/>
          <w:jc w:val="center"/>
        </w:trPr>
        <w:tc>
          <w:tcPr>
            <w:tcW w:w="4438" w:type="dxa"/>
            <w:vMerge/>
            <w:tcBorders>
              <w:left w:val="single" w:sz="6" w:space="0" w:color="auto"/>
              <w:bottom w:val="single" w:sz="6" w:space="0" w:color="auto"/>
              <w:right w:val="single" w:sz="4" w:space="0" w:color="auto"/>
            </w:tcBorders>
            <w:vAlign w:val="center"/>
          </w:tcPr>
          <w:p w14:paraId="65FC4642" w14:textId="77777777" w:rsidR="00072C9D" w:rsidRPr="005D5EA4" w:rsidRDefault="00072C9D" w:rsidP="000578D5">
            <w:pPr>
              <w:spacing w:before="60"/>
              <w:rPr>
                <w:rFonts w:ascii="Arial Narrow" w:hAnsi="Arial Narrow"/>
                <w:sz w:val="18"/>
              </w:rPr>
            </w:pPr>
          </w:p>
        </w:tc>
        <w:tc>
          <w:tcPr>
            <w:tcW w:w="2456" w:type="dxa"/>
            <w:tcBorders>
              <w:top w:val="single" w:sz="4" w:space="0" w:color="auto"/>
              <w:left w:val="nil"/>
              <w:bottom w:val="single" w:sz="6" w:space="0" w:color="auto"/>
            </w:tcBorders>
            <w:vAlign w:val="center"/>
          </w:tcPr>
          <w:p w14:paraId="1A204CA3"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Other untaxed alcohol in the country</w:t>
            </w:r>
          </w:p>
        </w:tc>
        <w:tc>
          <w:tcPr>
            <w:tcW w:w="2626" w:type="dxa"/>
            <w:gridSpan w:val="2"/>
            <w:tcBorders>
              <w:top w:val="single" w:sz="4" w:space="0" w:color="auto"/>
              <w:bottom w:val="single" w:sz="6" w:space="0" w:color="auto"/>
              <w:right w:val="single" w:sz="4" w:space="0" w:color="auto"/>
            </w:tcBorders>
            <w:shd w:val="clear" w:color="auto" w:fill="auto"/>
            <w:vAlign w:val="bottom"/>
          </w:tcPr>
          <w:p w14:paraId="6428C9F3" w14:textId="77777777" w:rsidR="00072C9D" w:rsidRPr="005D5EA4" w:rsidRDefault="00072C9D" w:rsidP="000578D5">
            <w:pPr>
              <w:tabs>
                <w:tab w:val="right" w:pos="317"/>
              </w:tabs>
              <w:spacing w:before="60"/>
              <w:rPr>
                <w:rFonts w:ascii="Arial Narrow" w:hAnsi="Arial Narrow"/>
                <w:b/>
                <w:bCs/>
                <w:sz w:val="20"/>
                <w:szCs w:val="20"/>
              </w:rPr>
            </w:pPr>
            <w:r w:rsidRPr="005D5EA4">
              <w:rPr>
                <w:rFonts w:ascii="Arial Narrow" w:hAnsi="Arial Narrow"/>
                <w:b/>
                <w:bCs/>
                <w:sz w:val="20"/>
                <w:szCs w:val="20"/>
              </w:rPr>
              <w:t>└─┴─┘</w:t>
            </w:r>
          </w:p>
        </w:tc>
        <w:tc>
          <w:tcPr>
            <w:tcW w:w="1038" w:type="dxa"/>
            <w:tcBorders>
              <w:left w:val="nil"/>
              <w:bottom w:val="single" w:sz="6" w:space="0" w:color="auto"/>
              <w:right w:val="single" w:sz="6" w:space="0" w:color="auto"/>
            </w:tcBorders>
            <w:shd w:val="clear" w:color="auto" w:fill="auto"/>
            <w:vAlign w:val="center"/>
          </w:tcPr>
          <w:p w14:paraId="0BD86D16"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A12e</w:t>
            </w:r>
          </w:p>
        </w:tc>
      </w:tr>
      <w:tr w:rsidR="00072C9D" w:rsidRPr="005D5EA4" w14:paraId="65567A83" w14:textId="77777777" w:rsidTr="000578D5">
        <w:tblPrEx>
          <w:shd w:val="clear" w:color="auto" w:fill="D9D9D9"/>
        </w:tblPrEx>
        <w:trPr>
          <w:jc w:val="center"/>
        </w:trPr>
        <w:tc>
          <w:tcPr>
            <w:tcW w:w="10558" w:type="dxa"/>
            <w:gridSpan w:val="5"/>
            <w:tcBorders>
              <w:top w:val="single" w:sz="6" w:space="0" w:color="auto"/>
              <w:left w:val="single" w:sz="6" w:space="0" w:color="auto"/>
              <w:bottom w:val="single" w:sz="4" w:space="0" w:color="auto"/>
              <w:right w:val="single" w:sz="6" w:space="0" w:color="auto"/>
            </w:tcBorders>
            <w:shd w:val="clear" w:color="auto" w:fill="D9D9D9"/>
          </w:tcPr>
          <w:p w14:paraId="3809A6F3" w14:textId="77777777" w:rsidR="00072C9D" w:rsidRPr="005D5EA4" w:rsidRDefault="00072C9D" w:rsidP="000578D5">
            <w:pPr>
              <w:tabs>
                <w:tab w:val="right" w:pos="1450"/>
              </w:tabs>
              <w:spacing w:before="40" w:after="40"/>
              <w:rPr>
                <w:rFonts w:ascii="Arial Narrow" w:hAnsi="Arial Narrow"/>
                <w:b/>
              </w:rPr>
            </w:pPr>
            <w:r w:rsidRPr="005D5EA4">
              <w:rPr>
                <w:rFonts w:ascii="Arial Narrow" w:hAnsi="Arial Narrow"/>
                <w:b/>
              </w:rPr>
              <w:t>EXPANDED:  Alcohol Consumption</w:t>
            </w:r>
          </w:p>
        </w:tc>
      </w:tr>
      <w:bookmarkEnd w:id="22"/>
      <w:tr w:rsidR="00072C9D" w:rsidRPr="005D5EA4" w14:paraId="1A5EEF40" w14:textId="77777777" w:rsidTr="000578D5">
        <w:tblPrEx>
          <w:shd w:val="clear" w:color="auto" w:fill="D9D9D9"/>
        </w:tblPrEx>
        <w:trPr>
          <w:trHeight w:val="284"/>
          <w:jc w:val="center"/>
        </w:trPr>
        <w:tc>
          <w:tcPr>
            <w:tcW w:w="4438" w:type="dxa"/>
            <w:vMerge w:val="restart"/>
            <w:tcBorders>
              <w:top w:val="single" w:sz="4" w:space="0" w:color="auto"/>
              <w:left w:val="single" w:sz="6" w:space="0" w:color="auto"/>
              <w:right w:val="single" w:sz="4" w:space="0" w:color="auto"/>
            </w:tcBorders>
            <w:shd w:val="clear" w:color="auto" w:fill="D9D9D9"/>
            <w:vAlign w:val="center"/>
          </w:tcPr>
          <w:p w14:paraId="41A6E34F"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During the </w:t>
            </w:r>
            <w:r w:rsidRPr="005D5EA4">
              <w:rPr>
                <w:rFonts w:ascii="Arial Narrow" w:hAnsi="Arial Narrow"/>
                <w:b/>
                <w:bCs/>
                <w:sz w:val="18"/>
              </w:rPr>
              <w:t xml:space="preserve">past 12 months, </w:t>
            </w:r>
            <w:r w:rsidRPr="005D5EA4">
              <w:rPr>
                <w:rFonts w:ascii="Arial Narrow" w:hAnsi="Arial Narrow"/>
                <w:sz w:val="18"/>
              </w:rPr>
              <w:t>how often have you found that you were not able to stop drinking once you had started?</w:t>
            </w:r>
          </w:p>
        </w:tc>
        <w:tc>
          <w:tcPr>
            <w:tcW w:w="2456" w:type="dxa"/>
            <w:tcBorders>
              <w:top w:val="single" w:sz="6" w:space="0" w:color="auto"/>
              <w:left w:val="nil"/>
            </w:tcBorders>
            <w:shd w:val="clear" w:color="auto" w:fill="D9D9D9"/>
            <w:vAlign w:val="center"/>
          </w:tcPr>
          <w:p w14:paraId="3A6B20DF"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Daily or almost daily</w:t>
            </w:r>
          </w:p>
        </w:tc>
        <w:tc>
          <w:tcPr>
            <w:tcW w:w="2626" w:type="dxa"/>
            <w:gridSpan w:val="2"/>
            <w:tcBorders>
              <w:top w:val="single" w:sz="6" w:space="0" w:color="auto"/>
              <w:right w:val="single" w:sz="4" w:space="0" w:color="auto"/>
            </w:tcBorders>
            <w:shd w:val="clear" w:color="auto" w:fill="D9D9D9"/>
            <w:vAlign w:val="center"/>
          </w:tcPr>
          <w:p w14:paraId="3AD8D651"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D9D9D9"/>
            <w:vAlign w:val="center"/>
          </w:tcPr>
          <w:p w14:paraId="2BA2A9F5"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A13</w:t>
            </w:r>
          </w:p>
        </w:tc>
      </w:tr>
      <w:tr w:rsidR="00072C9D" w:rsidRPr="005D5EA4" w14:paraId="11792E36" w14:textId="77777777" w:rsidTr="000578D5">
        <w:tblPrEx>
          <w:shd w:val="clear" w:color="auto" w:fill="D9D9D9"/>
        </w:tblPrEx>
        <w:trPr>
          <w:trHeight w:val="284"/>
          <w:jc w:val="center"/>
        </w:trPr>
        <w:tc>
          <w:tcPr>
            <w:tcW w:w="4438" w:type="dxa"/>
            <w:vMerge/>
            <w:tcBorders>
              <w:left w:val="single" w:sz="6" w:space="0" w:color="auto"/>
              <w:right w:val="single" w:sz="4" w:space="0" w:color="auto"/>
            </w:tcBorders>
            <w:shd w:val="clear" w:color="auto" w:fill="D9D9D9"/>
            <w:vAlign w:val="center"/>
          </w:tcPr>
          <w:p w14:paraId="470D3C85"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61D7A516"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Weekly</w:t>
            </w:r>
          </w:p>
        </w:tc>
        <w:tc>
          <w:tcPr>
            <w:tcW w:w="2626" w:type="dxa"/>
            <w:gridSpan w:val="2"/>
            <w:tcBorders>
              <w:right w:val="single" w:sz="4" w:space="0" w:color="auto"/>
            </w:tcBorders>
            <w:shd w:val="clear" w:color="auto" w:fill="D9D9D9"/>
            <w:vAlign w:val="center"/>
          </w:tcPr>
          <w:p w14:paraId="28E536FA"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2</w:t>
            </w:r>
          </w:p>
        </w:tc>
        <w:tc>
          <w:tcPr>
            <w:tcW w:w="1038" w:type="dxa"/>
            <w:vMerge/>
            <w:tcBorders>
              <w:left w:val="nil"/>
              <w:right w:val="single" w:sz="6" w:space="0" w:color="auto"/>
            </w:tcBorders>
            <w:shd w:val="clear" w:color="auto" w:fill="D9D9D9"/>
            <w:vAlign w:val="center"/>
          </w:tcPr>
          <w:p w14:paraId="7C7AE391" w14:textId="77777777" w:rsidR="00072C9D" w:rsidRPr="005D5EA4" w:rsidRDefault="00072C9D" w:rsidP="000578D5">
            <w:pPr>
              <w:jc w:val="center"/>
              <w:rPr>
                <w:rFonts w:ascii="Arial Narrow" w:hAnsi="Arial Narrow"/>
                <w:bCs/>
                <w:sz w:val="22"/>
                <w:szCs w:val="22"/>
              </w:rPr>
            </w:pPr>
          </w:p>
        </w:tc>
      </w:tr>
      <w:tr w:rsidR="00072C9D" w:rsidRPr="005D5EA4" w14:paraId="215A1269" w14:textId="77777777" w:rsidTr="000578D5">
        <w:tblPrEx>
          <w:shd w:val="clear" w:color="auto" w:fill="D9D9D9"/>
        </w:tblPrEx>
        <w:trPr>
          <w:trHeight w:val="284"/>
          <w:jc w:val="center"/>
        </w:trPr>
        <w:tc>
          <w:tcPr>
            <w:tcW w:w="4438" w:type="dxa"/>
            <w:vMerge/>
            <w:tcBorders>
              <w:left w:val="single" w:sz="6" w:space="0" w:color="auto"/>
              <w:right w:val="single" w:sz="4" w:space="0" w:color="auto"/>
            </w:tcBorders>
            <w:shd w:val="clear" w:color="auto" w:fill="D9D9D9"/>
            <w:vAlign w:val="center"/>
          </w:tcPr>
          <w:p w14:paraId="70EE7CE5"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083A4EA3"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Monthly</w:t>
            </w:r>
          </w:p>
        </w:tc>
        <w:tc>
          <w:tcPr>
            <w:tcW w:w="2626" w:type="dxa"/>
            <w:gridSpan w:val="2"/>
            <w:tcBorders>
              <w:right w:val="single" w:sz="4" w:space="0" w:color="auto"/>
            </w:tcBorders>
            <w:shd w:val="clear" w:color="auto" w:fill="D9D9D9"/>
            <w:vAlign w:val="center"/>
          </w:tcPr>
          <w:p w14:paraId="3FE776FE"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3</w:t>
            </w:r>
          </w:p>
        </w:tc>
        <w:tc>
          <w:tcPr>
            <w:tcW w:w="1038" w:type="dxa"/>
            <w:vMerge/>
            <w:tcBorders>
              <w:left w:val="nil"/>
              <w:right w:val="single" w:sz="6" w:space="0" w:color="auto"/>
            </w:tcBorders>
            <w:shd w:val="clear" w:color="auto" w:fill="D9D9D9"/>
            <w:vAlign w:val="center"/>
          </w:tcPr>
          <w:p w14:paraId="2DCCB575" w14:textId="77777777" w:rsidR="00072C9D" w:rsidRPr="005D5EA4" w:rsidRDefault="00072C9D" w:rsidP="000578D5">
            <w:pPr>
              <w:jc w:val="center"/>
              <w:rPr>
                <w:rFonts w:ascii="Arial Narrow" w:hAnsi="Arial Narrow"/>
                <w:bCs/>
                <w:sz w:val="22"/>
                <w:szCs w:val="22"/>
              </w:rPr>
            </w:pPr>
          </w:p>
        </w:tc>
      </w:tr>
      <w:tr w:rsidR="00072C9D" w:rsidRPr="005D5EA4" w14:paraId="634C3C9E" w14:textId="77777777" w:rsidTr="000578D5">
        <w:tblPrEx>
          <w:shd w:val="clear" w:color="auto" w:fill="D9D9D9"/>
        </w:tblPrEx>
        <w:trPr>
          <w:trHeight w:val="284"/>
          <w:jc w:val="center"/>
        </w:trPr>
        <w:tc>
          <w:tcPr>
            <w:tcW w:w="4438" w:type="dxa"/>
            <w:vMerge/>
            <w:tcBorders>
              <w:left w:val="single" w:sz="6" w:space="0" w:color="auto"/>
              <w:right w:val="single" w:sz="4" w:space="0" w:color="auto"/>
            </w:tcBorders>
            <w:shd w:val="clear" w:color="auto" w:fill="D9D9D9"/>
            <w:vAlign w:val="center"/>
          </w:tcPr>
          <w:p w14:paraId="178115DF"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4E30C9AD"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Less than monthly</w:t>
            </w:r>
          </w:p>
        </w:tc>
        <w:tc>
          <w:tcPr>
            <w:tcW w:w="2626" w:type="dxa"/>
            <w:gridSpan w:val="2"/>
            <w:tcBorders>
              <w:right w:val="single" w:sz="4" w:space="0" w:color="auto"/>
            </w:tcBorders>
            <w:shd w:val="clear" w:color="auto" w:fill="D9D9D9"/>
            <w:vAlign w:val="center"/>
          </w:tcPr>
          <w:p w14:paraId="40B5DE7E"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4</w:t>
            </w:r>
          </w:p>
        </w:tc>
        <w:tc>
          <w:tcPr>
            <w:tcW w:w="1038" w:type="dxa"/>
            <w:vMerge/>
            <w:tcBorders>
              <w:left w:val="nil"/>
              <w:right w:val="single" w:sz="6" w:space="0" w:color="auto"/>
            </w:tcBorders>
            <w:shd w:val="clear" w:color="auto" w:fill="D9D9D9"/>
            <w:vAlign w:val="center"/>
          </w:tcPr>
          <w:p w14:paraId="1C257027" w14:textId="77777777" w:rsidR="00072C9D" w:rsidRPr="005D5EA4" w:rsidRDefault="00072C9D" w:rsidP="000578D5">
            <w:pPr>
              <w:jc w:val="center"/>
              <w:rPr>
                <w:rFonts w:ascii="Arial Narrow" w:hAnsi="Arial Narrow"/>
                <w:bCs/>
                <w:sz w:val="22"/>
                <w:szCs w:val="22"/>
              </w:rPr>
            </w:pPr>
          </w:p>
        </w:tc>
      </w:tr>
      <w:tr w:rsidR="00072C9D" w:rsidRPr="005D5EA4" w14:paraId="3FA09253" w14:textId="77777777" w:rsidTr="000578D5">
        <w:tblPrEx>
          <w:shd w:val="clear" w:color="auto" w:fill="D9D9D9"/>
        </w:tblPrEx>
        <w:trPr>
          <w:trHeight w:val="284"/>
          <w:jc w:val="center"/>
        </w:trPr>
        <w:tc>
          <w:tcPr>
            <w:tcW w:w="4438" w:type="dxa"/>
            <w:vMerge/>
            <w:tcBorders>
              <w:left w:val="single" w:sz="6" w:space="0" w:color="auto"/>
              <w:bottom w:val="single" w:sz="4" w:space="0" w:color="auto"/>
              <w:right w:val="single" w:sz="4" w:space="0" w:color="auto"/>
            </w:tcBorders>
            <w:shd w:val="clear" w:color="auto" w:fill="D9D9D9"/>
            <w:vAlign w:val="center"/>
          </w:tcPr>
          <w:p w14:paraId="7EBE58EE"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67669300"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Never</w:t>
            </w:r>
          </w:p>
        </w:tc>
        <w:tc>
          <w:tcPr>
            <w:tcW w:w="2626" w:type="dxa"/>
            <w:gridSpan w:val="2"/>
            <w:tcBorders>
              <w:right w:val="single" w:sz="4" w:space="0" w:color="auto"/>
            </w:tcBorders>
            <w:shd w:val="clear" w:color="auto" w:fill="D9D9D9"/>
            <w:vAlign w:val="center"/>
          </w:tcPr>
          <w:p w14:paraId="6522609B"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5</w:t>
            </w:r>
          </w:p>
        </w:tc>
        <w:tc>
          <w:tcPr>
            <w:tcW w:w="1038" w:type="dxa"/>
            <w:vMerge/>
            <w:tcBorders>
              <w:left w:val="nil"/>
              <w:bottom w:val="single" w:sz="4" w:space="0" w:color="auto"/>
              <w:right w:val="single" w:sz="6" w:space="0" w:color="auto"/>
            </w:tcBorders>
            <w:shd w:val="clear" w:color="auto" w:fill="D9D9D9"/>
            <w:vAlign w:val="center"/>
          </w:tcPr>
          <w:p w14:paraId="72E112F1" w14:textId="77777777" w:rsidR="00072C9D" w:rsidRPr="005D5EA4" w:rsidRDefault="00072C9D" w:rsidP="000578D5">
            <w:pPr>
              <w:jc w:val="center"/>
              <w:rPr>
                <w:rFonts w:ascii="Arial Narrow" w:hAnsi="Arial Narrow"/>
                <w:bCs/>
                <w:sz w:val="22"/>
                <w:szCs w:val="22"/>
              </w:rPr>
            </w:pPr>
          </w:p>
        </w:tc>
      </w:tr>
      <w:tr w:rsidR="00072C9D" w:rsidRPr="005D5EA4" w14:paraId="6AD916CE" w14:textId="77777777" w:rsidTr="000578D5">
        <w:tblPrEx>
          <w:shd w:val="clear" w:color="auto" w:fill="D9D9D9"/>
        </w:tblPrEx>
        <w:trPr>
          <w:trHeight w:val="284"/>
          <w:jc w:val="center"/>
        </w:trPr>
        <w:tc>
          <w:tcPr>
            <w:tcW w:w="4438"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0E1A4DDA"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During the </w:t>
            </w:r>
            <w:r w:rsidRPr="005D5EA4">
              <w:rPr>
                <w:rFonts w:ascii="Arial Narrow" w:hAnsi="Arial Narrow"/>
                <w:b/>
                <w:bCs/>
                <w:sz w:val="18"/>
              </w:rPr>
              <w:t xml:space="preserve">past 12 months, </w:t>
            </w:r>
            <w:r w:rsidRPr="005D5EA4">
              <w:rPr>
                <w:rFonts w:ascii="Arial Narrow" w:hAnsi="Arial Narrow"/>
                <w:sz w:val="18"/>
              </w:rPr>
              <w:t>how often have you failed to do what was normally expected from you because of drinking?</w:t>
            </w:r>
          </w:p>
        </w:tc>
        <w:tc>
          <w:tcPr>
            <w:tcW w:w="2456" w:type="dxa"/>
            <w:tcBorders>
              <w:top w:val="single" w:sz="6" w:space="0" w:color="auto"/>
              <w:left w:val="nil"/>
            </w:tcBorders>
            <w:shd w:val="clear" w:color="auto" w:fill="D9D9D9"/>
            <w:vAlign w:val="center"/>
          </w:tcPr>
          <w:p w14:paraId="2229538D"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Daily or almost daily</w:t>
            </w:r>
          </w:p>
        </w:tc>
        <w:tc>
          <w:tcPr>
            <w:tcW w:w="2626" w:type="dxa"/>
            <w:gridSpan w:val="2"/>
            <w:tcBorders>
              <w:top w:val="single" w:sz="6" w:space="0" w:color="auto"/>
              <w:right w:val="single" w:sz="4" w:space="0" w:color="auto"/>
            </w:tcBorders>
            <w:shd w:val="clear" w:color="auto" w:fill="D9D9D9"/>
            <w:vAlign w:val="center"/>
          </w:tcPr>
          <w:p w14:paraId="26771A45"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D9D9D9"/>
            <w:vAlign w:val="center"/>
          </w:tcPr>
          <w:p w14:paraId="42379EEF"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A14</w:t>
            </w:r>
          </w:p>
        </w:tc>
      </w:tr>
      <w:tr w:rsidR="00072C9D" w:rsidRPr="005D5EA4" w14:paraId="5EDAA8B7" w14:textId="77777777" w:rsidTr="000578D5">
        <w:tblPrEx>
          <w:shd w:val="clear" w:color="auto" w:fill="D9D9D9"/>
        </w:tblPrEx>
        <w:trPr>
          <w:trHeight w:val="284"/>
          <w:jc w:val="center"/>
        </w:trPr>
        <w:tc>
          <w:tcPr>
            <w:tcW w:w="4438"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54CD0D4"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0EF40F63"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Weekly</w:t>
            </w:r>
          </w:p>
        </w:tc>
        <w:tc>
          <w:tcPr>
            <w:tcW w:w="2626" w:type="dxa"/>
            <w:gridSpan w:val="2"/>
            <w:tcBorders>
              <w:right w:val="single" w:sz="4" w:space="0" w:color="auto"/>
            </w:tcBorders>
            <w:shd w:val="clear" w:color="auto" w:fill="D9D9D9"/>
            <w:vAlign w:val="center"/>
          </w:tcPr>
          <w:p w14:paraId="43FF0F8C"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2</w:t>
            </w:r>
          </w:p>
        </w:tc>
        <w:tc>
          <w:tcPr>
            <w:tcW w:w="1038" w:type="dxa"/>
            <w:vMerge/>
            <w:tcBorders>
              <w:left w:val="nil"/>
              <w:right w:val="single" w:sz="6" w:space="0" w:color="auto"/>
            </w:tcBorders>
            <w:shd w:val="clear" w:color="auto" w:fill="D9D9D9"/>
            <w:vAlign w:val="center"/>
          </w:tcPr>
          <w:p w14:paraId="2B044BBF" w14:textId="77777777" w:rsidR="00072C9D" w:rsidRPr="005D5EA4" w:rsidRDefault="00072C9D" w:rsidP="000578D5">
            <w:pPr>
              <w:jc w:val="center"/>
              <w:rPr>
                <w:rFonts w:ascii="Arial Narrow" w:hAnsi="Arial Narrow"/>
                <w:bCs/>
                <w:sz w:val="22"/>
                <w:szCs w:val="22"/>
              </w:rPr>
            </w:pPr>
          </w:p>
        </w:tc>
      </w:tr>
      <w:tr w:rsidR="00072C9D" w:rsidRPr="005D5EA4" w14:paraId="33DF0111" w14:textId="77777777" w:rsidTr="000578D5">
        <w:tblPrEx>
          <w:shd w:val="clear" w:color="auto" w:fill="D9D9D9"/>
        </w:tblPrEx>
        <w:trPr>
          <w:trHeight w:val="284"/>
          <w:jc w:val="center"/>
        </w:trPr>
        <w:tc>
          <w:tcPr>
            <w:tcW w:w="4438"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5875584"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33E8650C"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Monthly</w:t>
            </w:r>
          </w:p>
        </w:tc>
        <w:tc>
          <w:tcPr>
            <w:tcW w:w="2626" w:type="dxa"/>
            <w:gridSpan w:val="2"/>
            <w:tcBorders>
              <w:right w:val="single" w:sz="4" w:space="0" w:color="auto"/>
            </w:tcBorders>
            <w:shd w:val="clear" w:color="auto" w:fill="D9D9D9"/>
            <w:vAlign w:val="center"/>
          </w:tcPr>
          <w:p w14:paraId="75794AC2"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3</w:t>
            </w:r>
          </w:p>
        </w:tc>
        <w:tc>
          <w:tcPr>
            <w:tcW w:w="1038" w:type="dxa"/>
            <w:vMerge/>
            <w:tcBorders>
              <w:left w:val="nil"/>
              <w:right w:val="single" w:sz="6" w:space="0" w:color="auto"/>
            </w:tcBorders>
            <w:shd w:val="clear" w:color="auto" w:fill="D9D9D9"/>
            <w:vAlign w:val="center"/>
          </w:tcPr>
          <w:p w14:paraId="4935E6AB" w14:textId="77777777" w:rsidR="00072C9D" w:rsidRPr="005D5EA4" w:rsidRDefault="00072C9D" w:rsidP="000578D5">
            <w:pPr>
              <w:jc w:val="center"/>
              <w:rPr>
                <w:rFonts w:ascii="Arial Narrow" w:hAnsi="Arial Narrow"/>
                <w:bCs/>
                <w:sz w:val="22"/>
                <w:szCs w:val="22"/>
              </w:rPr>
            </w:pPr>
          </w:p>
        </w:tc>
      </w:tr>
      <w:tr w:rsidR="00072C9D" w:rsidRPr="005D5EA4" w14:paraId="0722F05C" w14:textId="77777777" w:rsidTr="000578D5">
        <w:tblPrEx>
          <w:shd w:val="clear" w:color="auto" w:fill="D9D9D9"/>
        </w:tblPrEx>
        <w:trPr>
          <w:trHeight w:val="284"/>
          <w:jc w:val="center"/>
        </w:trPr>
        <w:tc>
          <w:tcPr>
            <w:tcW w:w="4438"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D38C5F1"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560E5D15"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Less than monthly</w:t>
            </w:r>
          </w:p>
        </w:tc>
        <w:tc>
          <w:tcPr>
            <w:tcW w:w="2626" w:type="dxa"/>
            <w:gridSpan w:val="2"/>
            <w:tcBorders>
              <w:right w:val="single" w:sz="4" w:space="0" w:color="auto"/>
            </w:tcBorders>
            <w:shd w:val="clear" w:color="auto" w:fill="D9D9D9"/>
            <w:vAlign w:val="center"/>
          </w:tcPr>
          <w:p w14:paraId="0015C0C1"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4</w:t>
            </w:r>
          </w:p>
        </w:tc>
        <w:tc>
          <w:tcPr>
            <w:tcW w:w="1038" w:type="dxa"/>
            <w:vMerge/>
            <w:tcBorders>
              <w:left w:val="nil"/>
              <w:right w:val="single" w:sz="6" w:space="0" w:color="auto"/>
            </w:tcBorders>
            <w:shd w:val="clear" w:color="auto" w:fill="D9D9D9"/>
            <w:vAlign w:val="center"/>
          </w:tcPr>
          <w:p w14:paraId="5D906296" w14:textId="77777777" w:rsidR="00072C9D" w:rsidRPr="005D5EA4" w:rsidRDefault="00072C9D" w:rsidP="000578D5">
            <w:pPr>
              <w:jc w:val="center"/>
              <w:rPr>
                <w:rFonts w:ascii="Arial Narrow" w:hAnsi="Arial Narrow"/>
                <w:bCs/>
                <w:sz w:val="22"/>
                <w:szCs w:val="22"/>
              </w:rPr>
            </w:pPr>
          </w:p>
        </w:tc>
      </w:tr>
      <w:tr w:rsidR="00072C9D" w:rsidRPr="005D5EA4" w14:paraId="41EE33C4" w14:textId="77777777" w:rsidTr="000578D5">
        <w:tblPrEx>
          <w:shd w:val="clear" w:color="auto" w:fill="D9D9D9"/>
        </w:tblPrEx>
        <w:trPr>
          <w:trHeight w:val="284"/>
          <w:jc w:val="center"/>
        </w:trPr>
        <w:tc>
          <w:tcPr>
            <w:tcW w:w="4438"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626BAEB2" w14:textId="77777777" w:rsidR="00072C9D" w:rsidRPr="005D5EA4" w:rsidRDefault="00072C9D" w:rsidP="000578D5">
            <w:pPr>
              <w:spacing w:before="60"/>
              <w:rPr>
                <w:rFonts w:ascii="Arial Narrow" w:hAnsi="Arial Narrow"/>
                <w:sz w:val="18"/>
              </w:rPr>
            </w:pPr>
          </w:p>
        </w:tc>
        <w:tc>
          <w:tcPr>
            <w:tcW w:w="2456" w:type="dxa"/>
            <w:tcBorders>
              <w:left w:val="nil"/>
              <w:bottom w:val="single" w:sz="6" w:space="0" w:color="auto"/>
            </w:tcBorders>
            <w:shd w:val="clear" w:color="auto" w:fill="D9D9D9"/>
            <w:vAlign w:val="center"/>
          </w:tcPr>
          <w:p w14:paraId="5819C21F"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Never</w:t>
            </w:r>
          </w:p>
        </w:tc>
        <w:tc>
          <w:tcPr>
            <w:tcW w:w="2626" w:type="dxa"/>
            <w:gridSpan w:val="2"/>
            <w:tcBorders>
              <w:bottom w:val="single" w:sz="4" w:space="0" w:color="auto"/>
              <w:right w:val="single" w:sz="4" w:space="0" w:color="auto"/>
            </w:tcBorders>
            <w:shd w:val="clear" w:color="auto" w:fill="D9D9D9"/>
            <w:vAlign w:val="center"/>
          </w:tcPr>
          <w:p w14:paraId="6F3908D5"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5</w:t>
            </w:r>
          </w:p>
          <w:p w14:paraId="7A14D0F5" w14:textId="77777777" w:rsidR="00072C9D" w:rsidRPr="005D5EA4" w:rsidRDefault="00072C9D" w:rsidP="000578D5">
            <w:pPr>
              <w:tabs>
                <w:tab w:val="right" w:pos="317"/>
              </w:tabs>
              <w:spacing w:before="60"/>
              <w:rPr>
                <w:rFonts w:ascii="Arial Narrow" w:hAnsi="Arial Narrow"/>
                <w:sz w:val="18"/>
              </w:rPr>
            </w:pPr>
          </w:p>
        </w:tc>
        <w:tc>
          <w:tcPr>
            <w:tcW w:w="1038" w:type="dxa"/>
            <w:vMerge/>
            <w:tcBorders>
              <w:left w:val="nil"/>
              <w:right w:val="single" w:sz="6" w:space="0" w:color="auto"/>
            </w:tcBorders>
            <w:shd w:val="clear" w:color="auto" w:fill="D9D9D9"/>
            <w:vAlign w:val="center"/>
          </w:tcPr>
          <w:p w14:paraId="0BA13155" w14:textId="77777777" w:rsidR="00072C9D" w:rsidRPr="005D5EA4" w:rsidRDefault="00072C9D" w:rsidP="000578D5">
            <w:pPr>
              <w:jc w:val="center"/>
              <w:rPr>
                <w:rFonts w:ascii="Arial Narrow" w:hAnsi="Arial Narrow"/>
                <w:bCs/>
                <w:sz w:val="22"/>
                <w:szCs w:val="22"/>
              </w:rPr>
            </w:pPr>
          </w:p>
        </w:tc>
      </w:tr>
      <w:tr w:rsidR="00072C9D" w:rsidRPr="005D5EA4" w14:paraId="77B2224C" w14:textId="77777777" w:rsidTr="000578D5">
        <w:tblPrEx>
          <w:shd w:val="clear" w:color="auto" w:fill="D9D9D9"/>
        </w:tblPrEx>
        <w:trPr>
          <w:trHeight w:val="284"/>
          <w:jc w:val="center"/>
        </w:trPr>
        <w:tc>
          <w:tcPr>
            <w:tcW w:w="4438" w:type="dxa"/>
            <w:vMerge w:val="restart"/>
            <w:tcBorders>
              <w:top w:val="single" w:sz="4" w:space="0" w:color="auto"/>
              <w:left w:val="single" w:sz="6" w:space="0" w:color="auto"/>
              <w:right w:val="single" w:sz="4" w:space="0" w:color="auto"/>
            </w:tcBorders>
            <w:shd w:val="clear" w:color="auto" w:fill="D9D9D9"/>
            <w:vAlign w:val="center"/>
          </w:tcPr>
          <w:p w14:paraId="6A44AE48"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During the </w:t>
            </w:r>
            <w:r w:rsidRPr="005D5EA4">
              <w:rPr>
                <w:rFonts w:ascii="Arial Narrow" w:hAnsi="Arial Narrow"/>
                <w:b/>
                <w:bCs/>
                <w:sz w:val="18"/>
              </w:rPr>
              <w:t xml:space="preserve">past 12 months, </w:t>
            </w:r>
            <w:r w:rsidRPr="005D5EA4">
              <w:rPr>
                <w:rFonts w:ascii="Arial Narrow" w:hAnsi="Arial Narrow"/>
                <w:sz w:val="18"/>
              </w:rPr>
              <w:t>how often have you needed a first drink in the morning to get yourself going after a heavy drinking session?</w:t>
            </w:r>
          </w:p>
        </w:tc>
        <w:tc>
          <w:tcPr>
            <w:tcW w:w="2456" w:type="dxa"/>
            <w:tcBorders>
              <w:top w:val="single" w:sz="6" w:space="0" w:color="auto"/>
              <w:left w:val="nil"/>
            </w:tcBorders>
            <w:shd w:val="clear" w:color="auto" w:fill="D9D9D9"/>
            <w:vAlign w:val="center"/>
          </w:tcPr>
          <w:p w14:paraId="67DEF651"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Daily or almost daily</w:t>
            </w:r>
          </w:p>
        </w:tc>
        <w:tc>
          <w:tcPr>
            <w:tcW w:w="2626" w:type="dxa"/>
            <w:gridSpan w:val="2"/>
            <w:tcBorders>
              <w:top w:val="single" w:sz="4" w:space="0" w:color="auto"/>
              <w:right w:val="single" w:sz="4" w:space="0" w:color="auto"/>
            </w:tcBorders>
            <w:shd w:val="clear" w:color="auto" w:fill="D9D9D9"/>
            <w:vAlign w:val="center"/>
          </w:tcPr>
          <w:p w14:paraId="6F9C6C6C"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D9D9D9"/>
            <w:vAlign w:val="center"/>
          </w:tcPr>
          <w:p w14:paraId="5EF853C2"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A15</w:t>
            </w:r>
          </w:p>
        </w:tc>
      </w:tr>
      <w:tr w:rsidR="00072C9D" w:rsidRPr="005D5EA4" w14:paraId="3BF7F86E" w14:textId="77777777" w:rsidTr="000578D5">
        <w:tblPrEx>
          <w:shd w:val="clear" w:color="auto" w:fill="D9D9D9"/>
        </w:tblPrEx>
        <w:trPr>
          <w:trHeight w:val="284"/>
          <w:jc w:val="center"/>
        </w:trPr>
        <w:tc>
          <w:tcPr>
            <w:tcW w:w="4438" w:type="dxa"/>
            <w:vMerge/>
            <w:tcBorders>
              <w:left w:val="single" w:sz="6" w:space="0" w:color="auto"/>
              <w:right w:val="single" w:sz="4" w:space="0" w:color="auto"/>
            </w:tcBorders>
            <w:shd w:val="clear" w:color="auto" w:fill="D9D9D9"/>
            <w:vAlign w:val="center"/>
          </w:tcPr>
          <w:p w14:paraId="07DAC23C"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6E5A3EC0"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Weekly</w:t>
            </w:r>
          </w:p>
        </w:tc>
        <w:tc>
          <w:tcPr>
            <w:tcW w:w="2626" w:type="dxa"/>
            <w:gridSpan w:val="2"/>
            <w:tcBorders>
              <w:right w:val="single" w:sz="4" w:space="0" w:color="auto"/>
            </w:tcBorders>
            <w:shd w:val="clear" w:color="auto" w:fill="D9D9D9"/>
            <w:vAlign w:val="center"/>
          </w:tcPr>
          <w:p w14:paraId="17264C7B"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2</w:t>
            </w:r>
          </w:p>
        </w:tc>
        <w:tc>
          <w:tcPr>
            <w:tcW w:w="1038" w:type="dxa"/>
            <w:vMerge/>
            <w:tcBorders>
              <w:left w:val="nil"/>
              <w:right w:val="single" w:sz="6" w:space="0" w:color="auto"/>
            </w:tcBorders>
            <w:shd w:val="clear" w:color="auto" w:fill="D9D9D9"/>
            <w:vAlign w:val="center"/>
          </w:tcPr>
          <w:p w14:paraId="3350C08F" w14:textId="77777777" w:rsidR="00072C9D" w:rsidRPr="005D5EA4" w:rsidRDefault="00072C9D" w:rsidP="000578D5">
            <w:pPr>
              <w:jc w:val="center"/>
              <w:rPr>
                <w:rFonts w:ascii="Arial Narrow" w:hAnsi="Arial Narrow"/>
                <w:bCs/>
                <w:sz w:val="22"/>
                <w:szCs w:val="22"/>
              </w:rPr>
            </w:pPr>
          </w:p>
        </w:tc>
      </w:tr>
      <w:tr w:rsidR="00072C9D" w:rsidRPr="005D5EA4" w14:paraId="231ECF11" w14:textId="77777777" w:rsidTr="000578D5">
        <w:tblPrEx>
          <w:shd w:val="clear" w:color="auto" w:fill="D9D9D9"/>
        </w:tblPrEx>
        <w:trPr>
          <w:trHeight w:val="284"/>
          <w:jc w:val="center"/>
        </w:trPr>
        <w:tc>
          <w:tcPr>
            <w:tcW w:w="4438" w:type="dxa"/>
            <w:vMerge/>
            <w:tcBorders>
              <w:left w:val="single" w:sz="6" w:space="0" w:color="auto"/>
              <w:right w:val="single" w:sz="4" w:space="0" w:color="auto"/>
            </w:tcBorders>
            <w:shd w:val="clear" w:color="auto" w:fill="D9D9D9"/>
            <w:vAlign w:val="center"/>
          </w:tcPr>
          <w:p w14:paraId="33025C91"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7CA600E3"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Monthly</w:t>
            </w:r>
          </w:p>
        </w:tc>
        <w:tc>
          <w:tcPr>
            <w:tcW w:w="2626" w:type="dxa"/>
            <w:gridSpan w:val="2"/>
            <w:tcBorders>
              <w:right w:val="single" w:sz="4" w:space="0" w:color="auto"/>
            </w:tcBorders>
            <w:shd w:val="clear" w:color="auto" w:fill="D9D9D9"/>
            <w:vAlign w:val="center"/>
          </w:tcPr>
          <w:p w14:paraId="077CF8FB"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3</w:t>
            </w:r>
          </w:p>
        </w:tc>
        <w:tc>
          <w:tcPr>
            <w:tcW w:w="1038" w:type="dxa"/>
            <w:vMerge/>
            <w:tcBorders>
              <w:left w:val="nil"/>
              <w:right w:val="single" w:sz="6" w:space="0" w:color="auto"/>
            </w:tcBorders>
            <w:shd w:val="clear" w:color="auto" w:fill="D9D9D9"/>
            <w:vAlign w:val="center"/>
          </w:tcPr>
          <w:p w14:paraId="60687A0B" w14:textId="77777777" w:rsidR="00072C9D" w:rsidRPr="005D5EA4" w:rsidRDefault="00072C9D" w:rsidP="000578D5">
            <w:pPr>
              <w:jc w:val="center"/>
              <w:rPr>
                <w:rFonts w:ascii="Arial Narrow" w:hAnsi="Arial Narrow"/>
                <w:bCs/>
                <w:sz w:val="22"/>
                <w:szCs w:val="22"/>
              </w:rPr>
            </w:pPr>
          </w:p>
        </w:tc>
      </w:tr>
      <w:tr w:rsidR="00072C9D" w:rsidRPr="005D5EA4" w14:paraId="01AC9475" w14:textId="77777777" w:rsidTr="000578D5">
        <w:tblPrEx>
          <w:shd w:val="clear" w:color="auto" w:fill="D9D9D9"/>
        </w:tblPrEx>
        <w:trPr>
          <w:trHeight w:val="284"/>
          <w:jc w:val="center"/>
        </w:trPr>
        <w:tc>
          <w:tcPr>
            <w:tcW w:w="4438" w:type="dxa"/>
            <w:vMerge/>
            <w:tcBorders>
              <w:left w:val="single" w:sz="6" w:space="0" w:color="auto"/>
              <w:right w:val="single" w:sz="4" w:space="0" w:color="auto"/>
            </w:tcBorders>
            <w:shd w:val="clear" w:color="auto" w:fill="D9D9D9"/>
            <w:vAlign w:val="center"/>
          </w:tcPr>
          <w:p w14:paraId="6FFA7532"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766EFDF1"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Less than monthly</w:t>
            </w:r>
          </w:p>
        </w:tc>
        <w:tc>
          <w:tcPr>
            <w:tcW w:w="2626" w:type="dxa"/>
            <w:gridSpan w:val="2"/>
            <w:tcBorders>
              <w:right w:val="single" w:sz="4" w:space="0" w:color="auto"/>
            </w:tcBorders>
            <w:shd w:val="clear" w:color="auto" w:fill="D9D9D9"/>
            <w:vAlign w:val="center"/>
          </w:tcPr>
          <w:p w14:paraId="1B10ED48"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4</w:t>
            </w:r>
          </w:p>
        </w:tc>
        <w:tc>
          <w:tcPr>
            <w:tcW w:w="1038" w:type="dxa"/>
            <w:vMerge/>
            <w:tcBorders>
              <w:left w:val="nil"/>
              <w:right w:val="single" w:sz="6" w:space="0" w:color="auto"/>
            </w:tcBorders>
            <w:shd w:val="clear" w:color="auto" w:fill="D9D9D9"/>
            <w:vAlign w:val="center"/>
          </w:tcPr>
          <w:p w14:paraId="736B97D4" w14:textId="77777777" w:rsidR="00072C9D" w:rsidRPr="005D5EA4" w:rsidRDefault="00072C9D" w:rsidP="000578D5">
            <w:pPr>
              <w:jc w:val="center"/>
              <w:rPr>
                <w:rFonts w:ascii="Arial Narrow" w:hAnsi="Arial Narrow"/>
                <w:bCs/>
                <w:sz w:val="22"/>
                <w:szCs w:val="22"/>
              </w:rPr>
            </w:pPr>
          </w:p>
        </w:tc>
      </w:tr>
      <w:tr w:rsidR="00072C9D" w:rsidRPr="005D5EA4" w14:paraId="32E10BB6" w14:textId="77777777" w:rsidTr="000578D5">
        <w:tblPrEx>
          <w:shd w:val="clear" w:color="auto" w:fill="D9D9D9"/>
        </w:tblPrEx>
        <w:trPr>
          <w:trHeight w:val="284"/>
          <w:jc w:val="center"/>
        </w:trPr>
        <w:tc>
          <w:tcPr>
            <w:tcW w:w="4438" w:type="dxa"/>
            <w:vMerge/>
            <w:tcBorders>
              <w:left w:val="single" w:sz="6" w:space="0" w:color="auto"/>
              <w:right w:val="single" w:sz="4" w:space="0" w:color="auto"/>
            </w:tcBorders>
            <w:shd w:val="clear" w:color="auto" w:fill="D9D9D9"/>
            <w:vAlign w:val="center"/>
          </w:tcPr>
          <w:p w14:paraId="54C80A78" w14:textId="77777777" w:rsidR="00072C9D" w:rsidRPr="005D5EA4" w:rsidRDefault="00072C9D" w:rsidP="000578D5">
            <w:pPr>
              <w:spacing w:before="60"/>
              <w:rPr>
                <w:rFonts w:ascii="Arial Narrow" w:hAnsi="Arial Narrow"/>
                <w:sz w:val="18"/>
              </w:rPr>
            </w:pPr>
          </w:p>
        </w:tc>
        <w:tc>
          <w:tcPr>
            <w:tcW w:w="2456" w:type="dxa"/>
            <w:tcBorders>
              <w:left w:val="nil"/>
              <w:bottom w:val="single" w:sz="6" w:space="0" w:color="auto"/>
            </w:tcBorders>
            <w:shd w:val="clear" w:color="auto" w:fill="D9D9D9"/>
            <w:vAlign w:val="center"/>
          </w:tcPr>
          <w:p w14:paraId="19467FC1"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Never</w:t>
            </w:r>
          </w:p>
        </w:tc>
        <w:tc>
          <w:tcPr>
            <w:tcW w:w="2626" w:type="dxa"/>
            <w:gridSpan w:val="2"/>
            <w:tcBorders>
              <w:right w:val="single" w:sz="4" w:space="0" w:color="auto"/>
            </w:tcBorders>
            <w:shd w:val="clear" w:color="auto" w:fill="D9D9D9"/>
            <w:vAlign w:val="center"/>
          </w:tcPr>
          <w:p w14:paraId="409FD7A5"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5</w:t>
            </w:r>
          </w:p>
        </w:tc>
        <w:tc>
          <w:tcPr>
            <w:tcW w:w="1038" w:type="dxa"/>
            <w:vMerge/>
            <w:tcBorders>
              <w:left w:val="nil"/>
              <w:right w:val="single" w:sz="6" w:space="0" w:color="auto"/>
            </w:tcBorders>
            <w:shd w:val="clear" w:color="auto" w:fill="D9D9D9"/>
            <w:vAlign w:val="center"/>
          </w:tcPr>
          <w:p w14:paraId="4F20A830" w14:textId="77777777" w:rsidR="00072C9D" w:rsidRPr="005D5EA4" w:rsidRDefault="00072C9D" w:rsidP="000578D5">
            <w:pPr>
              <w:jc w:val="center"/>
              <w:rPr>
                <w:rFonts w:ascii="Arial Narrow" w:hAnsi="Arial Narrow"/>
                <w:bCs/>
                <w:sz w:val="22"/>
                <w:szCs w:val="22"/>
              </w:rPr>
            </w:pPr>
          </w:p>
        </w:tc>
      </w:tr>
      <w:tr w:rsidR="00072C9D" w:rsidRPr="005D5EA4" w14:paraId="52CC8C2F" w14:textId="77777777" w:rsidTr="000578D5">
        <w:tblPrEx>
          <w:shd w:val="clear" w:color="auto" w:fill="D9D9D9"/>
        </w:tblPrEx>
        <w:trPr>
          <w:trHeight w:val="284"/>
          <w:jc w:val="center"/>
        </w:trPr>
        <w:tc>
          <w:tcPr>
            <w:tcW w:w="4438" w:type="dxa"/>
            <w:vMerge w:val="restart"/>
            <w:tcBorders>
              <w:top w:val="single" w:sz="4" w:space="0" w:color="auto"/>
              <w:left w:val="single" w:sz="6" w:space="0" w:color="auto"/>
              <w:right w:val="single" w:sz="4" w:space="0" w:color="auto"/>
            </w:tcBorders>
            <w:shd w:val="clear" w:color="auto" w:fill="D9D9D9"/>
            <w:vAlign w:val="center"/>
          </w:tcPr>
          <w:p w14:paraId="7E8B0986"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During the </w:t>
            </w:r>
            <w:r w:rsidRPr="005D5EA4">
              <w:rPr>
                <w:rFonts w:ascii="Arial Narrow" w:hAnsi="Arial Narrow"/>
                <w:b/>
                <w:bCs/>
                <w:sz w:val="18"/>
              </w:rPr>
              <w:t>past 12 months</w:t>
            </w:r>
            <w:r w:rsidRPr="005D5EA4">
              <w:rPr>
                <w:rFonts w:ascii="Arial Narrow" w:hAnsi="Arial Narrow"/>
                <w:sz w:val="18"/>
              </w:rPr>
              <w:t xml:space="preserve">, have you had family problems or problems with your partner due to </w:t>
            </w:r>
            <w:r w:rsidRPr="005D5EA4">
              <w:rPr>
                <w:rFonts w:ascii="Arial Narrow" w:hAnsi="Arial Narrow"/>
                <w:b/>
                <w:bCs/>
                <w:sz w:val="18"/>
              </w:rPr>
              <w:t>someone else’s</w:t>
            </w:r>
            <w:r w:rsidRPr="005D5EA4">
              <w:rPr>
                <w:rFonts w:ascii="Arial Narrow" w:hAnsi="Arial Narrow"/>
                <w:sz w:val="18"/>
              </w:rPr>
              <w:t xml:space="preserve"> drinking?</w:t>
            </w:r>
          </w:p>
        </w:tc>
        <w:tc>
          <w:tcPr>
            <w:tcW w:w="2456" w:type="dxa"/>
            <w:tcBorders>
              <w:top w:val="single" w:sz="6" w:space="0" w:color="auto"/>
              <w:left w:val="nil"/>
            </w:tcBorders>
            <w:shd w:val="clear" w:color="auto" w:fill="D9D9D9"/>
            <w:vAlign w:val="center"/>
          </w:tcPr>
          <w:p w14:paraId="36F953AA"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 more than monthly</w:t>
            </w:r>
          </w:p>
        </w:tc>
        <w:tc>
          <w:tcPr>
            <w:tcW w:w="2626" w:type="dxa"/>
            <w:gridSpan w:val="2"/>
            <w:tcBorders>
              <w:top w:val="single" w:sz="6" w:space="0" w:color="auto"/>
              <w:right w:val="single" w:sz="4" w:space="0" w:color="auto"/>
            </w:tcBorders>
            <w:shd w:val="clear" w:color="auto" w:fill="D9D9D9"/>
            <w:vAlign w:val="center"/>
          </w:tcPr>
          <w:p w14:paraId="160B6F83"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D9D9D9"/>
            <w:vAlign w:val="center"/>
          </w:tcPr>
          <w:p w14:paraId="4FC1A465"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A16</w:t>
            </w:r>
          </w:p>
        </w:tc>
      </w:tr>
      <w:tr w:rsidR="00072C9D" w:rsidRPr="005D5EA4" w14:paraId="1C267A57" w14:textId="77777777" w:rsidTr="000578D5">
        <w:tblPrEx>
          <w:shd w:val="clear" w:color="auto" w:fill="D9D9D9"/>
        </w:tblPrEx>
        <w:trPr>
          <w:trHeight w:val="284"/>
          <w:jc w:val="center"/>
        </w:trPr>
        <w:tc>
          <w:tcPr>
            <w:tcW w:w="4438" w:type="dxa"/>
            <w:vMerge/>
            <w:tcBorders>
              <w:left w:val="single" w:sz="6" w:space="0" w:color="auto"/>
              <w:right w:val="single" w:sz="4" w:space="0" w:color="auto"/>
            </w:tcBorders>
            <w:shd w:val="clear" w:color="auto" w:fill="D9D9D9"/>
            <w:vAlign w:val="center"/>
          </w:tcPr>
          <w:p w14:paraId="0C2ACA95"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60AA71FF"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 xml:space="preserve">Yes, monthly </w:t>
            </w:r>
          </w:p>
        </w:tc>
        <w:tc>
          <w:tcPr>
            <w:tcW w:w="2626" w:type="dxa"/>
            <w:gridSpan w:val="2"/>
            <w:tcBorders>
              <w:right w:val="single" w:sz="4" w:space="0" w:color="auto"/>
            </w:tcBorders>
            <w:shd w:val="clear" w:color="auto" w:fill="D9D9D9"/>
            <w:vAlign w:val="center"/>
          </w:tcPr>
          <w:p w14:paraId="05E42280"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2</w:t>
            </w:r>
          </w:p>
        </w:tc>
        <w:tc>
          <w:tcPr>
            <w:tcW w:w="1038" w:type="dxa"/>
            <w:vMerge/>
            <w:tcBorders>
              <w:left w:val="nil"/>
              <w:right w:val="single" w:sz="6" w:space="0" w:color="auto"/>
            </w:tcBorders>
            <w:shd w:val="clear" w:color="auto" w:fill="D9D9D9"/>
            <w:vAlign w:val="center"/>
          </w:tcPr>
          <w:p w14:paraId="1C0C3A54" w14:textId="77777777" w:rsidR="00072C9D" w:rsidRPr="005D5EA4" w:rsidRDefault="00072C9D" w:rsidP="000578D5">
            <w:pPr>
              <w:jc w:val="center"/>
              <w:rPr>
                <w:rFonts w:ascii="Arial Narrow" w:hAnsi="Arial Narrow"/>
                <w:bCs/>
                <w:sz w:val="22"/>
                <w:szCs w:val="22"/>
              </w:rPr>
            </w:pPr>
          </w:p>
        </w:tc>
      </w:tr>
      <w:tr w:rsidR="00072C9D" w:rsidRPr="005D5EA4" w14:paraId="26D98043" w14:textId="77777777" w:rsidTr="000578D5">
        <w:tblPrEx>
          <w:shd w:val="clear" w:color="auto" w:fill="D9D9D9"/>
        </w:tblPrEx>
        <w:trPr>
          <w:trHeight w:val="284"/>
          <w:jc w:val="center"/>
        </w:trPr>
        <w:tc>
          <w:tcPr>
            <w:tcW w:w="4438" w:type="dxa"/>
            <w:vMerge/>
            <w:tcBorders>
              <w:left w:val="single" w:sz="6" w:space="0" w:color="auto"/>
              <w:right w:val="single" w:sz="4" w:space="0" w:color="auto"/>
            </w:tcBorders>
            <w:shd w:val="clear" w:color="auto" w:fill="D9D9D9"/>
            <w:vAlign w:val="center"/>
          </w:tcPr>
          <w:p w14:paraId="0B301C92"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4FC4D305"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 several times but less than monthly</w:t>
            </w:r>
          </w:p>
        </w:tc>
        <w:tc>
          <w:tcPr>
            <w:tcW w:w="2626" w:type="dxa"/>
            <w:gridSpan w:val="2"/>
            <w:tcBorders>
              <w:right w:val="single" w:sz="4" w:space="0" w:color="auto"/>
            </w:tcBorders>
            <w:shd w:val="clear" w:color="auto" w:fill="D9D9D9"/>
            <w:vAlign w:val="center"/>
          </w:tcPr>
          <w:p w14:paraId="4CE059AE"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3</w:t>
            </w:r>
          </w:p>
        </w:tc>
        <w:tc>
          <w:tcPr>
            <w:tcW w:w="1038" w:type="dxa"/>
            <w:vMerge/>
            <w:tcBorders>
              <w:left w:val="nil"/>
              <w:right w:val="single" w:sz="6" w:space="0" w:color="auto"/>
            </w:tcBorders>
            <w:shd w:val="clear" w:color="auto" w:fill="D9D9D9"/>
            <w:vAlign w:val="center"/>
          </w:tcPr>
          <w:p w14:paraId="55DD5382" w14:textId="77777777" w:rsidR="00072C9D" w:rsidRPr="005D5EA4" w:rsidRDefault="00072C9D" w:rsidP="000578D5">
            <w:pPr>
              <w:jc w:val="center"/>
              <w:rPr>
                <w:rFonts w:ascii="Arial Narrow" w:hAnsi="Arial Narrow"/>
                <w:bCs/>
                <w:sz w:val="22"/>
                <w:szCs w:val="22"/>
              </w:rPr>
            </w:pPr>
          </w:p>
        </w:tc>
      </w:tr>
      <w:tr w:rsidR="00072C9D" w:rsidRPr="005D5EA4" w14:paraId="08779B97" w14:textId="77777777" w:rsidTr="000578D5">
        <w:tblPrEx>
          <w:shd w:val="clear" w:color="auto" w:fill="D9D9D9"/>
        </w:tblPrEx>
        <w:trPr>
          <w:trHeight w:val="284"/>
          <w:jc w:val="center"/>
        </w:trPr>
        <w:tc>
          <w:tcPr>
            <w:tcW w:w="4438" w:type="dxa"/>
            <w:vMerge/>
            <w:tcBorders>
              <w:left w:val="single" w:sz="6" w:space="0" w:color="auto"/>
              <w:right w:val="single" w:sz="4" w:space="0" w:color="auto"/>
            </w:tcBorders>
            <w:shd w:val="clear" w:color="auto" w:fill="D9D9D9"/>
            <w:vAlign w:val="center"/>
          </w:tcPr>
          <w:p w14:paraId="011A629C" w14:textId="77777777" w:rsidR="00072C9D" w:rsidRPr="005D5EA4" w:rsidRDefault="00072C9D" w:rsidP="000578D5">
            <w:pPr>
              <w:spacing w:before="60"/>
              <w:rPr>
                <w:rFonts w:ascii="Arial Narrow" w:hAnsi="Arial Narrow"/>
                <w:sz w:val="18"/>
              </w:rPr>
            </w:pPr>
          </w:p>
        </w:tc>
        <w:tc>
          <w:tcPr>
            <w:tcW w:w="2456" w:type="dxa"/>
            <w:tcBorders>
              <w:left w:val="nil"/>
            </w:tcBorders>
            <w:shd w:val="clear" w:color="auto" w:fill="D9D9D9"/>
            <w:vAlign w:val="center"/>
          </w:tcPr>
          <w:p w14:paraId="6C45AD19"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 xml:space="preserve">Yes, once or twice </w:t>
            </w:r>
          </w:p>
        </w:tc>
        <w:tc>
          <w:tcPr>
            <w:tcW w:w="2626" w:type="dxa"/>
            <w:gridSpan w:val="2"/>
            <w:tcBorders>
              <w:right w:val="single" w:sz="4" w:space="0" w:color="auto"/>
            </w:tcBorders>
            <w:shd w:val="clear" w:color="auto" w:fill="D9D9D9"/>
            <w:vAlign w:val="center"/>
          </w:tcPr>
          <w:p w14:paraId="480E7B4A"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4</w:t>
            </w:r>
          </w:p>
        </w:tc>
        <w:tc>
          <w:tcPr>
            <w:tcW w:w="1038" w:type="dxa"/>
            <w:vMerge/>
            <w:tcBorders>
              <w:left w:val="nil"/>
              <w:right w:val="single" w:sz="6" w:space="0" w:color="auto"/>
            </w:tcBorders>
            <w:shd w:val="clear" w:color="auto" w:fill="D9D9D9"/>
            <w:vAlign w:val="center"/>
          </w:tcPr>
          <w:p w14:paraId="6E9C97C7" w14:textId="77777777" w:rsidR="00072C9D" w:rsidRPr="005D5EA4" w:rsidRDefault="00072C9D" w:rsidP="000578D5">
            <w:pPr>
              <w:jc w:val="center"/>
              <w:rPr>
                <w:rFonts w:ascii="Arial Narrow" w:hAnsi="Arial Narrow"/>
                <w:bCs/>
                <w:sz w:val="22"/>
                <w:szCs w:val="22"/>
              </w:rPr>
            </w:pPr>
          </w:p>
        </w:tc>
      </w:tr>
      <w:tr w:rsidR="00072C9D" w:rsidRPr="005D5EA4" w14:paraId="07F734B9" w14:textId="77777777" w:rsidTr="000578D5">
        <w:tblPrEx>
          <w:shd w:val="clear" w:color="auto" w:fill="D9D9D9"/>
        </w:tblPrEx>
        <w:trPr>
          <w:trHeight w:val="284"/>
          <w:jc w:val="center"/>
        </w:trPr>
        <w:tc>
          <w:tcPr>
            <w:tcW w:w="4438" w:type="dxa"/>
            <w:vMerge/>
            <w:tcBorders>
              <w:left w:val="single" w:sz="6" w:space="0" w:color="auto"/>
              <w:bottom w:val="single" w:sz="6" w:space="0" w:color="auto"/>
              <w:right w:val="single" w:sz="4" w:space="0" w:color="auto"/>
            </w:tcBorders>
            <w:shd w:val="clear" w:color="auto" w:fill="D9D9D9"/>
            <w:vAlign w:val="center"/>
          </w:tcPr>
          <w:p w14:paraId="6F98B1B7" w14:textId="77777777" w:rsidR="00072C9D" w:rsidRPr="005D5EA4" w:rsidRDefault="00072C9D" w:rsidP="000578D5">
            <w:pPr>
              <w:spacing w:before="60"/>
              <w:rPr>
                <w:rFonts w:ascii="Arial Narrow" w:hAnsi="Arial Narrow"/>
                <w:sz w:val="18"/>
              </w:rPr>
            </w:pPr>
          </w:p>
        </w:tc>
        <w:tc>
          <w:tcPr>
            <w:tcW w:w="2456" w:type="dxa"/>
            <w:tcBorders>
              <w:left w:val="nil"/>
              <w:bottom w:val="single" w:sz="6" w:space="0" w:color="auto"/>
            </w:tcBorders>
            <w:shd w:val="clear" w:color="auto" w:fill="D9D9D9"/>
            <w:vAlign w:val="center"/>
          </w:tcPr>
          <w:p w14:paraId="4FE6ACB8"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2626" w:type="dxa"/>
            <w:gridSpan w:val="2"/>
            <w:tcBorders>
              <w:bottom w:val="single" w:sz="6" w:space="0" w:color="auto"/>
              <w:right w:val="single" w:sz="4" w:space="0" w:color="auto"/>
            </w:tcBorders>
            <w:shd w:val="clear" w:color="auto" w:fill="D9D9D9"/>
            <w:vAlign w:val="center"/>
          </w:tcPr>
          <w:p w14:paraId="5F7CF6C5" w14:textId="77777777" w:rsidR="00072C9D" w:rsidRPr="005D5EA4" w:rsidRDefault="00072C9D" w:rsidP="000578D5">
            <w:pPr>
              <w:tabs>
                <w:tab w:val="right" w:pos="317"/>
              </w:tabs>
              <w:spacing w:before="60"/>
              <w:rPr>
                <w:rFonts w:ascii="Arial Narrow" w:hAnsi="Arial Narrow"/>
                <w:sz w:val="18"/>
              </w:rPr>
            </w:pPr>
            <w:r w:rsidRPr="005D5EA4">
              <w:rPr>
                <w:rFonts w:ascii="Arial Narrow" w:hAnsi="Arial Narrow"/>
                <w:sz w:val="18"/>
              </w:rPr>
              <w:t>5</w:t>
            </w:r>
          </w:p>
        </w:tc>
        <w:tc>
          <w:tcPr>
            <w:tcW w:w="1038" w:type="dxa"/>
            <w:vMerge/>
            <w:tcBorders>
              <w:left w:val="nil"/>
              <w:bottom w:val="single" w:sz="6" w:space="0" w:color="auto"/>
              <w:right w:val="single" w:sz="6" w:space="0" w:color="auto"/>
            </w:tcBorders>
            <w:shd w:val="clear" w:color="auto" w:fill="D9D9D9"/>
            <w:vAlign w:val="center"/>
          </w:tcPr>
          <w:p w14:paraId="5813BAEF" w14:textId="77777777" w:rsidR="00072C9D" w:rsidRPr="005D5EA4" w:rsidRDefault="00072C9D" w:rsidP="000578D5">
            <w:pPr>
              <w:jc w:val="center"/>
              <w:rPr>
                <w:rFonts w:ascii="Arial Narrow" w:hAnsi="Arial Narrow"/>
                <w:bCs/>
                <w:sz w:val="22"/>
                <w:szCs w:val="22"/>
              </w:rPr>
            </w:pPr>
          </w:p>
        </w:tc>
      </w:tr>
    </w:tbl>
    <w:p w14:paraId="31AE6524" w14:textId="77777777" w:rsidR="00072C9D" w:rsidRPr="00E15CE1" w:rsidRDefault="00072C9D" w:rsidP="00072C9D">
      <w:pPr>
        <w:rPr>
          <w:rFonts w:ascii="Arial Narrow" w:hAnsi="Arial Narrow"/>
        </w:rPr>
      </w:pPr>
    </w:p>
    <w:bookmarkEnd w:id="20"/>
    <w:bookmarkEnd w:id="21"/>
    <w:p w14:paraId="0A6AD7F2" w14:textId="77777777" w:rsidR="00072C9D" w:rsidRPr="00E15CE1" w:rsidRDefault="00072C9D" w:rsidP="00072C9D">
      <w:pPr>
        <w:rPr>
          <w:rFonts w:ascii="Arial Narrow" w:hAnsi="Arial Narrow"/>
          <w:sz w:val="2"/>
        </w:rPr>
      </w:pPr>
    </w:p>
    <w:tbl>
      <w:tblPr>
        <w:tblW w:w="10490" w:type="dxa"/>
        <w:jc w:val="center"/>
        <w:tblLayout w:type="fixed"/>
        <w:tblLook w:val="0000" w:firstRow="0" w:lastRow="0" w:firstColumn="0" w:lastColumn="0" w:noHBand="0" w:noVBand="0"/>
      </w:tblPr>
      <w:tblGrid>
        <w:gridCol w:w="4808"/>
        <w:gridCol w:w="67"/>
        <w:gridCol w:w="120"/>
        <w:gridCol w:w="1881"/>
        <w:gridCol w:w="613"/>
        <w:gridCol w:w="1830"/>
        <w:gridCol w:w="132"/>
        <w:gridCol w:w="1039"/>
      </w:tblGrid>
      <w:tr w:rsidR="00072C9D" w:rsidRPr="005D5EA4" w14:paraId="363C0E60" w14:textId="77777777" w:rsidTr="000578D5">
        <w:trPr>
          <w:trHeight w:val="248"/>
          <w:jc w:val="center"/>
        </w:trPr>
        <w:tc>
          <w:tcPr>
            <w:tcW w:w="10490" w:type="dxa"/>
            <w:gridSpan w:val="8"/>
            <w:tcBorders>
              <w:top w:val="single" w:sz="6" w:space="0" w:color="auto"/>
              <w:left w:val="single" w:sz="6" w:space="0" w:color="auto"/>
              <w:bottom w:val="single" w:sz="4" w:space="0" w:color="auto"/>
              <w:right w:val="single" w:sz="6" w:space="0" w:color="auto"/>
            </w:tcBorders>
            <w:shd w:val="pct15" w:color="auto" w:fill="FFFFFF"/>
          </w:tcPr>
          <w:p w14:paraId="3FEB056D" w14:textId="77777777" w:rsidR="00072C9D" w:rsidRPr="005D5EA4" w:rsidRDefault="00072C9D" w:rsidP="000578D5">
            <w:pPr>
              <w:tabs>
                <w:tab w:val="right" w:pos="1450"/>
              </w:tabs>
              <w:spacing w:before="40" w:after="40"/>
              <w:rPr>
                <w:rFonts w:ascii="Arial Narrow" w:hAnsi="Arial Narrow"/>
                <w:b/>
              </w:rPr>
            </w:pPr>
            <w:r w:rsidRPr="00E15CE1">
              <w:rPr>
                <w:rFonts w:ascii="Arial Narrow" w:hAnsi="Arial Narrow"/>
              </w:rPr>
              <w:br w:type="page"/>
            </w:r>
            <w:r w:rsidRPr="005D5EA4">
              <w:rPr>
                <w:rFonts w:ascii="Arial Narrow" w:hAnsi="Arial Narrow"/>
                <w:b/>
              </w:rPr>
              <w:t>CORE: Diet</w:t>
            </w:r>
          </w:p>
        </w:tc>
      </w:tr>
      <w:tr w:rsidR="00072C9D" w:rsidRPr="005D5EA4" w14:paraId="59FC8479" w14:textId="77777777" w:rsidTr="000578D5">
        <w:trPr>
          <w:jc w:val="center"/>
        </w:trPr>
        <w:tc>
          <w:tcPr>
            <w:tcW w:w="10490" w:type="dxa"/>
            <w:gridSpan w:val="8"/>
            <w:tcBorders>
              <w:left w:val="single" w:sz="6" w:space="0" w:color="auto"/>
              <w:right w:val="single" w:sz="6" w:space="0" w:color="auto"/>
            </w:tcBorders>
            <w:vAlign w:val="center"/>
          </w:tcPr>
          <w:p w14:paraId="3900424E" w14:textId="77777777" w:rsidR="00072C9D" w:rsidRPr="005D5EA4" w:rsidRDefault="00072C9D" w:rsidP="000578D5">
            <w:pPr>
              <w:rPr>
                <w:rFonts w:ascii="Arial Narrow" w:hAnsi="Arial Narrow"/>
                <w:sz w:val="18"/>
              </w:rPr>
            </w:pPr>
            <w:r w:rsidRPr="005D5EA4">
              <w:rPr>
                <w:rFonts w:ascii="Arial Narrow" w:hAnsi="Arial Narrow"/>
                <w:sz w:val="20"/>
                <w:szCs w:val="20"/>
                <w:lang w:val="en-GB"/>
              </w:rPr>
              <w:t>The next questions ask about the fruits and vegetables that you usually eat. I have a nutrition card here that shows you some examples of local fruits and vegetables. Each picture represents the size of a serving. As you answer these questions please think of a typical week in the last year.</w:t>
            </w:r>
          </w:p>
        </w:tc>
      </w:tr>
      <w:tr w:rsidR="00072C9D" w:rsidRPr="005D5EA4" w14:paraId="1F4DAFEA" w14:textId="77777777" w:rsidTr="00D47E00">
        <w:trPr>
          <w:trHeight w:val="302"/>
          <w:jc w:val="center"/>
        </w:trPr>
        <w:tc>
          <w:tcPr>
            <w:tcW w:w="4808" w:type="dxa"/>
            <w:tcBorders>
              <w:top w:val="single" w:sz="4" w:space="0" w:color="auto"/>
              <w:left w:val="single" w:sz="6" w:space="0" w:color="auto"/>
              <w:bottom w:val="single" w:sz="4" w:space="0" w:color="auto"/>
              <w:right w:val="single" w:sz="4" w:space="0" w:color="auto"/>
            </w:tcBorders>
            <w:vAlign w:val="center"/>
          </w:tcPr>
          <w:p w14:paraId="47730381" w14:textId="77777777" w:rsidR="00072C9D" w:rsidRPr="005D5EA4" w:rsidRDefault="00072C9D" w:rsidP="000578D5">
            <w:pPr>
              <w:spacing w:before="40" w:after="40"/>
              <w:rPr>
                <w:rFonts w:ascii="Arial Narrow" w:hAnsi="Arial Narrow"/>
                <w:sz w:val="18"/>
              </w:rPr>
            </w:pPr>
            <w:r w:rsidRPr="005D5EA4">
              <w:rPr>
                <w:rFonts w:ascii="Arial Narrow" w:hAnsi="Arial Narrow"/>
                <w:b/>
                <w:sz w:val="22"/>
              </w:rPr>
              <w:t>Question</w:t>
            </w:r>
          </w:p>
        </w:tc>
        <w:tc>
          <w:tcPr>
            <w:tcW w:w="4511" w:type="dxa"/>
            <w:gridSpan w:val="5"/>
            <w:tcBorders>
              <w:top w:val="single" w:sz="4" w:space="0" w:color="auto"/>
              <w:left w:val="nil"/>
              <w:bottom w:val="single" w:sz="6" w:space="0" w:color="auto"/>
              <w:right w:val="single" w:sz="6" w:space="0" w:color="auto"/>
            </w:tcBorders>
            <w:vAlign w:val="center"/>
          </w:tcPr>
          <w:p w14:paraId="225A34C5" w14:textId="77777777" w:rsidR="00072C9D" w:rsidRPr="005D5EA4" w:rsidRDefault="00072C9D" w:rsidP="000578D5">
            <w:pPr>
              <w:spacing w:before="40" w:after="40"/>
              <w:jc w:val="center"/>
              <w:rPr>
                <w:rFonts w:ascii="Arial Narrow" w:hAnsi="Arial Narrow"/>
                <w:sz w:val="22"/>
              </w:rPr>
            </w:pPr>
            <w:r w:rsidRPr="005D5EA4">
              <w:rPr>
                <w:rFonts w:ascii="Arial Narrow" w:hAnsi="Arial Narrow"/>
                <w:b/>
                <w:sz w:val="22"/>
              </w:rPr>
              <w:t>Response</w:t>
            </w:r>
          </w:p>
        </w:tc>
        <w:tc>
          <w:tcPr>
            <w:tcW w:w="1171" w:type="dxa"/>
            <w:gridSpan w:val="2"/>
            <w:tcBorders>
              <w:top w:val="single" w:sz="6" w:space="0" w:color="auto"/>
              <w:left w:val="single" w:sz="6" w:space="0" w:color="auto"/>
              <w:bottom w:val="single" w:sz="6" w:space="0" w:color="auto"/>
              <w:right w:val="single" w:sz="6" w:space="0" w:color="auto"/>
            </w:tcBorders>
            <w:vAlign w:val="center"/>
          </w:tcPr>
          <w:p w14:paraId="79A73949" w14:textId="77777777" w:rsidR="00072C9D" w:rsidRPr="005D5EA4" w:rsidRDefault="00072C9D" w:rsidP="000578D5">
            <w:pPr>
              <w:spacing w:before="40" w:after="40"/>
              <w:jc w:val="center"/>
              <w:rPr>
                <w:rFonts w:ascii="Arial Narrow" w:hAnsi="Arial Narrow"/>
                <w:b/>
                <w:sz w:val="22"/>
              </w:rPr>
            </w:pPr>
            <w:r w:rsidRPr="005D5EA4">
              <w:rPr>
                <w:rFonts w:ascii="Arial Narrow" w:hAnsi="Arial Narrow"/>
                <w:b/>
                <w:sz w:val="22"/>
              </w:rPr>
              <w:t>Code</w:t>
            </w:r>
          </w:p>
        </w:tc>
      </w:tr>
      <w:tr w:rsidR="00072C9D" w:rsidRPr="005D5EA4" w14:paraId="2EDFA89B" w14:textId="77777777" w:rsidTr="00D47E00">
        <w:trPr>
          <w:trHeight w:hRule="exact" w:val="600"/>
          <w:jc w:val="center"/>
        </w:trPr>
        <w:tc>
          <w:tcPr>
            <w:tcW w:w="4808" w:type="dxa"/>
            <w:tcBorders>
              <w:top w:val="single" w:sz="4" w:space="0" w:color="auto"/>
              <w:left w:val="single" w:sz="6" w:space="0" w:color="auto"/>
              <w:right w:val="single" w:sz="4" w:space="0" w:color="auto"/>
            </w:tcBorders>
            <w:vAlign w:val="center"/>
          </w:tcPr>
          <w:p w14:paraId="02626A5F"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In a typical week, on how many days do you </w:t>
            </w:r>
            <w:r w:rsidRPr="005D5EA4">
              <w:rPr>
                <w:rFonts w:ascii="Arial Narrow" w:hAnsi="Arial Narrow"/>
                <w:b/>
                <w:sz w:val="18"/>
              </w:rPr>
              <w:t>eat fruit</w:t>
            </w:r>
            <w:r w:rsidRPr="005D5EA4">
              <w:rPr>
                <w:rFonts w:ascii="Arial Narrow" w:hAnsi="Arial Narrow"/>
                <w:sz w:val="18"/>
              </w:rPr>
              <w:t>?</w:t>
            </w:r>
          </w:p>
          <w:p w14:paraId="14976122" w14:textId="77777777" w:rsidR="00072C9D" w:rsidRPr="005D5EA4" w:rsidRDefault="00072C9D" w:rsidP="000578D5">
            <w:pPr>
              <w:spacing w:before="60"/>
              <w:rPr>
                <w:rFonts w:ascii="Arial Narrow" w:hAnsi="Arial Narrow"/>
                <w:i/>
                <w:sz w:val="18"/>
              </w:rPr>
            </w:pPr>
            <w:r w:rsidRPr="005D5EA4">
              <w:rPr>
                <w:rFonts w:ascii="Arial Narrow" w:hAnsi="Arial Narrow"/>
                <w:i/>
                <w:sz w:val="18"/>
              </w:rPr>
              <w:t>(USE SHOWCARD)</w:t>
            </w:r>
          </w:p>
        </w:tc>
        <w:tc>
          <w:tcPr>
            <w:tcW w:w="2068" w:type="dxa"/>
            <w:gridSpan w:val="3"/>
            <w:tcBorders>
              <w:top w:val="single" w:sz="6" w:space="0" w:color="auto"/>
              <w:left w:val="nil"/>
            </w:tcBorders>
            <w:vAlign w:val="center"/>
          </w:tcPr>
          <w:p w14:paraId="0E7605B0" w14:textId="77777777" w:rsidR="00072C9D" w:rsidRDefault="00072C9D" w:rsidP="000578D5">
            <w:pPr>
              <w:spacing w:before="120"/>
              <w:jc w:val="right"/>
              <w:rPr>
                <w:rFonts w:ascii="Arial Narrow" w:hAnsi="Arial Narrow"/>
                <w:sz w:val="18"/>
              </w:rPr>
            </w:pPr>
            <w:r w:rsidRPr="005D5EA4">
              <w:rPr>
                <w:rFonts w:ascii="Arial Narrow" w:hAnsi="Arial Narrow"/>
                <w:sz w:val="18"/>
              </w:rPr>
              <w:t>Number of days</w:t>
            </w:r>
            <w:r w:rsidRPr="005D5EA4">
              <w:rPr>
                <w:rFonts w:ascii="Arial Narrow" w:hAnsi="Arial Narrow"/>
                <w:sz w:val="18"/>
              </w:rPr>
              <w:br/>
            </w:r>
          </w:p>
          <w:p w14:paraId="60C4DB1F" w14:textId="77777777" w:rsidR="00072C9D" w:rsidRPr="005D5EA4" w:rsidRDefault="00072C9D" w:rsidP="000578D5">
            <w:pPr>
              <w:spacing w:before="120"/>
              <w:jc w:val="right"/>
              <w:rPr>
                <w:rFonts w:ascii="Arial Narrow" w:hAnsi="Arial Narrow"/>
                <w:sz w:val="18"/>
              </w:rPr>
            </w:pPr>
            <w:r w:rsidRPr="005D5EA4">
              <w:rPr>
                <w:rFonts w:ascii="Arial Narrow" w:hAnsi="Arial Narrow"/>
                <w:sz w:val="18"/>
              </w:rPr>
              <w:t>Don't Know 77</w:t>
            </w:r>
          </w:p>
        </w:tc>
        <w:tc>
          <w:tcPr>
            <w:tcW w:w="2443" w:type="dxa"/>
            <w:gridSpan w:val="2"/>
            <w:tcBorders>
              <w:top w:val="single" w:sz="6" w:space="0" w:color="auto"/>
              <w:right w:val="single" w:sz="4" w:space="0" w:color="auto"/>
            </w:tcBorders>
            <w:vAlign w:val="bottom"/>
          </w:tcPr>
          <w:p w14:paraId="7B171836" w14:textId="77777777" w:rsidR="00072C9D" w:rsidRPr="005D5EA4" w:rsidRDefault="00072C9D" w:rsidP="000578D5">
            <w:pPr>
              <w:pStyle w:val="Heading9"/>
              <w:tabs>
                <w:tab w:val="clear" w:pos="1450"/>
              </w:tabs>
              <w:spacing w:before="60"/>
              <w:rPr>
                <w:rFonts w:ascii="Arial Narrow" w:hAnsi="Arial Narrow"/>
                <w:sz w:val="18"/>
                <w:szCs w:val="18"/>
                <w:lang w:val="en-GB"/>
              </w:rPr>
            </w:pPr>
            <w:r w:rsidRPr="005D5EA4">
              <w:rPr>
                <w:rFonts w:ascii="Arial Narrow" w:hAnsi="Arial Narrow"/>
                <w:sz w:val="20"/>
              </w:rPr>
              <w:t xml:space="preserve">└─┴─┘    </w:t>
            </w:r>
            <w:r w:rsidRPr="005D5EA4">
              <w:rPr>
                <w:rFonts w:ascii="Arial Narrow" w:hAnsi="Arial Narrow"/>
                <w:sz w:val="18"/>
                <w:szCs w:val="18"/>
              </w:rPr>
              <w:t xml:space="preserve"> If Zero days, go to D3</w:t>
            </w:r>
          </w:p>
        </w:tc>
        <w:tc>
          <w:tcPr>
            <w:tcW w:w="1171" w:type="dxa"/>
            <w:gridSpan w:val="2"/>
            <w:tcBorders>
              <w:top w:val="single" w:sz="4" w:space="0" w:color="auto"/>
              <w:left w:val="nil"/>
              <w:right w:val="single" w:sz="6" w:space="0" w:color="auto"/>
            </w:tcBorders>
            <w:shd w:val="clear" w:color="auto" w:fill="auto"/>
            <w:vAlign w:val="center"/>
          </w:tcPr>
          <w:p w14:paraId="4008DBA9" w14:textId="77777777" w:rsidR="00072C9D" w:rsidRPr="005D5EA4" w:rsidRDefault="00072C9D" w:rsidP="000578D5">
            <w:pPr>
              <w:pStyle w:val="Heading9"/>
              <w:tabs>
                <w:tab w:val="clear" w:pos="1450"/>
              </w:tabs>
              <w:spacing w:before="60"/>
              <w:jc w:val="center"/>
              <w:rPr>
                <w:rFonts w:ascii="Arial Narrow" w:hAnsi="Arial Narrow"/>
                <w:bCs/>
                <w:i w:val="0"/>
                <w:iCs w:val="0"/>
                <w:sz w:val="18"/>
                <w:lang w:val="en-GB"/>
              </w:rPr>
            </w:pPr>
            <w:r w:rsidRPr="005D5EA4">
              <w:rPr>
                <w:rFonts w:ascii="Arial Narrow" w:hAnsi="Arial Narrow"/>
                <w:bCs/>
                <w:i w:val="0"/>
                <w:iCs w:val="0"/>
                <w:sz w:val="22"/>
                <w:szCs w:val="22"/>
              </w:rPr>
              <w:t>D1</w:t>
            </w:r>
          </w:p>
        </w:tc>
      </w:tr>
      <w:tr w:rsidR="00072C9D" w:rsidRPr="005D5EA4" w14:paraId="2C8C81A4" w14:textId="77777777" w:rsidTr="00D47E00">
        <w:trPr>
          <w:trHeight w:hRule="exact" w:val="600"/>
          <w:jc w:val="center"/>
        </w:trPr>
        <w:tc>
          <w:tcPr>
            <w:tcW w:w="4808" w:type="dxa"/>
            <w:tcBorders>
              <w:top w:val="single" w:sz="4" w:space="0" w:color="auto"/>
              <w:left w:val="single" w:sz="6" w:space="0" w:color="auto"/>
              <w:right w:val="single" w:sz="4" w:space="0" w:color="auto"/>
            </w:tcBorders>
            <w:vAlign w:val="center"/>
          </w:tcPr>
          <w:p w14:paraId="5553FD5A" w14:textId="77777777" w:rsidR="00072C9D" w:rsidRPr="005D5EA4" w:rsidRDefault="00072C9D" w:rsidP="000578D5">
            <w:pPr>
              <w:pStyle w:val="Footer"/>
              <w:tabs>
                <w:tab w:val="clear" w:pos="4153"/>
                <w:tab w:val="clear" w:pos="8306"/>
              </w:tabs>
              <w:spacing w:before="60"/>
              <w:rPr>
                <w:rFonts w:ascii="Arial Narrow" w:hAnsi="Arial Narrow"/>
                <w:i/>
                <w:iCs/>
                <w:color w:val="FF6600"/>
                <w:sz w:val="18"/>
              </w:rPr>
            </w:pPr>
            <w:r w:rsidRPr="005D5EA4">
              <w:rPr>
                <w:rFonts w:ascii="Arial Narrow" w:hAnsi="Arial Narrow"/>
                <w:sz w:val="18"/>
              </w:rPr>
              <w:t xml:space="preserve">How many </w:t>
            </w:r>
            <w:r w:rsidRPr="005D5EA4">
              <w:rPr>
                <w:rFonts w:ascii="Arial Narrow" w:hAnsi="Arial Narrow"/>
                <w:b/>
                <w:sz w:val="18"/>
              </w:rPr>
              <w:t>servings</w:t>
            </w:r>
            <w:r w:rsidRPr="005D5EA4">
              <w:rPr>
                <w:rFonts w:ascii="Arial Narrow" w:hAnsi="Arial Narrow"/>
                <w:sz w:val="18"/>
              </w:rPr>
              <w:t xml:space="preserve"> of fruit do you eat on </w:t>
            </w:r>
            <w:r w:rsidRPr="005D5EA4">
              <w:rPr>
                <w:rFonts w:ascii="Arial Narrow" w:hAnsi="Arial Narrow"/>
                <w:b/>
                <w:sz w:val="18"/>
              </w:rPr>
              <w:t>one</w:t>
            </w:r>
            <w:r w:rsidRPr="005D5EA4">
              <w:rPr>
                <w:rFonts w:ascii="Arial Narrow" w:hAnsi="Arial Narrow"/>
                <w:sz w:val="18"/>
              </w:rPr>
              <w:t xml:space="preserve"> of those days?  (</w:t>
            </w:r>
            <w:r w:rsidRPr="005D5EA4">
              <w:rPr>
                <w:rFonts w:ascii="Arial Narrow" w:hAnsi="Arial Narrow"/>
                <w:i/>
                <w:sz w:val="18"/>
              </w:rPr>
              <w:t>USE SHOWCARD)</w:t>
            </w:r>
            <w:r w:rsidRPr="005D5EA4">
              <w:rPr>
                <w:rFonts w:ascii="Arial Narrow" w:hAnsi="Arial Narrow"/>
                <w:i/>
                <w:iCs/>
                <w:color w:val="FF6600"/>
                <w:sz w:val="18"/>
              </w:rPr>
              <w:t xml:space="preserve"> </w:t>
            </w:r>
          </w:p>
        </w:tc>
        <w:tc>
          <w:tcPr>
            <w:tcW w:w="2068" w:type="dxa"/>
            <w:gridSpan w:val="3"/>
            <w:tcBorders>
              <w:top w:val="single" w:sz="4" w:space="0" w:color="auto"/>
              <w:left w:val="nil"/>
            </w:tcBorders>
            <w:shd w:val="clear" w:color="auto" w:fill="auto"/>
            <w:vAlign w:val="center"/>
          </w:tcPr>
          <w:p w14:paraId="122B44A2"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Number of servings</w:t>
            </w:r>
          </w:p>
          <w:p w14:paraId="20F4B3A6"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Don't Know 77</w:t>
            </w:r>
          </w:p>
        </w:tc>
        <w:tc>
          <w:tcPr>
            <w:tcW w:w="2443" w:type="dxa"/>
            <w:gridSpan w:val="2"/>
            <w:tcBorders>
              <w:top w:val="single" w:sz="4" w:space="0" w:color="auto"/>
              <w:right w:val="single" w:sz="4" w:space="0" w:color="auto"/>
            </w:tcBorders>
            <w:vAlign w:val="center"/>
          </w:tcPr>
          <w:p w14:paraId="669CB501" w14:textId="77777777" w:rsidR="00072C9D" w:rsidRPr="005D5EA4" w:rsidRDefault="00072C9D" w:rsidP="000578D5">
            <w:pPr>
              <w:rPr>
                <w:rFonts w:ascii="Arial Narrow" w:hAnsi="Arial Narrow"/>
                <w:iCs/>
                <w:sz w:val="20"/>
                <w:szCs w:val="22"/>
              </w:rPr>
            </w:pPr>
            <w:r w:rsidRPr="005D5EA4">
              <w:rPr>
                <w:rFonts w:ascii="Arial Narrow" w:hAnsi="Arial Narrow"/>
                <w:sz w:val="20"/>
              </w:rPr>
              <w:t>└─┴─┘</w:t>
            </w:r>
          </w:p>
        </w:tc>
        <w:tc>
          <w:tcPr>
            <w:tcW w:w="1171" w:type="dxa"/>
            <w:gridSpan w:val="2"/>
            <w:tcBorders>
              <w:top w:val="single" w:sz="4" w:space="0" w:color="auto"/>
              <w:left w:val="nil"/>
              <w:right w:val="single" w:sz="6" w:space="0" w:color="auto"/>
            </w:tcBorders>
            <w:vAlign w:val="center"/>
          </w:tcPr>
          <w:p w14:paraId="24D8CF11" w14:textId="77777777" w:rsidR="00072C9D" w:rsidRPr="005D5EA4" w:rsidRDefault="00072C9D" w:rsidP="000578D5">
            <w:pPr>
              <w:pStyle w:val="Heading9"/>
              <w:tabs>
                <w:tab w:val="clear" w:pos="1450"/>
              </w:tabs>
              <w:spacing w:before="60"/>
              <w:jc w:val="center"/>
              <w:rPr>
                <w:rFonts w:ascii="Arial Narrow" w:hAnsi="Arial Narrow"/>
                <w:bCs/>
                <w:i w:val="0"/>
                <w:iCs w:val="0"/>
                <w:sz w:val="22"/>
                <w:szCs w:val="22"/>
              </w:rPr>
            </w:pPr>
            <w:r w:rsidRPr="005D5EA4">
              <w:rPr>
                <w:rFonts w:ascii="Arial Narrow" w:hAnsi="Arial Narrow"/>
                <w:bCs/>
                <w:i w:val="0"/>
                <w:iCs w:val="0"/>
                <w:sz w:val="22"/>
                <w:szCs w:val="22"/>
              </w:rPr>
              <w:t>D2</w:t>
            </w:r>
          </w:p>
        </w:tc>
      </w:tr>
      <w:tr w:rsidR="00072C9D" w:rsidRPr="005D5EA4" w14:paraId="0F9BF678" w14:textId="77777777" w:rsidTr="00D47E00">
        <w:trPr>
          <w:trHeight w:hRule="exact" w:val="600"/>
          <w:jc w:val="center"/>
        </w:trPr>
        <w:tc>
          <w:tcPr>
            <w:tcW w:w="4808" w:type="dxa"/>
            <w:tcBorders>
              <w:top w:val="single" w:sz="4" w:space="0" w:color="auto"/>
              <w:left w:val="single" w:sz="6" w:space="0" w:color="auto"/>
              <w:bottom w:val="single" w:sz="4" w:space="0" w:color="auto"/>
              <w:right w:val="single" w:sz="4" w:space="0" w:color="auto"/>
            </w:tcBorders>
            <w:vAlign w:val="center"/>
          </w:tcPr>
          <w:p w14:paraId="2556287A" w14:textId="77777777" w:rsidR="00072C9D" w:rsidRPr="005D5EA4" w:rsidRDefault="00072C9D" w:rsidP="000578D5">
            <w:pPr>
              <w:spacing w:before="60"/>
              <w:rPr>
                <w:rFonts w:ascii="Arial Narrow" w:hAnsi="Arial Narrow"/>
                <w:b/>
                <w:sz w:val="18"/>
              </w:rPr>
            </w:pPr>
            <w:r w:rsidRPr="005D5EA4">
              <w:rPr>
                <w:rFonts w:ascii="Arial Narrow" w:hAnsi="Arial Narrow"/>
                <w:sz w:val="18"/>
              </w:rPr>
              <w:t xml:space="preserve">In a typical week, on how many days do you </w:t>
            </w:r>
            <w:r w:rsidRPr="005D5EA4">
              <w:rPr>
                <w:rFonts w:ascii="Arial Narrow" w:hAnsi="Arial Narrow"/>
                <w:b/>
                <w:sz w:val="18"/>
              </w:rPr>
              <w:t>eat vegetables</w:t>
            </w:r>
            <w:r w:rsidRPr="005D5EA4">
              <w:rPr>
                <w:rFonts w:ascii="Arial Narrow" w:hAnsi="Arial Narrow"/>
                <w:sz w:val="18"/>
              </w:rPr>
              <w:t>?</w:t>
            </w:r>
            <w:r w:rsidRPr="005D5EA4">
              <w:rPr>
                <w:rFonts w:ascii="Arial Narrow" w:hAnsi="Arial Narrow"/>
                <w:i/>
                <w:iCs/>
                <w:color w:val="FF6600"/>
                <w:sz w:val="18"/>
              </w:rPr>
              <w:t xml:space="preserve"> </w:t>
            </w:r>
            <w:r w:rsidRPr="005D5EA4">
              <w:rPr>
                <w:rFonts w:ascii="Arial Narrow" w:hAnsi="Arial Narrow"/>
                <w:i/>
                <w:sz w:val="18"/>
              </w:rPr>
              <w:t>(USE SHOWCARD)</w:t>
            </w:r>
          </w:p>
        </w:tc>
        <w:tc>
          <w:tcPr>
            <w:tcW w:w="2068" w:type="dxa"/>
            <w:gridSpan w:val="3"/>
            <w:tcBorders>
              <w:top w:val="single" w:sz="4" w:space="0" w:color="auto"/>
              <w:left w:val="nil"/>
              <w:bottom w:val="single" w:sz="4" w:space="0" w:color="auto"/>
            </w:tcBorders>
            <w:vAlign w:val="center"/>
          </w:tcPr>
          <w:p w14:paraId="755B9720" w14:textId="77777777" w:rsidR="00072C9D" w:rsidRPr="005D5EA4" w:rsidRDefault="00072C9D" w:rsidP="000578D5">
            <w:pPr>
              <w:spacing w:before="120"/>
              <w:jc w:val="right"/>
              <w:rPr>
                <w:rFonts w:ascii="Arial Narrow" w:hAnsi="Arial Narrow"/>
                <w:sz w:val="18"/>
              </w:rPr>
            </w:pPr>
            <w:r w:rsidRPr="005D5EA4">
              <w:rPr>
                <w:rFonts w:ascii="Arial Narrow" w:hAnsi="Arial Narrow"/>
                <w:sz w:val="18"/>
              </w:rPr>
              <w:t>Number of days</w:t>
            </w:r>
            <w:r w:rsidRPr="005D5EA4">
              <w:rPr>
                <w:rFonts w:ascii="Arial Narrow" w:hAnsi="Arial Narrow"/>
                <w:sz w:val="18"/>
              </w:rPr>
              <w:br/>
              <w:t>Don't Know 77</w:t>
            </w:r>
          </w:p>
        </w:tc>
        <w:tc>
          <w:tcPr>
            <w:tcW w:w="2443" w:type="dxa"/>
            <w:gridSpan w:val="2"/>
            <w:tcBorders>
              <w:top w:val="single" w:sz="4" w:space="0" w:color="auto"/>
              <w:bottom w:val="single" w:sz="4" w:space="0" w:color="auto"/>
              <w:right w:val="single" w:sz="4" w:space="0" w:color="auto"/>
            </w:tcBorders>
            <w:shd w:val="clear" w:color="auto" w:fill="auto"/>
            <w:vAlign w:val="bottom"/>
          </w:tcPr>
          <w:p w14:paraId="55C1996A" w14:textId="77777777" w:rsidR="00072C9D" w:rsidRPr="005D5EA4" w:rsidRDefault="00072C9D" w:rsidP="000578D5">
            <w:pPr>
              <w:pStyle w:val="Heading9"/>
              <w:tabs>
                <w:tab w:val="clear" w:pos="1450"/>
              </w:tabs>
              <w:spacing w:before="60"/>
              <w:rPr>
                <w:rFonts w:ascii="Arial Narrow" w:hAnsi="Arial Narrow"/>
                <w:sz w:val="18"/>
                <w:szCs w:val="18"/>
              </w:rPr>
            </w:pPr>
            <w:r w:rsidRPr="005D5EA4">
              <w:rPr>
                <w:rFonts w:ascii="Arial Narrow" w:hAnsi="Arial Narrow"/>
                <w:sz w:val="20"/>
              </w:rPr>
              <w:t xml:space="preserve">└─┴─┘    </w:t>
            </w:r>
            <w:r w:rsidRPr="005D5EA4">
              <w:rPr>
                <w:rFonts w:ascii="Arial Narrow" w:hAnsi="Arial Narrow"/>
                <w:sz w:val="18"/>
                <w:szCs w:val="18"/>
              </w:rPr>
              <w:t xml:space="preserve"> If Zero days, go to  </w:t>
            </w:r>
          </w:p>
          <w:p w14:paraId="7F275BD5" w14:textId="77777777" w:rsidR="00072C9D" w:rsidRPr="005D5EA4" w:rsidRDefault="00072C9D" w:rsidP="000578D5">
            <w:pPr>
              <w:pStyle w:val="Heading9"/>
              <w:tabs>
                <w:tab w:val="clear" w:pos="1450"/>
              </w:tabs>
              <w:spacing w:before="60"/>
              <w:rPr>
                <w:rFonts w:ascii="Arial Narrow" w:hAnsi="Arial Narrow"/>
                <w:sz w:val="18"/>
                <w:szCs w:val="18"/>
              </w:rPr>
            </w:pPr>
            <w:r w:rsidRPr="005D5EA4">
              <w:rPr>
                <w:rFonts w:ascii="Arial Narrow" w:hAnsi="Arial Narrow"/>
                <w:sz w:val="18"/>
                <w:szCs w:val="18"/>
              </w:rPr>
              <w:t xml:space="preserve">                           D5</w:t>
            </w:r>
          </w:p>
          <w:p w14:paraId="23FB02E6" w14:textId="77777777" w:rsidR="00072C9D" w:rsidRPr="00E15CE1" w:rsidRDefault="00072C9D" w:rsidP="000578D5">
            <w:pPr>
              <w:rPr>
                <w:rFonts w:ascii="Arial Narrow" w:hAnsi="Arial Narrow"/>
                <w:lang w:val="en-NZ"/>
              </w:rPr>
            </w:pPr>
          </w:p>
        </w:tc>
        <w:tc>
          <w:tcPr>
            <w:tcW w:w="1171" w:type="dxa"/>
            <w:gridSpan w:val="2"/>
            <w:tcBorders>
              <w:top w:val="single" w:sz="4" w:space="0" w:color="auto"/>
              <w:left w:val="nil"/>
              <w:bottom w:val="single" w:sz="4" w:space="0" w:color="auto"/>
              <w:right w:val="single" w:sz="6" w:space="0" w:color="auto"/>
            </w:tcBorders>
            <w:shd w:val="clear" w:color="auto" w:fill="auto"/>
            <w:vAlign w:val="center"/>
          </w:tcPr>
          <w:p w14:paraId="6FAB0998" w14:textId="77777777" w:rsidR="00072C9D" w:rsidRPr="005D5EA4" w:rsidRDefault="00072C9D" w:rsidP="000578D5">
            <w:pPr>
              <w:tabs>
                <w:tab w:val="right" w:pos="1450"/>
              </w:tabs>
              <w:jc w:val="center"/>
              <w:rPr>
                <w:rFonts w:ascii="Arial Narrow" w:hAnsi="Arial Narrow"/>
                <w:bCs/>
                <w:iCs/>
                <w:sz w:val="22"/>
              </w:rPr>
            </w:pPr>
            <w:r w:rsidRPr="005D5EA4">
              <w:rPr>
                <w:rFonts w:ascii="Arial Narrow" w:hAnsi="Arial Narrow"/>
                <w:bCs/>
                <w:iCs/>
                <w:sz w:val="22"/>
              </w:rPr>
              <w:t>D3</w:t>
            </w:r>
          </w:p>
        </w:tc>
      </w:tr>
      <w:tr w:rsidR="00072C9D" w:rsidRPr="005D5EA4" w14:paraId="27328198" w14:textId="77777777" w:rsidTr="00D47E00">
        <w:trPr>
          <w:trHeight w:hRule="exact" w:val="600"/>
          <w:jc w:val="center"/>
        </w:trPr>
        <w:tc>
          <w:tcPr>
            <w:tcW w:w="4808" w:type="dxa"/>
            <w:tcBorders>
              <w:top w:val="single" w:sz="4" w:space="0" w:color="auto"/>
              <w:left w:val="single" w:sz="6" w:space="0" w:color="auto"/>
              <w:bottom w:val="single" w:sz="6" w:space="0" w:color="auto"/>
              <w:right w:val="single" w:sz="4" w:space="0" w:color="auto"/>
            </w:tcBorders>
            <w:vAlign w:val="center"/>
          </w:tcPr>
          <w:p w14:paraId="6D4B22F2" w14:textId="77777777" w:rsidR="00072C9D" w:rsidRPr="005D5EA4" w:rsidRDefault="00072C9D" w:rsidP="000578D5">
            <w:pPr>
              <w:spacing w:before="60"/>
              <w:rPr>
                <w:rFonts w:ascii="Arial Narrow" w:hAnsi="Arial Narrow"/>
                <w:i/>
                <w:sz w:val="18"/>
              </w:rPr>
            </w:pPr>
            <w:r w:rsidRPr="005D5EA4">
              <w:rPr>
                <w:rFonts w:ascii="Arial Narrow" w:hAnsi="Arial Narrow"/>
                <w:sz w:val="18"/>
              </w:rPr>
              <w:t>How many</w:t>
            </w:r>
            <w:r w:rsidRPr="005D5EA4">
              <w:rPr>
                <w:rFonts w:ascii="Arial Narrow" w:hAnsi="Arial Narrow"/>
                <w:b/>
                <w:sz w:val="18"/>
              </w:rPr>
              <w:t xml:space="preserve"> servings</w:t>
            </w:r>
            <w:r w:rsidRPr="005D5EA4">
              <w:rPr>
                <w:rFonts w:ascii="Arial Narrow" w:hAnsi="Arial Narrow"/>
                <w:sz w:val="18"/>
              </w:rPr>
              <w:t xml:space="preserve"> of vegetables do you eat on one of those days?  </w:t>
            </w:r>
            <w:r w:rsidRPr="005D5EA4">
              <w:rPr>
                <w:rFonts w:ascii="Arial Narrow" w:hAnsi="Arial Narrow"/>
                <w:i/>
                <w:sz w:val="18"/>
              </w:rPr>
              <w:t>(USE SHOWCARD)</w:t>
            </w:r>
          </w:p>
        </w:tc>
        <w:tc>
          <w:tcPr>
            <w:tcW w:w="2068" w:type="dxa"/>
            <w:gridSpan w:val="3"/>
            <w:tcBorders>
              <w:top w:val="single" w:sz="4" w:space="0" w:color="auto"/>
              <w:left w:val="nil"/>
              <w:bottom w:val="single" w:sz="4" w:space="0" w:color="auto"/>
            </w:tcBorders>
            <w:vAlign w:val="center"/>
          </w:tcPr>
          <w:p w14:paraId="76889772"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 xml:space="preserve">Number of servings </w:t>
            </w:r>
          </w:p>
          <w:p w14:paraId="7126E23A"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Don’t know 77</w:t>
            </w:r>
          </w:p>
        </w:tc>
        <w:tc>
          <w:tcPr>
            <w:tcW w:w="2443" w:type="dxa"/>
            <w:gridSpan w:val="2"/>
            <w:tcBorders>
              <w:top w:val="single" w:sz="4" w:space="0" w:color="auto"/>
              <w:bottom w:val="single" w:sz="4" w:space="0" w:color="auto"/>
              <w:right w:val="single" w:sz="4" w:space="0" w:color="auto"/>
            </w:tcBorders>
            <w:shd w:val="clear" w:color="auto" w:fill="auto"/>
            <w:vAlign w:val="center"/>
          </w:tcPr>
          <w:p w14:paraId="7BC1C7F9" w14:textId="77777777" w:rsidR="00072C9D" w:rsidRPr="005D5EA4" w:rsidRDefault="00072C9D" w:rsidP="000578D5">
            <w:pPr>
              <w:spacing w:before="60"/>
              <w:rPr>
                <w:rFonts w:ascii="Arial Narrow" w:hAnsi="Arial Narrow"/>
                <w:b/>
                <w:sz w:val="18"/>
              </w:rPr>
            </w:pPr>
            <w:r w:rsidRPr="005D5EA4">
              <w:rPr>
                <w:rFonts w:ascii="Arial Narrow" w:hAnsi="Arial Narrow"/>
                <w:sz w:val="20"/>
                <w:szCs w:val="20"/>
              </w:rPr>
              <w:t>└─┴─┘</w:t>
            </w:r>
          </w:p>
        </w:tc>
        <w:tc>
          <w:tcPr>
            <w:tcW w:w="1171" w:type="dxa"/>
            <w:gridSpan w:val="2"/>
            <w:tcBorders>
              <w:top w:val="single" w:sz="4" w:space="0" w:color="auto"/>
              <w:left w:val="nil"/>
              <w:bottom w:val="single" w:sz="6" w:space="0" w:color="auto"/>
              <w:right w:val="single" w:sz="6" w:space="0" w:color="auto"/>
            </w:tcBorders>
            <w:shd w:val="clear" w:color="auto" w:fill="auto"/>
            <w:vAlign w:val="center"/>
          </w:tcPr>
          <w:p w14:paraId="542193DE"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D4</w:t>
            </w:r>
          </w:p>
        </w:tc>
      </w:tr>
      <w:tr w:rsidR="00072C9D" w:rsidRPr="005D5EA4" w14:paraId="0C0222B5" w14:textId="77777777" w:rsidTr="000578D5">
        <w:trPr>
          <w:trHeight w:hRule="exact" w:val="600"/>
          <w:jc w:val="center"/>
        </w:trPr>
        <w:tc>
          <w:tcPr>
            <w:tcW w:w="10490" w:type="dxa"/>
            <w:gridSpan w:val="8"/>
            <w:tcBorders>
              <w:top w:val="single" w:sz="4" w:space="0" w:color="auto"/>
              <w:left w:val="single" w:sz="6" w:space="0" w:color="auto"/>
              <w:bottom w:val="single" w:sz="6" w:space="0" w:color="auto"/>
              <w:right w:val="single" w:sz="6" w:space="0" w:color="auto"/>
            </w:tcBorders>
            <w:shd w:val="clear" w:color="auto" w:fill="D9D9D9" w:themeFill="background1" w:themeFillShade="D9"/>
            <w:vAlign w:val="center"/>
          </w:tcPr>
          <w:p w14:paraId="57A264CE" w14:textId="77777777" w:rsidR="00072C9D" w:rsidRPr="005D5EA4" w:rsidRDefault="00072C9D" w:rsidP="000578D5">
            <w:pPr>
              <w:rPr>
                <w:rFonts w:ascii="Arial Narrow" w:hAnsi="Arial Narrow"/>
                <w:bCs/>
                <w:sz w:val="22"/>
                <w:szCs w:val="22"/>
              </w:rPr>
            </w:pPr>
            <w:r w:rsidRPr="005D5EA4">
              <w:rPr>
                <w:rFonts w:ascii="Arial Narrow" w:hAnsi="Arial Narrow"/>
                <w:b/>
              </w:rPr>
              <w:t>EXPANDED:  Diet</w:t>
            </w:r>
          </w:p>
        </w:tc>
      </w:tr>
      <w:tr w:rsidR="00D47E00" w:rsidRPr="005D5EA4" w14:paraId="41B20D5A" w14:textId="77777777" w:rsidTr="00D47E00">
        <w:trPr>
          <w:trHeight w:hRule="exact" w:val="275"/>
          <w:jc w:val="center"/>
        </w:trPr>
        <w:tc>
          <w:tcPr>
            <w:tcW w:w="4808" w:type="dxa"/>
            <w:vMerge w:val="restart"/>
            <w:tcBorders>
              <w:top w:val="single" w:sz="4" w:space="0" w:color="auto"/>
              <w:left w:val="single" w:sz="6" w:space="0" w:color="auto"/>
              <w:right w:val="single" w:sz="4" w:space="0" w:color="auto"/>
            </w:tcBorders>
            <w:vAlign w:val="center"/>
          </w:tcPr>
          <w:p w14:paraId="1086B40C" w14:textId="77777777" w:rsidR="00D47E00" w:rsidRPr="005D5EA4" w:rsidRDefault="00D47E00" w:rsidP="00D47E00">
            <w:pPr>
              <w:spacing w:before="60"/>
              <w:rPr>
                <w:rFonts w:ascii="Arial Narrow" w:hAnsi="Arial Narrow"/>
                <w:b/>
                <w:sz w:val="18"/>
              </w:rPr>
            </w:pPr>
            <w:r w:rsidRPr="005D5EA4">
              <w:rPr>
                <w:rFonts w:ascii="Arial Narrow" w:hAnsi="Arial Narrow"/>
                <w:sz w:val="18"/>
              </w:rPr>
              <w:t xml:space="preserve">What type of </w:t>
            </w:r>
            <w:r w:rsidRPr="005D5EA4">
              <w:rPr>
                <w:rFonts w:ascii="Arial Narrow" w:hAnsi="Arial Narrow"/>
                <w:b/>
                <w:sz w:val="18"/>
              </w:rPr>
              <w:t>oil or fat is most often</w:t>
            </w:r>
            <w:r w:rsidRPr="005D5EA4">
              <w:rPr>
                <w:rFonts w:ascii="Arial Narrow" w:hAnsi="Arial Narrow"/>
                <w:sz w:val="18"/>
              </w:rPr>
              <w:t xml:space="preserve"> used for meal preparation in your household?</w:t>
            </w:r>
            <w:r w:rsidRPr="005D5EA4">
              <w:rPr>
                <w:rFonts w:ascii="Arial Narrow" w:hAnsi="Arial Narrow"/>
                <w:b/>
                <w:sz w:val="18"/>
              </w:rPr>
              <w:t xml:space="preserve"> </w:t>
            </w:r>
          </w:p>
          <w:p w14:paraId="1AB5FB97" w14:textId="77777777" w:rsidR="00D47E00" w:rsidRPr="005D5EA4" w:rsidRDefault="00D47E00" w:rsidP="00D47E00">
            <w:pPr>
              <w:spacing w:before="60"/>
              <w:rPr>
                <w:rFonts w:ascii="Arial Narrow" w:hAnsi="Arial Narrow"/>
                <w:b/>
                <w:sz w:val="18"/>
              </w:rPr>
            </w:pPr>
          </w:p>
          <w:p w14:paraId="5281916B" w14:textId="77777777" w:rsidR="00D47E00" w:rsidRPr="005D5EA4" w:rsidRDefault="00D47E00" w:rsidP="00D47E00">
            <w:pPr>
              <w:rPr>
                <w:rFonts w:ascii="Arial Narrow" w:hAnsi="Arial Narrow"/>
                <w:i/>
                <w:sz w:val="18"/>
              </w:rPr>
            </w:pPr>
            <w:r w:rsidRPr="005D5EA4">
              <w:rPr>
                <w:rFonts w:ascii="Arial Narrow" w:hAnsi="Arial Narrow"/>
                <w:i/>
                <w:sz w:val="18"/>
              </w:rPr>
              <w:t>(USE SHOWCARD)</w:t>
            </w:r>
          </w:p>
          <w:p w14:paraId="4FB48D3D" w14:textId="77777777" w:rsidR="00D47E00" w:rsidRPr="005D5EA4" w:rsidRDefault="00D47E00" w:rsidP="00D47E00">
            <w:pPr>
              <w:rPr>
                <w:rFonts w:ascii="Arial Narrow" w:hAnsi="Arial Narrow"/>
                <w:i/>
                <w:sz w:val="18"/>
              </w:rPr>
            </w:pPr>
            <w:r w:rsidRPr="005D5EA4">
              <w:rPr>
                <w:rFonts w:ascii="Arial Narrow" w:hAnsi="Arial Narrow"/>
                <w:i/>
                <w:sz w:val="18"/>
              </w:rPr>
              <w:t>(SELECT ONLY ONE)</w:t>
            </w:r>
          </w:p>
          <w:p w14:paraId="2C9793A9" w14:textId="77777777" w:rsidR="00D47E00" w:rsidRPr="005D5EA4" w:rsidRDefault="00D47E00" w:rsidP="00D47E00">
            <w:pPr>
              <w:spacing w:before="60"/>
              <w:rPr>
                <w:rFonts w:ascii="Arial Narrow" w:hAnsi="Arial Narrow"/>
                <w:sz w:val="18"/>
              </w:rPr>
            </w:pPr>
          </w:p>
        </w:tc>
        <w:tc>
          <w:tcPr>
            <w:tcW w:w="2068" w:type="dxa"/>
            <w:gridSpan w:val="3"/>
            <w:tcBorders>
              <w:top w:val="single" w:sz="4" w:space="0" w:color="auto"/>
              <w:left w:val="single" w:sz="4" w:space="0" w:color="auto"/>
            </w:tcBorders>
            <w:vAlign w:val="center"/>
          </w:tcPr>
          <w:p w14:paraId="4E08828D" w14:textId="5C9B2F0E" w:rsidR="00D47E00" w:rsidRPr="005D5EA4" w:rsidRDefault="00D47E00" w:rsidP="00D47E00">
            <w:pPr>
              <w:spacing w:before="60"/>
              <w:jc w:val="right"/>
              <w:rPr>
                <w:rFonts w:ascii="Arial Narrow" w:hAnsi="Arial Narrow"/>
                <w:sz w:val="18"/>
              </w:rPr>
            </w:pPr>
            <w:r w:rsidRPr="005D5EA4">
              <w:rPr>
                <w:rFonts w:ascii="Arial Narrow" w:hAnsi="Arial Narrow"/>
                <w:sz w:val="18"/>
              </w:rPr>
              <w:t>Vegetable oil</w:t>
            </w:r>
          </w:p>
        </w:tc>
        <w:tc>
          <w:tcPr>
            <w:tcW w:w="2443" w:type="dxa"/>
            <w:gridSpan w:val="2"/>
            <w:tcBorders>
              <w:top w:val="single" w:sz="4" w:space="0" w:color="auto"/>
              <w:right w:val="single" w:sz="4" w:space="0" w:color="auto"/>
            </w:tcBorders>
            <w:shd w:val="clear" w:color="auto" w:fill="auto"/>
            <w:vAlign w:val="bottom"/>
          </w:tcPr>
          <w:p w14:paraId="378548FE" w14:textId="48691A61" w:rsidR="00D47E00" w:rsidRPr="005D5EA4" w:rsidRDefault="00D47E00" w:rsidP="00D47E00">
            <w:pPr>
              <w:spacing w:before="60"/>
              <w:rPr>
                <w:rFonts w:ascii="Arial Narrow" w:hAnsi="Arial Narrow"/>
                <w:sz w:val="20"/>
                <w:szCs w:val="20"/>
              </w:rPr>
            </w:pPr>
            <w:r w:rsidRPr="005D5EA4">
              <w:rPr>
                <w:rFonts w:ascii="Arial Narrow" w:hAnsi="Arial Narrow"/>
                <w:sz w:val="20"/>
                <w:szCs w:val="20"/>
              </w:rPr>
              <w:t>1</w:t>
            </w:r>
          </w:p>
        </w:tc>
        <w:tc>
          <w:tcPr>
            <w:tcW w:w="1171" w:type="dxa"/>
            <w:gridSpan w:val="2"/>
            <w:vMerge w:val="restart"/>
            <w:tcBorders>
              <w:top w:val="single" w:sz="4" w:space="0" w:color="auto"/>
              <w:left w:val="single" w:sz="4" w:space="0" w:color="auto"/>
              <w:right w:val="single" w:sz="6" w:space="0" w:color="auto"/>
            </w:tcBorders>
            <w:shd w:val="clear" w:color="auto" w:fill="auto"/>
            <w:vAlign w:val="center"/>
          </w:tcPr>
          <w:p w14:paraId="0F4E1616" w14:textId="0325E378" w:rsidR="00D47E00" w:rsidRPr="00302D9F" w:rsidRDefault="00D47E00" w:rsidP="00D47E00">
            <w:pPr>
              <w:jc w:val="center"/>
              <w:rPr>
                <w:rFonts w:ascii="Arial Narrow" w:hAnsi="Arial Narrow"/>
                <w:sz w:val="22"/>
                <w:szCs w:val="22"/>
              </w:rPr>
            </w:pPr>
            <w:r w:rsidRPr="00302D9F">
              <w:rPr>
                <w:rFonts w:ascii="Arial Narrow" w:hAnsi="Arial Narrow"/>
                <w:sz w:val="22"/>
                <w:szCs w:val="22"/>
              </w:rPr>
              <w:t>X4</w:t>
            </w:r>
          </w:p>
        </w:tc>
      </w:tr>
      <w:tr w:rsidR="00D47E00" w:rsidRPr="005D5EA4" w14:paraId="19872557" w14:textId="77777777" w:rsidTr="00D47E00">
        <w:trPr>
          <w:trHeight w:hRule="exact" w:val="275"/>
          <w:jc w:val="center"/>
        </w:trPr>
        <w:tc>
          <w:tcPr>
            <w:tcW w:w="4808" w:type="dxa"/>
            <w:vMerge/>
            <w:tcBorders>
              <w:left w:val="single" w:sz="6" w:space="0" w:color="auto"/>
              <w:right w:val="single" w:sz="4" w:space="0" w:color="auto"/>
            </w:tcBorders>
            <w:vAlign w:val="center"/>
          </w:tcPr>
          <w:p w14:paraId="66B71AD9" w14:textId="77777777" w:rsidR="00D47E00" w:rsidRPr="005D5EA4" w:rsidRDefault="00D47E00" w:rsidP="00D47E00">
            <w:pPr>
              <w:spacing w:before="60"/>
              <w:rPr>
                <w:rFonts w:ascii="Arial Narrow" w:hAnsi="Arial Narrow"/>
                <w:sz w:val="18"/>
              </w:rPr>
            </w:pPr>
          </w:p>
        </w:tc>
        <w:tc>
          <w:tcPr>
            <w:tcW w:w="2068" w:type="dxa"/>
            <w:gridSpan w:val="3"/>
            <w:tcBorders>
              <w:left w:val="single" w:sz="4" w:space="0" w:color="auto"/>
            </w:tcBorders>
            <w:vAlign w:val="center"/>
          </w:tcPr>
          <w:p w14:paraId="198DD8EA" w14:textId="5F94191B" w:rsidR="00D47E00" w:rsidRPr="005D5EA4" w:rsidRDefault="00D47E00" w:rsidP="00D47E00">
            <w:pPr>
              <w:spacing w:before="60"/>
              <w:jc w:val="right"/>
              <w:rPr>
                <w:rFonts w:ascii="Arial Narrow" w:hAnsi="Arial Narrow"/>
                <w:sz w:val="18"/>
              </w:rPr>
            </w:pPr>
            <w:r w:rsidRPr="005D5EA4">
              <w:rPr>
                <w:rFonts w:ascii="Arial Narrow" w:hAnsi="Arial Narrow"/>
                <w:sz w:val="18"/>
              </w:rPr>
              <w:t>Lard or suet</w:t>
            </w:r>
          </w:p>
        </w:tc>
        <w:tc>
          <w:tcPr>
            <w:tcW w:w="2443" w:type="dxa"/>
            <w:gridSpan w:val="2"/>
            <w:tcBorders>
              <w:right w:val="single" w:sz="4" w:space="0" w:color="auto"/>
            </w:tcBorders>
            <w:shd w:val="clear" w:color="auto" w:fill="auto"/>
            <w:vAlign w:val="bottom"/>
          </w:tcPr>
          <w:p w14:paraId="71C759ED" w14:textId="4F940896" w:rsidR="00D47E00" w:rsidRPr="005D5EA4" w:rsidRDefault="00D47E00" w:rsidP="00D47E00">
            <w:pPr>
              <w:spacing w:before="60"/>
              <w:rPr>
                <w:rFonts w:ascii="Arial Narrow" w:hAnsi="Arial Narrow"/>
                <w:sz w:val="20"/>
                <w:szCs w:val="20"/>
              </w:rPr>
            </w:pPr>
            <w:r w:rsidRPr="005D5EA4">
              <w:rPr>
                <w:rFonts w:ascii="Arial Narrow" w:hAnsi="Arial Narrow"/>
                <w:sz w:val="20"/>
                <w:szCs w:val="20"/>
              </w:rPr>
              <w:t>2</w:t>
            </w:r>
          </w:p>
        </w:tc>
        <w:tc>
          <w:tcPr>
            <w:tcW w:w="1171" w:type="dxa"/>
            <w:gridSpan w:val="2"/>
            <w:vMerge/>
            <w:tcBorders>
              <w:left w:val="single" w:sz="4" w:space="0" w:color="auto"/>
              <w:right w:val="single" w:sz="6" w:space="0" w:color="auto"/>
            </w:tcBorders>
            <w:shd w:val="clear" w:color="auto" w:fill="auto"/>
            <w:vAlign w:val="center"/>
          </w:tcPr>
          <w:p w14:paraId="07D1DFE6" w14:textId="77777777" w:rsidR="00D47E00" w:rsidRPr="005D5EA4" w:rsidRDefault="00D47E00" w:rsidP="00D47E00">
            <w:pPr>
              <w:jc w:val="center"/>
              <w:rPr>
                <w:rFonts w:ascii="Arial Narrow" w:hAnsi="Arial Narrow"/>
                <w:bCs/>
                <w:sz w:val="22"/>
                <w:szCs w:val="22"/>
              </w:rPr>
            </w:pPr>
          </w:p>
        </w:tc>
      </w:tr>
      <w:tr w:rsidR="00D47E00" w:rsidRPr="005D5EA4" w14:paraId="36AF8B28" w14:textId="77777777" w:rsidTr="00D47E00">
        <w:trPr>
          <w:trHeight w:hRule="exact" w:val="275"/>
          <w:jc w:val="center"/>
        </w:trPr>
        <w:tc>
          <w:tcPr>
            <w:tcW w:w="4808" w:type="dxa"/>
            <w:vMerge/>
            <w:tcBorders>
              <w:left w:val="single" w:sz="6" w:space="0" w:color="auto"/>
              <w:right w:val="single" w:sz="4" w:space="0" w:color="auto"/>
            </w:tcBorders>
            <w:vAlign w:val="center"/>
          </w:tcPr>
          <w:p w14:paraId="70B04994" w14:textId="77777777" w:rsidR="00D47E00" w:rsidRPr="005D5EA4" w:rsidRDefault="00D47E00" w:rsidP="00D47E00">
            <w:pPr>
              <w:spacing w:before="60"/>
              <w:rPr>
                <w:rFonts w:ascii="Arial Narrow" w:hAnsi="Arial Narrow"/>
                <w:sz w:val="18"/>
              </w:rPr>
            </w:pPr>
          </w:p>
        </w:tc>
        <w:tc>
          <w:tcPr>
            <w:tcW w:w="2068" w:type="dxa"/>
            <w:gridSpan w:val="3"/>
            <w:tcBorders>
              <w:left w:val="single" w:sz="4" w:space="0" w:color="auto"/>
            </w:tcBorders>
            <w:vAlign w:val="center"/>
          </w:tcPr>
          <w:p w14:paraId="36039DD7" w14:textId="7D1A42EC" w:rsidR="00D47E00" w:rsidRPr="005D5EA4" w:rsidRDefault="00D47E00" w:rsidP="00D47E00">
            <w:pPr>
              <w:spacing w:before="60"/>
              <w:jc w:val="right"/>
              <w:rPr>
                <w:rFonts w:ascii="Arial Narrow" w:hAnsi="Arial Narrow"/>
                <w:sz w:val="18"/>
              </w:rPr>
            </w:pPr>
            <w:r w:rsidRPr="005D5EA4">
              <w:rPr>
                <w:rFonts w:ascii="Arial Narrow" w:hAnsi="Arial Narrow"/>
                <w:sz w:val="18"/>
              </w:rPr>
              <w:t>Butter or ghee</w:t>
            </w:r>
          </w:p>
        </w:tc>
        <w:tc>
          <w:tcPr>
            <w:tcW w:w="2443" w:type="dxa"/>
            <w:gridSpan w:val="2"/>
            <w:tcBorders>
              <w:right w:val="single" w:sz="4" w:space="0" w:color="auto"/>
            </w:tcBorders>
            <w:shd w:val="clear" w:color="auto" w:fill="auto"/>
            <w:vAlign w:val="bottom"/>
          </w:tcPr>
          <w:p w14:paraId="43CB0A4F" w14:textId="73864F2B" w:rsidR="00D47E00" w:rsidRPr="005D5EA4" w:rsidRDefault="00D47E00" w:rsidP="00D47E00">
            <w:pPr>
              <w:spacing w:before="60"/>
              <w:rPr>
                <w:rFonts w:ascii="Arial Narrow" w:hAnsi="Arial Narrow"/>
                <w:sz w:val="20"/>
                <w:szCs w:val="20"/>
              </w:rPr>
            </w:pPr>
            <w:r w:rsidRPr="005D5EA4">
              <w:rPr>
                <w:rFonts w:ascii="Arial Narrow" w:hAnsi="Arial Narrow"/>
                <w:sz w:val="20"/>
                <w:szCs w:val="20"/>
              </w:rPr>
              <w:t>3</w:t>
            </w:r>
          </w:p>
        </w:tc>
        <w:tc>
          <w:tcPr>
            <w:tcW w:w="1171" w:type="dxa"/>
            <w:gridSpan w:val="2"/>
            <w:vMerge/>
            <w:tcBorders>
              <w:left w:val="single" w:sz="4" w:space="0" w:color="auto"/>
              <w:right w:val="single" w:sz="6" w:space="0" w:color="auto"/>
            </w:tcBorders>
            <w:shd w:val="clear" w:color="auto" w:fill="auto"/>
            <w:vAlign w:val="center"/>
          </w:tcPr>
          <w:p w14:paraId="5F57644B" w14:textId="77777777" w:rsidR="00D47E00" w:rsidRPr="005D5EA4" w:rsidRDefault="00D47E00" w:rsidP="00D47E00">
            <w:pPr>
              <w:jc w:val="center"/>
              <w:rPr>
                <w:rFonts w:ascii="Arial Narrow" w:hAnsi="Arial Narrow"/>
                <w:bCs/>
                <w:sz w:val="22"/>
                <w:szCs w:val="22"/>
              </w:rPr>
            </w:pPr>
          </w:p>
        </w:tc>
      </w:tr>
      <w:tr w:rsidR="00D47E00" w:rsidRPr="005D5EA4" w14:paraId="3A521C54" w14:textId="77777777" w:rsidTr="00D47E00">
        <w:trPr>
          <w:trHeight w:hRule="exact" w:val="275"/>
          <w:jc w:val="center"/>
        </w:trPr>
        <w:tc>
          <w:tcPr>
            <w:tcW w:w="4808" w:type="dxa"/>
            <w:vMerge/>
            <w:tcBorders>
              <w:left w:val="single" w:sz="6" w:space="0" w:color="auto"/>
              <w:right w:val="single" w:sz="4" w:space="0" w:color="auto"/>
            </w:tcBorders>
            <w:vAlign w:val="center"/>
          </w:tcPr>
          <w:p w14:paraId="077A4551" w14:textId="77777777" w:rsidR="00D47E00" w:rsidRPr="005D5EA4" w:rsidRDefault="00D47E00" w:rsidP="00D47E00">
            <w:pPr>
              <w:spacing w:before="60"/>
              <w:rPr>
                <w:rFonts w:ascii="Arial Narrow" w:hAnsi="Arial Narrow"/>
                <w:sz w:val="18"/>
              </w:rPr>
            </w:pPr>
          </w:p>
        </w:tc>
        <w:tc>
          <w:tcPr>
            <w:tcW w:w="2068" w:type="dxa"/>
            <w:gridSpan w:val="3"/>
            <w:tcBorders>
              <w:left w:val="single" w:sz="4" w:space="0" w:color="auto"/>
            </w:tcBorders>
            <w:vAlign w:val="center"/>
          </w:tcPr>
          <w:p w14:paraId="78C1E859" w14:textId="02981325" w:rsidR="00D47E00" w:rsidRPr="005D5EA4" w:rsidRDefault="00D47E00" w:rsidP="00D47E00">
            <w:pPr>
              <w:spacing w:before="60"/>
              <w:jc w:val="right"/>
              <w:rPr>
                <w:rFonts w:ascii="Arial Narrow" w:hAnsi="Arial Narrow"/>
                <w:sz w:val="18"/>
              </w:rPr>
            </w:pPr>
            <w:r w:rsidRPr="005D5EA4">
              <w:rPr>
                <w:rFonts w:ascii="Arial Narrow" w:hAnsi="Arial Narrow"/>
                <w:sz w:val="18"/>
              </w:rPr>
              <w:t>Margarine</w:t>
            </w:r>
          </w:p>
        </w:tc>
        <w:tc>
          <w:tcPr>
            <w:tcW w:w="2443" w:type="dxa"/>
            <w:gridSpan w:val="2"/>
            <w:tcBorders>
              <w:right w:val="single" w:sz="4" w:space="0" w:color="auto"/>
            </w:tcBorders>
            <w:shd w:val="clear" w:color="auto" w:fill="auto"/>
            <w:vAlign w:val="bottom"/>
          </w:tcPr>
          <w:p w14:paraId="41FB99D0" w14:textId="1F2322EC" w:rsidR="00D47E00" w:rsidRPr="005D5EA4" w:rsidRDefault="00D47E00" w:rsidP="00D47E00">
            <w:pPr>
              <w:spacing w:before="60"/>
              <w:rPr>
                <w:rFonts w:ascii="Arial Narrow" w:hAnsi="Arial Narrow"/>
                <w:sz w:val="20"/>
                <w:szCs w:val="20"/>
              </w:rPr>
            </w:pPr>
            <w:r w:rsidRPr="005D5EA4">
              <w:rPr>
                <w:rFonts w:ascii="Arial Narrow" w:hAnsi="Arial Narrow"/>
                <w:sz w:val="20"/>
                <w:szCs w:val="20"/>
              </w:rPr>
              <w:t>4</w:t>
            </w:r>
          </w:p>
        </w:tc>
        <w:tc>
          <w:tcPr>
            <w:tcW w:w="1171" w:type="dxa"/>
            <w:gridSpan w:val="2"/>
            <w:vMerge/>
            <w:tcBorders>
              <w:left w:val="single" w:sz="4" w:space="0" w:color="auto"/>
              <w:right w:val="single" w:sz="6" w:space="0" w:color="auto"/>
            </w:tcBorders>
            <w:shd w:val="clear" w:color="auto" w:fill="auto"/>
            <w:vAlign w:val="center"/>
          </w:tcPr>
          <w:p w14:paraId="6C48A796" w14:textId="77777777" w:rsidR="00D47E00" w:rsidRPr="005D5EA4" w:rsidRDefault="00D47E00" w:rsidP="00D47E00">
            <w:pPr>
              <w:jc w:val="center"/>
              <w:rPr>
                <w:rFonts w:ascii="Arial Narrow" w:hAnsi="Arial Narrow"/>
                <w:bCs/>
                <w:sz w:val="22"/>
                <w:szCs w:val="22"/>
              </w:rPr>
            </w:pPr>
          </w:p>
        </w:tc>
      </w:tr>
      <w:tr w:rsidR="00D47E00" w:rsidRPr="005D5EA4" w14:paraId="0FF36A03" w14:textId="77777777" w:rsidTr="00D47E00">
        <w:trPr>
          <w:trHeight w:hRule="exact" w:val="275"/>
          <w:jc w:val="center"/>
        </w:trPr>
        <w:tc>
          <w:tcPr>
            <w:tcW w:w="4808" w:type="dxa"/>
            <w:vMerge/>
            <w:tcBorders>
              <w:left w:val="single" w:sz="6" w:space="0" w:color="auto"/>
              <w:right w:val="single" w:sz="4" w:space="0" w:color="auto"/>
            </w:tcBorders>
            <w:vAlign w:val="center"/>
          </w:tcPr>
          <w:p w14:paraId="7B159FA6" w14:textId="77777777" w:rsidR="00D47E00" w:rsidRPr="005D5EA4" w:rsidRDefault="00D47E00" w:rsidP="00D47E00">
            <w:pPr>
              <w:spacing w:before="60"/>
              <w:rPr>
                <w:rFonts w:ascii="Arial Narrow" w:hAnsi="Arial Narrow"/>
                <w:sz w:val="18"/>
              </w:rPr>
            </w:pPr>
          </w:p>
        </w:tc>
        <w:tc>
          <w:tcPr>
            <w:tcW w:w="2068" w:type="dxa"/>
            <w:gridSpan w:val="3"/>
            <w:tcBorders>
              <w:left w:val="single" w:sz="4" w:space="0" w:color="auto"/>
            </w:tcBorders>
            <w:vAlign w:val="center"/>
          </w:tcPr>
          <w:p w14:paraId="079A9B0B" w14:textId="21FF7F38" w:rsidR="00D47E00" w:rsidRPr="005D5EA4" w:rsidRDefault="00D47E00" w:rsidP="00D47E00">
            <w:pPr>
              <w:spacing w:before="60"/>
              <w:jc w:val="right"/>
              <w:rPr>
                <w:rFonts w:ascii="Arial Narrow" w:hAnsi="Arial Narrow"/>
                <w:sz w:val="18"/>
              </w:rPr>
            </w:pPr>
            <w:r w:rsidRPr="005D5EA4">
              <w:rPr>
                <w:rFonts w:ascii="Arial Narrow" w:hAnsi="Arial Narrow"/>
                <w:sz w:val="18"/>
              </w:rPr>
              <w:t>Other</w:t>
            </w:r>
          </w:p>
        </w:tc>
        <w:tc>
          <w:tcPr>
            <w:tcW w:w="2443" w:type="dxa"/>
            <w:gridSpan w:val="2"/>
            <w:tcBorders>
              <w:right w:val="single" w:sz="4" w:space="0" w:color="auto"/>
            </w:tcBorders>
            <w:shd w:val="clear" w:color="auto" w:fill="auto"/>
            <w:vAlign w:val="bottom"/>
          </w:tcPr>
          <w:p w14:paraId="513AB2A9" w14:textId="61C05CC3" w:rsidR="00D47E00" w:rsidRPr="005D5EA4" w:rsidRDefault="00D47E00" w:rsidP="00D47E00">
            <w:pPr>
              <w:spacing w:before="60"/>
              <w:rPr>
                <w:rFonts w:ascii="Arial Narrow" w:hAnsi="Arial Narrow"/>
                <w:sz w:val="20"/>
                <w:szCs w:val="20"/>
              </w:rPr>
            </w:pPr>
            <w:r w:rsidRPr="005D5EA4">
              <w:rPr>
                <w:rFonts w:ascii="Arial Narrow" w:hAnsi="Arial Narrow"/>
                <w:sz w:val="20"/>
                <w:szCs w:val="20"/>
              </w:rPr>
              <w:t>5</w:t>
            </w:r>
            <w:r w:rsidRPr="005D5EA4">
              <w:rPr>
                <w:rFonts w:ascii="Arial Narrow" w:hAnsi="Arial Narrow"/>
                <w:sz w:val="18"/>
              </w:rPr>
              <w:t xml:space="preserve">     </w:t>
            </w:r>
            <w:r w:rsidRPr="005D5EA4">
              <w:rPr>
                <w:rFonts w:ascii="Arial Narrow" w:hAnsi="Arial Narrow"/>
                <w:i/>
                <w:iCs/>
                <w:sz w:val="18"/>
              </w:rPr>
              <w:t xml:space="preserve"> If Other, go to </w:t>
            </w:r>
            <w:r>
              <w:rPr>
                <w:rFonts w:ascii="Arial Narrow" w:hAnsi="Arial Narrow"/>
                <w:i/>
                <w:iCs/>
                <w:sz w:val="18"/>
              </w:rPr>
              <w:t>X4</w:t>
            </w:r>
            <w:r w:rsidRPr="005D5EA4">
              <w:rPr>
                <w:rFonts w:ascii="Arial Narrow" w:hAnsi="Arial Narrow"/>
                <w:i/>
                <w:iCs/>
                <w:sz w:val="18"/>
              </w:rPr>
              <w:t xml:space="preserve"> other</w:t>
            </w:r>
          </w:p>
        </w:tc>
        <w:tc>
          <w:tcPr>
            <w:tcW w:w="1171" w:type="dxa"/>
            <w:gridSpan w:val="2"/>
            <w:vMerge/>
            <w:tcBorders>
              <w:left w:val="single" w:sz="4" w:space="0" w:color="auto"/>
              <w:right w:val="single" w:sz="6" w:space="0" w:color="auto"/>
            </w:tcBorders>
            <w:shd w:val="clear" w:color="auto" w:fill="auto"/>
            <w:vAlign w:val="center"/>
          </w:tcPr>
          <w:p w14:paraId="53E4EA0A" w14:textId="77777777" w:rsidR="00D47E00" w:rsidRPr="005D5EA4" w:rsidRDefault="00D47E00" w:rsidP="00D47E00">
            <w:pPr>
              <w:jc w:val="center"/>
              <w:rPr>
                <w:rFonts w:ascii="Arial Narrow" w:hAnsi="Arial Narrow"/>
                <w:bCs/>
                <w:sz w:val="22"/>
                <w:szCs w:val="22"/>
              </w:rPr>
            </w:pPr>
          </w:p>
        </w:tc>
      </w:tr>
      <w:tr w:rsidR="00D47E00" w:rsidRPr="005D5EA4" w14:paraId="1B9133E0" w14:textId="77777777" w:rsidTr="00D47E00">
        <w:trPr>
          <w:trHeight w:hRule="exact" w:val="275"/>
          <w:jc w:val="center"/>
        </w:trPr>
        <w:tc>
          <w:tcPr>
            <w:tcW w:w="4808" w:type="dxa"/>
            <w:vMerge/>
            <w:tcBorders>
              <w:left w:val="single" w:sz="6" w:space="0" w:color="auto"/>
              <w:right w:val="single" w:sz="4" w:space="0" w:color="auto"/>
            </w:tcBorders>
            <w:vAlign w:val="center"/>
          </w:tcPr>
          <w:p w14:paraId="0836A98B" w14:textId="77777777" w:rsidR="00D47E00" w:rsidRPr="005D5EA4" w:rsidRDefault="00D47E00" w:rsidP="00D47E00">
            <w:pPr>
              <w:spacing w:before="60"/>
              <w:rPr>
                <w:rFonts w:ascii="Arial Narrow" w:hAnsi="Arial Narrow"/>
                <w:sz w:val="18"/>
              </w:rPr>
            </w:pPr>
          </w:p>
        </w:tc>
        <w:tc>
          <w:tcPr>
            <w:tcW w:w="2068" w:type="dxa"/>
            <w:gridSpan w:val="3"/>
            <w:tcBorders>
              <w:left w:val="single" w:sz="4" w:space="0" w:color="auto"/>
            </w:tcBorders>
            <w:vAlign w:val="center"/>
          </w:tcPr>
          <w:p w14:paraId="3412F2AB" w14:textId="2BB38161" w:rsidR="00D47E00" w:rsidRPr="005D5EA4" w:rsidRDefault="00D47E00" w:rsidP="00D47E00">
            <w:pPr>
              <w:spacing w:before="60"/>
              <w:jc w:val="right"/>
              <w:rPr>
                <w:rFonts w:ascii="Arial Narrow" w:hAnsi="Arial Narrow"/>
                <w:sz w:val="18"/>
              </w:rPr>
            </w:pPr>
            <w:r w:rsidRPr="005D5EA4">
              <w:rPr>
                <w:rFonts w:ascii="Arial Narrow" w:hAnsi="Arial Narrow"/>
                <w:sz w:val="18"/>
              </w:rPr>
              <w:t>None in particular</w:t>
            </w:r>
          </w:p>
        </w:tc>
        <w:tc>
          <w:tcPr>
            <w:tcW w:w="2443" w:type="dxa"/>
            <w:gridSpan w:val="2"/>
            <w:tcBorders>
              <w:right w:val="single" w:sz="4" w:space="0" w:color="auto"/>
            </w:tcBorders>
            <w:shd w:val="clear" w:color="auto" w:fill="auto"/>
            <w:vAlign w:val="bottom"/>
          </w:tcPr>
          <w:p w14:paraId="55F4544D" w14:textId="2077263B" w:rsidR="00D47E00" w:rsidRPr="005D5EA4" w:rsidRDefault="00D47E00" w:rsidP="00D47E00">
            <w:pPr>
              <w:spacing w:before="60"/>
              <w:rPr>
                <w:rFonts w:ascii="Arial Narrow" w:hAnsi="Arial Narrow"/>
                <w:sz w:val="20"/>
                <w:szCs w:val="20"/>
              </w:rPr>
            </w:pPr>
            <w:r w:rsidRPr="005D5EA4">
              <w:rPr>
                <w:rFonts w:ascii="Arial Narrow" w:hAnsi="Arial Narrow"/>
                <w:sz w:val="20"/>
                <w:szCs w:val="20"/>
              </w:rPr>
              <w:t>6</w:t>
            </w:r>
          </w:p>
        </w:tc>
        <w:tc>
          <w:tcPr>
            <w:tcW w:w="1171" w:type="dxa"/>
            <w:gridSpan w:val="2"/>
            <w:vMerge/>
            <w:tcBorders>
              <w:left w:val="single" w:sz="4" w:space="0" w:color="auto"/>
              <w:right w:val="single" w:sz="6" w:space="0" w:color="auto"/>
            </w:tcBorders>
            <w:shd w:val="clear" w:color="auto" w:fill="auto"/>
            <w:vAlign w:val="center"/>
          </w:tcPr>
          <w:p w14:paraId="1952E112" w14:textId="77777777" w:rsidR="00D47E00" w:rsidRPr="005D5EA4" w:rsidRDefault="00D47E00" w:rsidP="00D47E00">
            <w:pPr>
              <w:jc w:val="center"/>
              <w:rPr>
                <w:rFonts w:ascii="Arial Narrow" w:hAnsi="Arial Narrow"/>
                <w:bCs/>
                <w:sz w:val="22"/>
                <w:szCs w:val="22"/>
              </w:rPr>
            </w:pPr>
          </w:p>
        </w:tc>
      </w:tr>
      <w:tr w:rsidR="00D47E00" w:rsidRPr="005D5EA4" w14:paraId="6B091DA8" w14:textId="77777777" w:rsidTr="00D47E00">
        <w:trPr>
          <w:trHeight w:hRule="exact" w:val="275"/>
          <w:jc w:val="center"/>
        </w:trPr>
        <w:tc>
          <w:tcPr>
            <w:tcW w:w="4808" w:type="dxa"/>
            <w:vMerge/>
            <w:tcBorders>
              <w:left w:val="single" w:sz="6" w:space="0" w:color="auto"/>
              <w:right w:val="single" w:sz="4" w:space="0" w:color="auto"/>
            </w:tcBorders>
            <w:vAlign w:val="center"/>
          </w:tcPr>
          <w:p w14:paraId="2C7FE507" w14:textId="77777777" w:rsidR="00D47E00" w:rsidRPr="005D5EA4" w:rsidRDefault="00D47E00" w:rsidP="00D47E00">
            <w:pPr>
              <w:spacing w:before="60"/>
              <w:rPr>
                <w:rFonts w:ascii="Arial Narrow" w:hAnsi="Arial Narrow"/>
                <w:sz w:val="18"/>
              </w:rPr>
            </w:pPr>
          </w:p>
        </w:tc>
        <w:tc>
          <w:tcPr>
            <w:tcW w:w="2068" w:type="dxa"/>
            <w:gridSpan w:val="3"/>
            <w:tcBorders>
              <w:left w:val="single" w:sz="4" w:space="0" w:color="auto"/>
            </w:tcBorders>
            <w:vAlign w:val="center"/>
          </w:tcPr>
          <w:p w14:paraId="4182106A" w14:textId="16025D8F" w:rsidR="00D47E00" w:rsidRPr="005D5EA4" w:rsidRDefault="00D47E00" w:rsidP="00D47E00">
            <w:pPr>
              <w:spacing w:before="60"/>
              <w:jc w:val="right"/>
              <w:rPr>
                <w:rFonts w:ascii="Arial Narrow" w:hAnsi="Arial Narrow"/>
                <w:sz w:val="18"/>
              </w:rPr>
            </w:pPr>
            <w:r w:rsidRPr="005D5EA4">
              <w:rPr>
                <w:rFonts w:ascii="Arial Narrow" w:hAnsi="Arial Narrow"/>
                <w:sz w:val="18"/>
              </w:rPr>
              <w:t>None used</w:t>
            </w:r>
          </w:p>
        </w:tc>
        <w:tc>
          <w:tcPr>
            <w:tcW w:w="2443" w:type="dxa"/>
            <w:gridSpan w:val="2"/>
            <w:tcBorders>
              <w:right w:val="single" w:sz="4" w:space="0" w:color="auto"/>
            </w:tcBorders>
            <w:shd w:val="clear" w:color="auto" w:fill="auto"/>
            <w:vAlign w:val="bottom"/>
          </w:tcPr>
          <w:p w14:paraId="35BC884D" w14:textId="73CBEC4C" w:rsidR="00D47E00" w:rsidRPr="005D5EA4" w:rsidRDefault="00D47E00" w:rsidP="00D47E00">
            <w:pPr>
              <w:spacing w:before="60"/>
              <w:rPr>
                <w:rFonts w:ascii="Arial Narrow" w:hAnsi="Arial Narrow"/>
                <w:sz w:val="20"/>
                <w:szCs w:val="20"/>
              </w:rPr>
            </w:pPr>
            <w:r w:rsidRPr="005D5EA4">
              <w:rPr>
                <w:rFonts w:ascii="Arial Narrow" w:hAnsi="Arial Narrow"/>
                <w:sz w:val="20"/>
                <w:szCs w:val="20"/>
              </w:rPr>
              <w:t>7</w:t>
            </w:r>
          </w:p>
        </w:tc>
        <w:tc>
          <w:tcPr>
            <w:tcW w:w="1171" w:type="dxa"/>
            <w:gridSpan w:val="2"/>
            <w:vMerge/>
            <w:tcBorders>
              <w:left w:val="single" w:sz="4" w:space="0" w:color="auto"/>
              <w:right w:val="single" w:sz="6" w:space="0" w:color="auto"/>
            </w:tcBorders>
            <w:shd w:val="clear" w:color="auto" w:fill="auto"/>
            <w:vAlign w:val="center"/>
          </w:tcPr>
          <w:p w14:paraId="1CC5CAFD" w14:textId="77777777" w:rsidR="00D47E00" w:rsidRPr="005D5EA4" w:rsidRDefault="00D47E00" w:rsidP="00D47E00">
            <w:pPr>
              <w:jc w:val="center"/>
              <w:rPr>
                <w:rFonts w:ascii="Arial Narrow" w:hAnsi="Arial Narrow"/>
                <w:bCs/>
                <w:sz w:val="22"/>
                <w:szCs w:val="22"/>
              </w:rPr>
            </w:pPr>
          </w:p>
        </w:tc>
      </w:tr>
      <w:tr w:rsidR="00D47E00" w:rsidRPr="005D5EA4" w14:paraId="10814E45" w14:textId="77777777" w:rsidTr="00D47E00">
        <w:trPr>
          <w:trHeight w:hRule="exact" w:val="275"/>
          <w:jc w:val="center"/>
        </w:trPr>
        <w:tc>
          <w:tcPr>
            <w:tcW w:w="4808" w:type="dxa"/>
            <w:vMerge/>
            <w:tcBorders>
              <w:left w:val="single" w:sz="6" w:space="0" w:color="auto"/>
              <w:right w:val="single" w:sz="4" w:space="0" w:color="auto"/>
            </w:tcBorders>
            <w:vAlign w:val="center"/>
          </w:tcPr>
          <w:p w14:paraId="57C39663" w14:textId="77777777" w:rsidR="00D47E00" w:rsidRPr="005D5EA4" w:rsidRDefault="00D47E00" w:rsidP="00D47E00">
            <w:pPr>
              <w:spacing w:before="60"/>
              <w:rPr>
                <w:rFonts w:ascii="Arial Narrow" w:hAnsi="Arial Narrow"/>
                <w:sz w:val="18"/>
              </w:rPr>
            </w:pPr>
          </w:p>
        </w:tc>
        <w:tc>
          <w:tcPr>
            <w:tcW w:w="2068" w:type="dxa"/>
            <w:gridSpan w:val="3"/>
            <w:tcBorders>
              <w:left w:val="single" w:sz="4" w:space="0" w:color="auto"/>
              <w:bottom w:val="single" w:sz="4" w:space="0" w:color="auto"/>
            </w:tcBorders>
            <w:vAlign w:val="center"/>
          </w:tcPr>
          <w:p w14:paraId="056D4496" w14:textId="71350609" w:rsidR="00D47E00" w:rsidRPr="005D5EA4" w:rsidRDefault="00D47E00" w:rsidP="00D47E00">
            <w:pPr>
              <w:spacing w:before="60"/>
              <w:jc w:val="right"/>
              <w:rPr>
                <w:rFonts w:ascii="Arial Narrow" w:hAnsi="Arial Narrow"/>
                <w:sz w:val="18"/>
              </w:rPr>
            </w:pPr>
            <w:r w:rsidRPr="005D5EA4">
              <w:rPr>
                <w:rFonts w:ascii="Arial Narrow" w:hAnsi="Arial Narrow"/>
                <w:sz w:val="18"/>
              </w:rPr>
              <w:t xml:space="preserve">Don’t know </w:t>
            </w:r>
          </w:p>
        </w:tc>
        <w:tc>
          <w:tcPr>
            <w:tcW w:w="2443" w:type="dxa"/>
            <w:gridSpan w:val="2"/>
            <w:tcBorders>
              <w:bottom w:val="single" w:sz="4" w:space="0" w:color="auto"/>
              <w:right w:val="single" w:sz="4" w:space="0" w:color="auto"/>
            </w:tcBorders>
            <w:shd w:val="clear" w:color="auto" w:fill="auto"/>
            <w:vAlign w:val="bottom"/>
          </w:tcPr>
          <w:p w14:paraId="4BECE231" w14:textId="1A356CCD" w:rsidR="00D47E00" w:rsidRPr="005D5EA4" w:rsidRDefault="00D47E00" w:rsidP="00D47E00">
            <w:pPr>
              <w:spacing w:before="60"/>
              <w:rPr>
                <w:rFonts w:ascii="Arial Narrow" w:hAnsi="Arial Narrow"/>
                <w:sz w:val="20"/>
                <w:szCs w:val="20"/>
              </w:rPr>
            </w:pPr>
            <w:r w:rsidRPr="005D5EA4">
              <w:rPr>
                <w:rFonts w:ascii="Arial Narrow" w:hAnsi="Arial Narrow"/>
                <w:sz w:val="20"/>
                <w:szCs w:val="20"/>
              </w:rPr>
              <w:t>77</w:t>
            </w:r>
          </w:p>
        </w:tc>
        <w:tc>
          <w:tcPr>
            <w:tcW w:w="1171" w:type="dxa"/>
            <w:gridSpan w:val="2"/>
            <w:vMerge/>
            <w:tcBorders>
              <w:left w:val="single" w:sz="4" w:space="0" w:color="auto"/>
              <w:bottom w:val="single" w:sz="6" w:space="0" w:color="auto"/>
              <w:right w:val="single" w:sz="6" w:space="0" w:color="auto"/>
            </w:tcBorders>
            <w:shd w:val="clear" w:color="auto" w:fill="auto"/>
            <w:vAlign w:val="center"/>
          </w:tcPr>
          <w:p w14:paraId="59AE5860" w14:textId="77777777" w:rsidR="00D47E00" w:rsidRPr="005D5EA4" w:rsidRDefault="00D47E00" w:rsidP="00D47E00">
            <w:pPr>
              <w:jc w:val="center"/>
              <w:rPr>
                <w:rFonts w:ascii="Arial Narrow" w:hAnsi="Arial Narrow"/>
                <w:bCs/>
                <w:sz w:val="22"/>
                <w:szCs w:val="22"/>
              </w:rPr>
            </w:pPr>
          </w:p>
        </w:tc>
      </w:tr>
      <w:tr w:rsidR="00D47E00" w:rsidRPr="005D5EA4" w14:paraId="5B433CAD" w14:textId="77777777" w:rsidTr="00D47E00">
        <w:trPr>
          <w:trHeight w:hRule="exact" w:val="349"/>
          <w:jc w:val="center"/>
        </w:trPr>
        <w:tc>
          <w:tcPr>
            <w:tcW w:w="4808" w:type="dxa"/>
            <w:vMerge/>
            <w:tcBorders>
              <w:left w:val="single" w:sz="6" w:space="0" w:color="auto"/>
              <w:bottom w:val="single" w:sz="6" w:space="0" w:color="auto"/>
              <w:right w:val="single" w:sz="4" w:space="0" w:color="auto"/>
            </w:tcBorders>
            <w:vAlign w:val="center"/>
          </w:tcPr>
          <w:p w14:paraId="4BA4560D" w14:textId="77777777" w:rsidR="00D47E00" w:rsidRPr="005D5EA4" w:rsidRDefault="00D47E00" w:rsidP="00D47E00">
            <w:pPr>
              <w:spacing w:before="60"/>
              <w:rPr>
                <w:rFonts w:ascii="Arial Narrow" w:hAnsi="Arial Narrow"/>
                <w:i/>
                <w:sz w:val="18"/>
              </w:rPr>
            </w:pPr>
          </w:p>
        </w:tc>
        <w:tc>
          <w:tcPr>
            <w:tcW w:w="2068" w:type="dxa"/>
            <w:gridSpan w:val="3"/>
            <w:tcBorders>
              <w:top w:val="single" w:sz="4" w:space="0" w:color="auto"/>
              <w:left w:val="nil"/>
              <w:bottom w:val="single" w:sz="6" w:space="0" w:color="auto"/>
            </w:tcBorders>
            <w:vAlign w:val="center"/>
          </w:tcPr>
          <w:p w14:paraId="7A861845" w14:textId="0E9BACBF" w:rsidR="00D47E00" w:rsidRPr="005D5EA4" w:rsidRDefault="00D47E00" w:rsidP="00D47E00">
            <w:pPr>
              <w:spacing w:before="60"/>
              <w:jc w:val="right"/>
              <w:rPr>
                <w:rFonts w:ascii="Arial Narrow" w:hAnsi="Arial Narrow"/>
                <w:sz w:val="18"/>
              </w:rPr>
            </w:pPr>
            <w:r w:rsidRPr="005D5EA4">
              <w:rPr>
                <w:rFonts w:ascii="Arial Narrow" w:hAnsi="Arial Narrow"/>
                <w:sz w:val="18"/>
              </w:rPr>
              <w:t>Other</w:t>
            </w:r>
          </w:p>
        </w:tc>
        <w:tc>
          <w:tcPr>
            <w:tcW w:w="2443" w:type="dxa"/>
            <w:gridSpan w:val="2"/>
            <w:tcBorders>
              <w:top w:val="single" w:sz="4" w:space="0" w:color="auto"/>
              <w:bottom w:val="single" w:sz="6" w:space="0" w:color="auto"/>
              <w:right w:val="single" w:sz="4" w:space="0" w:color="auto"/>
            </w:tcBorders>
            <w:shd w:val="clear" w:color="auto" w:fill="auto"/>
            <w:vAlign w:val="bottom"/>
          </w:tcPr>
          <w:p w14:paraId="053EDEAD" w14:textId="77777777" w:rsidR="00D47E00" w:rsidRPr="005D5EA4" w:rsidRDefault="00D47E00" w:rsidP="00D47E00">
            <w:pPr>
              <w:rPr>
                <w:rFonts w:ascii="Arial Narrow" w:hAnsi="Arial Narrow"/>
                <w:sz w:val="10"/>
                <w:szCs w:val="10"/>
              </w:rPr>
            </w:pPr>
          </w:p>
          <w:p w14:paraId="04A4DA02" w14:textId="57F14AAB" w:rsidR="00D47E00" w:rsidRPr="005D5EA4" w:rsidRDefault="00D47E00" w:rsidP="00D47E00">
            <w:pPr>
              <w:spacing w:before="60"/>
              <w:rPr>
                <w:rFonts w:ascii="Arial Narrow" w:hAnsi="Arial Narrow"/>
                <w:sz w:val="20"/>
                <w:szCs w:val="20"/>
              </w:rPr>
            </w:pPr>
            <w:r w:rsidRPr="005D5EA4">
              <w:rPr>
                <w:rFonts w:ascii="Arial Narrow" w:hAnsi="Arial Narrow"/>
                <w:sz w:val="20"/>
                <w:szCs w:val="20"/>
              </w:rPr>
              <w:t>└─┴─┴─┴─┴─┴─┴─┘</w:t>
            </w:r>
          </w:p>
        </w:tc>
        <w:tc>
          <w:tcPr>
            <w:tcW w:w="1171" w:type="dxa"/>
            <w:gridSpan w:val="2"/>
            <w:tcBorders>
              <w:top w:val="single" w:sz="4" w:space="0" w:color="auto"/>
              <w:left w:val="nil"/>
              <w:bottom w:val="single" w:sz="6" w:space="0" w:color="auto"/>
              <w:right w:val="single" w:sz="6" w:space="0" w:color="auto"/>
            </w:tcBorders>
            <w:shd w:val="clear" w:color="auto" w:fill="auto"/>
            <w:vAlign w:val="center"/>
          </w:tcPr>
          <w:p w14:paraId="434C2564" w14:textId="5ECA6852" w:rsidR="00D47E00" w:rsidRPr="005D5EA4" w:rsidRDefault="00D47E00" w:rsidP="00D47E00">
            <w:pPr>
              <w:jc w:val="center"/>
              <w:rPr>
                <w:rFonts w:ascii="Arial Narrow" w:hAnsi="Arial Narrow"/>
                <w:bCs/>
                <w:sz w:val="22"/>
                <w:szCs w:val="22"/>
              </w:rPr>
            </w:pPr>
            <w:r w:rsidRPr="00302D9F">
              <w:rPr>
                <w:rFonts w:ascii="Arial Narrow" w:hAnsi="Arial Narrow"/>
                <w:sz w:val="22"/>
                <w:szCs w:val="22"/>
              </w:rPr>
              <w:t>X4</w:t>
            </w:r>
            <w:r>
              <w:rPr>
                <w:rFonts w:ascii="Arial Narrow" w:hAnsi="Arial Narrow"/>
                <w:b/>
                <w:bCs/>
                <w:sz w:val="22"/>
                <w:szCs w:val="22"/>
              </w:rPr>
              <w:t xml:space="preserve"> </w:t>
            </w:r>
            <w:r w:rsidRPr="005D5EA4">
              <w:rPr>
                <w:rFonts w:ascii="Arial Narrow" w:hAnsi="Arial Narrow"/>
                <w:bCs/>
                <w:sz w:val="22"/>
                <w:szCs w:val="22"/>
              </w:rPr>
              <w:t>other</w:t>
            </w:r>
          </w:p>
        </w:tc>
      </w:tr>
      <w:tr w:rsidR="00D47E00" w:rsidRPr="005D5EA4" w14:paraId="2D35D5D3" w14:textId="77777777" w:rsidTr="00D47E00">
        <w:trPr>
          <w:trHeight w:hRule="exact" w:val="600"/>
          <w:jc w:val="center"/>
        </w:trPr>
        <w:tc>
          <w:tcPr>
            <w:tcW w:w="4808" w:type="dxa"/>
            <w:tcBorders>
              <w:top w:val="single" w:sz="4" w:space="0" w:color="auto"/>
              <w:left w:val="single" w:sz="6" w:space="0" w:color="auto"/>
              <w:bottom w:val="single" w:sz="6" w:space="0" w:color="auto"/>
              <w:right w:val="single" w:sz="4" w:space="0" w:color="auto"/>
            </w:tcBorders>
            <w:vAlign w:val="center"/>
          </w:tcPr>
          <w:p w14:paraId="3D7BA066" w14:textId="161108B4" w:rsidR="00D47E00" w:rsidRPr="005D5EA4" w:rsidRDefault="00D47E00" w:rsidP="00D47E00">
            <w:pPr>
              <w:spacing w:before="60"/>
              <w:rPr>
                <w:rFonts w:ascii="Arial Narrow" w:hAnsi="Arial Narrow"/>
                <w:i/>
                <w:sz w:val="18"/>
              </w:rPr>
            </w:pPr>
            <w:r w:rsidRPr="005D5EA4">
              <w:rPr>
                <w:rFonts w:ascii="Arial Narrow" w:hAnsi="Arial Narrow"/>
                <w:sz w:val="18"/>
              </w:rPr>
              <w:t>On average, how many meals per week do you eat that were not prepared at a home? By meal, I mean breakfast, lunch and dinner.</w:t>
            </w:r>
          </w:p>
        </w:tc>
        <w:tc>
          <w:tcPr>
            <w:tcW w:w="2068" w:type="dxa"/>
            <w:gridSpan w:val="3"/>
            <w:tcBorders>
              <w:top w:val="single" w:sz="4" w:space="0" w:color="auto"/>
              <w:left w:val="nil"/>
              <w:bottom w:val="single" w:sz="6" w:space="0" w:color="auto"/>
            </w:tcBorders>
            <w:vAlign w:val="center"/>
          </w:tcPr>
          <w:p w14:paraId="26879EFC" w14:textId="77777777" w:rsidR="00D47E00" w:rsidRPr="005D5EA4" w:rsidRDefault="00D47E00" w:rsidP="00D47E00">
            <w:pPr>
              <w:spacing w:before="60"/>
              <w:jc w:val="right"/>
              <w:rPr>
                <w:rFonts w:ascii="Arial Narrow" w:hAnsi="Arial Narrow"/>
                <w:sz w:val="18"/>
              </w:rPr>
            </w:pPr>
            <w:r w:rsidRPr="005D5EA4">
              <w:rPr>
                <w:rFonts w:ascii="Arial Narrow" w:hAnsi="Arial Narrow"/>
                <w:sz w:val="18"/>
              </w:rPr>
              <w:t>Number</w:t>
            </w:r>
          </w:p>
          <w:p w14:paraId="0CCC5B0E" w14:textId="3BEAE8DD" w:rsidR="00D47E00" w:rsidRPr="005D5EA4" w:rsidRDefault="00D47E00" w:rsidP="00D47E00">
            <w:pPr>
              <w:spacing w:before="60"/>
              <w:jc w:val="right"/>
              <w:rPr>
                <w:rFonts w:ascii="Arial Narrow" w:hAnsi="Arial Narrow"/>
                <w:sz w:val="18"/>
              </w:rPr>
            </w:pPr>
            <w:r w:rsidRPr="005D5EA4">
              <w:rPr>
                <w:rFonts w:ascii="Arial Narrow" w:hAnsi="Arial Narrow"/>
                <w:sz w:val="18"/>
              </w:rPr>
              <w:t>Don’t know 77</w:t>
            </w:r>
          </w:p>
        </w:tc>
        <w:tc>
          <w:tcPr>
            <w:tcW w:w="2443" w:type="dxa"/>
            <w:gridSpan w:val="2"/>
            <w:tcBorders>
              <w:top w:val="single" w:sz="4" w:space="0" w:color="auto"/>
              <w:bottom w:val="single" w:sz="6" w:space="0" w:color="auto"/>
              <w:right w:val="single" w:sz="4" w:space="0" w:color="auto"/>
            </w:tcBorders>
            <w:shd w:val="clear" w:color="auto" w:fill="auto"/>
            <w:vAlign w:val="center"/>
          </w:tcPr>
          <w:p w14:paraId="16CDEE26" w14:textId="3DF42C6B" w:rsidR="00D47E00" w:rsidRPr="005D5EA4" w:rsidRDefault="00D47E00" w:rsidP="00D47E00">
            <w:pPr>
              <w:spacing w:before="60"/>
              <w:rPr>
                <w:rFonts w:ascii="Arial Narrow" w:hAnsi="Arial Narrow"/>
                <w:b/>
                <w:sz w:val="18"/>
              </w:rPr>
            </w:pPr>
            <w:r w:rsidRPr="005D5EA4">
              <w:rPr>
                <w:rFonts w:ascii="Arial Narrow" w:hAnsi="Arial Narrow"/>
                <w:sz w:val="20"/>
                <w:szCs w:val="20"/>
              </w:rPr>
              <w:t>└─┴─┘</w:t>
            </w:r>
          </w:p>
        </w:tc>
        <w:tc>
          <w:tcPr>
            <w:tcW w:w="1171" w:type="dxa"/>
            <w:gridSpan w:val="2"/>
            <w:tcBorders>
              <w:top w:val="single" w:sz="4" w:space="0" w:color="auto"/>
              <w:left w:val="nil"/>
              <w:bottom w:val="single" w:sz="6" w:space="0" w:color="auto"/>
              <w:right w:val="single" w:sz="6" w:space="0" w:color="auto"/>
            </w:tcBorders>
            <w:shd w:val="clear" w:color="auto" w:fill="auto"/>
            <w:vAlign w:val="center"/>
          </w:tcPr>
          <w:p w14:paraId="7535D4E9" w14:textId="5B58DF4F" w:rsidR="00D47E00" w:rsidRPr="00302D9F" w:rsidRDefault="00D47E00" w:rsidP="00D47E00">
            <w:pPr>
              <w:jc w:val="center"/>
              <w:rPr>
                <w:rFonts w:ascii="Arial Narrow" w:hAnsi="Arial Narrow"/>
                <w:sz w:val="22"/>
                <w:szCs w:val="22"/>
              </w:rPr>
            </w:pPr>
            <w:r w:rsidRPr="00302D9F">
              <w:rPr>
                <w:rFonts w:ascii="Arial Narrow" w:hAnsi="Arial Narrow"/>
                <w:sz w:val="22"/>
                <w:szCs w:val="22"/>
              </w:rPr>
              <w:t>X5</w:t>
            </w:r>
          </w:p>
        </w:tc>
      </w:tr>
      <w:tr w:rsidR="00D47E00" w:rsidRPr="005D5EA4" w14:paraId="378F02A5" w14:textId="77777777" w:rsidTr="000578D5">
        <w:tblPrEx>
          <w:tblBorders>
            <w:top w:val="single" w:sz="6" w:space="0" w:color="auto"/>
            <w:bottom w:val="single" w:sz="6" w:space="0" w:color="auto"/>
            <w:insideH w:val="single" w:sz="6" w:space="0" w:color="auto"/>
          </w:tblBorders>
        </w:tblPrEx>
        <w:trPr>
          <w:trHeight w:val="300"/>
          <w:jc w:val="center"/>
        </w:trPr>
        <w:tc>
          <w:tcPr>
            <w:tcW w:w="10490" w:type="dxa"/>
            <w:gridSpan w:val="8"/>
            <w:tcBorders>
              <w:top w:val="single" w:sz="6" w:space="0" w:color="auto"/>
              <w:left w:val="single" w:sz="6" w:space="0" w:color="auto"/>
              <w:bottom w:val="single" w:sz="6" w:space="0" w:color="auto"/>
              <w:right w:val="single" w:sz="6" w:space="0" w:color="auto"/>
            </w:tcBorders>
            <w:shd w:val="pct15" w:color="auto" w:fill="auto"/>
          </w:tcPr>
          <w:p w14:paraId="0558B7C7" w14:textId="77777777" w:rsidR="00D47E00" w:rsidRPr="005D5EA4" w:rsidRDefault="00D47E00" w:rsidP="00D47E00">
            <w:pPr>
              <w:pStyle w:val="Heading9"/>
              <w:tabs>
                <w:tab w:val="clear" w:pos="1450"/>
              </w:tabs>
              <w:spacing w:before="60"/>
              <w:rPr>
                <w:rFonts w:ascii="Arial Narrow" w:hAnsi="Arial Narrow"/>
                <w:b/>
                <w:bCs/>
                <w:i w:val="0"/>
                <w:iCs w:val="0"/>
                <w:lang w:val="en-GB"/>
              </w:rPr>
            </w:pPr>
            <w:r w:rsidRPr="005D5EA4">
              <w:rPr>
                <w:rFonts w:ascii="Arial Narrow" w:hAnsi="Arial Narrow"/>
                <w:b/>
                <w:bCs/>
                <w:i w:val="0"/>
                <w:iCs w:val="0"/>
                <w:lang w:val="en-GB"/>
              </w:rPr>
              <w:t>Dietary salt</w:t>
            </w:r>
          </w:p>
        </w:tc>
      </w:tr>
      <w:tr w:rsidR="00D47E00" w:rsidRPr="005D5EA4" w14:paraId="1E383AC2" w14:textId="77777777" w:rsidTr="00D47E00">
        <w:tblPrEx>
          <w:shd w:val="pct15" w:color="auto" w:fill="auto"/>
        </w:tblPrEx>
        <w:trPr>
          <w:trHeight w:val="302"/>
          <w:jc w:val="center"/>
        </w:trPr>
        <w:tc>
          <w:tcPr>
            <w:tcW w:w="4995" w:type="dxa"/>
            <w:gridSpan w:val="3"/>
            <w:tcBorders>
              <w:top w:val="single" w:sz="4" w:space="0" w:color="auto"/>
              <w:left w:val="single" w:sz="6" w:space="0" w:color="auto"/>
              <w:bottom w:val="single" w:sz="4" w:space="0" w:color="auto"/>
              <w:right w:val="single" w:sz="4" w:space="0" w:color="auto"/>
            </w:tcBorders>
            <w:shd w:val="clear" w:color="auto" w:fill="auto"/>
            <w:vAlign w:val="center"/>
          </w:tcPr>
          <w:p w14:paraId="04653402" w14:textId="77777777" w:rsidR="00D47E00" w:rsidRPr="005D5EA4" w:rsidRDefault="00D47E00" w:rsidP="00D47E00">
            <w:pPr>
              <w:spacing w:before="40" w:after="40"/>
              <w:rPr>
                <w:rFonts w:ascii="Arial Narrow" w:hAnsi="Arial Narrow"/>
                <w:sz w:val="18"/>
              </w:rPr>
            </w:pPr>
            <w:r w:rsidRPr="005D5EA4">
              <w:rPr>
                <w:rFonts w:ascii="Arial Narrow" w:hAnsi="Arial Narrow"/>
                <w:b/>
                <w:sz w:val="22"/>
              </w:rPr>
              <w:t>Question</w:t>
            </w:r>
          </w:p>
        </w:tc>
        <w:tc>
          <w:tcPr>
            <w:tcW w:w="4456" w:type="dxa"/>
            <w:gridSpan w:val="4"/>
            <w:tcBorders>
              <w:top w:val="single" w:sz="4" w:space="0" w:color="auto"/>
              <w:left w:val="nil"/>
              <w:bottom w:val="single" w:sz="6" w:space="0" w:color="auto"/>
              <w:right w:val="single" w:sz="6" w:space="0" w:color="auto"/>
            </w:tcBorders>
            <w:shd w:val="clear" w:color="auto" w:fill="auto"/>
            <w:vAlign w:val="center"/>
          </w:tcPr>
          <w:p w14:paraId="3988EFD1" w14:textId="77777777" w:rsidR="00D47E00" w:rsidRPr="005D5EA4" w:rsidRDefault="00D47E00" w:rsidP="00D47E00">
            <w:pPr>
              <w:spacing w:before="40" w:after="40"/>
              <w:jc w:val="center"/>
              <w:rPr>
                <w:rFonts w:ascii="Arial Narrow" w:hAnsi="Arial Narrow"/>
                <w:sz w:val="22"/>
              </w:rPr>
            </w:pPr>
            <w:r w:rsidRPr="005D5EA4">
              <w:rPr>
                <w:rFonts w:ascii="Arial Narrow" w:hAnsi="Arial Narrow"/>
                <w:b/>
                <w:sz w:val="22"/>
              </w:rPr>
              <w:t>Response</w:t>
            </w:r>
          </w:p>
        </w:tc>
        <w:tc>
          <w:tcPr>
            <w:tcW w:w="1039" w:type="dxa"/>
            <w:tcBorders>
              <w:top w:val="single" w:sz="6" w:space="0" w:color="auto"/>
              <w:left w:val="single" w:sz="6" w:space="0" w:color="auto"/>
              <w:bottom w:val="single" w:sz="6" w:space="0" w:color="auto"/>
              <w:right w:val="single" w:sz="6" w:space="0" w:color="auto"/>
            </w:tcBorders>
            <w:shd w:val="clear" w:color="auto" w:fill="auto"/>
            <w:vAlign w:val="center"/>
          </w:tcPr>
          <w:p w14:paraId="5564FC84" w14:textId="77777777" w:rsidR="00D47E00" w:rsidRPr="005D5EA4" w:rsidRDefault="00D47E00" w:rsidP="00D47E00">
            <w:pPr>
              <w:spacing w:before="40" w:after="40"/>
              <w:jc w:val="center"/>
              <w:rPr>
                <w:rFonts w:ascii="Arial Narrow" w:hAnsi="Arial Narrow"/>
                <w:b/>
                <w:sz w:val="22"/>
              </w:rPr>
            </w:pPr>
            <w:r w:rsidRPr="005D5EA4">
              <w:rPr>
                <w:rFonts w:ascii="Arial Narrow" w:hAnsi="Arial Narrow"/>
                <w:b/>
                <w:sz w:val="22"/>
              </w:rPr>
              <w:t>Code</w:t>
            </w:r>
          </w:p>
        </w:tc>
      </w:tr>
      <w:tr w:rsidR="00D47E00" w:rsidRPr="005D5EA4" w14:paraId="30C9EF59" w14:textId="77777777" w:rsidTr="000578D5">
        <w:tblPrEx>
          <w:tblBorders>
            <w:top w:val="single" w:sz="6" w:space="0" w:color="auto"/>
            <w:bottom w:val="single" w:sz="6" w:space="0" w:color="auto"/>
            <w:insideH w:val="single" w:sz="6" w:space="0" w:color="auto"/>
          </w:tblBorders>
        </w:tblPrEx>
        <w:trPr>
          <w:trHeight w:val="1004"/>
          <w:jc w:val="center"/>
        </w:trPr>
        <w:tc>
          <w:tcPr>
            <w:tcW w:w="10490" w:type="dxa"/>
            <w:gridSpan w:val="8"/>
            <w:tcBorders>
              <w:top w:val="single" w:sz="6" w:space="0" w:color="auto"/>
              <w:left w:val="single" w:sz="6" w:space="0" w:color="auto"/>
              <w:bottom w:val="single" w:sz="6" w:space="0" w:color="auto"/>
              <w:right w:val="single" w:sz="6" w:space="0" w:color="auto"/>
            </w:tcBorders>
            <w:shd w:val="clear" w:color="auto" w:fill="auto"/>
          </w:tcPr>
          <w:p w14:paraId="6E32E00B" w14:textId="77777777" w:rsidR="00D47E00" w:rsidRPr="00340710" w:rsidRDefault="00D47E00" w:rsidP="00D47E00">
            <w:pPr>
              <w:pStyle w:val="Heading9"/>
              <w:tabs>
                <w:tab w:val="clear" w:pos="1450"/>
              </w:tabs>
              <w:spacing w:before="60"/>
              <w:rPr>
                <w:rFonts w:ascii="Arial Narrow" w:hAnsi="Arial Narrow"/>
                <w:i w:val="0"/>
                <w:iCs w:val="0"/>
                <w:sz w:val="20"/>
                <w:szCs w:val="20"/>
                <w:lang w:val="en-GB"/>
              </w:rPr>
            </w:pPr>
            <w:r w:rsidRPr="005D5EA4">
              <w:rPr>
                <w:rFonts w:ascii="Arial Narrow" w:hAnsi="Arial Narrow"/>
                <w:i w:val="0"/>
                <w:iCs w:val="0"/>
                <w:sz w:val="20"/>
                <w:szCs w:val="20"/>
                <w:lang w:val="en-GB"/>
              </w:rPr>
              <w:t>With the next questions, we would like to learn more about salt in your diet. Dietary salt includes ordinary table salt, unrefined salt such as sea salt, iodized salt, salty stock cubes and powders, and salty sauces such as soy sauce or fish sauce (see show card). The following questions are on adding salt to the food right before you eat it, on how food is prepared in your home, on eating processed foods that are high in salt such as</w:t>
            </w:r>
            <w:r w:rsidRPr="005D5EA4">
              <w:rPr>
                <w:rFonts w:ascii="Arial Narrow" w:hAnsi="Arial Narrow"/>
                <w:sz w:val="20"/>
                <w:szCs w:val="20"/>
                <w:lang w:val="en-GB"/>
              </w:rPr>
              <w:t xml:space="preserve"> [insert country specific examples]</w:t>
            </w:r>
            <w:r w:rsidRPr="005D5EA4">
              <w:rPr>
                <w:rFonts w:ascii="Arial Narrow" w:hAnsi="Arial Narrow"/>
                <w:i w:val="0"/>
                <w:iCs w:val="0"/>
                <w:sz w:val="20"/>
                <w:szCs w:val="20"/>
                <w:lang w:val="en-GB"/>
              </w:rPr>
              <w:t>, and questions on controlling your salt intake. Please answer the questions even if you consider yourself to eat a diet low in salt.</w:t>
            </w:r>
          </w:p>
        </w:tc>
      </w:tr>
      <w:tr w:rsidR="00D47E00" w:rsidRPr="005D5EA4" w14:paraId="31BDD22D"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val="restart"/>
            <w:tcBorders>
              <w:top w:val="single" w:sz="6" w:space="0" w:color="auto"/>
              <w:left w:val="single" w:sz="6" w:space="0" w:color="auto"/>
              <w:right w:val="single" w:sz="6" w:space="0" w:color="auto"/>
            </w:tcBorders>
            <w:shd w:val="clear" w:color="auto" w:fill="auto"/>
            <w:vAlign w:val="center"/>
          </w:tcPr>
          <w:p w14:paraId="4DEFEBCB" w14:textId="77777777" w:rsidR="00D47E00" w:rsidRPr="005D5EA4" w:rsidRDefault="00D47E00" w:rsidP="00D47E00">
            <w:pPr>
              <w:spacing w:before="60"/>
              <w:rPr>
                <w:rFonts w:ascii="Arial Narrow" w:hAnsi="Arial Narrow"/>
                <w:bCs/>
                <w:sz w:val="18"/>
                <w:szCs w:val="18"/>
              </w:rPr>
            </w:pPr>
            <w:r w:rsidRPr="005D5EA4">
              <w:rPr>
                <w:rFonts w:ascii="Arial Narrow" w:hAnsi="Arial Narrow"/>
                <w:bCs/>
                <w:sz w:val="18"/>
                <w:szCs w:val="18"/>
              </w:rPr>
              <w:t xml:space="preserve">How often do you </w:t>
            </w:r>
            <w:r w:rsidRPr="005D5EA4">
              <w:rPr>
                <w:rFonts w:ascii="Arial Narrow" w:hAnsi="Arial Narrow"/>
                <w:b/>
                <w:sz w:val="18"/>
                <w:szCs w:val="18"/>
              </w:rPr>
              <w:t>add salt or a salty sauce such as soy sauce</w:t>
            </w:r>
            <w:r w:rsidRPr="005D5EA4">
              <w:rPr>
                <w:rFonts w:ascii="Arial Narrow" w:hAnsi="Arial Narrow"/>
                <w:bCs/>
                <w:sz w:val="18"/>
                <w:szCs w:val="18"/>
              </w:rPr>
              <w:t xml:space="preserve"> to your food right before you eat it or as you are eating it?</w:t>
            </w:r>
          </w:p>
          <w:p w14:paraId="0835A902" w14:textId="77777777" w:rsidR="00D47E00" w:rsidRPr="005D5EA4" w:rsidRDefault="00D47E00" w:rsidP="00D47E00">
            <w:pPr>
              <w:spacing w:before="60"/>
              <w:rPr>
                <w:rFonts w:ascii="Arial Narrow" w:hAnsi="Arial Narrow"/>
                <w:bCs/>
                <w:sz w:val="18"/>
                <w:szCs w:val="18"/>
              </w:rPr>
            </w:pPr>
          </w:p>
          <w:p w14:paraId="0DA1788A" w14:textId="77777777" w:rsidR="00D47E00" w:rsidRPr="005D5EA4" w:rsidRDefault="00D47E00" w:rsidP="00D47E00">
            <w:pPr>
              <w:spacing w:before="60"/>
              <w:rPr>
                <w:rFonts w:ascii="Arial Narrow" w:hAnsi="Arial Narrow"/>
                <w:i/>
                <w:iCs/>
                <w:sz w:val="18"/>
              </w:rPr>
            </w:pPr>
            <w:r w:rsidRPr="005D5EA4">
              <w:rPr>
                <w:rFonts w:ascii="Arial Narrow" w:hAnsi="Arial Narrow"/>
                <w:i/>
                <w:iCs/>
                <w:sz w:val="18"/>
              </w:rPr>
              <w:t>(SELECT ONLY ONE)</w:t>
            </w:r>
          </w:p>
          <w:p w14:paraId="0699EC33" w14:textId="77777777" w:rsidR="00D47E00" w:rsidRPr="005D5EA4" w:rsidRDefault="00D47E00" w:rsidP="00D47E00">
            <w:pPr>
              <w:spacing w:before="60"/>
              <w:rPr>
                <w:rFonts w:ascii="Arial Narrow" w:hAnsi="Arial Narrow"/>
                <w:i/>
                <w:iCs/>
                <w:sz w:val="10"/>
                <w:szCs w:val="10"/>
              </w:rPr>
            </w:pPr>
          </w:p>
          <w:p w14:paraId="5A071E7E" w14:textId="77777777" w:rsidR="00D47E00" w:rsidRPr="005D5EA4" w:rsidRDefault="00D47E00" w:rsidP="00D47E00">
            <w:pPr>
              <w:spacing w:before="60"/>
              <w:rPr>
                <w:rFonts w:ascii="Arial Narrow" w:hAnsi="Arial Narrow"/>
                <w:bCs/>
                <w:sz w:val="18"/>
                <w:szCs w:val="18"/>
              </w:rPr>
            </w:pPr>
            <w:r w:rsidRPr="005D5EA4">
              <w:rPr>
                <w:rFonts w:ascii="Arial Narrow" w:hAnsi="Arial Narrow"/>
                <w:bCs/>
                <w:i/>
                <w:iCs/>
                <w:sz w:val="18"/>
                <w:szCs w:val="18"/>
              </w:rPr>
              <w:t>(USE SHOWCARD)</w:t>
            </w:r>
          </w:p>
        </w:tc>
        <w:tc>
          <w:tcPr>
            <w:tcW w:w="2614" w:type="dxa"/>
            <w:gridSpan w:val="3"/>
            <w:tcBorders>
              <w:top w:val="single" w:sz="6" w:space="0" w:color="auto"/>
              <w:left w:val="single" w:sz="6" w:space="0" w:color="auto"/>
              <w:bottom w:val="nil"/>
              <w:right w:val="nil"/>
            </w:tcBorders>
            <w:shd w:val="clear" w:color="auto" w:fill="auto"/>
            <w:vAlign w:val="center"/>
          </w:tcPr>
          <w:p w14:paraId="5E29A9EE"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Always</w:t>
            </w:r>
          </w:p>
        </w:tc>
        <w:tc>
          <w:tcPr>
            <w:tcW w:w="1962" w:type="dxa"/>
            <w:gridSpan w:val="2"/>
            <w:tcBorders>
              <w:top w:val="single" w:sz="6" w:space="0" w:color="auto"/>
              <w:left w:val="nil"/>
              <w:bottom w:val="nil"/>
              <w:right w:val="single" w:sz="6" w:space="0" w:color="auto"/>
            </w:tcBorders>
            <w:shd w:val="clear" w:color="auto" w:fill="auto"/>
            <w:vAlign w:val="center"/>
          </w:tcPr>
          <w:p w14:paraId="7F68E759" w14:textId="77777777" w:rsidR="00D47E00" w:rsidRPr="005D5EA4" w:rsidRDefault="00D47E00" w:rsidP="00D47E00">
            <w:pPr>
              <w:ind w:left="249" w:hanging="238"/>
              <w:rPr>
                <w:rFonts w:ascii="Arial Narrow" w:hAnsi="Arial Narrow"/>
                <w:bCs/>
                <w:sz w:val="18"/>
                <w:szCs w:val="18"/>
              </w:rPr>
            </w:pPr>
            <w:r w:rsidRPr="005D5EA4">
              <w:rPr>
                <w:rFonts w:ascii="Arial Narrow" w:hAnsi="Arial Narrow"/>
                <w:bCs/>
                <w:sz w:val="18"/>
                <w:szCs w:val="18"/>
              </w:rPr>
              <w:t xml:space="preserve">1   </w:t>
            </w:r>
            <w:r w:rsidRPr="005D5EA4">
              <w:rPr>
                <w:rFonts w:ascii="Arial Narrow" w:hAnsi="Arial Narrow"/>
                <w:bCs/>
                <w:i/>
                <w:iCs/>
                <w:sz w:val="18"/>
                <w:szCs w:val="18"/>
              </w:rPr>
              <w:t xml:space="preserve"> </w:t>
            </w:r>
          </w:p>
        </w:tc>
        <w:tc>
          <w:tcPr>
            <w:tcW w:w="1039" w:type="dxa"/>
            <w:vMerge w:val="restart"/>
            <w:tcBorders>
              <w:top w:val="nil"/>
              <w:left w:val="single" w:sz="6" w:space="0" w:color="auto"/>
              <w:right w:val="single" w:sz="6" w:space="0" w:color="auto"/>
            </w:tcBorders>
            <w:shd w:val="clear" w:color="auto" w:fill="auto"/>
            <w:vAlign w:val="center"/>
          </w:tcPr>
          <w:p w14:paraId="76804401"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D5</w:t>
            </w:r>
          </w:p>
        </w:tc>
      </w:tr>
      <w:tr w:rsidR="00D47E00" w:rsidRPr="005D5EA4" w14:paraId="10135B18"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tcBorders>
              <w:left w:val="single" w:sz="6" w:space="0" w:color="auto"/>
              <w:right w:val="single" w:sz="6" w:space="0" w:color="auto"/>
            </w:tcBorders>
            <w:shd w:val="clear" w:color="auto" w:fill="auto"/>
            <w:vAlign w:val="center"/>
          </w:tcPr>
          <w:p w14:paraId="5A34CCE8"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nil"/>
              <w:right w:val="nil"/>
            </w:tcBorders>
            <w:shd w:val="clear" w:color="auto" w:fill="auto"/>
            <w:vAlign w:val="center"/>
          </w:tcPr>
          <w:p w14:paraId="36A5C1D7"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Often</w:t>
            </w:r>
          </w:p>
        </w:tc>
        <w:tc>
          <w:tcPr>
            <w:tcW w:w="1962" w:type="dxa"/>
            <w:gridSpan w:val="2"/>
            <w:tcBorders>
              <w:top w:val="nil"/>
              <w:left w:val="nil"/>
              <w:bottom w:val="nil"/>
              <w:right w:val="single" w:sz="6" w:space="0" w:color="auto"/>
            </w:tcBorders>
            <w:shd w:val="clear" w:color="auto" w:fill="auto"/>
            <w:vAlign w:val="center"/>
          </w:tcPr>
          <w:p w14:paraId="100A1B9E"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2</w:t>
            </w:r>
          </w:p>
        </w:tc>
        <w:tc>
          <w:tcPr>
            <w:tcW w:w="1039" w:type="dxa"/>
            <w:vMerge/>
            <w:tcBorders>
              <w:left w:val="single" w:sz="6" w:space="0" w:color="auto"/>
              <w:right w:val="single" w:sz="6" w:space="0" w:color="auto"/>
            </w:tcBorders>
            <w:shd w:val="clear" w:color="auto" w:fill="auto"/>
            <w:vAlign w:val="center"/>
          </w:tcPr>
          <w:p w14:paraId="6ED22CF3" w14:textId="77777777" w:rsidR="00D47E00" w:rsidRPr="005D5EA4" w:rsidRDefault="00D47E00" w:rsidP="00D47E00">
            <w:pPr>
              <w:jc w:val="center"/>
              <w:rPr>
                <w:rFonts w:ascii="Arial Narrow" w:hAnsi="Arial Narrow"/>
                <w:bCs/>
                <w:sz w:val="22"/>
                <w:szCs w:val="22"/>
              </w:rPr>
            </w:pPr>
          </w:p>
        </w:tc>
      </w:tr>
      <w:tr w:rsidR="00D47E00" w:rsidRPr="005D5EA4" w14:paraId="6B174677" w14:textId="77777777" w:rsidTr="00D47E00">
        <w:tblPrEx>
          <w:tblBorders>
            <w:top w:val="single" w:sz="6" w:space="0" w:color="auto"/>
            <w:bottom w:val="single" w:sz="6" w:space="0" w:color="auto"/>
            <w:insideH w:val="single" w:sz="6" w:space="0" w:color="auto"/>
          </w:tblBorders>
        </w:tblPrEx>
        <w:trPr>
          <w:trHeight w:hRule="exact" w:val="237"/>
          <w:jc w:val="center"/>
        </w:trPr>
        <w:tc>
          <w:tcPr>
            <w:tcW w:w="4875" w:type="dxa"/>
            <w:gridSpan w:val="2"/>
            <w:vMerge/>
            <w:tcBorders>
              <w:left w:val="single" w:sz="6" w:space="0" w:color="auto"/>
              <w:right w:val="single" w:sz="6" w:space="0" w:color="auto"/>
            </w:tcBorders>
            <w:shd w:val="clear" w:color="auto" w:fill="auto"/>
            <w:vAlign w:val="center"/>
          </w:tcPr>
          <w:p w14:paraId="519A6216"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nil"/>
              <w:right w:val="nil"/>
            </w:tcBorders>
            <w:shd w:val="clear" w:color="auto" w:fill="auto"/>
            <w:vAlign w:val="center"/>
          </w:tcPr>
          <w:p w14:paraId="2AB1D2F1"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 xml:space="preserve">Sometimes   </w:t>
            </w:r>
          </w:p>
        </w:tc>
        <w:tc>
          <w:tcPr>
            <w:tcW w:w="1962" w:type="dxa"/>
            <w:gridSpan w:val="2"/>
            <w:tcBorders>
              <w:top w:val="nil"/>
              <w:left w:val="nil"/>
              <w:bottom w:val="nil"/>
              <w:right w:val="single" w:sz="6" w:space="0" w:color="auto"/>
            </w:tcBorders>
            <w:shd w:val="clear" w:color="auto" w:fill="auto"/>
            <w:vAlign w:val="center"/>
          </w:tcPr>
          <w:p w14:paraId="02F61F14"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3</w:t>
            </w:r>
          </w:p>
        </w:tc>
        <w:tc>
          <w:tcPr>
            <w:tcW w:w="1039" w:type="dxa"/>
            <w:vMerge/>
            <w:tcBorders>
              <w:left w:val="single" w:sz="6" w:space="0" w:color="auto"/>
              <w:right w:val="single" w:sz="6" w:space="0" w:color="auto"/>
            </w:tcBorders>
            <w:shd w:val="clear" w:color="auto" w:fill="auto"/>
            <w:vAlign w:val="center"/>
          </w:tcPr>
          <w:p w14:paraId="3712E63B" w14:textId="77777777" w:rsidR="00D47E00" w:rsidRPr="005D5EA4" w:rsidRDefault="00D47E00" w:rsidP="00D47E00">
            <w:pPr>
              <w:jc w:val="center"/>
              <w:rPr>
                <w:rFonts w:ascii="Arial Narrow" w:hAnsi="Arial Narrow"/>
                <w:bCs/>
                <w:sz w:val="22"/>
                <w:szCs w:val="22"/>
              </w:rPr>
            </w:pPr>
          </w:p>
        </w:tc>
      </w:tr>
      <w:tr w:rsidR="00D47E00" w:rsidRPr="005D5EA4" w14:paraId="66BB0834" w14:textId="77777777" w:rsidTr="00D47E00">
        <w:tblPrEx>
          <w:tblBorders>
            <w:top w:val="single" w:sz="6" w:space="0" w:color="auto"/>
            <w:bottom w:val="single" w:sz="6" w:space="0" w:color="auto"/>
            <w:insideH w:val="single" w:sz="6" w:space="0" w:color="auto"/>
          </w:tblBorders>
        </w:tblPrEx>
        <w:trPr>
          <w:trHeight w:hRule="exact" w:val="283"/>
          <w:jc w:val="center"/>
        </w:trPr>
        <w:tc>
          <w:tcPr>
            <w:tcW w:w="4875" w:type="dxa"/>
            <w:gridSpan w:val="2"/>
            <w:vMerge/>
            <w:tcBorders>
              <w:left w:val="single" w:sz="6" w:space="0" w:color="auto"/>
              <w:right w:val="single" w:sz="6" w:space="0" w:color="auto"/>
            </w:tcBorders>
            <w:shd w:val="clear" w:color="auto" w:fill="auto"/>
            <w:vAlign w:val="center"/>
          </w:tcPr>
          <w:p w14:paraId="76F73CB0"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nil"/>
              <w:right w:val="nil"/>
            </w:tcBorders>
            <w:shd w:val="clear" w:color="auto" w:fill="auto"/>
            <w:vAlign w:val="center"/>
          </w:tcPr>
          <w:p w14:paraId="05E016B7"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Rarely</w:t>
            </w:r>
          </w:p>
        </w:tc>
        <w:tc>
          <w:tcPr>
            <w:tcW w:w="1962" w:type="dxa"/>
            <w:gridSpan w:val="2"/>
            <w:tcBorders>
              <w:top w:val="nil"/>
              <w:left w:val="nil"/>
              <w:bottom w:val="nil"/>
              <w:right w:val="single" w:sz="6" w:space="0" w:color="auto"/>
            </w:tcBorders>
            <w:shd w:val="clear" w:color="auto" w:fill="auto"/>
            <w:vAlign w:val="center"/>
          </w:tcPr>
          <w:p w14:paraId="00D417D1"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4</w:t>
            </w:r>
          </w:p>
        </w:tc>
        <w:tc>
          <w:tcPr>
            <w:tcW w:w="1039" w:type="dxa"/>
            <w:vMerge/>
            <w:tcBorders>
              <w:left w:val="single" w:sz="6" w:space="0" w:color="auto"/>
              <w:right w:val="single" w:sz="6" w:space="0" w:color="auto"/>
            </w:tcBorders>
            <w:shd w:val="clear" w:color="auto" w:fill="auto"/>
            <w:vAlign w:val="center"/>
          </w:tcPr>
          <w:p w14:paraId="63A25C47" w14:textId="77777777" w:rsidR="00D47E00" w:rsidRPr="005D5EA4" w:rsidRDefault="00D47E00" w:rsidP="00D47E00">
            <w:pPr>
              <w:jc w:val="center"/>
              <w:rPr>
                <w:rFonts w:ascii="Arial Narrow" w:hAnsi="Arial Narrow"/>
                <w:bCs/>
                <w:sz w:val="22"/>
                <w:szCs w:val="22"/>
              </w:rPr>
            </w:pPr>
          </w:p>
        </w:tc>
      </w:tr>
      <w:tr w:rsidR="00D47E00" w:rsidRPr="005D5EA4" w14:paraId="03309145" w14:textId="77777777" w:rsidTr="00D47E00">
        <w:tblPrEx>
          <w:tblBorders>
            <w:top w:val="single" w:sz="6" w:space="0" w:color="auto"/>
            <w:bottom w:val="single" w:sz="6" w:space="0" w:color="auto"/>
            <w:insideH w:val="single" w:sz="6" w:space="0" w:color="auto"/>
          </w:tblBorders>
        </w:tblPrEx>
        <w:trPr>
          <w:trHeight w:hRule="exact" w:val="273"/>
          <w:jc w:val="center"/>
        </w:trPr>
        <w:tc>
          <w:tcPr>
            <w:tcW w:w="4875" w:type="dxa"/>
            <w:gridSpan w:val="2"/>
            <w:vMerge/>
            <w:tcBorders>
              <w:left w:val="single" w:sz="6" w:space="0" w:color="auto"/>
              <w:right w:val="single" w:sz="6" w:space="0" w:color="auto"/>
            </w:tcBorders>
            <w:shd w:val="clear" w:color="auto" w:fill="auto"/>
            <w:vAlign w:val="center"/>
          </w:tcPr>
          <w:p w14:paraId="30369439"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nil"/>
              <w:right w:val="nil"/>
            </w:tcBorders>
            <w:shd w:val="clear" w:color="auto" w:fill="auto"/>
            <w:vAlign w:val="center"/>
          </w:tcPr>
          <w:p w14:paraId="38E126AC"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Never</w:t>
            </w:r>
          </w:p>
        </w:tc>
        <w:tc>
          <w:tcPr>
            <w:tcW w:w="1962" w:type="dxa"/>
            <w:gridSpan w:val="2"/>
            <w:tcBorders>
              <w:top w:val="nil"/>
              <w:left w:val="nil"/>
              <w:bottom w:val="nil"/>
              <w:right w:val="single" w:sz="6" w:space="0" w:color="auto"/>
            </w:tcBorders>
            <w:shd w:val="clear" w:color="auto" w:fill="auto"/>
            <w:vAlign w:val="center"/>
          </w:tcPr>
          <w:p w14:paraId="309577C4"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5</w:t>
            </w:r>
          </w:p>
        </w:tc>
        <w:tc>
          <w:tcPr>
            <w:tcW w:w="1039" w:type="dxa"/>
            <w:vMerge/>
            <w:tcBorders>
              <w:left w:val="single" w:sz="6" w:space="0" w:color="auto"/>
              <w:right w:val="single" w:sz="6" w:space="0" w:color="auto"/>
            </w:tcBorders>
            <w:shd w:val="clear" w:color="auto" w:fill="auto"/>
            <w:vAlign w:val="center"/>
          </w:tcPr>
          <w:p w14:paraId="71206787" w14:textId="77777777" w:rsidR="00D47E00" w:rsidRPr="005D5EA4" w:rsidRDefault="00D47E00" w:rsidP="00D47E00">
            <w:pPr>
              <w:jc w:val="center"/>
              <w:rPr>
                <w:rFonts w:ascii="Arial Narrow" w:hAnsi="Arial Narrow"/>
                <w:bCs/>
                <w:sz w:val="22"/>
                <w:szCs w:val="22"/>
              </w:rPr>
            </w:pPr>
          </w:p>
        </w:tc>
      </w:tr>
      <w:tr w:rsidR="00D47E00" w:rsidRPr="005D5EA4" w14:paraId="0CCD3139" w14:textId="77777777" w:rsidTr="00D47E00">
        <w:tblPrEx>
          <w:tblBorders>
            <w:top w:val="single" w:sz="6" w:space="0" w:color="auto"/>
            <w:bottom w:val="single" w:sz="6" w:space="0" w:color="auto"/>
            <w:insideH w:val="single" w:sz="6" w:space="0" w:color="auto"/>
          </w:tblBorders>
        </w:tblPrEx>
        <w:trPr>
          <w:trHeight w:hRule="exact" w:val="583"/>
          <w:jc w:val="center"/>
        </w:trPr>
        <w:tc>
          <w:tcPr>
            <w:tcW w:w="4875" w:type="dxa"/>
            <w:gridSpan w:val="2"/>
            <w:vMerge/>
            <w:tcBorders>
              <w:left w:val="single" w:sz="6" w:space="0" w:color="auto"/>
              <w:right w:val="single" w:sz="6" w:space="0" w:color="auto"/>
            </w:tcBorders>
            <w:shd w:val="clear" w:color="auto" w:fill="auto"/>
            <w:vAlign w:val="center"/>
          </w:tcPr>
          <w:p w14:paraId="7941B4D7"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single" w:sz="6" w:space="0" w:color="auto"/>
              <w:right w:val="nil"/>
            </w:tcBorders>
            <w:shd w:val="clear" w:color="auto" w:fill="auto"/>
            <w:vAlign w:val="center"/>
          </w:tcPr>
          <w:p w14:paraId="68C3A5D3"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Don't know</w:t>
            </w:r>
          </w:p>
        </w:tc>
        <w:tc>
          <w:tcPr>
            <w:tcW w:w="1962" w:type="dxa"/>
            <w:gridSpan w:val="2"/>
            <w:tcBorders>
              <w:top w:val="nil"/>
              <w:left w:val="nil"/>
              <w:bottom w:val="single" w:sz="6" w:space="0" w:color="auto"/>
              <w:right w:val="single" w:sz="6" w:space="0" w:color="auto"/>
            </w:tcBorders>
            <w:shd w:val="clear" w:color="auto" w:fill="auto"/>
            <w:vAlign w:val="center"/>
          </w:tcPr>
          <w:p w14:paraId="34BD7B07"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77</w:t>
            </w:r>
          </w:p>
        </w:tc>
        <w:tc>
          <w:tcPr>
            <w:tcW w:w="1039" w:type="dxa"/>
            <w:vMerge/>
            <w:tcBorders>
              <w:left w:val="single" w:sz="6" w:space="0" w:color="auto"/>
              <w:bottom w:val="single" w:sz="4" w:space="0" w:color="auto"/>
              <w:right w:val="single" w:sz="6" w:space="0" w:color="auto"/>
            </w:tcBorders>
            <w:shd w:val="clear" w:color="auto" w:fill="auto"/>
            <w:vAlign w:val="center"/>
          </w:tcPr>
          <w:p w14:paraId="64257A2E" w14:textId="77777777" w:rsidR="00D47E00" w:rsidRPr="005D5EA4" w:rsidRDefault="00D47E00" w:rsidP="00D47E00">
            <w:pPr>
              <w:jc w:val="center"/>
              <w:rPr>
                <w:rFonts w:ascii="Arial Narrow" w:hAnsi="Arial Narrow"/>
                <w:bCs/>
                <w:sz w:val="22"/>
                <w:szCs w:val="22"/>
              </w:rPr>
            </w:pPr>
          </w:p>
        </w:tc>
      </w:tr>
      <w:tr w:rsidR="00D47E00" w:rsidRPr="005D5EA4" w14:paraId="2A5BC6C0"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val="restart"/>
            <w:tcBorders>
              <w:top w:val="single" w:sz="6" w:space="0" w:color="auto"/>
              <w:left w:val="single" w:sz="6" w:space="0" w:color="auto"/>
              <w:right w:val="single" w:sz="6" w:space="0" w:color="auto"/>
            </w:tcBorders>
            <w:shd w:val="clear" w:color="auto" w:fill="auto"/>
            <w:vAlign w:val="center"/>
          </w:tcPr>
          <w:p w14:paraId="36E60A82" w14:textId="77777777" w:rsidR="00D47E00" w:rsidRPr="005D5EA4" w:rsidRDefault="00D47E00" w:rsidP="00D47E00">
            <w:pPr>
              <w:spacing w:before="60"/>
              <w:rPr>
                <w:rFonts w:ascii="Arial Narrow" w:hAnsi="Arial Narrow"/>
                <w:bCs/>
                <w:sz w:val="18"/>
                <w:szCs w:val="18"/>
              </w:rPr>
            </w:pPr>
            <w:r w:rsidRPr="005D5EA4">
              <w:rPr>
                <w:rFonts w:ascii="Arial Narrow" w:hAnsi="Arial Narrow"/>
                <w:bCs/>
                <w:sz w:val="18"/>
                <w:szCs w:val="18"/>
              </w:rPr>
              <w:t xml:space="preserve">How often is </w:t>
            </w:r>
            <w:r w:rsidRPr="005D5EA4">
              <w:rPr>
                <w:rFonts w:ascii="Arial Narrow" w:hAnsi="Arial Narrow"/>
                <w:b/>
                <w:sz w:val="18"/>
                <w:szCs w:val="18"/>
              </w:rPr>
              <w:t>salt, salty seasoning or a salty sauce added</w:t>
            </w:r>
            <w:r w:rsidRPr="005D5EA4">
              <w:rPr>
                <w:rFonts w:ascii="Arial Narrow" w:hAnsi="Arial Narrow"/>
                <w:bCs/>
                <w:sz w:val="18"/>
                <w:szCs w:val="18"/>
              </w:rPr>
              <w:t xml:space="preserve"> in cooking or preparing foods in your household?</w:t>
            </w:r>
          </w:p>
        </w:tc>
        <w:tc>
          <w:tcPr>
            <w:tcW w:w="2614" w:type="dxa"/>
            <w:gridSpan w:val="3"/>
            <w:tcBorders>
              <w:top w:val="single" w:sz="6" w:space="0" w:color="auto"/>
              <w:left w:val="single" w:sz="6" w:space="0" w:color="auto"/>
              <w:bottom w:val="nil"/>
              <w:right w:val="nil"/>
            </w:tcBorders>
            <w:shd w:val="clear" w:color="auto" w:fill="auto"/>
            <w:vAlign w:val="center"/>
          </w:tcPr>
          <w:p w14:paraId="322DFCE9"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Always</w:t>
            </w:r>
          </w:p>
        </w:tc>
        <w:tc>
          <w:tcPr>
            <w:tcW w:w="1962" w:type="dxa"/>
            <w:gridSpan w:val="2"/>
            <w:tcBorders>
              <w:top w:val="single" w:sz="6" w:space="0" w:color="auto"/>
              <w:left w:val="nil"/>
              <w:bottom w:val="nil"/>
              <w:right w:val="single" w:sz="6" w:space="0" w:color="auto"/>
            </w:tcBorders>
            <w:shd w:val="clear" w:color="auto" w:fill="auto"/>
            <w:vAlign w:val="center"/>
          </w:tcPr>
          <w:p w14:paraId="294C4EC3" w14:textId="77777777" w:rsidR="00D47E00" w:rsidRPr="005D5EA4" w:rsidRDefault="00D47E00" w:rsidP="00D47E00">
            <w:pPr>
              <w:ind w:left="249" w:hanging="238"/>
              <w:rPr>
                <w:rFonts w:ascii="Arial Narrow" w:hAnsi="Arial Narrow"/>
                <w:bCs/>
                <w:sz w:val="18"/>
                <w:szCs w:val="18"/>
              </w:rPr>
            </w:pPr>
            <w:r w:rsidRPr="005D5EA4">
              <w:rPr>
                <w:rFonts w:ascii="Arial Narrow" w:hAnsi="Arial Narrow"/>
                <w:bCs/>
                <w:sz w:val="18"/>
                <w:szCs w:val="18"/>
              </w:rPr>
              <w:t xml:space="preserve">1   </w:t>
            </w:r>
            <w:r w:rsidRPr="005D5EA4">
              <w:rPr>
                <w:rFonts w:ascii="Arial Narrow" w:hAnsi="Arial Narrow"/>
                <w:bCs/>
                <w:i/>
                <w:iCs/>
                <w:sz w:val="18"/>
                <w:szCs w:val="18"/>
              </w:rPr>
              <w:t xml:space="preserve"> </w:t>
            </w:r>
          </w:p>
        </w:tc>
        <w:tc>
          <w:tcPr>
            <w:tcW w:w="1039" w:type="dxa"/>
            <w:vMerge w:val="restart"/>
            <w:tcBorders>
              <w:top w:val="single" w:sz="4" w:space="0" w:color="auto"/>
              <w:left w:val="single" w:sz="6" w:space="0" w:color="auto"/>
              <w:right w:val="single" w:sz="6" w:space="0" w:color="auto"/>
            </w:tcBorders>
            <w:shd w:val="clear" w:color="auto" w:fill="auto"/>
            <w:vAlign w:val="center"/>
          </w:tcPr>
          <w:p w14:paraId="6F7659B1"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D6</w:t>
            </w:r>
          </w:p>
        </w:tc>
      </w:tr>
      <w:tr w:rsidR="00D47E00" w:rsidRPr="005D5EA4" w14:paraId="32E23116"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tcBorders>
              <w:left w:val="single" w:sz="6" w:space="0" w:color="auto"/>
              <w:right w:val="single" w:sz="6" w:space="0" w:color="auto"/>
            </w:tcBorders>
            <w:shd w:val="clear" w:color="auto" w:fill="auto"/>
            <w:vAlign w:val="center"/>
          </w:tcPr>
          <w:p w14:paraId="1DE47983"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nil"/>
              <w:right w:val="nil"/>
            </w:tcBorders>
            <w:shd w:val="clear" w:color="auto" w:fill="auto"/>
            <w:vAlign w:val="center"/>
          </w:tcPr>
          <w:p w14:paraId="61164E2F"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Often</w:t>
            </w:r>
          </w:p>
        </w:tc>
        <w:tc>
          <w:tcPr>
            <w:tcW w:w="1962" w:type="dxa"/>
            <w:gridSpan w:val="2"/>
            <w:tcBorders>
              <w:top w:val="nil"/>
              <w:left w:val="nil"/>
              <w:bottom w:val="nil"/>
              <w:right w:val="single" w:sz="6" w:space="0" w:color="auto"/>
            </w:tcBorders>
            <w:shd w:val="clear" w:color="auto" w:fill="auto"/>
            <w:vAlign w:val="center"/>
          </w:tcPr>
          <w:p w14:paraId="2FC258BC"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2</w:t>
            </w:r>
          </w:p>
        </w:tc>
        <w:tc>
          <w:tcPr>
            <w:tcW w:w="1039" w:type="dxa"/>
            <w:vMerge/>
            <w:tcBorders>
              <w:left w:val="single" w:sz="6" w:space="0" w:color="auto"/>
              <w:right w:val="single" w:sz="6" w:space="0" w:color="auto"/>
            </w:tcBorders>
            <w:shd w:val="clear" w:color="auto" w:fill="auto"/>
            <w:vAlign w:val="center"/>
          </w:tcPr>
          <w:p w14:paraId="4DD30135" w14:textId="77777777" w:rsidR="00D47E00" w:rsidRPr="005D5EA4" w:rsidRDefault="00D47E00" w:rsidP="00D47E00">
            <w:pPr>
              <w:jc w:val="center"/>
              <w:rPr>
                <w:rFonts w:ascii="Arial Narrow" w:hAnsi="Arial Narrow"/>
                <w:bCs/>
                <w:sz w:val="22"/>
                <w:szCs w:val="22"/>
              </w:rPr>
            </w:pPr>
          </w:p>
        </w:tc>
      </w:tr>
      <w:tr w:rsidR="00D47E00" w:rsidRPr="005D5EA4" w14:paraId="566C0FFF"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tcBorders>
              <w:left w:val="single" w:sz="6" w:space="0" w:color="auto"/>
              <w:right w:val="single" w:sz="6" w:space="0" w:color="auto"/>
            </w:tcBorders>
            <w:shd w:val="clear" w:color="auto" w:fill="auto"/>
            <w:vAlign w:val="center"/>
          </w:tcPr>
          <w:p w14:paraId="2A81E2E0"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nil"/>
              <w:right w:val="nil"/>
            </w:tcBorders>
            <w:shd w:val="clear" w:color="auto" w:fill="auto"/>
            <w:vAlign w:val="center"/>
          </w:tcPr>
          <w:p w14:paraId="53E96299"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 xml:space="preserve">Sometimes   </w:t>
            </w:r>
          </w:p>
        </w:tc>
        <w:tc>
          <w:tcPr>
            <w:tcW w:w="1962" w:type="dxa"/>
            <w:gridSpan w:val="2"/>
            <w:tcBorders>
              <w:top w:val="nil"/>
              <w:left w:val="nil"/>
              <w:bottom w:val="nil"/>
              <w:right w:val="single" w:sz="6" w:space="0" w:color="auto"/>
            </w:tcBorders>
            <w:shd w:val="clear" w:color="auto" w:fill="auto"/>
            <w:vAlign w:val="center"/>
          </w:tcPr>
          <w:p w14:paraId="3B785C67"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3</w:t>
            </w:r>
          </w:p>
        </w:tc>
        <w:tc>
          <w:tcPr>
            <w:tcW w:w="1039" w:type="dxa"/>
            <w:vMerge/>
            <w:tcBorders>
              <w:left w:val="single" w:sz="6" w:space="0" w:color="auto"/>
              <w:right w:val="single" w:sz="6" w:space="0" w:color="auto"/>
            </w:tcBorders>
            <w:shd w:val="clear" w:color="auto" w:fill="auto"/>
            <w:vAlign w:val="center"/>
          </w:tcPr>
          <w:p w14:paraId="137DA693" w14:textId="77777777" w:rsidR="00D47E00" w:rsidRPr="005D5EA4" w:rsidRDefault="00D47E00" w:rsidP="00D47E00">
            <w:pPr>
              <w:jc w:val="center"/>
              <w:rPr>
                <w:rFonts w:ascii="Arial Narrow" w:hAnsi="Arial Narrow"/>
                <w:bCs/>
                <w:sz w:val="22"/>
                <w:szCs w:val="22"/>
              </w:rPr>
            </w:pPr>
          </w:p>
        </w:tc>
      </w:tr>
      <w:tr w:rsidR="00D47E00" w:rsidRPr="005D5EA4" w14:paraId="3DC63D6B"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tcBorders>
              <w:left w:val="single" w:sz="6" w:space="0" w:color="auto"/>
              <w:right w:val="single" w:sz="6" w:space="0" w:color="auto"/>
            </w:tcBorders>
            <w:shd w:val="clear" w:color="auto" w:fill="auto"/>
            <w:vAlign w:val="center"/>
          </w:tcPr>
          <w:p w14:paraId="0AAE8521"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nil"/>
              <w:right w:val="nil"/>
            </w:tcBorders>
            <w:shd w:val="clear" w:color="auto" w:fill="auto"/>
            <w:vAlign w:val="center"/>
          </w:tcPr>
          <w:p w14:paraId="6435EE25"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Rarely</w:t>
            </w:r>
          </w:p>
        </w:tc>
        <w:tc>
          <w:tcPr>
            <w:tcW w:w="1962" w:type="dxa"/>
            <w:gridSpan w:val="2"/>
            <w:tcBorders>
              <w:top w:val="nil"/>
              <w:left w:val="nil"/>
              <w:bottom w:val="nil"/>
              <w:right w:val="single" w:sz="6" w:space="0" w:color="auto"/>
            </w:tcBorders>
            <w:shd w:val="clear" w:color="auto" w:fill="auto"/>
            <w:vAlign w:val="center"/>
          </w:tcPr>
          <w:p w14:paraId="03FDF343"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4</w:t>
            </w:r>
          </w:p>
        </w:tc>
        <w:tc>
          <w:tcPr>
            <w:tcW w:w="1039" w:type="dxa"/>
            <w:vMerge/>
            <w:tcBorders>
              <w:left w:val="single" w:sz="6" w:space="0" w:color="auto"/>
              <w:right w:val="single" w:sz="6" w:space="0" w:color="auto"/>
            </w:tcBorders>
            <w:shd w:val="clear" w:color="auto" w:fill="auto"/>
            <w:vAlign w:val="center"/>
          </w:tcPr>
          <w:p w14:paraId="406A0172" w14:textId="77777777" w:rsidR="00D47E00" w:rsidRPr="005D5EA4" w:rsidRDefault="00D47E00" w:rsidP="00D47E00">
            <w:pPr>
              <w:jc w:val="center"/>
              <w:rPr>
                <w:rFonts w:ascii="Arial Narrow" w:hAnsi="Arial Narrow"/>
                <w:bCs/>
                <w:sz w:val="22"/>
                <w:szCs w:val="22"/>
              </w:rPr>
            </w:pPr>
          </w:p>
        </w:tc>
      </w:tr>
      <w:tr w:rsidR="00D47E00" w:rsidRPr="005D5EA4" w14:paraId="724CF398"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tcBorders>
              <w:left w:val="single" w:sz="6" w:space="0" w:color="auto"/>
              <w:right w:val="single" w:sz="6" w:space="0" w:color="auto"/>
            </w:tcBorders>
            <w:shd w:val="clear" w:color="auto" w:fill="auto"/>
            <w:vAlign w:val="center"/>
          </w:tcPr>
          <w:p w14:paraId="792F04E3"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nil"/>
              <w:right w:val="nil"/>
            </w:tcBorders>
            <w:shd w:val="clear" w:color="auto" w:fill="auto"/>
            <w:vAlign w:val="center"/>
          </w:tcPr>
          <w:p w14:paraId="1BDB828F"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Never</w:t>
            </w:r>
          </w:p>
        </w:tc>
        <w:tc>
          <w:tcPr>
            <w:tcW w:w="1962" w:type="dxa"/>
            <w:gridSpan w:val="2"/>
            <w:tcBorders>
              <w:top w:val="nil"/>
              <w:left w:val="nil"/>
              <w:bottom w:val="nil"/>
              <w:right w:val="single" w:sz="6" w:space="0" w:color="auto"/>
            </w:tcBorders>
            <w:shd w:val="clear" w:color="auto" w:fill="auto"/>
            <w:vAlign w:val="center"/>
          </w:tcPr>
          <w:p w14:paraId="4F2C78CC"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5</w:t>
            </w:r>
          </w:p>
        </w:tc>
        <w:tc>
          <w:tcPr>
            <w:tcW w:w="1039" w:type="dxa"/>
            <w:vMerge/>
            <w:tcBorders>
              <w:left w:val="single" w:sz="6" w:space="0" w:color="auto"/>
              <w:right w:val="single" w:sz="6" w:space="0" w:color="auto"/>
            </w:tcBorders>
            <w:shd w:val="clear" w:color="auto" w:fill="auto"/>
            <w:vAlign w:val="center"/>
          </w:tcPr>
          <w:p w14:paraId="78230392" w14:textId="77777777" w:rsidR="00D47E00" w:rsidRPr="005D5EA4" w:rsidRDefault="00D47E00" w:rsidP="00D47E00">
            <w:pPr>
              <w:jc w:val="center"/>
              <w:rPr>
                <w:rFonts w:ascii="Arial Narrow" w:hAnsi="Arial Narrow"/>
                <w:bCs/>
                <w:sz w:val="22"/>
                <w:szCs w:val="22"/>
              </w:rPr>
            </w:pPr>
          </w:p>
        </w:tc>
      </w:tr>
      <w:tr w:rsidR="00D47E00" w:rsidRPr="005D5EA4" w14:paraId="2E3841C7"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tcBorders>
              <w:left w:val="single" w:sz="6" w:space="0" w:color="auto"/>
              <w:right w:val="single" w:sz="6" w:space="0" w:color="auto"/>
            </w:tcBorders>
            <w:shd w:val="clear" w:color="auto" w:fill="auto"/>
            <w:vAlign w:val="center"/>
          </w:tcPr>
          <w:p w14:paraId="0D29FC4B"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single" w:sz="6" w:space="0" w:color="auto"/>
              <w:right w:val="nil"/>
            </w:tcBorders>
            <w:shd w:val="clear" w:color="auto" w:fill="auto"/>
            <w:vAlign w:val="center"/>
          </w:tcPr>
          <w:p w14:paraId="1EC07648"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Don't know</w:t>
            </w:r>
          </w:p>
        </w:tc>
        <w:tc>
          <w:tcPr>
            <w:tcW w:w="1962" w:type="dxa"/>
            <w:gridSpan w:val="2"/>
            <w:tcBorders>
              <w:top w:val="nil"/>
              <w:left w:val="nil"/>
              <w:bottom w:val="single" w:sz="6" w:space="0" w:color="auto"/>
              <w:right w:val="single" w:sz="6" w:space="0" w:color="auto"/>
            </w:tcBorders>
            <w:shd w:val="clear" w:color="auto" w:fill="auto"/>
            <w:vAlign w:val="center"/>
          </w:tcPr>
          <w:p w14:paraId="58866200"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77</w:t>
            </w:r>
          </w:p>
        </w:tc>
        <w:tc>
          <w:tcPr>
            <w:tcW w:w="1039" w:type="dxa"/>
            <w:vMerge/>
            <w:tcBorders>
              <w:left w:val="single" w:sz="6" w:space="0" w:color="auto"/>
              <w:bottom w:val="single" w:sz="4" w:space="0" w:color="auto"/>
              <w:right w:val="single" w:sz="6" w:space="0" w:color="auto"/>
            </w:tcBorders>
            <w:shd w:val="clear" w:color="auto" w:fill="auto"/>
            <w:vAlign w:val="center"/>
          </w:tcPr>
          <w:p w14:paraId="366A7C88" w14:textId="77777777" w:rsidR="00D47E00" w:rsidRPr="005D5EA4" w:rsidRDefault="00D47E00" w:rsidP="00D47E00">
            <w:pPr>
              <w:jc w:val="center"/>
              <w:rPr>
                <w:rFonts w:ascii="Arial Narrow" w:hAnsi="Arial Narrow"/>
                <w:bCs/>
                <w:sz w:val="22"/>
                <w:szCs w:val="22"/>
              </w:rPr>
            </w:pPr>
          </w:p>
        </w:tc>
      </w:tr>
      <w:tr w:rsidR="00D47E00" w:rsidRPr="005D5EA4" w14:paraId="080B21DE"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val="restart"/>
            <w:tcBorders>
              <w:top w:val="single" w:sz="6" w:space="0" w:color="auto"/>
              <w:left w:val="single" w:sz="6" w:space="0" w:color="auto"/>
              <w:right w:val="single" w:sz="6" w:space="0" w:color="auto"/>
            </w:tcBorders>
            <w:shd w:val="clear" w:color="auto" w:fill="auto"/>
            <w:vAlign w:val="center"/>
          </w:tcPr>
          <w:p w14:paraId="3F403700" w14:textId="77777777" w:rsidR="00D47E00" w:rsidRPr="005D5EA4" w:rsidRDefault="00D47E00" w:rsidP="00D47E00">
            <w:pPr>
              <w:spacing w:before="60"/>
              <w:rPr>
                <w:rFonts w:ascii="Arial Narrow" w:hAnsi="Arial Narrow"/>
                <w:bCs/>
                <w:sz w:val="18"/>
                <w:szCs w:val="18"/>
              </w:rPr>
            </w:pPr>
            <w:r w:rsidRPr="005D5EA4">
              <w:rPr>
                <w:rFonts w:ascii="Arial Narrow" w:hAnsi="Arial Narrow"/>
                <w:bCs/>
                <w:sz w:val="18"/>
                <w:szCs w:val="18"/>
              </w:rPr>
              <w:t xml:space="preserve">How often do you eat </w:t>
            </w:r>
            <w:r w:rsidRPr="005D5EA4">
              <w:rPr>
                <w:rFonts w:ascii="Arial Narrow" w:hAnsi="Arial Narrow"/>
                <w:b/>
                <w:sz w:val="18"/>
                <w:szCs w:val="18"/>
              </w:rPr>
              <w:t>processed food high in salt</w:t>
            </w:r>
            <w:r w:rsidRPr="005D5EA4">
              <w:rPr>
                <w:rFonts w:ascii="Arial Narrow" w:hAnsi="Arial Narrow"/>
                <w:bCs/>
                <w:sz w:val="18"/>
                <w:szCs w:val="18"/>
              </w:rPr>
              <w:t xml:space="preserve">?  By processed food high in salt, I mean foods that have been altered from their natural state, such as packaged salty snacks, canned salty food including </w:t>
            </w:r>
            <w:r w:rsidRPr="005D5EA4">
              <w:rPr>
                <w:rFonts w:ascii="Arial Narrow" w:hAnsi="Arial Narrow"/>
                <w:bCs/>
                <w:sz w:val="18"/>
                <w:szCs w:val="18"/>
              </w:rPr>
              <w:lastRenderedPageBreak/>
              <w:t xml:space="preserve">pickles and preserves, salty food prepared at a fast food restaurant, cheese, bacon and processed meat </w:t>
            </w:r>
            <w:r w:rsidRPr="005D5EA4">
              <w:rPr>
                <w:rFonts w:ascii="Arial Narrow" w:hAnsi="Arial Narrow"/>
                <w:bCs/>
                <w:i/>
                <w:iCs/>
                <w:sz w:val="18"/>
                <w:szCs w:val="18"/>
              </w:rPr>
              <w:t>[add country specific examples].</w:t>
            </w:r>
          </w:p>
          <w:p w14:paraId="1D8ACE53" w14:textId="77777777" w:rsidR="00D47E00" w:rsidRPr="005D5EA4" w:rsidRDefault="00D47E00" w:rsidP="00D47E00">
            <w:pPr>
              <w:spacing w:before="60"/>
              <w:rPr>
                <w:rFonts w:ascii="Arial Narrow" w:hAnsi="Arial Narrow"/>
                <w:bCs/>
                <w:sz w:val="18"/>
                <w:szCs w:val="18"/>
              </w:rPr>
            </w:pPr>
            <w:r w:rsidRPr="005D5EA4">
              <w:rPr>
                <w:rFonts w:ascii="Arial Narrow" w:hAnsi="Arial Narrow"/>
                <w:bCs/>
                <w:i/>
                <w:iCs/>
                <w:sz w:val="18"/>
                <w:szCs w:val="18"/>
              </w:rPr>
              <w:t>[INSERT EXAMPLES]    (USE SHOWCARD)</w:t>
            </w:r>
          </w:p>
        </w:tc>
        <w:tc>
          <w:tcPr>
            <w:tcW w:w="2614" w:type="dxa"/>
            <w:gridSpan w:val="3"/>
            <w:tcBorders>
              <w:top w:val="single" w:sz="6" w:space="0" w:color="auto"/>
              <w:left w:val="single" w:sz="6" w:space="0" w:color="auto"/>
              <w:bottom w:val="nil"/>
              <w:right w:val="nil"/>
            </w:tcBorders>
            <w:shd w:val="clear" w:color="auto" w:fill="auto"/>
            <w:vAlign w:val="center"/>
          </w:tcPr>
          <w:p w14:paraId="7119F907"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lastRenderedPageBreak/>
              <w:t>Always</w:t>
            </w:r>
          </w:p>
        </w:tc>
        <w:tc>
          <w:tcPr>
            <w:tcW w:w="1962" w:type="dxa"/>
            <w:gridSpan w:val="2"/>
            <w:tcBorders>
              <w:top w:val="single" w:sz="6" w:space="0" w:color="auto"/>
              <w:left w:val="nil"/>
              <w:bottom w:val="nil"/>
              <w:right w:val="single" w:sz="6" w:space="0" w:color="auto"/>
            </w:tcBorders>
            <w:shd w:val="clear" w:color="auto" w:fill="auto"/>
            <w:vAlign w:val="center"/>
          </w:tcPr>
          <w:p w14:paraId="0C736833" w14:textId="77777777" w:rsidR="00D47E00" w:rsidRPr="005D5EA4" w:rsidRDefault="00D47E00" w:rsidP="00D47E00">
            <w:pPr>
              <w:ind w:left="249" w:hanging="238"/>
              <w:rPr>
                <w:rFonts w:ascii="Arial Narrow" w:hAnsi="Arial Narrow"/>
                <w:bCs/>
                <w:sz w:val="18"/>
                <w:szCs w:val="18"/>
              </w:rPr>
            </w:pPr>
            <w:r w:rsidRPr="005D5EA4">
              <w:rPr>
                <w:rFonts w:ascii="Arial Narrow" w:hAnsi="Arial Narrow"/>
                <w:bCs/>
                <w:sz w:val="18"/>
                <w:szCs w:val="18"/>
              </w:rPr>
              <w:t xml:space="preserve">1   </w:t>
            </w:r>
            <w:r w:rsidRPr="005D5EA4">
              <w:rPr>
                <w:rFonts w:ascii="Arial Narrow" w:hAnsi="Arial Narrow"/>
                <w:bCs/>
                <w:i/>
                <w:iCs/>
                <w:sz w:val="18"/>
                <w:szCs w:val="18"/>
              </w:rPr>
              <w:t xml:space="preserve"> </w:t>
            </w:r>
          </w:p>
        </w:tc>
        <w:tc>
          <w:tcPr>
            <w:tcW w:w="1039" w:type="dxa"/>
            <w:vMerge w:val="restart"/>
            <w:tcBorders>
              <w:top w:val="single" w:sz="4" w:space="0" w:color="auto"/>
              <w:left w:val="single" w:sz="6" w:space="0" w:color="auto"/>
              <w:right w:val="single" w:sz="6" w:space="0" w:color="auto"/>
            </w:tcBorders>
            <w:shd w:val="clear" w:color="auto" w:fill="auto"/>
            <w:vAlign w:val="center"/>
          </w:tcPr>
          <w:p w14:paraId="42711A4F"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D7</w:t>
            </w:r>
          </w:p>
        </w:tc>
      </w:tr>
      <w:tr w:rsidR="00D47E00" w:rsidRPr="005D5EA4" w14:paraId="753ECC79"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tcBorders>
              <w:left w:val="single" w:sz="6" w:space="0" w:color="auto"/>
              <w:right w:val="single" w:sz="6" w:space="0" w:color="auto"/>
            </w:tcBorders>
            <w:shd w:val="clear" w:color="auto" w:fill="auto"/>
            <w:vAlign w:val="center"/>
          </w:tcPr>
          <w:p w14:paraId="2E1EFAF8"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nil"/>
              <w:right w:val="nil"/>
            </w:tcBorders>
            <w:shd w:val="clear" w:color="auto" w:fill="auto"/>
            <w:vAlign w:val="center"/>
          </w:tcPr>
          <w:p w14:paraId="758ED435"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Often</w:t>
            </w:r>
          </w:p>
        </w:tc>
        <w:tc>
          <w:tcPr>
            <w:tcW w:w="1962" w:type="dxa"/>
            <w:gridSpan w:val="2"/>
            <w:tcBorders>
              <w:top w:val="nil"/>
              <w:left w:val="nil"/>
              <w:bottom w:val="nil"/>
              <w:right w:val="single" w:sz="6" w:space="0" w:color="auto"/>
            </w:tcBorders>
            <w:shd w:val="clear" w:color="auto" w:fill="auto"/>
            <w:vAlign w:val="center"/>
          </w:tcPr>
          <w:p w14:paraId="036FE679"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2</w:t>
            </w:r>
          </w:p>
        </w:tc>
        <w:tc>
          <w:tcPr>
            <w:tcW w:w="1039" w:type="dxa"/>
            <w:vMerge/>
            <w:tcBorders>
              <w:left w:val="single" w:sz="6" w:space="0" w:color="auto"/>
              <w:right w:val="single" w:sz="6" w:space="0" w:color="auto"/>
            </w:tcBorders>
            <w:shd w:val="clear" w:color="auto" w:fill="auto"/>
            <w:vAlign w:val="center"/>
          </w:tcPr>
          <w:p w14:paraId="76E9751D" w14:textId="77777777" w:rsidR="00D47E00" w:rsidRPr="005D5EA4" w:rsidRDefault="00D47E00" w:rsidP="00D47E00">
            <w:pPr>
              <w:jc w:val="center"/>
              <w:rPr>
                <w:rFonts w:ascii="Arial Narrow" w:hAnsi="Arial Narrow"/>
                <w:bCs/>
                <w:sz w:val="22"/>
                <w:szCs w:val="22"/>
              </w:rPr>
            </w:pPr>
          </w:p>
        </w:tc>
      </w:tr>
      <w:tr w:rsidR="00D47E00" w:rsidRPr="005D5EA4" w14:paraId="0DC2117B"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tcBorders>
              <w:left w:val="single" w:sz="6" w:space="0" w:color="auto"/>
              <w:right w:val="single" w:sz="6" w:space="0" w:color="auto"/>
            </w:tcBorders>
            <w:shd w:val="clear" w:color="auto" w:fill="auto"/>
            <w:vAlign w:val="center"/>
          </w:tcPr>
          <w:p w14:paraId="05373060"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nil"/>
              <w:right w:val="nil"/>
            </w:tcBorders>
            <w:shd w:val="clear" w:color="auto" w:fill="auto"/>
            <w:vAlign w:val="center"/>
          </w:tcPr>
          <w:p w14:paraId="31479470"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 xml:space="preserve">Sometimes   </w:t>
            </w:r>
          </w:p>
        </w:tc>
        <w:tc>
          <w:tcPr>
            <w:tcW w:w="1962" w:type="dxa"/>
            <w:gridSpan w:val="2"/>
            <w:tcBorders>
              <w:top w:val="nil"/>
              <w:left w:val="nil"/>
              <w:bottom w:val="nil"/>
              <w:right w:val="single" w:sz="6" w:space="0" w:color="auto"/>
            </w:tcBorders>
            <w:shd w:val="clear" w:color="auto" w:fill="auto"/>
            <w:vAlign w:val="center"/>
          </w:tcPr>
          <w:p w14:paraId="2216640E"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3</w:t>
            </w:r>
          </w:p>
        </w:tc>
        <w:tc>
          <w:tcPr>
            <w:tcW w:w="1039" w:type="dxa"/>
            <w:vMerge/>
            <w:tcBorders>
              <w:left w:val="single" w:sz="6" w:space="0" w:color="auto"/>
              <w:right w:val="single" w:sz="6" w:space="0" w:color="auto"/>
            </w:tcBorders>
            <w:shd w:val="clear" w:color="auto" w:fill="auto"/>
            <w:vAlign w:val="center"/>
          </w:tcPr>
          <w:p w14:paraId="50093EFB" w14:textId="77777777" w:rsidR="00D47E00" w:rsidRPr="005D5EA4" w:rsidRDefault="00D47E00" w:rsidP="00D47E00">
            <w:pPr>
              <w:jc w:val="center"/>
              <w:rPr>
                <w:rFonts w:ascii="Arial Narrow" w:hAnsi="Arial Narrow"/>
                <w:bCs/>
                <w:sz w:val="22"/>
                <w:szCs w:val="22"/>
              </w:rPr>
            </w:pPr>
          </w:p>
        </w:tc>
      </w:tr>
      <w:tr w:rsidR="00D47E00" w:rsidRPr="005D5EA4" w14:paraId="44E4F505"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tcBorders>
              <w:left w:val="single" w:sz="6" w:space="0" w:color="auto"/>
              <w:right w:val="single" w:sz="6" w:space="0" w:color="auto"/>
            </w:tcBorders>
            <w:shd w:val="clear" w:color="auto" w:fill="auto"/>
            <w:vAlign w:val="center"/>
          </w:tcPr>
          <w:p w14:paraId="69255D8B"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nil"/>
              <w:right w:val="nil"/>
            </w:tcBorders>
            <w:shd w:val="clear" w:color="auto" w:fill="auto"/>
            <w:vAlign w:val="center"/>
          </w:tcPr>
          <w:p w14:paraId="598290BC"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Rarely</w:t>
            </w:r>
          </w:p>
        </w:tc>
        <w:tc>
          <w:tcPr>
            <w:tcW w:w="1962" w:type="dxa"/>
            <w:gridSpan w:val="2"/>
            <w:tcBorders>
              <w:top w:val="nil"/>
              <w:left w:val="nil"/>
              <w:bottom w:val="nil"/>
              <w:right w:val="single" w:sz="6" w:space="0" w:color="auto"/>
            </w:tcBorders>
            <w:shd w:val="clear" w:color="auto" w:fill="auto"/>
            <w:vAlign w:val="center"/>
          </w:tcPr>
          <w:p w14:paraId="00F76414"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4</w:t>
            </w:r>
          </w:p>
        </w:tc>
        <w:tc>
          <w:tcPr>
            <w:tcW w:w="1039" w:type="dxa"/>
            <w:vMerge/>
            <w:tcBorders>
              <w:left w:val="single" w:sz="6" w:space="0" w:color="auto"/>
              <w:right w:val="single" w:sz="6" w:space="0" w:color="auto"/>
            </w:tcBorders>
            <w:shd w:val="clear" w:color="auto" w:fill="auto"/>
            <w:vAlign w:val="center"/>
          </w:tcPr>
          <w:p w14:paraId="2DC6F655" w14:textId="77777777" w:rsidR="00D47E00" w:rsidRPr="005D5EA4" w:rsidRDefault="00D47E00" w:rsidP="00D47E00">
            <w:pPr>
              <w:jc w:val="center"/>
              <w:rPr>
                <w:rFonts w:ascii="Arial Narrow" w:hAnsi="Arial Narrow"/>
                <w:bCs/>
                <w:sz w:val="22"/>
                <w:szCs w:val="22"/>
              </w:rPr>
            </w:pPr>
          </w:p>
        </w:tc>
      </w:tr>
      <w:tr w:rsidR="00D47E00" w:rsidRPr="005D5EA4" w14:paraId="2F7DAA04" w14:textId="77777777" w:rsidTr="00D47E00">
        <w:tblPrEx>
          <w:tblBorders>
            <w:top w:val="single" w:sz="6" w:space="0" w:color="auto"/>
            <w:bottom w:val="single" w:sz="6" w:space="0" w:color="auto"/>
            <w:insideH w:val="single" w:sz="6" w:space="0" w:color="auto"/>
          </w:tblBorders>
        </w:tblPrEx>
        <w:trPr>
          <w:trHeight w:hRule="exact" w:val="284"/>
          <w:jc w:val="center"/>
        </w:trPr>
        <w:tc>
          <w:tcPr>
            <w:tcW w:w="4875" w:type="dxa"/>
            <w:gridSpan w:val="2"/>
            <w:vMerge/>
            <w:tcBorders>
              <w:left w:val="single" w:sz="6" w:space="0" w:color="auto"/>
              <w:right w:val="single" w:sz="6" w:space="0" w:color="auto"/>
            </w:tcBorders>
            <w:shd w:val="clear" w:color="auto" w:fill="auto"/>
            <w:vAlign w:val="center"/>
          </w:tcPr>
          <w:p w14:paraId="1E989381"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nil"/>
              <w:right w:val="nil"/>
            </w:tcBorders>
            <w:shd w:val="clear" w:color="auto" w:fill="auto"/>
            <w:vAlign w:val="center"/>
          </w:tcPr>
          <w:p w14:paraId="5E5F6D04"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Never</w:t>
            </w:r>
          </w:p>
        </w:tc>
        <w:tc>
          <w:tcPr>
            <w:tcW w:w="1962" w:type="dxa"/>
            <w:gridSpan w:val="2"/>
            <w:tcBorders>
              <w:top w:val="nil"/>
              <w:left w:val="nil"/>
              <w:bottom w:val="nil"/>
              <w:right w:val="single" w:sz="6" w:space="0" w:color="auto"/>
            </w:tcBorders>
            <w:shd w:val="clear" w:color="auto" w:fill="auto"/>
            <w:vAlign w:val="center"/>
          </w:tcPr>
          <w:p w14:paraId="0DE6124A"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5</w:t>
            </w:r>
          </w:p>
        </w:tc>
        <w:tc>
          <w:tcPr>
            <w:tcW w:w="1039" w:type="dxa"/>
            <w:vMerge/>
            <w:tcBorders>
              <w:left w:val="single" w:sz="6" w:space="0" w:color="auto"/>
              <w:right w:val="single" w:sz="6" w:space="0" w:color="auto"/>
            </w:tcBorders>
            <w:shd w:val="clear" w:color="auto" w:fill="auto"/>
            <w:vAlign w:val="center"/>
          </w:tcPr>
          <w:p w14:paraId="4E586092" w14:textId="77777777" w:rsidR="00D47E00" w:rsidRPr="005D5EA4" w:rsidRDefault="00D47E00" w:rsidP="00D47E00">
            <w:pPr>
              <w:jc w:val="center"/>
              <w:rPr>
                <w:rFonts w:ascii="Arial Narrow" w:hAnsi="Arial Narrow"/>
                <w:bCs/>
                <w:sz w:val="22"/>
                <w:szCs w:val="22"/>
              </w:rPr>
            </w:pPr>
          </w:p>
        </w:tc>
      </w:tr>
      <w:tr w:rsidR="00D47E00" w:rsidRPr="005D5EA4" w14:paraId="2A6BF195" w14:textId="77777777" w:rsidTr="00D47E00">
        <w:tblPrEx>
          <w:tblBorders>
            <w:top w:val="single" w:sz="6" w:space="0" w:color="auto"/>
            <w:bottom w:val="single" w:sz="6" w:space="0" w:color="auto"/>
            <w:insideH w:val="single" w:sz="6" w:space="0" w:color="auto"/>
          </w:tblBorders>
        </w:tblPrEx>
        <w:trPr>
          <w:trHeight w:hRule="exact" w:val="517"/>
          <w:jc w:val="center"/>
        </w:trPr>
        <w:tc>
          <w:tcPr>
            <w:tcW w:w="4875" w:type="dxa"/>
            <w:gridSpan w:val="2"/>
            <w:vMerge/>
            <w:tcBorders>
              <w:left w:val="single" w:sz="6" w:space="0" w:color="auto"/>
              <w:right w:val="single" w:sz="6" w:space="0" w:color="auto"/>
            </w:tcBorders>
            <w:shd w:val="clear" w:color="auto" w:fill="auto"/>
            <w:vAlign w:val="center"/>
          </w:tcPr>
          <w:p w14:paraId="02F0214A" w14:textId="77777777" w:rsidR="00D47E00" w:rsidRPr="005D5EA4" w:rsidRDefault="00D47E00" w:rsidP="00D47E00">
            <w:pPr>
              <w:spacing w:before="60"/>
              <w:rPr>
                <w:rFonts w:ascii="Arial Narrow" w:hAnsi="Arial Narrow"/>
                <w:bCs/>
                <w:sz w:val="18"/>
                <w:szCs w:val="18"/>
              </w:rPr>
            </w:pPr>
          </w:p>
        </w:tc>
        <w:tc>
          <w:tcPr>
            <w:tcW w:w="2614" w:type="dxa"/>
            <w:gridSpan w:val="3"/>
            <w:tcBorders>
              <w:top w:val="nil"/>
              <w:left w:val="single" w:sz="6" w:space="0" w:color="auto"/>
              <w:bottom w:val="single" w:sz="6" w:space="0" w:color="auto"/>
              <w:right w:val="nil"/>
            </w:tcBorders>
            <w:shd w:val="clear" w:color="auto" w:fill="auto"/>
            <w:vAlign w:val="center"/>
          </w:tcPr>
          <w:p w14:paraId="5139D272"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Don't know</w:t>
            </w:r>
          </w:p>
        </w:tc>
        <w:tc>
          <w:tcPr>
            <w:tcW w:w="1962" w:type="dxa"/>
            <w:gridSpan w:val="2"/>
            <w:tcBorders>
              <w:top w:val="nil"/>
              <w:left w:val="nil"/>
              <w:bottom w:val="single" w:sz="6" w:space="0" w:color="auto"/>
              <w:right w:val="single" w:sz="6" w:space="0" w:color="auto"/>
            </w:tcBorders>
            <w:shd w:val="clear" w:color="auto" w:fill="auto"/>
            <w:vAlign w:val="center"/>
          </w:tcPr>
          <w:p w14:paraId="324B52F5" w14:textId="77777777" w:rsidR="00D47E00" w:rsidRPr="005D5EA4" w:rsidRDefault="00D47E00" w:rsidP="00D47E00">
            <w:pPr>
              <w:spacing w:after="240"/>
              <w:rPr>
                <w:rFonts w:ascii="Arial Narrow" w:hAnsi="Arial Narrow"/>
                <w:bCs/>
                <w:sz w:val="18"/>
                <w:szCs w:val="18"/>
              </w:rPr>
            </w:pPr>
            <w:r w:rsidRPr="005D5EA4">
              <w:rPr>
                <w:rFonts w:ascii="Arial Narrow" w:hAnsi="Arial Narrow"/>
                <w:bCs/>
                <w:sz w:val="18"/>
                <w:szCs w:val="18"/>
              </w:rPr>
              <w:t>77</w:t>
            </w:r>
          </w:p>
          <w:p w14:paraId="0EBA4EEF" w14:textId="77777777" w:rsidR="00D47E00" w:rsidRPr="005D5EA4" w:rsidRDefault="00D47E00" w:rsidP="00D47E00">
            <w:pPr>
              <w:spacing w:after="240"/>
              <w:rPr>
                <w:rFonts w:ascii="Arial Narrow" w:hAnsi="Arial Narrow"/>
                <w:bCs/>
                <w:sz w:val="18"/>
                <w:szCs w:val="18"/>
              </w:rPr>
            </w:pPr>
          </w:p>
          <w:p w14:paraId="1C72D6B5" w14:textId="77777777" w:rsidR="00D47E00" w:rsidRPr="005D5EA4" w:rsidRDefault="00D47E00" w:rsidP="00D47E00">
            <w:pPr>
              <w:spacing w:after="240"/>
              <w:rPr>
                <w:rFonts w:ascii="Arial Narrow" w:hAnsi="Arial Narrow"/>
                <w:bCs/>
                <w:sz w:val="18"/>
                <w:szCs w:val="18"/>
              </w:rPr>
            </w:pPr>
          </w:p>
        </w:tc>
        <w:tc>
          <w:tcPr>
            <w:tcW w:w="1039" w:type="dxa"/>
            <w:vMerge/>
            <w:tcBorders>
              <w:left w:val="single" w:sz="6" w:space="0" w:color="auto"/>
              <w:right w:val="single" w:sz="6" w:space="0" w:color="auto"/>
            </w:tcBorders>
            <w:shd w:val="clear" w:color="auto" w:fill="auto"/>
            <w:vAlign w:val="center"/>
          </w:tcPr>
          <w:p w14:paraId="7CA393D9" w14:textId="77777777" w:rsidR="00D47E00" w:rsidRPr="005D5EA4" w:rsidRDefault="00D47E00" w:rsidP="00D47E00">
            <w:pPr>
              <w:jc w:val="center"/>
              <w:rPr>
                <w:rFonts w:ascii="Arial Narrow" w:hAnsi="Arial Narrow"/>
                <w:bCs/>
                <w:sz w:val="22"/>
                <w:szCs w:val="22"/>
              </w:rPr>
            </w:pPr>
          </w:p>
        </w:tc>
      </w:tr>
      <w:tr w:rsidR="00D47E00" w:rsidRPr="005D5EA4" w14:paraId="7172CF13" w14:textId="77777777" w:rsidTr="00D47E00">
        <w:tblPrEx>
          <w:tblBorders>
            <w:top w:val="single" w:sz="6" w:space="0" w:color="auto"/>
            <w:bottom w:val="single" w:sz="6" w:space="0" w:color="auto"/>
            <w:insideH w:val="single" w:sz="6" w:space="0" w:color="auto"/>
          </w:tblBorders>
        </w:tblPrEx>
        <w:trPr>
          <w:trHeight w:val="1572"/>
          <w:jc w:val="center"/>
        </w:trPr>
        <w:tc>
          <w:tcPr>
            <w:tcW w:w="487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A1F9D73" w14:textId="77777777" w:rsidR="00D47E00" w:rsidRPr="005D5EA4" w:rsidRDefault="00D47E00" w:rsidP="00D47E00">
            <w:pPr>
              <w:spacing w:before="60"/>
              <w:rPr>
                <w:rFonts w:ascii="Arial Narrow" w:hAnsi="Arial Narrow"/>
                <w:bCs/>
                <w:sz w:val="18"/>
                <w:szCs w:val="18"/>
              </w:rPr>
            </w:pPr>
            <w:r w:rsidRPr="005D5EA4">
              <w:rPr>
                <w:rFonts w:ascii="Arial Narrow" w:hAnsi="Arial Narrow"/>
                <w:b/>
                <w:sz w:val="18"/>
                <w:szCs w:val="18"/>
              </w:rPr>
              <w:t xml:space="preserve">How much salt or salty sauce </w:t>
            </w:r>
            <w:r w:rsidRPr="005D5EA4">
              <w:rPr>
                <w:rFonts w:ascii="Arial Narrow" w:hAnsi="Arial Narrow"/>
                <w:bCs/>
                <w:sz w:val="18"/>
                <w:szCs w:val="18"/>
              </w:rPr>
              <w:t>do you think you consume?</w:t>
            </w:r>
          </w:p>
        </w:tc>
        <w:tc>
          <w:tcPr>
            <w:tcW w:w="2614" w:type="dxa"/>
            <w:gridSpan w:val="3"/>
            <w:tcBorders>
              <w:top w:val="single" w:sz="6" w:space="0" w:color="auto"/>
              <w:left w:val="single" w:sz="6" w:space="0" w:color="auto"/>
              <w:bottom w:val="single" w:sz="6" w:space="0" w:color="auto"/>
              <w:right w:val="nil"/>
            </w:tcBorders>
            <w:shd w:val="clear" w:color="auto" w:fill="auto"/>
            <w:vAlign w:val="center"/>
          </w:tcPr>
          <w:p w14:paraId="79E800B7"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Far too much</w:t>
            </w:r>
          </w:p>
          <w:p w14:paraId="547078AC"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Too much</w:t>
            </w:r>
          </w:p>
          <w:p w14:paraId="79D232A0"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 xml:space="preserve">Just the right amount   </w:t>
            </w:r>
          </w:p>
          <w:p w14:paraId="0FED23A8"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Too little</w:t>
            </w:r>
          </w:p>
          <w:p w14:paraId="177D9D81"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Far too little</w:t>
            </w:r>
          </w:p>
          <w:p w14:paraId="49101D8D"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Don't know</w:t>
            </w:r>
          </w:p>
        </w:tc>
        <w:tc>
          <w:tcPr>
            <w:tcW w:w="1962" w:type="dxa"/>
            <w:gridSpan w:val="2"/>
            <w:tcBorders>
              <w:top w:val="single" w:sz="6" w:space="0" w:color="auto"/>
              <w:left w:val="nil"/>
              <w:right w:val="single" w:sz="6" w:space="0" w:color="auto"/>
            </w:tcBorders>
            <w:shd w:val="clear" w:color="auto" w:fill="auto"/>
            <w:vAlign w:val="center"/>
          </w:tcPr>
          <w:p w14:paraId="0A4A9333"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 xml:space="preserve">1   </w:t>
            </w:r>
            <w:r w:rsidRPr="005D5EA4">
              <w:rPr>
                <w:rFonts w:ascii="Arial Narrow" w:hAnsi="Arial Narrow"/>
                <w:bCs/>
                <w:i/>
                <w:iCs/>
                <w:sz w:val="18"/>
                <w:szCs w:val="18"/>
              </w:rPr>
              <w:t xml:space="preserve"> </w:t>
            </w:r>
          </w:p>
          <w:p w14:paraId="69FDD15C"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2</w:t>
            </w:r>
          </w:p>
          <w:p w14:paraId="49559B5A"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3</w:t>
            </w:r>
          </w:p>
          <w:p w14:paraId="743598DE"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4</w:t>
            </w:r>
          </w:p>
          <w:p w14:paraId="4736804C"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5</w:t>
            </w:r>
          </w:p>
          <w:p w14:paraId="10E4C2FF"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77</w:t>
            </w:r>
          </w:p>
        </w:tc>
        <w:tc>
          <w:tcPr>
            <w:tcW w:w="1039" w:type="dxa"/>
            <w:tcBorders>
              <w:top w:val="single" w:sz="4" w:space="0" w:color="auto"/>
              <w:left w:val="single" w:sz="6" w:space="0" w:color="auto"/>
              <w:bottom w:val="single" w:sz="6" w:space="0" w:color="auto"/>
              <w:right w:val="single" w:sz="6" w:space="0" w:color="auto"/>
            </w:tcBorders>
            <w:shd w:val="clear" w:color="auto" w:fill="auto"/>
            <w:vAlign w:val="center"/>
          </w:tcPr>
          <w:p w14:paraId="33196CE1"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D8</w:t>
            </w:r>
          </w:p>
        </w:tc>
      </w:tr>
    </w:tbl>
    <w:p w14:paraId="5C7EF5D9" w14:textId="77777777" w:rsidR="00072C9D" w:rsidRPr="00E15CE1" w:rsidRDefault="00072C9D" w:rsidP="00072C9D">
      <w:pPr>
        <w:rPr>
          <w:rFonts w:ascii="Arial Narrow" w:hAnsi="Arial Narrow"/>
          <w:lang w:val="mn-MN"/>
        </w:rPr>
      </w:pPr>
    </w:p>
    <w:tbl>
      <w:tblPr>
        <w:tblW w:w="10632" w:type="dxa"/>
        <w:jc w:val="center"/>
        <w:shd w:val="pct15" w:color="auto" w:fill="auto"/>
        <w:tblLayout w:type="fixed"/>
        <w:tblLook w:val="0000" w:firstRow="0" w:lastRow="0" w:firstColumn="0" w:lastColumn="0" w:noHBand="0" w:noVBand="0"/>
      </w:tblPr>
      <w:tblGrid>
        <w:gridCol w:w="4678"/>
        <w:gridCol w:w="16"/>
        <w:gridCol w:w="2834"/>
        <w:gridCol w:w="62"/>
        <w:gridCol w:w="1900"/>
        <w:gridCol w:w="81"/>
        <w:gridCol w:w="1042"/>
        <w:gridCol w:w="19"/>
      </w:tblGrid>
      <w:tr w:rsidR="00072C9D" w:rsidRPr="005D5EA4" w14:paraId="60FEE349" w14:textId="77777777" w:rsidTr="000578D5">
        <w:trPr>
          <w:jc w:val="center"/>
        </w:trPr>
        <w:tc>
          <w:tcPr>
            <w:tcW w:w="10632" w:type="dxa"/>
            <w:gridSpan w:val="8"/>
            <w:tcBorders>
              <w:top w:val="single" w:sz="6" w:space="0" w:color="auto"/>
              <w:left w:val="single" w:sz="6" w:space="0" w:color="auto"/>
              <w:bottom w:val="single" w:sz="4" w:space="0" w:color="auto"/>
              <w:right w:val="single" w:sz="6" w:space="0" w:color="auto"/>
            </w:tcBorders>
            <w:shd w:val="pct15" w:color="auto" w:fill="auto"/>
          </w:tcPr>
          <w:p w14:paraId="0DAA800B" w14:textId="77777777" w:rsidR="00072C9D" w:rsidRPr="005D5EA4" w:rsidRDefault="00072C9D" w:rsidP="000578D5">
            <w:pPr>
              <w:tabs>
                <w:tab w:val="right" w:pos="1450"/>
              </w:tabs>
              <w:spacing w:before="40" w:after="40"/>
              <w:rPr>
                <w:rFonts w:ascii="Arial Narrow" w:hAnsi="Arial Narrow"/>
                <w:b/>
              </w:rPr>
            </w:pPr>
            <w:bookmarkStart w:id="23" w:name="_Hlk515366372"/>
            <w:r w:rsidRPr="00E15CE1">
              <w:rPr>
                <w:rFonts w:ascii="Arial Narrow" w:hAnsi="Arial Narrow"/>
              </w:rPr>
              <w:br w:type="page"/>
            </w:r>
            <w:r w:rsidRPr="005D5EA4">
              <w:rPr>
                <w:rFonts w:ascii="Arial Narrow" w:hAnsi="Arial Narrow"/>
                <w:b/>
              </w:rPr>
              <w:t xml:space="preserve">EXPANDED: Diet </w:t>
            </w:r>
          </w:p>
        </w:tc>
      </w:tr>
      <w:tr w:rsidR="00072C9D" w:rsidRPr="005D5EA4" w14:paraId="01D1BED3" w14:textId="77777777" w:rsidTr="000578D5">
        <w:trPr>
          <w:trHeight w:val="302"/>
          <w:jc w:val="center"/>
        </w:trPr>
        <w:tc>
          <w:tcPr>
            <w:tcW w:w="4694" w:type="dxa"/>
            <w:gridSpan w:val="2"/>
            <w:tcBorders>
              <w:top w:val="single" w:sz="4" w:space="0" w:color="auto"/>
              <w:left w:val="single" w:sz="6" w:space="0" w:color="auto"/>
              <w:bottom w:val="single" w:sz="4" w:space="0" w:color="auto"/>
              <w:right w:val="single" w:sz="4" w:space="0" w:color="auto"/>
            </w:tcBorders>
            <w:shd w:val="pct15" w:color="auto" w:fill="auto"/>
            <w:vAlign w:val="center"/>
          </w:tcPr>
          <w:p w14:paraId="2D6257B0" w14:textId="77777777" w:rsidR="00072C9D" w:rsidRPr="005D5EA4" w:rsidRDefault="00072C9D" w:rsidP="000578D5">
            <w:pPr>
              <w:spacing w:before="40" w:after="40"/>
              <w:rPr>
                <w:rFonts w:ascii="Arial Narrow" w:hAnsi="Arial Narrow"/>
                <w:sz w:val="18"/>
              </w:rPr>
            </w:pPr>
            <w:r w:rsidRPr="005D5EA4">
              <w:rPr>
                <w:rFonts w:ascii="Arial Narrow" w:hAnsi="Arial Narrow"/>
                <w:b/>
                <w:sz w:val="22"/>
              </w:rPr>
              <w:t>Question</w:t>
            </w:r>
          </w:p>
        </w:tc>
        <w:tc>
          <w:tcPr>
            <w:tcW w:w="4796" w:type="dxa"/>
            <w:gridSpan w:val="3"/>
            <w:tcBorders>
              <w:top w:val="single" w:sz="4" w:space="0" w:color="auto"/>
              <w:left w:val="nil"/>
              <w:bottom w:val="single" w:sz="6" w:space="0" w:color="auto"/>
              <w:right w:val="single" w:sz="6" w:space="0" w:color="auto"/>
            </w:tcBorders>
            <w:shd w:val="pct15" w:color="auto" w:fill="auto"/>
            <w:vAlign w:val="center"/>
          </w:tcPr>
          <w:p w14:paraId="30CAD18E" w14:textId="77777777" w:rsidR="00072C9D" w:rsidRPr="005D5EA4" w:rsidRDefault="00072C9D" w:rsidP="000578D5">
            <w:pPr>
              <w:spacing w:before="40" w:after="40"/>
              <w:jc w:val="center"/>
              <w:rPr>
                <w:rFonts w:ascii="Arial Narrow" w:hAnsi="Arial Narrow"/>
                <w:sz w:val="22"/>
              </w:rPr>
            </w:pPr>
            <w:r w:rsidRPr="005D5EA4">
              <w:rPr>
                <w:rFonts w:ascii="Arial Narrow" w:hAnsi="Arial Narrow"/>
                <w:b/>
                <w:sz w:val="22"/>
              </w:rPr>
              <w:t>Response</w:t>
            </w:r>
          </w:p>
        </w:tc>
        <w:tc>
          <w:tcPr>
            <w:tcW w:w="1142" w:type="dxa"/>
            <w:gridSpan w:val="3"/>
            <w:tcBorders>
              <w:top w:val="single" w:sz="6" w:space="0" w:color="auto"/>
              <w:left w:val="single" w:sz="6" w:space="0" w:color="auto"/>
              <w:bottom w:val="single" w:sz="6" w:space="0" w:color="auto"/>
              <w:right w:val="single" w:sz="6" w:space="0" w:color="auto"/>
            </w:tcBorders>
            <w:shd w:val="pct15" w:color="auto" w:fill="auto"/>
            <w:vAlign w:val="center"/>
          </w:tcPr>
          <w:p w14:paraId="6FD60D86" w14:textId="77777777" w:rsidR="00072C9D" w:rsidRPr="005D5EA4" w:rsidRDefault="00072C9D" w:rsidP="000578D5">
            <w:pPr>
              <w:spacing w:before="40" w:after="40"/>
              <w:jc w:val="center"/>
              <w:rPr>
                <w:rFonts w:ascii="Arial Narrow" w:hAnsi="Arial Narrow"/>
                <w:b/>
                <w:sz w:val="22"/>
              </w:rPr>
            </w:pPr>
            <w:r w:rsidRPr="005D5EA4">
              <w:rPr>
                <w:rFonts w:ascii="Arial Narrow" w:hAnsi="Arial Narrow"/>
                <w:b/>
                <w:sz w:val="22"/>
              </w:rPr>
              <w:t>Code</w:t>
            </w:r>
          </w:p>
        </w:tc>
      </w:tr>
      <w:bookmarkEnd w:id="23"/>
      <w:tr w:rsidR="00072C9D" w:rsidRPr="005D5EA4" w14:paraId="64CDAA35" w14:textId="77777777" w:rsidTr="000578D5">
        <w:tblPrEx>
          <w:tblBorders>
            <w:top w:val="single" w:sz="6" w:space="0" w:color="auto"/>
            <w:bottom w:val="single" w:sz="6" w:space="0" w:color="auto"/>
            <w:insideH w:val="single" w:sz="6" w:space="0" w:color="auto"/>
          </w:tblBorders>
        </w:tblPrEx>
        <w:trPr>
          <w:trHeight w:hRule="exact" w:val="284"/>
          <w:jc w:val="center"/>
        </w:trPr>
        <w:tc>
          <w:tcPr>
            <w:tcW w:w="4678" w:type="dxa"/>
            <w:vMerge w:val="restart"/>
            <w:tcBorders>
              <w:top w:val="single" w:sz="6" w:space="0" w:color="auto"/>
              <w:left w:val="single" w:sz="6" w:space="0" w:color="auto"/>
              <w:right w:val="single" w:sz="6" w:space="0" w:color="auto"/>
            </w:tcBorders>
            <w:shd w:val="pct15" w:color="auto" w:fill="auto"/>
            <w:vAlign w:val="center"/>
          </w:tcPr>
          <w:p w14:paraId="669262EA" w14:textId="77777777" w:rsidR="00072C9D" w:rsidRPr="005D5EA4" w:rsidRDefault="00072C9D" w:rsidP="000578D5">
            <w:pPr>
              <w:spacing w:before="60"/>
              <w:rPr>
                <w:rFonts w:ascii="Arial Narrow" w:hAnsi="Arial Narrow"/>
                <w:bCs/>
                <w:sz w:val="18"/>
                <w:szCs w:val="18"/>
              </w:rPr>
            </w:pPr>
            <w:r w:rsidRPr="005D5EA4">
              <w:rPr>
                <w:rFonts w:ascii="Arial Narrow" w:hAnsi="Arial Narrow"/>
                <w:bCs/>
                <w:sz w:val="18"/>
                <w:szCs w:val="18"/>
              </w:rPr>
              <w:t>How important to you is</w:t>
            </w:r>
            <w:r w:rsidRPr="005D5EA4">
              <w:rPr>
                <w:rFonts w:ascii="Arial Narrow" w:hAnsi="Arial Narrow"/>
                <w:b/>
                <w:sz w:val="18"/>
                <w:szCs w:val="18"/>
              </w:rPr>
              <w:t xml:space="preserve"> lowering the salt</w:t>
            </w:r>
            <w:r w:rsidRPr="005D5EA4">
              <w:rPr>
                <w:rFonts w:ascii="Arial Narrow" w:hAnsi="Arial Narrow"/>
                <w:bCs/>
                <w:sz w:val="18"/>
                <w:szCs w:val="18"/>
              </w:rPr>
              <w:t xml:space="preserve"> in your diet?</w:t>
            </w:r>
          </w:p>
        </w:tc>
        <w:tc>
          <w:tcPr>
            <w:tcW w:w="2850" w:type="dxa"/>
            <w:gridSpan w:val="2"/>
            <w:tcBorders>
              <w:top w:val="single" w:sz="6" w:space="0" w:color="auto"/>
              <w:left w:val="single" w:sz="6" w:space="0" w:color="auto"/>
              <w:bottom w:val="nil"/>
              <w:right w:val="nil"/>
            </w:tcBorders>
            <w:shd w:val="pct15" w:color="auto" w:fill="auto"/>
            <w:vAlign w:val="center"/>
          </w:tcPr>
          <w:p w14:paraId="18E9A90B" w14:textId="77777777" w:rsidR="00072C9D" w:rsidRPr="005D5EA4" w:rsidRDefault="00072C9D" w:rsidP="000578D5">
            <w:pPr>
              <w:ind w:right="90"/>
              <w:jc w:val="right"/>
              <w:rPr>
                <w:rFonts w:ascii="Arial Narrow" w:hAnsi="Arial Narrow"/>
                <w:sz w:val="18"/>
              </w:rPr>
            </w:pPr>
            <w:r w:rsidRPr="005D5EA4">
              <w:rPr>
                <w:rFonts w:ascii="Arial Narrow" w:hAnsi="Arial Narrow"/>
                <w:sz w:val="18"/>
              </w:rPr>
              <w:t>Very important</w:t>
            </w:r>
          </w:p>
        </w:tc>
        <w:tc>
          <w:tcPr>
            <w:tcW w:w="1962" w:type="dxa"/>
            <w:gridSpan w:val="2"/>
            <w:tcBorders>
              <w:top w:val="single" w:sz="6" w:space="0" w:color="auto"/>
              <w:left w:val="nil"/>
              <w:bottom w:val="nil"/>
              <w:right w:val="single" w:sz="6" w:space="0" w:color="auto"/>
            </w:tcBorders>
            <w:shd w:val="pct15" w:color="auto" w:fill="auto"/>
            <w:vAlign w:val="center"/>
          </w:tcPr>
          <w:p w14:paraId="5706C30B" w14:textId="77777777" w:rsidR="00072C9D" w:rsidRPr="005D5EA4" w:rsidRDefault="00072C9D" w:rsidP="000578D5">
            <w:pPr>
              <w:ind w:left="249" w:hanging="238"/>
              <w:rPr>
                <w:rFonts w:ascii="Arial Narrow" w:hAnsi="Arial Narrow"/>
                <w:bCs/>
                <w:sz w:val="18"/>
                <w:szCs w:val="18"/>
              </w:rPr>
            </w:pPr>
            <w:r w:rsidRPr="005D5EA4">
              <w:rPr>
                <w:rFonts w:ascii="Arial Narrow" w:hAnsi="Arial Narrow"/>
                <w:bCs/>
                <w:sz w:val="18"/>
                <w:szCs w:val="18"/>
              </w:rPr>
              <w:t xml:space="preserve">1   </w:t>
            </w:r>
            <w:r w:rsidRPr="005D5EA4">
              <w:rPr>
                <w:rFonts w:ascii="Arial Narrow" w:hAnsi="Arial Narrow"/>
                <w:bCs/>
                <w:i/>
                <w:iCs/>
                <w:sz w:val="18"/>
                <w:szCs w:val="18"/>
              </w:rPr>
              <w:t xml:space="preserve"> </w:t>
            </w:r>
          </w:p>
        </w:tc>
        <w:tc>
          <w:tcPr>
            <w:tcW w:w="1142" w:type="dxa"/>
            <w:gridSpan w:val="3"/>
            <w:vMerge w:val="restart"/>
            <w:tcBorders>
              <w:top w:val="nil"/>
              <w:left w:val="single" w:sz="6" w:space="0" w:color="auto"/>
              <w:right w:val="single" w:sz="6" w:space="0" w:color="auto"/>
            </w:tcBorders>
            <w:shd w:val="pct15" w:color="auto" w:fill="auto"/>
            <w:vAlign w:val="center"/>
          </w:tcPr>
          <w:p w14:paraId="397551BE"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D9</w:t>
            </w:r>
          </w:p>
        </w:tc>
      </w:tr>
      <w:tr w:rsidR="00072C9D" w:rsidRPr="005D5EA4" w14:paraId="128158A5" w14:textId="77777777" w:rsidTr="000578D5">
        <w:tblPrEx>
          <w:tblBorders>
            <w:top w:val="single" w:sz="6" w:space="0" w:color="auto"/>
            <w:bottom w:val="single" w:sz="6" w:space="0" w:color="auto"/>
            <w:insideH w:val="single" w:sz="6" w:space="0" w:color="auto"/>
          </w:tblBorders>
        </w:tblPrEx>
        <w:trPr>
          <w:trHeight w:hRule="exact" w:val="284"/>
          <w:jc w:val="center"/>
        </w:trPr>
        <w:tc>
          <w:tcPr>
            <w:tcW w:w="4678" w:type="dxa"/>
            <w:vMerge/>
            <w:tcBorders>
              <w:left w:val="single" w:sz="6" w:space="0" w:color="auto"/>
              <w:right w:val="single" w:sz="6" w:space="0" w:color="auto"/>
            </w:tcBorders>
            <w:shd w:val="pct15" w:color="auto" w:fill="auto"/>
            <w:vAlign w:val="center"/>
          </w:tcPr>
          <w:p w14:paraId="41079855" w14:textId="77777777" w:rsidR="00072C9D" w:rsidRPr="005D5EA4" w:rsidRDefault="00072C9D" w:rsidP="000578D5">
            <w:pPr>
              <w:spacing w:before="60"/>
              <w:rPr>
                <w:rFonts w:ascii="Arial Narrow" w:hAnsi="Arial Narrow"/>
                <w:bCs/>
                <w:sz w:val="18"/>
                <w:szCs w:val="18"/>
              </w:rPr>
            </w:pPr>
          </w:p>
        </w:tc>
        <w:tc>
          <w:tcPr>
            <w:tcW w:w="2850" w:type="dxa"/>
            <w:gridSpan w:val="2"/>
            <w:tcBorders>
              <w:top w:val="nil"/>
              <w:left w:val="single" w:sz="6" w:space="0" w:color="auto"/>
              <w:bottom w:val="nil"/>
              <w:right w:val="nil"/>
            </w:tcBorders>
            <w:shd w:val="pct15" w:color="auto" w:fill="auto"/>
            <w:vAlign w:val="center"/>
          </w:tcPr>
          <w:p w14:paraId="5B6BCFFE" w14:textId="77777777" w:rsidR="00072C9D" w:rsidRPr="005D5EA4" w:rsidRDefault="00072C9D" w:rsidP="000578D5">
            <w:pPr>
              <w:ind w:right="90"/>
              <w:jc w:val="right"/>
              <w:rPr>
                <w:rFonts w:ascii="Arial Narrow" w:hAnsi="Arial Narrow"/>
                <w:sz w:val="18"/>
              </w:rPr>
            </w:pPr>
            <w:r w:rsidRPr="005D5EA4">
              <w:rPr>
                <w:rFonts w:ascii="Arial Narrow" w:hAnsi="Arial Narrow"/>
                <w:sz w:val="18"/>
              </w:rPr>
              <w:t>Somewhat important</w:t>
            </w:r>
          </w:p>
        </w:tc>
        <w:tc>
          <w:tcPr>
            <w:tcW w:w="1962" w:type="dxa"/>
            <w:gridSpan w:val="2"/>
            <w:tcBorders>
              <w:top w:val="nil"/>
              <w:left w:val="nil"/>
              <w:bottom w:val="nil"/>
              <w:right w:val="single" w:sz="6" w:space="0" w:color="auto"/>
            </w:tcBorders>
            <w:shd w:val="pct15" w:color="auto" w:fill="auto"/>
            <w:vAlign w:val="center"/>
          </w:tcPr>
          <w:p w14:paraId="52171851"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2</w:t>
            </w:r>
          </w:p>
        </w:tc>
        <w:tc>
          <w:tcPr>
            <w:tcW w:w="1142" w:type="dxa"/>
            <w:gridSpan w:val="3"/>
            <w:vMerge/>
            <w:tcBorders>
              <w:left w:val="single" w:sz="6" w:space="0" w:color="auto"/>
              <w:right w:val="single" w:sz="6" w:space="0" w:color="auto"/>
            </w:tcBorders>
            <w:shd w:val="pct15" w:color="auto" w:fill="auto"/>
            <w:vAlign w:val="center"/>
          </w:tcPr>
          <w:p w14:paraId="5B0CBB7C" w14:textId="77777777" w:rsidR="00072C9D" w:rsidRPr="005D5EA4" w:rsidRDefault="00072C9D" w:rsidP="000578D5">
            <w:pPr>
              <w:jc w:val="center"/>
              <w:rPr>
                <w:rFonts w:ascii="Arial Narrow" w:hAnsi="Arial Narrow"/>
                <w:bCs/>
                <w:sz w:val="22"/>
                <w:szCs w:val="22"/>
              </w:rPr>
            </w:pPr>
          </w:p>
        </w:tc>
      </w:tr>
      <w:tr w:rsidR="00072C9D" w:rsidRPr="005D5EA4" w14:paraId="276648B5" w14:textId="77777777" w:rsidTr="000578D5">
        <w:tblPrEx>
          <w:tblBorders>
            <w:top w:val="single" w:sz="6" w:space="0" w:color="auto"/>
            <w:bottom w:val="single" w:sz="6" w:space="0" w:color="auto"/>
            <w:insideH w:val="single" w:sz="6" w:space="0" w:color="auto"/>
          </w:tblBorders>
        </w:tblPrEx>
        <w:trPr>
          <w:trHeight w:hRule="exact" w:val="284"/>
          <w:jc w:val="center"/>
        </w:trPr>
        <w:tc>
          <w:tcPr>
            <w:tcW w:w="4678" w:type="dxa"/>
            <w:vMerge/>
            <w:tcBorders>
              <w:left w:val="single" w:sz="6" w:space="0" w:color="auto"/>
              <w:right w:val="single" w:sz="6" w:space="0" w:color="auto"/>
            </w:tcBorders>
            <w:shd w:val="pct15" w:color="auto" w:fill="auto"/>
            <w:vAlign w:val="center"/>
          </w:tcPr>
          <w:p w14:paraId="07326831" w14:textId="77777777" w:rsidR="00072C9D" w:rsidRPr="005D5EA4" w:rsidRDefault="00072C9D" w:rsidP="000578D5">
            <w:pPr>
              <w:spacing w:before="60"/>
              <w:rPr>
                <w:rFonts w:ascii="Arial Narrow" w:hAnsi="Arial Narrow"/>
                <w:bCs/>
                <w:sz w:val="18"/>
                <w:szCs w:val="18"/>
              </w:rPr>
            </w:pPr>
          </w:p>
        </w:tc>
        <w:tc>
          <w:tcPr>
            <w:tcW w:w="2850" w:type="dxa"/>
            <w:gridSpan w:val="2"/>
            <w:tcBorders>
              <w:top w:val="nil"/>
              <w:left w:val="single" w:sz="6" w:space="0" w:color="auto"/>
              <w:bottom w:val="nil"/>
              <w:right w:val="nil"/>
            </w:tcBorders>
            <w:shd w:val="pct15" w:color="auto" w:fill="auto"/>
            <w:vAlign w:val="center"/>
          </w:tcPr>
          <w:p w14:paraId="33D3E6C2" w14:textId="77777777" w:rsidR="00072C9D" w:rsidRPr="005D5EA4" w:rsidRDefault="00072C9D" w:rsidP="000578D5">
            <w:pPr>
              <w:ind w:right="90"/>
              <w:jc w:val="right"/>
              <w:rPr>
                <w:rFonts w:ascii="Arial Narrow" w:hAnsi="Arial Narrow"/>
                <w:sz w:val="18"/>
              </w:rPr>
            </w:pPr>
            <w:r w:rsidRPr="005D5EA4">
              <w:rPr>
                <w:rFonts w:ascii="Arial Narrow" w:hAnsi="Arial Narrow"/>
                <w:sz w:val="18"/>
              </w:rPr>
              <w:t xml:space="preserve">Not at all important </w:t>
            </w:r>
          </w:p>
        </w:tc>
        <w:tc>
          <w:tcPr>
            <w:tcW w:w="1962" w:type="dxa"/>
            <w:gridSpan w:val="2"/>
            <w:tcBorders>
              <w:top w:val="nil"/>
              <w:left w:val="nil"/>
              <w:bottom w:val="nil"/>
              <w:right w:val="single" w:sz="6" w:space="0" w:color="auto"/>
            </w:tcBorders>
            <w:shd w:val="pct15" w:color="auto" w:fill="auto"/>
            <w:vAlign w:val="center"/>
          </w:tcPr>
          <w:p w14:paraId="63487AD7"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3</w:t>
            </w:r>
          </w:p>
        </w:tc>
        <w:tc>
          <w:tcPr>
            <w:tcW w:w="1142" w:type="dxa"/>
            <w:gridSpan w:val="3"/>
            <w:vMerge/>
            <w:tcBorders>
              <w:left w:val="single" w:sz="6" w:space="0" w:color="auto"/>
              <w:right w:val="single" w:sz="6" w:space="0" w:color="auto"/>
            </w:tcBorders>
            <w:shd w:val="pct15" w:color="auto" w:fill="auto"/>
            <w:vAlign w:val="center"/>
          </w:tcPr>
          <w:p w14:paraId="6E9D6631" w14:textId="77777777" w:rsidR="00072C9D" w:rsidRPr="005D5EA4" w:rsidRDefault="00072C9D" w:rsidP="000578D5">
            <w:pPr>
              <w:jc w:val="center"/>
              <w:rPr>
                <w:rFonts w:ascii="Arial Narrow" w:hAnsi="Arial Narrow"/>
                <w:bCs/>
                <w:sz w:val="22"/>
                <w:szCs w:val="22"/>
              </w:rPr>
            </w:pPr>
          </w:p>
        </w:tc>
      </w:tr>
      <w:tr w:rsidR="00072C9D" w:rsidRPr="005D5EA4" w14:paraId="0B8EEF84" w14:textId="77777777" w:rsidTr="000578D5">
        <w:tblPrEx>
          <w:tblBorders>
            <w:top w:val="single" w:sz="6" w:space="0" w:color="auto"/>
            <w:bottom w:val="single" w:sz="6" w:space="0" w:color="auto"/>
            <w:insideH w:val="single" w:sz="6" w:space="0" w:color="auto"/>
          </w:tblBorders>
        </w:tblPrEx>
        <w:trPr>
          <w:trHeight w:hRule="exact" w:val="284"/>
          <w:jc w:val="center"/>
        </w:trPr>
        <w:tc>
          <w:tcPr>
            <w:tcW w:w="4678" w:type="dxa"/>
            <w:vMerge/>
            <w:tcBorders>
              <w:left w:val="single" w:sz="6" w:space="0" w:color="auto"/>
              <w:bottom w:val="single" w:sz="6" w:space="0" w:color="auto"/>
              <w:right w:val="single" w:sz="6" w:space="0" w:color="auto"/>
            </w:tcBorders>
            <w:shd w:val="pct15" w:color="auto" w:fill="auto"/>
            <w:vAlign w:val="center"/>
          </w:tcPr>
          <w:p w14:paraId="1A00189B" w14:textId="77777777" w:rsidR="00072C9D" w:rsidRPr="005D5EA4" w:rsidRDefault="00072C9D" w:rsidP="000578D5">
            <w:pPr>
              <w:spacing w:before="60"/>
              <w:rPr>
                <w:rFonts w:ascii="Arial Narrow" w:hAnsi="Arial Narrow"/>
                <w:bCs/>
                <w:sz w:val="18"/>
                <w:szCs w:val="18"/>
              </w:rPr>
            </w:pPr>
          </w:p>
        </w:tc>
        <w:tc>
          <w:tcPr>
            <w:tcW w:w="2850" w:type="dxa"/>
            <w:gridSpan w:val="2"/>
            <w:tcBorders>
              <w:top w:val="nil"/>
              <w:left w:val="single" w:sz="6" w:space="0" w:color="auto"/>
              <w:bottom w:val="single" w:sz="6" w:space="0" w:color="auto"/>
              <w:right w:val="nil"/>
            </w:tcBorders>
            <w:shd w:val="pct15" w:color="auto" w:fill="auto"/>
            <w:vAlign w:val="center"/>
          </w:tcPr>
          <w:p w14:paraId="10BCA56A" w14:textId="77777777" w:rsidR="00072C9D" w:rsidRPr="005D5EA4" w:rsidRDefault="00072C9D" w:rsidP="000578D5">
            <w:pPr>
              <w:ind w:right="90"/>
              <w:jc w:val="right"/>
              <w:rPr>
                <w:rFonts w:ascii="Arial Narrow" w:hAnsi="Arial Narrow"/>
                <w:sz w:val="18"/>
              </w:rPr>
            </w:pPr>
            <w:r w:rsidRPr="005D5EA4">
              <w:rPr>
                <w:rFonts w:ascii="Arial Narrow" w:hAnsi="Arial Narrow"/>
                <w:sz w:val="18"/>
              </w:rPr>
              <w:t>Don't know</w:t>
            </w:r>
          </w:p>
        </w:tc>
        <w:tc>
          <w:tcPr>
            <w:tcW w:w="1962" w:type="dxa"/>
            <w:gridSpan w:val="2"/>
            <w:tcBorders>
              <w:top w:val="nil"/>
              <w:left w:val="nil"/>
              <w:bottom w:val="single" w:sz="6" w:space="0" w:color="auto"/>
              <w:right w:val="single" w:sz="6" w:space="0" w:color="auto"/>
            </w:tcBorders>
            <w:shd w:val="pct15" w:color="auto" w:fill="auto"/>
            <w:vAlign w:val="center"/>
          </w:tcPr>
          <w:p w14:paraId="30228257"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77</w:t>
            </w:r>
          </w:p>
        </w:tc>
        <w:tc>
          <w:tcPr>
            <w:tcW w:w="1142" w:type="dxa"/>
            <w:gridSpan w:val="3"/>
            <w:vMerge/>
            <w:tcBorders>
              <w:left w:val="single" w:sz="6" w:space="0" w:color="auto"/>
              <w:bottom w:val="single" w:sz="6" w:space="0" w:color="auto"/>
              <w:right w:val="single" w:sz="6" w:space="0" w:color="auto"/>
            </w:tcBorders>
            <w:shd w:val="pct15" w:color="auto" w:fill="auto"/>
            <w:vAlign w:val="center"/>
          </w:tcPr>
          <w:p w14:paraId="36EF0B3D" w14:textId="77777777" w:rsidR="00072C9D" w:rsidRPr="005D5EA4" w:rsidRDefault="00072C9D" w:rsidP="000578D5">
            <w:pPr>
              <w:jc w:val="center"/>
              <w:rPr>
                <w:rFonts w:ascii="Arial Narrow" w:hAnsi="Arial Narrow"/>
                <w:bCs/>
                <w:sz w:val="22"/>
                <w:szCs w:val="22"/>
              </w:rPr>
            </w:pPr>
          </w:p>
        </w:tc>
      </w:tr>
      <w:tr w:rsidR="00072C9D" w:rsidRPr="005D5EA4" w14:paraId="20A122EC" w14:textId="77777777" w:rsidTr="000578D5">
        <w:tblPrEx>
          <w:tblBorders>
            <w:top w:val="single" w:sz="6" w:space="0" w:color="auto"/>
            <w:bottom w:val="single" w:sz="6" w:space="0" w:color="auto"/>
            <w:insideH w:val="single" w:sz="6" w:space="0" w:color="auto"/>
          </w:tblBorders>
        </w:tblPrEx>
        <w:trPr>
          <w:trHeight w:hRule="exact" w:val="284"/>
          <w:jc w:val="center"/>
        </w:trPr>
        <w:tc>
          <w:tcPr>
            <w:tcW w:w="4678" w:type="dxa"/>
            <w:vMerge w:val="restart"/>
            <w:tcBorders>
              <w:top w:val="single" w:sz="6" w:space="0" w:color="auto"/>
              <w:left w:val="single" w:sz="6" w:space="0" w:color="auto"/>
              <w:right w:val="single" w:sz="6" w:space="0" w:color="auto"/>
            </w:tcBorders>
            <w:shd w:val="pct15" w:color="auto" w:fill="auto"/>
            <w:vAlign w:val="center"/>
          </w:tcPr>
          <w:p w14:paraId="058751F4" w14:textId="77777777" w:rsidR="00072C9D" w:rsidRPr="005D5EA4" w:rsidRDefault="00072C9D" w:rsidP="000578D5">
            <w:pPr>
              <w:spacing w:before="60"/>
              <w:rPr>
                <w:rFonts w:ascii="Arial Narrow" w:hAnsi="Arial Narrow"/>
                <w:bCs/>
                <w:sz w:val="18"/>
                <w:szCs w:val="18"/>
              </w:rPr>
            </w:pPr>
            <w:r w:rsidRPr="005D5EA4">
              <w:rPr>
                <w:rFonts w:ascii="Arial Narrow" w:hAnsi="Arial Narrow"/>
                <w:bCs/>
                <w:sz w:val="18"/>
                <w:szCs w:val="18"/>
              </w:rPr>
              <w:t xml:space="preserve">Do you think that too much salt or salty sauce in your diet could cause a </w:t>
            </w:r>
            <w:r w:rsidRPr="005D5EA4">
              <w:rPr>
                <w:rFonts w:ascii="Arial Narrow" w:hAnsi="Arial Narrow"/>
                <w:b/>
                <w:sz w:val="18"/>
                <w:szCs w:val="18"/>
              </w:rPr>
              <w:t>health problem</w:t>
            </w:r>
            <w:r w:rsidRPr="005D5EA4">
              <w:rPr>
                <w:rFonts w:ascii="Arial Narrow" w:hAnsi="Arial Narrow"/>
                <w:bCs/>
                <w:sz w:val="18"/>
                <w:szCs w:val="18"/>
              </w:rPr>
              <w:t>?</w:t>
            </w:r>
          </w:p>
        </w:tc>
        <w:tc>
          <w:tcPr>
            <w:tcW w:w="2850" w:type="dxa"/>
            <w:gridSpan w:val="2"/>
            <w:tcBorders>
              <w:top w:val="single" w:sz="6" w:space="0" w:color="auto"/>
              <w:left w:val="single" w:sz="6" w:space="0" w:color="auto"/>
              <w:bottom w:val="nil"/>
              <w:right w:val="nil"/>
            </w:tcBorders>
            <w:shd w:val="pct15" w:color="auto" w:fill="auto"/>
            <w:vAlign w:val="center"/>
          </w:tcPr>
          <w:p w14:paraId="335FBD8E" w14:textId="77777777" w:rsidR="00072C9D" w:rsidRPr="005D5EA4" w:rsidRDefault="00072C9D" w:rsidP="000578D5">
            <w:pPr>
              <w:ind w:right="90"/>
              <w:jc w:val="right"/>
              <w:rPr>
                <w:rFonts w:ascii="Arial Narrow" w:hAnsi="Arial Narrow"/>
                <w:sz w:val="18"/>
              </w:rPr>
            </w:pPr>
            <w:r w:rsidRPr="005D5EA4">
              <w:rPr>
                <w:rFonts w:ascii="Arial Narrow" w:hAnsi="Arial Narrow"/>
                <w:sz w:val="18"/>
              </w:rPr>
              <w:t>Yes</w:t>
            </w:r>
          </w:p>
        </w:tc>
        <w:tc>
          <w:tcPr>
            <w:tcW w:w="1962" w:type="dxa"/>
            <w:gridSpan w:val="2"/>
            <w:tcBorders>
              <w:top w:val="single" w:sz="6" w:space="0" w:color="auto"/>
              <w:left w:val="nil"/>
              <w:bottom w:val="nil"/>
              <w:right w:val="single" w:sz="6" w:space="0" w:color="auto"/>
            </w:tcBorders>
            <w:shd w:val="pct15" w:color="auto" w:fill="auto"/>
            <w:vAlign w:val="center"/>
          </w:tcPr>
          <w:p w14:paraId="7AF7C819" w14:textId="77777777" w:rsidR="00072C9D" w:rsidRPr="005D5EA4" w:rsidRDefault="00072C9D" w:rsidP="000578D5">
            <w:pPr>
              <w:ind w:left="249" w:hanging="238"/>
              <w:rPr>
                <w:rFonts w:ascii="Arial Narrow" w:hAnsi="Arial Narrow"/>
                <w:bCs/>
                <w:sz w:val="18"/>
                <w:szCs w:val="18"/>
              </w:rPr>
            </w:pPr>
            <w:r w:rsidRPr="005D5EA4">
              <w:rPr>
                <w:rFonts w:ascii="Arial Narrow" w:hAnsi="Arial Narrow"/>
                <w:bCs/>
                <w:sz w:val="18"/>
                <w:szCs w:val="18"/>
              </w:rPr>
              <w:t xml:space="preserve">1   </w:t>
            </w:r>
            <w:r w:rsidRPr="005D5EA4">
              <w:rPr>
                <w:rFonts w:ascii="Arial Narrow" w:hAnsi="Arial Narrow"/>
                <w:bCs/>
                <w:i/>
                <w:iCs/>
                <w:sz w:val="18"/>
                <w:szCs w:val="18"/>
              </w:rPr>
              <w:t xml:space="preserve"> </w:t>
            </w:r>
          </w:p>
        </w:tc>
        <w:tc>
          <w:tcPr>
            <w:tcW w:w="1142" w:type="dxa"/>
            <w:gridSpan w:val="3"/>
            <w:vMerge w:val="restart"/>
            <w:tcBorders>
              <w:top w:val="single" w:sz="6" w:space="0" w:color="auto"/>
              <w:left w:val="single" w:sz="6" w:space="0" w:color="auto"/>
              <w:right w:val="single" w:sz="6" w:space="0" w:color="auto"/>
            </w:tcBorders>
            <w:shd w:val="pct15" w:color="auto" w:fill="auto"/>
            <w:vAlign w:val="center"/>
          </w:tcPr>
          <w:p w14:paraId="0EC46D48"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D10</w:t>
            </w:r>
          </w:p>
        </w:tc>
      </w:tr>
      <w:tr w:rsidR="00072C9D" w:rsidRPr="005D5EA4" w14:paraId="44BBBDA3" w14:textId="77777777" w:rsidTr="000578D5">
        <w:tblPrEx>
          <w:tblBorders>
            <w:top w:val="single" w:sz="6" w:space="0" w:color="auto"/>
            <w:bottom w:val="single" w:sz="6" w:space="0" w:color="auto"/>
            <w:insideH w:val="single" w:sz="6" w:space="0" w:color="auto"/>
          </w:tblBorders>
        </w:tblPrEx>
        <w:trPr>
          <w:trHeight w:hRule="exact" w:val="284"/>
          <w:jc w:val="center"/>
        </w:trPr>
        <w:tc>
          <w:tcPr>
            <w:tcW w:w="4678" w:type="dxa"/>
            <w:vMerge/>
            <w:tcBorders>
              <w:left w:val="single" w:sz="6" w:space="0" w:color="auto"/>
              <w:right w:val="single" w:sz="6" w:space="0" w:color="auto"/>
            </w:tcBorders>
            <w:shd w:val="pct15" w:color="auto" w:fill="auto"/>
            <w:vAlign w:val="center"/>
          </w:tcPr>
          <w:p w14:paraId="60C58150" w14:textId="77777777" w:rsidR="00072C9D" w:rsidRPr="005D5EA4" w:rsidRDefault="00072C9D" w:rsidP="000578D5">
            <w:pPr>
              <w:spacing w:before="60"/>
              <w:rPr>
                <w:rFonts w:ascii="Arial Narrow" w:hAnsi="Arial Narrow"/>
                <w:bCs/>
                <w:sz w:val="18"/>
                <w:szCs w:val="18"/>
              </w:rPr>
            </w:pPr>
          </w:p>
        </w:tc>
        <w:tc>
          <w:tcPr>
            <w:tcW w:w="2850" w:type="dxa"/>
            <w:gridSpan w:val="2"/>
            <w:tcBorders>
              <w:top w:val="nil"/>
              <w:left w:val="single" w:sz="6" w:space="0" w:color="auto"/>
              <w:bottom w:val="nil"/>
              <w:right w:val="nil"/>
            </w:tcBorders>
            <w:shd w:val="pct15" w:color="auto" w:fill="auto"/>
            <w:vAlign w:val="center"/>
          </w:tcPr>
          <w:p w14:paraId="13FEC224" w14:textId="77777777" w:rsidR="00072C9D" w:rsidRPr="005D5EA4" w:rsidRDefault="00072C9D" w:rsidP="000578D5">
            <w:pPr>
              <w:ind w:right="90"/>
              <w:jc w:val="right"/>
              <w:rPr>
                <w:rFonts w:ascii="Arial Narrow" w:hAnsi="Arial Narrow"/>
                <w:sz w:val="18"/>
              </w:rPr>
            </w:pPr>
            <w:r w:rsidRPr="005D5EA4">
              <w:rPr>
                <w:rFonts w:ascii="Arial Narrow" w:hAnsi="Arial Narrow"/>
                <w:sz w:val="18"/>
              </w:rPr>
              <w:t>No</w:t>
            </w:r>
          </w:p>
        </w:tc>
        <w:tc>
          <w:tcPr>
            <w:tcW w:w="1962" w:type="dxa"/>
            <w:gridSpan w:val="2"/>
            <w:tcBorders>
              <w:top w:val="nil"/>
              <w:left w:val="nil"/>
              <w:bottom w:val="nil"/>
              <w:right w:val="single" w:sz="6" w:space="0" w:color="auto"/>
            </w:tcBorders>
            <w:shd w:val="pct15" w:color="auto" w:fill="auto"/>
            <w:vAlign w:val="center"/>
          </w:tcPr>
          <w:p w14:paraId="2F6A9E05"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2</w:t>
            </w:r>
          </w:p>
        </w:tc>
        <w:tc>
          <w:tcPr>
            <w:tcW w:w="1142" w:type="dxa"/>
            <w:gridSpan w:val="3"/>
            <w:vMerge/>
            <w:tcBorders>
              <w:left w:val="single" w:sz="6" w:space="0" w:color="auto"/>
              <w:right w:val="single" w:sz="6" w:space="0" w:color="auto"/>
            </w:tcBorders>
            <w:shd w:val="pct15" w:color="auto" w:fill="auto"/>
            <w:vAlign w:val="center"/>
          </w:tcPr>
          <w:p w14:paraId="283CEF79" w14:textId="77777777" w:rsidR="00072C9D" w:rsidRPr="005D5EA4" w:rsidRDefault="00072C9D" w:rsidP="000578D5">
            <w:pPr>
              <w:jc w:val="center"/>
              <w:rPr>
                <w:rFonts w:ascii="Arial Narrow" w:hAnsi="Arial Narrow"/>
                <w:bCs/>
                <w:sz w:val="22"/>
                <w:szCs w:val="22"/>
              </w:rPr>
            </w:pPr>
          </w:p>
        </w:tc>
      </w:tr>
      <w:tr w:rsidR="00072C9D" w:rsidRPr="005D5EA4" w14:paraId="02465E71" w14:textId="77777777" w:rsidTr="000578D5">
        <w:tblPrEx>
          <w:tblBorders>
            <w:top w:val="single" w:sz="6" w:space="0" w:color="auto"/>
            <w:bottom w:val="single" w:sz="6" w:space="0" w:color="auto"/>
            <w:insideH w:val="single" w:sz="6" w:space="0" w:color="auto"/>
          </w:tblBorders>
        </w:tblPrEx>
        <w:trPr>
          <w:trHeight w:hRule="exact" w:val="284"/>
          <w:jc w:val="center"/>
        </w:trPr>
        <w:tc>
          <w:tcPr>
            <w:tcW w:w="4678" w:type="dxa"/>
            <w:vMerge/>
            <w:tcBorders>
              <w:left w:val="single" w:sz="6" w:space="0" w:color="auto"/>
              <w:bottom w:val="single" w:sz="4" w:space="0" w:color="auto"/>
              <w:right w:val="single" w:sz="6" w:space="0" w:color="auto"/>
            </w:tcBorders>
            <w:shd w:val="pct15" w:color="auto" w:fill="auto"/>
            <w:vAlign w:val="center"/>
          </w:tcPr>
          <w:p w14:paraId="7166F765" w14:textId="77777777" w:rsidR="00072C9D" w:rsidRPr="005D5EA4" w:rsidRDefault="00072C9D" w:rsidP="000578D5">
            <w:pPr>
              <w:spacing w:before="60"/>
              <w:rPr>
                <w:rFonts w:ascii="Arial Narrow" w:hAnsi="Arial Narrow"/>
                <w:bCs/>
                <w:sz w:val="18"/>
                <w:szCs w:val="18"/>
              </w:rPr>
            </w:pPr>
          </w:p>
        </w:tc>
        <w:tc>
          <w:tcPr>
            <w:tcW w:w="2850" w:type="dxa"/>
            <w:gridSpan w:val="2"/>
            <w:tcBorders>
              <w:top w:val="nil"/>
              <w:left w:val="single" w:sz="6" w:space="0" w:color="auto"/>
              <w:bottom w:val="single" w:sz="4" w:space="0" w:color="auto"/>
              <w:right w:val="nil"/>
            </w:tcBorders>
            <w:shd w:val="pct15" w:color="auto" w:fill="auto"/>
            <w:vAlign w:val="center"/>
          </w:tcPr>
          <w:p w14:paraId="162DCE16" w14:textId="77777777" w:rsidR="00072C9D" w:rsidRPr="005D5EA4" w:rsidRDefault="00072C9D" w:rsidP="000578D5">
            <w:pPr>
              <w:ind w:right="90"/>
              <w:jc w:val="right"/>
              <w:rPr>
                <w:rFonts w:ascii="Arial Narrow" w:hAnsi="Arial Narrow"/>
                <w:sz w:val="18"/>
              </w:rPr>
            </w:pPr>
            <w:r w:rsidRPr="005D5EA4">
              <w:rPr>
                <w:rFonts w:ascii="Arial Narrow" w:hAnsi="Arial Narrow"/>
                <w:sz w:val="18"/>
              </w:rPr>
              <w:t>Don't know</w:t>
            </w:r>
          </w:p>
        </w:tc>
        <w:tc>
          <w:tcPr>
            <w:tcW w:w="1962" w:type="dxa"/>
            <w:gridSpan w:val="2"/>
            <w:tcBorders>
              <w:top w:val="nil"/>
              <w:left w:val="nil"/>
              <w:bottom w:val="single" w:sz="4" w:space="0" w:color="auto"/>
              <w:right w:val="single" w:sz="6" w:space="0" w:color="auto"/>
            </w:tcBorders>
            <w:shd w:val="pct15" w:color="auto" w:fill="auto"/>
            <w:vAlign w:val="center"/>
          </w:tcPr>
          <w:p w14:paraId="7647E726"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77</w:t>
            </w:r>
          </w:p>
        </w:tc>
        <w:tc>
          <w:tcPr>
            <w:tcW w:w="1142" w:type="dxa"/>
            <w:gridSpan w:val="3"/>
            <w:vMerge/>
            <w:tcBorders>
              <w:left w:val="single" w:sz="6" w:space="0" w:color="auto"/>
              <w:bottom w:val="single" w:sz="4" w:space="0" w:color="auto"/>
              <w:right w:val="single" w:sz="6" w:space="0" w:color="auto"/>
            </w:tcBorders>
            <w:shd w:val="pct15" w:color="auto" w:fill="auto"/>
            <w:vAlign w:val="center"/>
          </w:tcPr>
          <w:p w14:paraId="3F7B8FBF" w14:textId="77777777" w:rsidR="00072C9D" w:rsidRPr="005D5EA4" w:rsidRDefault="00072C9D" w:rsidP="000578D5">
            <w:pPr>
              <w:jc w:val="center"/>
              <w:rPr>
                <w:rFonts w:ascii="Arial Narrow" w:hAnsi="Arial Narrow"/>
                <w:bCs/>
                <w:sz w:val="22"/>
                <w:szCs w:val="22"/>
              </w:rPr>
            </w:pPr>
          </w:p>
        </w:tc>
      </w:tr>
      <w:tr w:rsidR="00072C9D" w:rsidRPr="005D5EA4" w14:paraId="3BB03C89" w14:textId="77777777" w:rsidTr="000578D5">
        <w:tblPrEx>
          <w:tblBorders>
            <w:top w:val="single" w:sz="6" w:space="0" w:color="auto"/>
            <w:bottom w:val="single" w:sz="6" w:space="0" w:color="auto"/>
            <w:insideH w:val="single" w:sz="6" w:space="0" w:color="auto"/>
          </w:tblBorders>
        </w:tblPrEx>
        <w:trPr>
          <w:gridAfter w:val="1"/>
          <w:wAfter w:w="19" w:type="dxa"/>
          <w:trHeight w:val="134"/>
          <w:jc w:val="center"/>
        </w:trPr>
        <w:tc>
          <w:tcPr>
            <w:tcW w:w="10613" w:type="dxa"/>
            <w:gridSpan w:val="7"/>
            <w:tcBorders>
              <w:top w:val="single" w:sz="6" w:space="0" w:color="auto"/>
              <w:left w:val="single" w:sz="6" w:space="0" w:color="auto"/>
              <w:bottom w:val="single" w:sz="6" w:space="0" w:color="auto"/>
              <w:right w:val="single" w:sz="6" w:space="0" w:color="auto"/>
            </w:tcBorders>
            <w:shd w:val="pct15" w:color="auto" w:fill="auto"/>
          </w:tcPr>
          <w:p w14:paraId="60A1D689" w14:textId="77777777" w:rsidR="00072C9D" w:rsidRPr="005D5EA4" w:rsidRDefault="00072C9D" w:rsidP="000578D5">
            <w:pPr>
              <w:rPr>
                <w:rFonts w:ascii="Arial Narrow" w:hAnsi="Arial Narrow"/>
                <w:bCs/>
                <w:sz w:val="22"/>
                <w:szCs w:val="22"/>
              </w:rPr>
            </w:pPr>
            <w:r w:rsidRPr="005D5EA4">
              <w:rPr>
                <w:rFonts w:ascii="Arial Narrow" w:hAnsi="Arial Narrow"/>
                <w:bCs/>
                <w:sz w:val="18"/>
                <w:szCs w:val="18"/>
              </w:rPr>
              <w:t xml:space="preserve">Do you do any of the following on a regular basis to </w:t>
            </w:r>
            <w:r w:rsidRPr="005D5EA4">
              <w:rPr>
                <w:rFonts w:ascii="Arial Narrow" w:hAnsi="Arial Narrow"/>
                <w:b/>
                <w:sz w:val="18"/>
                <w:szCs w:val="18"/>
              </w:rPr>
              <w:t>control your salt intake</w:t>
            </w:r>
            <w:r w:rsidRPr="005D5EA4">
              <w:rPr>
                <w:rFonts w:ascii="Arial Narrow" w:hAnsi="Arial Narrow"/>
                <w:bCs/>
                <w:sz w:val="18"/>
                <w:szCs w:val="18"/>
              </w:rPr>
              <w:t xml:space="preserve">?          </w:t>
            </w:r>
            <w:r w:rsidRPr="005D5EA4">
              <w:rPr>
                <w:rFonts w:ascii="Arial Narrow" w:hAnsi="Arial Narrow"/>
                <w:bCs/>
                <w:sz w:val="18"/>
                <w:szCs w:val="18"/>
              </w:rPr>
              <w:br/>
            </w:r>
            <w:r w:rsidRPr="005D5EA4">
              <w:rPr>
                <w:rFonts w:ascii="Arial Narrow" w:hAnsi="Arial Narrow"/>
                <w:i/>
                <w:iCs/>
                <w:sz w:val="18"/>
              </w:rPr>
              <w:t xml:space="preserve">(RECORD FOR EACH) </w:t>
            </w:r>
          </w:p>
        </w:tc>
      </w:tr>
      <w:tr w:rsidR="00072C9D" w:rsidRPr="005D5EA4" w14:paraId="0847C461" w14:textId="77777777" w:rsidTr="000578D5">
        <w:tblPrEx>
          <w:tblBorders>
            <w:top w:val="single" w:sz="6" w:space="0" w:color="auto"/>
            <w:bottom w:val="single" w:sz="6" w:space="0" w:color="auto"/>
            <w:insideH w:val="single" w:sz="6" w:space="0" w:color="auto"/>
          </w:tblBorders>
        </w:tblPrEx>
        <w:trPr>
          <w:gridAfter w:val="1"/>
          <w:wAfter w:w="19" w:type="dxa"/>
          <w:trHeight w:hRule="exact" w:val="284"/>
          <w:jc w:val="center"/>
        </w:trPr>
        <w:tc>
          <w:tcPr>
            <w:tcW w:w="4678" w:type="dxa"/>
            <w:vMerge w:val="restart"/>
            <w:tcBorders>
              <w:top w:val="single" w:sz="6" w:space="0" w:color="auto"/>
              <w:left w:val="single" w:sz="6" w:space="0" w:color="auto"/>
              <w:right w:val="single" w:sz="6" w:space="0" w:color="auto"/>
            </w:tcBorders>
            <w:shd w:val="pct15" w:color="auto" w:fill="auto"/>
            <w:vAlign w:val="center"/>
          </w:tcPr>
          <w:p w14:paraId="730F1A6D" w14:textId="77777777" w:rsidR="00072C9D" w:rsidRPr="005D5EA4" w:rsidRDefault="00072C9D" w:rsidP="000578D5">
            <w:pPr>
              <w:spacing w:before="60"/>
              <w:jc w:val="right"/>
              <w:rPr>
                <w:rFonts w:ascii="Arial Narrow" w:hAnsi="Arial Narrow"/>
                <w:bCs/>
                <w:sz w:val="18"/>
                <w:szCs w:val="18"/>
              </w:rPr>
            </w:pPr>
            <w:r w:rsidRPr="005D5EA4">
              <w:rPr>
                <w:rFonts w:ascii="Arial Narrow" w:hAnsi="Arial Narrow"/>
                <w:sz w:val="18"/>
              </w:rPr>
              <w:t>Limit consumption of processed foods</w:t>
            </w:r>
          </w:p>
        </w:tc>
        <w:tc>
          <w:tcPr>
            <w:tcW w:w="2912" w:type="dxa"/>
            <w:gridSpan w:val="3"/>
            <w:tcBorders>
              <w:top w:val="single" w:sz="6" w:space="0" w:color="auto"/>
              <w:left w:val="single" w:sz="6" w:space="0" w:color="auto"/>
              <w:bottom w:val="nil"/>
              <w:right w:val="nil"/>
            </w:tcBorders>
            <w:shd w:val="pct15" w:color="auto" w:fill="auto"/>
            <w:vAlign w:val="center"/>
          </w:tcPr>
          <w:p w14:paraId="2575AC74"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Yes</w:t>
            </w:r>
          </w:p>
        </w:tc>
        <w:tc>
          <w:tcPr>
            <w:tcW w:w="1981" w:type="dxa"/>
            <w:gridSpan w:val="2"/>
            <w:tcBorders>
              <w:top w:val="single" w:sz="6" w:space="0" w:color="auto"/>
              <w:left w:val="nil"/>
              <w:bottom w:val="nil"/>
              <w:right w:val="single" w:sz="6" w:space="0" w:color="auto"/>
            </w:tcBorders>
            <w:shd w:val="pct15" w:color="auto" w:fill="auto"/>
            <w:vAlign w:val="center"/>
          </w:tcPr>
          <w:p w14:paraId="2E65A480"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1</w:t>
            </w:r>
          </w:p>
        </w:tc>
        <w:tc>
          <w:tcPr>
            <w:tcW w:w="1042" w:type="dxa"/>
            <w:vMerge w:val="restart"/>
            <w:tcBorders>
              <w:left w:val="single" w:sz="6" w:space="0" w:color="auto"/>
              <w:right w:val="single" w:sz="6" w:space="0" w:color="auto"/>
            </w:tcBorders>
            <w:shd w:val="pct15" w:color="auto" w:fill="auto"/>
            <w:vAlign w:val="center"/>
          </w:tcPr>
          <w:p w14:paraId="0C648B7C"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D11a</w:t>
            </w:r>
          </w:p>
        </w:tc>
      </w:tr>
      <w:tr w:rsidR="00072C9D" w:rsidRPr="005D5EA4" w14:paraId="00A319FE" w14:textId="77777777" w:rsidTr="000578D5">
        <w:tblPrEx>
          <w:tblBorders>
            <w:top w:val="single" w:sz="6" w:space="0" w:color="auto"/>
            <w:bottom w:val="single" w:sz="6" w:space="0" w:color="auto"/>
            <w:insideH w:val="single" w:sz="6" w:space="0" w:color="auto"/>
          </w:tblBorders>
        </w:tblPrEx>
        <w:trPr>
          <w:gridAfter w:val="1"/>
          <w:wAfter w:w="19" w:type="dxa"/>
          <w:trHeight w:hRule="exact" w:val="284"/>
          <w:jc w:val="center"/>
        </w:trPr>
        <w:tc>
          <w:tcPr>
            <w:tcW w:w="4678" w:type="dxa"/>
            <w:vMerge/>
            <w:tcBorders>
              <w:left w:val="single" w:sz="6" w:space="0" w:color="auto"/>
              <w:right w:val="single" w:sz="6" w:space="0" w:color="auto"/>
            </w:tcBorders>
            <w:shd w:val="pct15" w:color="auto" w:fill="auto"/>
            <w:vAlign w:val="center"/>
          </w:tcPr>
          <w:p w14:paraId="444576C9" w14:textId="77777777" w:rsidR="00072C9D" w:rsidRPr="005D5EA4" w:rsidRDefault="00072C9D" w:rsidP="000578D5">
            <w:pPr>
              <w:spacing w:before="60"/>
              <w:jc w:val="right"/>
              <w:rPr>
                <w:rFonts w:ascii="Arial Narrow" w:hAnsi="Arial Narrow"/>
                <w:sz w:val="18"/>
              </w:rPr>
            </w:pPr>
          </w:p>
        </w:tc>
        <w:tc>
          <w:tcPr>
            <w:tcW w:w="2912" w:type="dxa"/>
            <w:gridSpan w:val="3"/>
            <w:tcBorders>
              <w:top w:val="nil"/>
              <w:left w:val="single" w:sz="6" w:space="0" w:color="auto"/>
              <w:bottom w:val="nil"/>
              <w:right w:val="nil"/>
            </w:tcBorders>
            <w:shd w:val="pct15" w:color="auto" w:fill="auto"/>
            <w:vAlign w:val="center"/>
          </w:tcPr>
          <w:p w14:paraId="37EAC3AD"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No</w:t>
            </w:r>
          </w:p>
        </w:tc>
        <w:tc>
          <w:tcPr>
            <w:tcW w:w="1981" w:type="dxa"/>
            <w:gridSpan w:val="2"/>
            <w:tcBorders>
              <w:top w:val="nil"/>
              <w:left w:val="nil"/>
              <w:bottom w:val="nil"/>
              <w:right w:val="single" w:sz="6" w:space="0" w:color="auto"/>
            </w:tcBorders>
            <w:shd w:val="pct15" w:color="auto" w:fill="auto"/>
            <w:vAlign w:val="center"/>
          </w:tcPr>
          <w:p w14:paraId="4461A8B4"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2</w:t>
            </w:r>
          </w:p>
        </w:tc>
        <w:tc>
          <w:tcPr>
            <w:tcW w:w="1042" w:type="dxa"/>
            <w:vMerge/>
            <w:tcBorders>
              <w:left w:val="single" w:sz="6" w:space="0" w:color="auto"/>
              <w:right w:val="single" w:sz="6" w:space="0" w:color="auto"/>
            </w:tcBorders>
            <w:shd w:val="pct15" w:color="auto" w:fill="auto"/>
            <w:vAlign w:val="center"/>
          </w:tcPr>
          <w:p w14:paraId="7191C799" w14:textId="77777777" w:rsidR="00072C9D" w:rsidRPr="005D5EA4" w:rsidRDefault="00072C9D" w:rsidP="000578D5">
            <w:pPr>
              <w:jc w:val="center"/>
              <w:rPr>
                <w:rFonts w:ascii="Arial Narrow" w:hAnsi="Arial Narrow"/>
                <w:bCs/>
                <w:sz w:val="22"/>
                <w:szCs w:val="22"/>
              </w:rPr>
            </w:pPr>
          </w:p>
        </w:tc>
      </w:tr>
      <w:tr w:rsidR="00072C9D" w:rsidRPr="005D5EA4" w14:paraId="56D436B8" w14:textId="77777777" w:rsidTr="000578D5">
        <w:tblPrEx>
          <w:tblBorders>
            <w:top w:val="single" w:sz="6" w:space="0" w:color="auto"/>
            <w:bottom w:val="single" w:sz="6" w:space="0" w:color="auto"/>
            <w:insideH w:val="single" w:sz="6" w:space="0" w:color="auto"/>
          </w:tblBorders>
        </w:tblPrEx>
        <w:trPr>
          <w:gridAfter w:val="1"/>
          <w:wAfter w:w="19" w:type="dxa"/>
          <w:trHeight w:hRule="exact" w:val="284"/>
          <w:jc w:val="center"/>
        </w:trPr>
        <w:tc>
          <w:tcPr>
            <w:tcW w:w="4678" w:type="dxa"/>
            <w:vMerge w:val="restart"/>
            <w:tcBorders>
              <w:top w:val="single" w:sz="6" w:space="0" w:color="auto"/>
              <w:left w:val="single" w:sz="6" w:space="0" w:color="auto"/>
              <w:right w:val="single" w:sz="6" w:space="0" w:color="auto"/>
            </w:tcBorders>
            <w:shd w:val="pct15" w:color="auto" w:fill="auto"/>
            <w:vAlign w:val="center"/>
          </w:tcPr>
          <w:p w14:paraId="0C28DDD9"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Look at the salt or sodium content on food labels</w:t>
            </w:r>
          </w:p>
        </w:tc>
        <w:tc>
          <w:tcPr>
            <w:tcW w:w="2912" w:type="dxa"/>
            <w:gridSpan w:val="3"/>
            <w:tcBorders>
              <w:top w:val="single" w:sz="6" w:space="0" w:color="auto"/>
              <w:left w:val="single" w:sz="6" w:space="0" w:color="auto"/>
              <w:bottom w:val="nil"/>
              <w:right w:val="nil"/>
            </w:tcBorders>
            <w:shd w:val="pct15" w:color="auto" w:fill="auto"/>
            <w:vAlign w:val="center"/>
          </w:tcPr>
          <w:p w14:paraId="16D386A2"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Yes</w:t>
            </w:r>
          </w:p>
        </w:tc>
        <w:tc>
          <w:tcPr>
            <w:tcW w:w="1981" w:type="dxa"/>
            <w:gridSpan w:val="2"/>
            <w:tcBorders>
              <w:top w:val="single" w:sz="6" w:space="0" w:color="auto"/>
              <w:left w:val="nil"/>
              <w:bottom w:val="nil"/>
              <w:right w:val="single" w:sz="6" w:space="0" w:color="auto"/>
            </w:tcBorders>
            <w:shd w:val="pct15" w:color="auto" w:fill="auto"/>
            <w:vAlign w:val="center"/>
          </w:tcPr>
          <w:p w14:paraId="4BE0A7B1"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1</w:t>
            </w:r>
          </w:p>
        </w:tc>
        <w:tc>
          <w:tcPr>
            <w:tcW w:w="1042" w:type="dxa"/>
            <w:vMerge w:val="restart"/>
            <w:tcBorders>
              <w:left w:val="single" w:sz="6" w:space="0" w:color="auto"/>
              <w:right w:val="single" w:sz="6" w:space="0" w:color="auto"/>
            </w:tcBorders>
            <w:shd w:val="pct15" w:color="auto" w:fill="auto"/>
            <w:vAlign w:val="center"/>
          </w:tcPr>
          <w:p w14:paraId="048E014A"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D11b</w:t>
            </w:r>
          </w:p>
        </w:tc>
      </w:tr>
      <w:tr w:rsidR="00072C9D" w:rsidRPr="005D5EA4" w14:paraId="23178900" w14:textId="77777777" w:rsidTr="000578D5">
        <w:tblPrEx>
          <w:tblBorders>
            <w:top w:val="single" w:sz="6" w:space="0" w:color="auto"/>
            <w:bottom w:val="single" w:sz="6" w:space="0" w:color="auto"/>
            <w:insideH w:val="single" w:sz="6" w:space="0" w:color="auto"/>
          </w:tblBorders>
        </w:tblPrEx>
        <w:trPr>
          <w:gridAfter w:val="1"/>
          <w:wAfter w:w="19" w:type="dxa"/>
          <w:trHeight w:hRule="exact" w:val="284"/>
          <w:jc w:val="center"/>
        </w:trPr>
        <w:tc>
          <w:tcPr>
            <w:tcW w:w="4678" w:type="dxa"/>
            <w:vMerge/>
            <w:tcBorders>
              <w:left w:val="single" w:sz="6" w:space="0" w:color="auto"/>
              <w:right w:val="single" w:sz="6" w:space="0" w:color="auto"/>
            </w:tcBorders>
            <w:shd w:val="pct15" w:color="auto" w:fill="auto"/>
          </w:tcPr>
          <w:p w14:paraId="26440B95" w14:textId="77777777" w:rsidR="00072C9D" w:rsidRPr="005D5EA4" w:rsidRDefault="00072C9D" w:rsidP="000578D5">
            <w:pPr>
              <w:spacing w:before="60"/>
              <w:jc w:val="right"/>
              <w:rPr>
                <w:rFonts w:ascii="Arial Narrow" w:hAnsi="Arial Narrow"/>
                <w:sz w:val="18"/>
              </w:rPr>
            </w:pPr>
          </w:p>
        </w:tc>
        <w:tc>
          <w:tcPr>
            <w:tcW w:w="2912" w:type="dxa"/>
            <w:gridSpan w:val="3"/>
            <w:tcBorders>
              <w:top w:val="nil"/>
              <w:left w:val="single" w:sz="6" w:space="0" w:color="auto"/>
              <w:bottom w:val="nil"/>
              <w:right w:val="nil"/>
            </w:tcBorders>
            <w:shd w:val="pct15" w:color="auto" w:fill="auto"/>
            <w:vAlign w:val="center"/>
          </w:tcPr>
          <w:p w14:paraId="1B7D2BB2"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No</w:t>
            </w:r>
          </w:p>
        </w:tc>
        <w:tc>
          <w:tcPr>
            <w:tcW w:w="1981" w:type="dxa"/>
            <w:gridSpan w:val="2"/>
            <w:tcBorders>
              <w:top w:val="nil"/>
              <w:left w:val="nil"/>
              <w:bottom w:val="nil"/>
              <w:right w:val="single" w:sz="6" w:space="0" w:color="auto"/>
            </w:tcBorders>
            <w:shd w:val="pct15" w:color="auto" w:fill="auto"/>
            <w:vAlign w:val="center"/>
          </w:tcPr>
          <w:p w14:paraId="2C0219F7"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2</w:t>
            </w:r>
          </w:p>
        </w:tc>
        <w:tc>
          <w:tcPr>
            <w:tcW w:w="1042" w:type="dxa"/>
            <w:vMerge/>
            <w:tcBorders>
              <w:left w:val="single" w:sz="6" w:space="0" w:color="auto"/>
              <w:right w:val="single" w:sz="6" w:space="0" w:color="auto"/>
            </w:tcBorders>
            <w:shd w:val="pct15" w:color="auto" w:fill="auto"/>
            <w:vAlign w:val="center"/>
          </w:tcPr>
          <w:p w14:paraId="67AAEB73" w14:textId="77777777" w:rsidR="00072C9D" w:rsidRPr="005D5EA4" w:rsidRDefault="00072C9D" w:rsidP="000578D5">
            <w:pPr>
              <w:jc w:val="center"/>
              <w:rPr>
                <w:rFonts w:ascii="Arial Narrow" w:hAnsi="Arial Narrow"/>
                <w:bCs/>
                <w:sz w:val="18"/>
                <w:szCs w:val="18"/>
              </w:rPr>
            </w:pPr>
          </w:p>
        </w:tc>
      </w:tr>
      <w:tr w:rsidR="00072C9D" w:rsidRPr="005D5EA4" w14:paraId="61C209D4" w14:textId="77777777" w:rsidTr="000578D5">
        <w:tblPrEx>
          <w:tblBorders>
            <w:top w:val="single" w:sz="6" w:space="0" w:color="auto"/>
            <w:bottom w:val="single" w:sz="6" w:space="0" w:color="auto"/>
            <w:insideH w:val="single" w:sz="6" w:space="0" w:color="auto"/>
          </w:tblBorders>
        </w:tblPrEx>
        <w:trPr>
          <w:gridAfter w:val="1"/>
          <w:wAfter w:w="19" w:type="dxa"/>
          <w:trHeight w:hRule="exact" w:val="284"/>
          <w:jc w:val="center"/>
        </w:trPr>
        <w:tc>
          <w:tcPr>
            <w:tcW w:w="4678" w:type="dxa"/>
            <w:vMerge w:val="restart"/>
            <w:tcBorders>
              <w:top w:val="single" w:sz="6" w:space="0" w:color="auto"/>
              <w:left w:val="single" w:sz="6" w:space="0" w:color="auto"/>
              <w:right w:val="single" w:sz="6" w:space="0" w:color="auto"/>
            </w:tcBorders>
            <w:shd w:val="pct15" w:color="auto" w:fill="auto"/>
            <w:vAlign w:val="center"/>
          </w:tcPr>
          <w:p w14:paraId="58EF7FE4" w14:textId="77777777" w:rsidR="00072C9D" w:rsidRPr="005D5EA4" w:rsidRDefault="00072C9D" w:rsidP="000578D5">
            <w:pPr>
              <w:spacing w:before="60"/>
              <w:jc w:val="right"/>
              <w:rPr>
                <w:rFonts w:ascii="Arial Narrow" w:hAnsi="Arial Narrow"/>
                <w:bCs/>
                <w:sz w:val="18"/>
                <w:szCs w:val="18"/>
              </w:rPr>
            </w:pPr>
            <w:r w:rsidRPr="005D5EA4">
              <w:rPr>
                <w:rFonts w:ascii="Arial Narrow" w:hAnsi="Arial Narrow"/>
                <w:bCs/>
                <w:sz w:val="18"/>
                <w:szCs w:val="18"/>
              </w:rPr>
              <w:t>Buy low salt/sodium alternatives</w:t>
            </w:r>
          </w:p>
        </w:tc>
        <w:tc>
          <w:tcPr>
            <w:tcW w:w="2912" w:type="dxa"/>
            <w:gridSpan w:val="3"/>
            <w:tcBorders>
              <w:top w:val="single" w:sz="6" w:space="0" w:color="auto"/>
              <w:left w:val="single" w:sz="6" w:space="0" w:color="auto"/>
              <w:bottom w:val="nil"/>
              <w:right w:val="nil"/>
            </w:tcBorders>
            <w:shd w:val="pct15" w:color="auto" w:fill="auto"/>
            <w:vAlign w:val="center"/>
          </w:tcPr>
          <w:p w14:paraId="770A4530"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Yes</w:t>
            </w:r>
          </w:p>
        </w:tc>
        <w:tc>
          <w:tcPr>
            <w:tcW w:w="1981" w:type="dxa"/>
            <w:gridSpan w:val="2"/>
            <w:tcBorders>
              <w:top w:val="single" w:sz="6" w:space="0" w:color="auto"/>
              <w:left w:val="nil"/>
              <w:bottom w:val="nil"/>
              <w:right w:val="single" w:sz="6" w:space="0" w:color="auto"/>
            </w:tcBorders>
            <w:shd w:val="pct15" w:color="auto" w:fill="auto"/>
            <w:vAlign w:val="center"/>
          </w:tcPr>
          <w:p w14:paraId="600D29D6"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1</w:t>
            </w:r>
          </w:p>
        </w:tc>
        <w:tc>
          <w:tcPr>
            <w:tcW w:w="1042" w:type="dxa"/>
            <w:vMerge w:val="restart"/>
            <w:tcBorders>
              <w:top w:val="nil"/>
              <w:left w:val="single" w:sz="6" w:space="0" w:color="auto"/>
              <w:right w:val="single" w:sz="6" w:space="0" w:color="auto"/>
            </w:tcBorders>
            <w:shd w:val="pct15" w:color="auto" w:fill="auto"/>
            <w:vAlign w:val="center"/>
          </w:tcPr>
          <w:p w14:paraId="740AEA0E"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D11c</w:t>
            </w:r>
          </w:p>
        </w:tc>
      </w:tr>
      <w:tr w:rsidR="00072C9D" w:rsidRPr="005D5EA4" w14:paraId="45212DD5" w14:textId="77777777" w:rsidTr="000578D5">
        <w:tblPrEx>
          <w:tblBorders>
            <w:top w:val="single" w:sz="6" w:space="0" w:color="auto"/>
            <w:bottom w:val="single" w:sz="6" w:space="0" w:color="auto"/>
            <w:insideH w:val="single" w:sz="6" w:space="0" w:color="auto"/>
          </w:tblBorders>
        </w:tblPrEx>
        <w:trPr>
          <w:gridAfter w:val="1"/>
          <w:wAfter w:w="19" w:type="dxa"/>
          <w:trHeight w:hRule="exact" w:val="284"/>
          <w:jc w:val="center"/>
        </w:trPr>
        <w:tc>
          <w:tcPr>
            <w:tcW w:w="4678" w:type="dxa"/>
            <w:vMerge/>
            <w:tcBorders>
              <w:left w:val="single" w:sz="6" w:space="0" w:color="auto"/>
              <w:right w:val="single" w:sz="6" w:space="0" w:color="auto"/>
            </w:tcBorders>
            <w:shd w:val="pct15" w:color="auto" w:fill="auto"/>
            <w:vAlign w:val="center"/>
          </w:tcPr>
          <w:p w14:paraId="6BFFF5D6" w14:textId="77777777" w:rsidR="00072C9D" w:rsidRPr="005D5EA4" w:rsidRDefault="00072C9D" w:rsidP="000578D5">
            <w:pPr>
              <w:spacing w:before="60"/>
              <w:rPr>
                <w:rFonts w:ascii="Arial Narrow" w:hAnsi="Arial Narrow"/>
                <w:bCs/>
                <w:sz w:val="18"/>
                <w:szCs w:val="18"/>
              </w:rPr>
            </w:pPr>
          </w:p>
        </w:tc>
        <w:tc>
          <w:tcPr>
            <w:tcW w:w="2912" w:type="dxa"/>
            <w:gridSpan w:val="3"/>
            <w:tcBorders>
              <w:top w:val="nil"/>
              <w:left w:val="single" w:sz="6" w:space="0" w:color="auto"/>
              <w:bottom w:val="nil"/>
              <w:right w:val="nil"/>
            </w:tcBorders>
            <w:shd w:val="pct15" w:color="auto" w:fill="auto"/>
            <w:vAlign w:val="center"/>
          </w:tcPr>
          <w:p w14:paraId="5586FB31"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No</w:t>
            </w:r>
          </w:p>
        </w:tc>
        <w:tc>
          <w:tcPr>
            <w:tcW w:w="1981" w:type="dxa"/>
            <w:gridSpan w:val="2"/>
            <w:tcBorders>
              <w:top w:val="nil"/>
              <w:left w:val="nil"/>
              <w:bottom w:val="nil"/>
              <w:right w:val="single" w:sz="6" w:space="0" w:color="auto"/>
            </w:tcBorders>
            <w:shd w:val="pct15" w:color="auto" w:fill="auto"/>
            <w:vAlign w:val="center"/>
          </w:tcPr>
          <w:p w14:paraId="365F68BC"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2</w:t>
            </w:r>
          </w:p>
        </w:tc>
        <w:tc>
          <w:tcPr>
            <w:tcW w:w="1042" w:type="dxa"/>
            <w:vMerge/>
            <w:tcBorders>
              <w:left w:val="single" w:sz="6" w:space="0" w:color="auto"/>
              <w:right w:val="single" w:sz="6" w:space="0" w:color="auto"/>
            </w:tcBorders>
            <w:shd w:val="pct15" w:color="auto" w:fill="auto"/>
            <w:vAlign w:val="center"/>
          </w:tcPr>
          <w:p w14:paraId="0541B749" w14:textId="77777777" w:rsidR="00072C9D" w:rsidRPr="005D5EA4" w:rsidRDefault="00072C9D" w:rsidP="000578D5">
            <w:pPr>
              <w:jc w:val="center"/>
              <w:rPr>
                <w:rFonts w:ascii="Arial Narrow" w:hAnsi="Arial Narrow"/>
                <w:bCs/>
                <w:sz w:val="22"/>
                <w:szCs w:val="22"/>
              </w:rPr>
            </w:pPr>
          </w:p>
        </w:tc>
      </w:tr>
      <w:tr w:rsidR="00072C9D" w:rsidRPr="005D5EA4" w14:paraId="7F386A4B" w14:textId="77777777" w:rsidTr="000578D5">
        <w:tblPrEx>
          <w:tblBorders>
            <w:top w:val="single" w:sz="6" w:space="0" w:color="auto"/>
            <w:bottom w:val="single" w:sz="6" w:space="0" w:color="auto"/>
            <w:insideH w:val="single" w:sz="6" w:space="0" w:color="auto"/>
          </w:tblBorders>
        </w:tblPrEx>
        <w:trPr>
          <w:gridAfter w:val="1"/>
          <w:wAfter w:w="19" w:type="dxa"/>
          <w:trHeight w:hRule="exact" w:val="284"/>
          <w:jc w:val="center"/>
        </w:trPr>
        <w:tc>
          <w:tcPr>
            <w:tcW w:w="4678" w:type="dxa"/>
            <w:vMerge w:val="restart"/>
            <w:tcBorders>
              <w:top w:val="single" w:sz="6" w:space="0" w:color="auto"/>
              <w:left w:val="single" w:sz="6" w:space="0" w:color="auto"/>
              <w:right w:val="single" w:sz="6" w:space="0" w:color="auto"/>
            </w:tcBorders>
            <w:shd w:val="pct15" w:color="auto" w:fill="auto"/>
            <w:vAlign w:val="center"/>
          </w:tcPr>
          <w:p w14:paraId="24E814B4" w14:textId="77777777" w:rsidR="00072C9D" w:rsidRPr="005D5EA4" w:rsidRDefault="00072C9D" w:rsidP="000578D5">
            <w:pPr>
              <w:spacing w:before="60"/>
              <w:jc w:val="right"/>
              <w:rPr>
                <w:rFonts w:ascii="Arial Narrow" w:hAnsi="Arial Narrow"/>
                <w:bCs/>
                <w:sz w:val="18"/>
                <w:szCs w:val="18"/>
              </w:rPr>
            </w:pPr>
            <w:r w:rsidRPr="005D5EA4">
              <w:rPr>
                <w:rFonts w:ascii="Arial Narrow" w:hAnsi="Arial Narrow"/>
                <w:bCs/>
                <w:sz w:val="18"/>
                <w:szCs w:val="18"/>
              </w:rPr>
              <w:t>Use spices other than salt when cooking</w:t>
            </w:r>
          </w:p>
        </w:tc>
        <w:tc>
          <w:tcPr>
            <w:tcW w:w="2912" w:type="dxa"/>
            <w:gridSpan w:val="3"/>
            <w:tcBorders>
              <w:top w:val="single" w:sz="6" w:space="0" w:color="auto"/>
              <w:left w:val="single" w:sz="6" w:space="0" w:color="auto"/>
              <w:bottom w:val="nil"/>
              <w:right w:val="nil"/>
            </w:tcBorders>
            <w:shd w:val="pct15" w:color="auto" w:fill="auto"/>
            <w:vAlign w:val="center"/>
          </w:tcPr>
          <w:p w14:paraId="766F0C70"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Yes</w:t>
            </w:r>
          </w:p>
        </w:tc>
        <w:tc>
          <w:tcPr>
            <w:tcW w:w="1981" w:type="dxa"/>
            <w:gridSpan w:val="2"/>
            <w:tcBorders>
              <w:top w:val="single" w:sz="6" w:space="0" w:color="auto"/>
              <w:left w:val="nil"/>
              <w:bottom w:val="nil"/>
              <w:right w:val="single" w:sz="6" w:space="0" w:color="auto"/>
            </w:tcBorders>
            <w:shd w:val="pct15" w:color="auto" w:fill="auto"/>
            <w:vAlign w:val="center"/>
          </w:tcPr>
          <w:p w14:paraId="1D3D16BB"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1</w:t>
            </w:r>
          </w:p>
        </w:tc>
        <w:tc>
          <w:tcPr>
            <w:tcW w:w="1042" w:type="dxa"/>
            <w:vMerge w:val="restart"/>
            <w:tcBorders>
              <w:top w:val="nil"/>
              <w:left w:val="single" w:sz="6" w:space="0" w:color="auto"/>
              <w:right w:val="single" w:sz="6" w:space="0" w:color="auto"/>
            </w:tcBorders>
            <w:shd w:val="pct15" w:color="auto" w:fill="auto"/>
            <w:vAlign w:val="center"/>
          </w:tcPr>
          <w:p w14:paraId="4B9DC918"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D11d</w:t>
            </w:r>
          </w:p>
        </w:tc>
      </w:tr>
      <w:tr w:rsidR="00072C9D" w:rsidRPr="005D5EA4" w14:paraId="2339B628" w14:textId="77777777" w:rsidTr="000578D5">
        <w:tblPrEx>
          <w:tblBorders>
            <w:top w:val="single" w:sz="6" w:space="0" w:color="auto"/>
            <w:bottom w:val="single" w:sz="6" w:space="0" w:color="auto"/>
            <w:insideH w:val="single" w:sz="6" w:space="0" w:color="auto"/>
          </w:tblBorders>
        </w:tblPrEx>
        <w:trPr>
          <w:gridAfter w:val="1"/>
          <w:wAfter w:w="19" w:type="dxa"/>
          <w:trHeight w:hRule="exact" w:val="284"/>
          <w:jc w:val="center"/>
        </w:trPr>
        <w:tc>
          <w:tcPr>
            <w:tcW w:w="4678" w:type="dxa"/>
            <w:vMerge/>
            <w:tcBorders>
              <w:left w:val="single" w:sz="6" w:space="0" w:color="auto"/>
              <w:right w:val="single" w:sz="6" w:space="0" w:color="auto"/>
            </w:tcBorders>
            <w:shd w:val="pct15" w:color="auto" w:fill="auto"/>
            <w:vAlign w:val="center"/>
          </w:tcPr>
          <w:p w14:paraId="3252B183" w14:textId="77777777" w:rsidR="00072C9D" w:rsidRPr="005D5EA4" w:rsidRDefault="00072C9D" w:rsidP="000578D5">
            <w:pPr>
              <w:spacing w:before="60"/>
              <w:jc w:val="right"/>
              <w:rPr>
                <w:rFonts w:ascii="Arial Narrow" w:hAnsi="Arial Narrow"/>
                <w:bCs/>
                <w:sz w:val="18"/>
                <w:szCs w:val="18"/>
              </w:rPr>
            </w:pPr>
          </w:p>
        </w:tc>
        <w:tc>
          <w:tcPr>
            <w:tcW w:w="2912" w:type="dxa"/>
            <w:gridSpan w:val="3"/>
            <w:tcBorders>
              <w:top w:val="nil"/>
              <w:left w:val="single" w:sz="6" w:space="0" w:color="auto"/>
              <w:bottom w:val="nil"/>
              <w:right w:val="nil"/>
            </w:tcBorders>
            <w:shd w:val="pct15" w:color="auto" w:fill="auto"/>
            <w:vAlign w:val="center"/>
          </w:tcPr>
          <w:p w14:paraId="2970C895"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No</w:t>
            </w:r>
          </w:p>
        </w:tc>
        <w:tc>
          <w:tcPr>
            <w:tcW w:w="1981" w:type="dxa"/>
            <w:gridSpan w:val="2"/>
            <w:tcBorders>
              <w:top w:val="nil"/>
              <w:left w:val="nil"/>
              <w:bottom w:val="nil"/>
              <w:right w:val="single" w:sz="6" w:space="0" w:color="auto"/>
            </w:tcBorders>
            <w:shd w:val="pct15" w:color="auto" w:fill="auto"/>
            <w:vAlign w:val="center"/>
          </w:tcPr>
          <w:p w14:paraId="66CBB55F"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2</w:t>
            </w:r>
          </w:p>
        </w:tc>
        <w:tc>
          <w:tcPr>
            <w:tcW w:w="1042" w:type="dxa"/>
            <w:vMerge/>
            <w:tcBorders>
              <w:left w:val="single" w:sz="6" w:space="0" w:color="auto"/>
              <w:right w:val="single" w:sz="6" w:space="0" w:color="auto"/>
            </w:tcBorders>
            <w:shd w:val="pct15" w:color="auto" w:fill="auto"/>
            <w:vAlign w:val="center"/>
          </w:tcPr>
          <w:p w14:paraId="2FF9F506" w14:textId="77777777" w:rsidR="00072C9D" w:rsidRPr="005D5EA4" w:rsidRDefault="00072C9D" w:rsidP="000578D5">
            <w:pPr>
              <w:jc w:val="center"/>
              <w:rPr>
                <w:rFonts w:ascii="Arial Narrow" w:hAnsi="Arial Narrow"/>
                <w:bCs/>
                <w:sz w:val="22"/>
                <w:szCs w:val="22"/>
              </w:rPr>
            </w:pPr>
          </w:p>
        </w:tc>
      </w:tr>
      <w:tr w:rsidR="00072C9D" w:rsidRPr="005D5EA4" w14:paraId="580D6D33" w14:textId="77777777" w:rsidTr="000578D5">
        <w:tblPrEx>
          <w:tblBorders>
            <w:top w:val="single" w:sz="6" w:space="0" w:color="auto"/>
            <w:bottom w:val="single" w:sz="6" w:space="0" w:color="auto"/>
            <w:insideH w:val="single" w:sz="6" w:space="0" w:color="auto"/>
          </w:tblBorders>
        </w:tblPrEx>
        <w:trPr>
          <w:gridAfter w:val="1"/>
          <w:wAfter w:w="19" w:type="dxa"/>
          <w:trHeight w:hRule="exact" w:val="284"/>
          <w:jc w:val="center"/>
        </w:trPr>
        <w:tc>
          <w:tcPr>
            <w:tcW w:w="4678" w:type="dxa"/>
            <w:vMerge w:val="restart"/>
            <w:tcBorders>
              <w:top w:val="single" w:sz="6" w:space="0" w:color="auto"/>
              <w:left w:val="single" w:sz="6" w:space="0" w:color="auto"/>
              <w:right w:val="single" w:sz="6" w:space="0" w:color="auto"/>
            </w:tcBorders>
            <w:shd w:val="pct15" w:color="auto" w:fill="auto"/>
            <w:vAlign w:val="center"/>
          </w:tcPr>
          <w:p w14:paraId="780DE13D" w14:textId="77777777" w:rsidR="00072C9D" w:rsidRPr="005D5EA4" w:rsidRDefault="00072C9D" w:rsidP="000578D5">
            <w:pPr>
              <w:spacing w:before="60"/>
              <w:jc w:val="right"/>
              <w:rPr>
                <w:rFonts w:ascii="Arial Narrow" w:hAnsi="Arial Narrow"/>
                <w:bCs/>
                <w:sz w:val="18"/>
                <w:szCs w:val="18"/>
              </w:rPr>
            </w:pPr>
            <w:r w:rsidRPr="005D5EA4">
              <w:rPr>
                <w:rFonts w:ascii="Arial Narrow" w:hAnsi="Arial Narrow"/>
                <w:bCs/>
                <w:sz w:val="18"/>
                <w:szCs w:val="18"/>
              </w:rPr>
              <w:t>Avoid eating foods prepared outside of a home</w:t>
            </w:r>
          </w:p>
        </w:tc>
        <w:tc>
          <w:tcPr>
            <w:tcW w:w="2912" w:type="dxa"/>
            <w:gridSpan w:val="3"/>
            <w:tcBorders>
              <w:top w:val="single" w:sz="6" w:space="0" w:color="auto"/>
              <w:left w:val="single" w:sz="6" w:space="0" w:color="auto"/>
              <w:bottom w:val="nil"/>
              <w:right w:val="nil"/>
            </w:tcBorders>
            <w:shd w:val="pct15" w:color="auto" w:fill="auto"/>
            <w:vAlign w:val="center"/>
          </w:tcPr>
          <w:p w14:paraId="4786D0A7"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Yes</w:t>
            </w:r>
          </w:p>
        </w:tc>
        <w:tc>
          <w:tcPr>
            <w:tcW w:w="1981" w:type="dxa"/>
            <w:gridSpan w:val="2"/>
            <w:tcBorders>
              <w:top w:val="single" w:sz="6" w:space="0" w:color="auto"/>
              <w:left w:val="nil"/>
              <w:bottom w:val="nil"/>
              <w:right w:val="single" w:sz="6" w:space="0" w:color="auto"/>
            </w:tcBorders>
            <w:shd w:val="pct15" w:color="auto" w:fill="auto"/>
            <w:vAlign w:val="center"/>
          </w:tcPr>
          <w:p w14:paraId="19FF7B4D"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1</w:t>
            </w:r>
          </w:p>
        </w:tc>
        <w:tc>
          <w:tcPr>
            <w:tcW w:w="1042" w:type="dxa"/>
            <w:vMerge w:val="restart"/>
            <w:tcBorders>
              <w:top w:val="nil"/>
              <w:left w:val="single" w:sz="6" w:space="0" w:color="auto"/>
              <w:right w:val="single" w:sz="6" w:space="0" w:color="auto"/>
            </w:tcBorders>
            <w:shd w:val="pct15" w:color="auto" w:fill="auto"/>
            <w:vAlign w:val="center"/>
          </w:tcPr>
          <w:p w14:paraId="7929EA46"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D11e</w:t>
            </w:r>
          </w:p>
        </w:tc>
      </w:tr>
      <w:tr w:rsidR="00072C9D" w:rsidRPr="005D5EA4" w14:paraId="220EA25E" w14:textId="77777777" w:rsidTr="000578D5">
        <w:tblPrEx>
          <w:tblBorders>
            <w:top w:val="single" w:sz="6" w:space="0" w:color="auto"/>
            <w:bottom w:val="single" w:sz="6" w:space="0" w:color="auto"/>
            <w:insideH w:val="single" w:sz="6" w:space="0" w:color="auto"/>
          </w:tblBorders>
        </w:tblPrEx>
        <w:trPr>
          <w:gridAfter w:val="1"/>
          <w:wAfter w:w="19" w:type="dxa"/>
          <w:trHeight w:hRule="exact" w:val="284"/>
          <w:jc w:val="center"/>
        </w:trPr>
        <w:tc>
          <w:tcPr>
            <w:tcW w:w="4678" w:type="dxa"/>
            <w:vMerge/>
            <w:tcBorders>
              <w:left w:val="single" w:sz="6" w:space="0" w:color="auto"/>
              <w:right w:val="single" w:sz="6" w:space="0" w:color="auto"/>
            </w:tcBorders>
            <w:shd w:val="pct15" w:color="auto" w:fill="auto"/>
            <w:vAlign w:val="center"/>
          </w:tcPr>
          <w:p w14:paraId="16231B6A" w14:textId="77777777" w:rsidR="00072C9D" w:rsidRPr="005D5EA4" w:rsidRDefault="00072C9D" w:rsidP="000578D5">
            <w:pPr>
              <w:spacing w:before="60"/>
              <w:rPr>
                <w:rFonts w:ascii="Arial Narrow" w:hAnsi="Arial Narrow"/>
                <w:bCs/>
                <w:sz w:val="18"/>
                <w:szCs w:val="18"/>
              </w:rPr>
            </w:pPr>
          </w:p>
        </w:tc>
        <w:tc>
          <w:tcPr>
            <w:tcW w:w="2912" w:type="dxa"/>
            <w:gridSpan w:val="3"/>
            <w:tcBorders>
              <w:top w:val="nil"/>
              <w:left w:val="single" w:sz="6" w:space="0" w:color="auto"/>
              <w:bottom w:val="nil"/>
              <w:right w:val="nil"/>
            </w:tcBorders>
            <w:shd w:val="pct15" w:color="auto" w:fill="auto"/>
            <w:vAlign w:val="center"/>
          </w:tcPr>
          <w:p w14:paraId="5BDF7BD6"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No</w:t>
            </w:r>
          </w:p>
        </w:tc>
        <w:tc>
          <w:tcPr>
            <w:tcW w:w="1981" w:type="dxa"/>
            <w:gridSpan w:val="2"/>
            <w:tcBorders>
              <w:top w:val="nil"/>
              <w:left w:val="nil"/>
              <w:bottom w:val="nil"/>
              <w:right w:val="single" w:sz="6" w:space="0" w:color="auto"/>
            </w:tcBorders>
            <w:shd w:val="pct15" w:color="auto" w:fill="auto"/>
            <w:vAlign w:val="center"/>
          </w:tcPr>
          <w:p w14:paraId="279EA1C7"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2</w:t>
            </w:r>
          </w:p>
        </w:tc>
        <w:tc>
          <w:tcPr>
            <w:tcW w:w="1042" w:type="dxa"/>
            <w:vMerge/>
            <w:tcBorders>
              <w:left w:val="single" w:sz="6" w:space="0" w:color="auto"/>
              <w:right w:val="single" w:sz="6" w:space="0" w:color="auto"/>
            </w:tcBorders>
            <w:shd w:val="pct15" w:color="auto" w:fill="auto"/>
            <w:vAlign w:val="center"/>
          </w:tcPr>
          <w:p w14:paraId="0BB10B64" w14:textId="77777777" w:rsidR="00072C9D" w:rsidRPr="005D5EA4" w:rsidRDefault="00072C9D" w:rsidP="000578D5">
            <w:pPr>
              <w:jc w:val="center"/>
              <w:rPr>
                <w:rFonts w:ascii="Arial Narrow" w:hAnsi="Arial Narrow"/>
                <w:bCs/>
                <w:sz w:val="22"/>
                <w:szCs w:val="22"/>
              </w:rPr>
            </w:pPr>
          </w:p>
        </w:tc>
      </w:tr>
      <w:tr w:rsidR="00072C9D" w:rsidRPr="005D5EA4" w14:paraId="5907AF3F" w14:textId="77777777" w:rsidTr="000578D5">
        <w:tblPrEx>
          <w:tblBorders>
            <w:top w:val="single" w:sz="6" w:space="0" w:color="auto"/>
            <w:bottom w:val="single" w:sz="6" w:space="0" w:color="auto"/>
            <w:insideH w:val="single" w:sz="6" w:space="0" w:color="auto"/>
          </w:tblBorders>
        </w:tblPrEx>
        <w:trPr>
          <w:gridAfter w:val="1"/>
          <w:wAfter w:w="19" w:type="dxa"/>
          <w:trHeight w:hRule="exact" w:val="258"/>
          <w:jc w:val="center"/>
        </w:trPr>
        <w:tc>
          <w:tcPr>
            <w:tcW w:w="4678" w:type="dxa"/>
            <w:vMerge w:val="restart"/>
            <w:tcBorders>
              <w:top w:val="single" w:sz="6" w:space="0" w:color="auto"/>
              <w:left w:val="single" w:sz="6" w:space="0" w:color="auto"/>
              <w:right w:val="single" w:sz="6" w:space="0" w:color="auto"/>
            </w:tcBorders>
            <w:shd w:val="pct15" w:color="auto" w:fill="auto"/>
            <w:vAlign w:val="center"/>
          </w:tcPr>
          <w:p w14:paraId="2677BBFA"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Do other things specifically to control your salt intake</w:t>
            </w:r>
          </w:p>
        </w:tc>
        <w:tc>
          <w:tcPr>
            <w:tcW w:w="2912" w:type="dxa"/>
            <w:gridSpan w:val="3"/>
            <w:tcBorders>
              <w:top w:val="single" w:sz="6" w:space="0" w:color="auto"/>
              <w:left w:val="single" w:sz="6" w:space="0" w:color="auto"/>
              <w:bottom w:val="nil"/>
              <w:right w:val="nil"/>
            </w:tcBorders>
            <w:shd w:val="pct15" w:color="auto" w:fill="auto"/>
            <w:vAlign w:val="center"/>
          </w:tcPr>
          <w:p w14:paraId="5A7338C4"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Yes</w:t>
            </w:r>
          </w:p>
        </w:tc>
        <w:tc>
          <w:tcPr>
            <w:tcW w:w="1981" w:type="dxa"/>
            <w:gridSpan w:val="2"/>
            <w:tcBorders>
              <w:top w:val="single" w:sz="6" w:space="0" w:color="auto"/>
              <w:left w:val="nil"/>
              <w:bottom w:val="nil"/>
              <w:right w:val="single" w:sz="6" w:space="0" w:color="auto"/>
            </w:tcBorders>
            <w:shd w:val="pct15" w:color="auto" w:fill="auto"/>
            <w:vAlign w:val="center"/>
          </w:tcPr>
          <w:p w14:paraId="115593F8"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 xml:space="preserve">1   </w:t>
            </w:r>
            <w:r w:rsidRPr="005D5EA4">
              <w:rPr>
                <w:rFonts w:ascii="Arial Narrow" w:hAnsi="Arial Narrow"/>
                <w:bCs/>
                <w:i/>
                <w:iCs/>
                <w:sz w:val="18"/>
                <w:szCs w:val="18"/>
              </w:rPr>
              <w:t xml:space="preserve"> If Yes, go to D11other</w:t>
            </w:r>
          </w:p>
        </w:tc>
        <w:tc>
          <w:tcPr>
            <w:tcW w:w="1042" w:type="dxa"/>
            <w:vMerge w:val="restart"/>
            <w:tcBorders>
              <w:left w:val="single" w:sz="6" w:space="0" w:color="auto"/>
              <w:right w:val="single" w:sz="6" w:space="0" w:color="auto"/>
            </w:tcBorders>
            <w:shd w:val="pct15" w:color="auto" w:fill="auto"/>
            <w:vAlign w:val="center"/>
          </w:tcPr>
          <w:p w14:paraId="1B1A3FA0"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D11f</w:t>
            </w:r>
          </w:p>
        </w:tc>
      </w:tr>
      <w:tr w:rsidR="00072C9D" w:rsidRPr="005D5EA4" w14:paraId="659AD04F" w14:textId="77777777" w:rsidTr="000578D5">
        <w:tblPrEx>
          <w:tblBorders>
            <w:top w:val="single" w:sz="6" w:space="0" w:color="auto"/>
            <w:bottom w:val="single" w:sz="6" w:space="0" w:color="auto"/>
            <w:insideH w:val="single" w:sz="6" w:space="0" w:color="auto"/>
          </w:tblBorders>
        </w:tblPrEx>
        <w:trPr>
          <w:gridAfter w:val="1"/>
          <w:wAfter w:w="19" w:type="dxa"/>
          <w:trHeight w:hRule="exact" w:val="284"/>
          <w:jc w:val="center"/>
        </w:trPr>
        <w:tc>
          <w:tcPr>
            <w:tcW w:w="4678" w:type="dxa"/>
            <w:vMerge/>
            <w:tcBorders>
              <w:left w:val="single" w:sz="6" w:space="0" w:color="auto"/>
              <w:right w:val="single" w:sz="6" w:space="0" w:color="auto"/>
            </w:tcBorders>
            <w:shd w:val="pct15" w:color="auto" w:fill="auto"/>
          </w:tcPr>
          <w:p w14:paraId="16DAE0BA" w14:textId="77777777" w:rsidR="00072C9D" w:rsidRPr="005D5EA4" w:rsidRDefault="00072C9D" w:rsidP="000578D5">
            <w:pPr>
              <w:spacing w:before="60"/>
              <w:jc w:val="right"/>
              <w:rPr>
                <w:rFonts w:ascii="Arial Narrow" w:hAnsi="Arial Narrow"/>
                <w:sz w:val="18"/>
              </w:rPr>
            </w:pPr>
          </w:p>
        </w:tc>
        <w:tc>
          <w:tcPr>
            <w:tcW w:w="2912" w:type="dxa"/>
            <w:gridSpan w:val="3"/>
            <w:tcBorders>
              <w:top w:val="nil"/>
              <w:left w:val="single" w:sz="6" w:space="0" w:color="auto"/>
              <w:bottom w:val="nil"/>
              <w:right w:val="nil"/>
            </w:tcBorders>
            <w:shd w:val="pct15" w:color="auto" w:fill="auto"/>
            <w:vAlign w:val="center"/>
          </w:tcPr>
          <w:p w14:paraId="65EBF511"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No</w:t>
            </w:r>
          </w:p>
        </w:tc>
        <w:tc>
          <w:tcPr>
            <w:tcW w:w="1981" w:type="dxa"/>
            <w:gridSpan w:val="2"/>
            <w:tcBorders>
              <w:top w:val="nil"/>
              <w:left w:val="nil"/>
              <w:bottom w:val="nil"/>
              <w:right w:val="single" w:sz="6" w:space="0" w:color="auto"/>
            </w:tcBorders>
            <w:shd w:val="pct15" w:color="auto" w:fill="auto"/>
            <w:vAlign w:val="center"/>
          </w:tcPr>
          <w:p w14:paraId="2825818B"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2</w:t>
            </w:r>
          </w:p>
        </w:tc>
        <w:tc>
          <w:tcPr>
            <w:tcW w:w="1042" w:type="dxa"/>
            <w:vMerge/>
            <w:tcBorders>
              <w:left w:val="single" w:sz="6" w:space="0" w:color="auto"/>
              <w:right w:val="single" w:sz="6" w:space="0" w:color="auto"/>
            </w:tcBorders>
            <w:shd w:val="pct15" w:color="auto" w:fill="auto"/>
            <w:vAlign w:val="center"/>
          </w:tcPr>
          <w:p w14:paraId="41E76858" w14:textId="77777777" w:rsidR="00072C9D" w:rsidRPr="005D5EA4" w:rsidRDefault="00072C9D" w:rsidP="000578D5">
            <w:pPr>
              <w:jc w:val="center"/>
              <w:rPr>
                <w:rFonts w:ascii="Arial Narrow" w:hAnsi="Arial Narrow"/>
                <w:bCs/>
                <w:sz w:val="18"/>
                <w:szCs w:val="18"/>
              </w:rPr>
            </w:pPr>
          </w:p>
        </w:tc>
      </w:tr>
      <w:tr w:rsidR="00072C9D" w:rsidRPr="005D5EA4" w14:paraId="62F5EE2F" w14:textId="77777777" w:rsidTr="000578D5">
        <w:tblPrEx>
          <w:tblBorders>
            <w:top w:val="single" w:sz="6" w:space="0" w:color="auto"/>
            <w:bottom w:val="single" w:sz="6" w:space="0" w:color="auto"/>
            <w:insideH w:val="single" w:sz="6" w:space="0" w:color="auto"/>
          </w:tblBorders>
        </w:tblPrEx>
        <w:trPr>
          <w:gridAfter w:val="1"/>
          <w:wAfter w:w="19" w:type="dxa"/>
          <w:trHeight w:val="585"/>
          <w:jc w:val="center"/>
        </w:trPr>
        <w:tc>
          <w:tcPr>
            <w:tcW w:w="4678" w:type="dxa"/>
            <w:tcBorders>
              <w:top w:val="single" w:sz="6" w:space="0" w:color="auto"/>
              <w:left w:val="single" w:sz="6" w:space="0" w:color="auto"/>
              <w:right w:val="single" w:sz="6" w:space="0" w:color="auto"/>
            </w:tcBorders>
            <w:shd w:val="pct15" w:color="auto" w:fill="auto"/>
            <w:vAlign w:val="center"/>
          </w:tcPr>
          <w:p w14:paraId="7F364674" w14:textId="77777777" w:rsidR="00072C9D" w:rsidRPr="005D5EA4" w:rsidRDefault="00072C9D" w:rsidP="000578D5">
            <w:pPr>
              <w:spacing w:before="60"/>
              <w:jc w:val="right"/>
              <w:rPr>
                <w:rFonts w:ascii="Arial Narrow" w:hAnsi="Arial Narrow"/>
                <w:bCs/>
                <w:sz w:val="18"/>
                <w:szCs w:val="18"/>
              </w:rPr>
            </w:pPr>
            <w:r w:rsidRPr="005D5EA4">
              <w:rPr>
                <w:rFonts w:ascii="Arial Narrow" w:hAnsi="Arial Narrow"/>
                <w:bCs/>
                <w:sz w:val="18"/>
                <w:szCs w:val="18"/>
              </w:rPr>
              <w:t>Other (please specify)</w:t>
            </w:r>
          </w:p>
        </w:tc>
        <w:tc>
          <w:tcPr>
            <w:tcW w:w="4893" w:type="dxa"/>
            <w:gridSpan w:val="5"/>
            <w:tcBorders>
              <w:top w:val="single" w:sz="6" w:space="0" w:color="auto"/>
              <w:left w:val="single" w:sz="6" w:space="0" w:color="auto"/>
              <w:right w:val="single" w:sz="6" w:space="0" w:color="auto"/>
            </w:tcBorders>
            <w:shd w:val="pct15" w:color="auto" w:fill="auto"/>
            <w:vAlign w:val="bottom"/>
          </w:tcPr>
          <w:p w14:paraId="6039D596" w14:textId="77777777" w:rsidR="00072C9D" w:rsidRPr="005D5EA4" w:rsidRDefault="00072C9D" w:rsidP="000578D5">
            <w:pPr>
              <w:jc w:val="center"/>
              <w:rPr>
                <w:rFonts w:ascii="Arial Narrow" w:hAnsi="Arial Narrow"/>
                <w:bCs/>
                <w:sz w:val="18"/>
                <w:szCs w:val="18"/>
              </w:rPr>
            </w:pPr>
            <w:r w:rsidRPr="005D5EA4">
              <w:rPr>
                <w:rFonts w:ascii="Arial Narrow" w:hAnsi="Arial Narrow"/>
                <w:sz w:val="20"/>
                <w:szCs w:val="20"/>
              </w:rPr>
              <w:t>└─┴─┴─┴─┴─┴─┴─┘</w:t>
            </w:r>
          </w:p>
        </w:tc>
        <w:tc>
          <w:tcPr>
            <w:tcW w:w="1042" w:type="dxa"/>
            <w:tcBorders>
              <w:top w:val="nil"/>
              <w:left w:val="single" w:sz="6" w:space="0" w:color="auto"/>
              <w:right w:val="single" w:sz="6" w:space="0" w:color="auto"/>
            </w:tcBorders>
            <w:shd w:val="pct15" w:color="auto" w:fill="auto"/>
            <w:vAlign w:val="center"/>
          </w:tcPr>
          <w:p w14:paraId="25C3C8AA"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D11other</w:t>
            </w:r>
          </w:p>
        </w:tc>
      </w:tr>
    </w:tbl>
    <w:p w14:paraId="0FBF6568" w14:textId="77777777" w:rsidR="00072C9D" w:rsidRPr="00E15CE1" w:rsidRDefault="00072C9D" w:rsidP="00072C9D">
      <w:pPr>
        <w:rPr>
          <w:rFonts w:ascii="Arial Narrow" w:hAnsi="Arial Narrow"/>
        </w:rPr>
      </w:pPr>
    </w:p>
    <w:p w14:paraId="3CA20293" w14:textId="77777777" w:rsidR="00072C9D" w:rsidRPr="00E15CE1" w:rsidRDefault="00072C9D" w:rsidP="00072C9D">
      <w:pPr>
        <w:rPr>
          <w:rFonts w:ascii="Arial Narrow" w:hAnsi="Arial Narrow"/>
          <w:sz w:val="2"/>
        </w:rPr>
      </w:pPr>
      <w:r w:rsidRPr="00E15CE1">
        <w:rPr>
          <w:rFonts w:ascii="Arial Narrow" w:hAnsi="Arial Narrow"/>
        </w:rPr>
        <w:br w:type="page"/>
      </w:r>
    </w:p>
    <w:tbl>
      <w:tblPr>
        <w:tblW w:w="10558" w:type="dxa"/>
        <w:jc w:val="center"/>
        <w:tblLayout w:type="fixed"/>
        <w:tblLook w:val="0000" w:firstRow="0" w:lastRow="0" w:firstColumn="0" w:lastColumn="0" w:noHBand="0" w:noVBand="0"/>
      </w:tblPr>
      <w:tblGrid>
        <w:gridCol w:w="4438"/>
        <w:gridCol w:w="2456"/>
        <w:gridCol w:w="2626"/>
        <w:gridCol w:w="1038"/>
      </w:tblGrid>
      <w:tr w:rsidR="00072C9D" w:rsidRPr="005D5EA4" w14:paraId="588AAE8E" w14:textId="77777777" w:rsidTr="000578D5">
        <w:trPr>
          <w:jc w:val="center"/>
        </w:trPr>
        <w:tc>
          <w:tcPr>
            <w:tcW w:w="10558" w:type="dxa"/>
            <w:gridSpan w:val="4"/>
            <w:tcBorders>
              <w:top w:val="single" w:sz="6" w:space="0" w:color="auto"/>
              <w:left w:val="single" w:sz="6" w:space="0" w:color="auto"/>
              <w:bottom w:val="single" w:sz="4" w:space="0" w:color="auto"/>
              <w:right w:val="single" w:sz="6" w:space="0" w:color="auto"/>
            </w:tcBorders>
            <w:shd w:val="pct15" w:color="auto" w:fill="FFFFFF"/>
          </w:tcPr>
          <w:p w14:paraId="2E49994B" w14:textId="77777777" w:rsidR="00072C9D" w:rsidRPr="005D5EA4" w:rsidRDefault="00072C9D" w:rsidP="000578D5">
            <w:pPr>
              <w:spacing w:before="40" w:after="40"/>
              <w:rPr>
                <w:rFonts w:ascii="Arial Narrow" w:hAnsi="Arial Narrow"/>
                <w:i/>
              </w:rPr>
            </w:pPr>
            <w:r w:rsidRPr="00E15CE1">
              <w:rPr>
                <w:rFonts w:ascii="Arial Narrow" w:hAnsi="Arial Narrow"/>
              </w:rPr>
              <w:lastRenderedPageBreak/>
              <w:br w:type="page"/>
            </w:r>
            <w:r w:rsidRPr="005D5EA4">
              <w:rPr>
                <w:rFonts w:ascii="Arial Narrow" w:hAnsi="Arial Narrow"/>
                <w:b/>
              </w:rPr>
              <w:t xml:space="preserve"> CORE:  Physical Activity</w:t>
            </w:r>
          </w:p>
        </w:tc>
      </w:tr>
      <w:tr w:rsidR="00072C9D" w:rsidRPr="005D5EA4" w14:paraId="324C1EB9" w14:textId="77777777" w:rsidTr="000578D5">
        <w:trPr>
          <w:jc w:val="center"/>
        </w:trPr>
        <w:tc>
          <w:tcPr>
            <w:tcW w:w="10558" w:type="dxa"/>
            <w:gridSpan w:val="4"/>
            <w:tcBorders>
              <w:left w:val="single" w:sz="6" w:space="0" w:color="auto"/>
              <w:right w:val="single" w:sz="6" w:space="0" w:color="auto"/>
            </w:tcBorders>
          </w:tcPr>
          <w:p w14:paraId="5B577565" w14:textId="77777777" w:rsidR="00072C9D" w:rsidRPr="005D5EA4" w:rsidRDefault="00072C9D" w:rsidP="000578D5">
            <w:pPr>
              <w:spacing w:before="100"/>
              <w:rPr>
                <w:rFonts w:ascii="Arial Narrow" w:hAnsi="Arial Narrow"/>
                <w:sz w:val="20"/>
                <w:szCs w:val="20"/>
              </w:rPr>
            </w:pPr>
            <w:r w:rsidRPr="005D5EA4">
              <w:rPr>
                <w:rFonts w:ascii="Arial Narrow" w:hAnsi="Arial Narrow"/>
                <w:sz w:val="20"/>
                <w:szCs w:val="20"/>
              </w:rPr>
              <w:t xml:space="preserve">Next I am going to ask you about the time you spend doing different types of physical activity in a typical week. Please answer these questions even if you do not consider yourself to be a physically active person. </w:t>
            </w:r>
          </w:p>
          <w:p w14:paraId="453F8E8A" w14:textId="77777777" w:rsidR="00072C9D" w:rsidRPr="005D5EA4" w:rsidRDefault="00072C9D" w:rsidP="000578D5">
            <w:pPr>
              <w:rPr>
                <w:rFonts w:ascii="Arial Narrow" w:hAnsi="Arial Narrow" w:cs="Arial"/>
                <w:i/>
                <w:iCs/>
                <w:color w:val="FF6600"/>
                <w:sz w:val="18"/>
                <w:szCs w:val="18"/>
              </w:rPr>
            </w:pPr>
            <w:r w:rsidRPr="005D5EA4">
              <w:rPr>
                <w:rFonts w:ascii="Arial Narrow" w:hAnsi="Arial Narrow"/>
                <w:sz w:val="20"/>
                <w:szCs w:val="20"/>
              </w:rPr>
              <w:t xml:space="preserve">Think first about the time you spend doing work.  Think of work as the things that you have to do such as paid or unpaid work, study/training, household chores, harvesting food/crops, fishing or hunting for food, seeking employment. </w:t>
            </w:r>
            <w:r w:rsidRPr="005D5EA4">
              <w:rPr>
                <w:rFonts w:ascii="Arial Narrow" w:hAnsi="Arial Narrow"/>
                <w:i/>
                <w:sz w:val="20"/>
                <w:szCs w:val="20"/>
              </w:rPr>
              <w:t xml:space="preserve">[Insert other examples if needed].  </w:t>
            </w:r>
            <w:r w:rsidRPr="005D5EA4">
              <w:rPr>
                <w:rFonts w:ascii="Arial Narrow" w:hAnsi="Arial Narrow"/>
                <w:iCs/>
                <w:sz w:val="20"/>
                <w:szCs w:val="20"/>
              </w:rPr>
              <w:t>In answering the following questions 'vigorous-intensity activities' are activities that require hard physical effort and cause large increases in breathing or heart rate, 'moderate-intensity activities' are activities that require moderate physical effort and cause small increases in breathing or heart rate.</w:t>
            </w:r>
          </w:p>
        </w:tc>
      </w:tr>
      <w:tr w:rsidR="00072C9D" w:rsidRPr="005D5EA4" w14:paraId="26705FAD" w14:textId="77777777" w:rsidTr="000578D5">
        <w:trPr>
          <w:trHeight w:val="302"/>
          <w:jc w:val="center"/>
        </w:trPr>
        <w:tc>
          <w:tcPr>
            <w:tcW w:w="4438" w:type="dxa"/>
            <w:tcBorders>
              <w:top w:val="single" w:sz="4" w:space="0" w:color="auto"/>
              <w:left w:val="single" w:sz="6" w:space="0" w:color="auto"/>
              <w:bottom w:val="single" w:sz="4" w:space="0" w:color="auto"/>
              <w:right w:val="single" w:sz="4" w:space="0" w:color="auto"/>
            </w:tcBorders>
            <w:vAlign w:val="center"/>
          </w:tcPr>
          <w:p w14:paraId="2D4369D6" w14:textId="77777777" w:rsidR="00072C9D" w:rsidRPr="005D5EA4" w:rsidRDefault="00072C9D" w:rsidP="000578D5">
            <w:pPr>
              <w:spacing w:before="40" w:after="40"/>
              <w:rPr>
                <w:rFonts w:ascii="Arial Narrow" w:hAnsi="Arial Narrow"/>
                <w:sz w:val="18"/>
              </w:rPr>
            </w:pPr>
            <w:r w:rsidRPr="005D5EA4">
              <w:rPr>
                <w:rFonts w:ascii="Arial Narrow" w:hAnsi="Arial Narrow"/>
                <w:b/>
                <w:sz w:val="22"/>
              </w:rPr>
              <w:t>Question</w:t>
            </w:r>
          </w:p>
        </w:tc>
        <w:tc>
          <w:tcPr>
            <w:tcW w:w="5082" w:type="dxa"/>
            <w:gridSpan w:val="2"/>
            <w:tcBorders>
              <w:top w:val="single" w:sz="4" w:space="0" w:color="auto"/>
              <w:left w:val="nil"/>
              <w:bottom w:val="single" w:sz="6" w:space="0" w:color="auto"/>
              <w:right w:val="single" w:sz="6" w:space="0" w:color="auto"/>
            </w:tcBorders>
            <w:vAlign w:val="center"/>
          </w:tcPr>
          <w:p w14:paraId="0E400D4A" w14:textId="77777777" w:rsidR="00072C9D" w:rsidRPr="005D5EA4" w:rsidRDefault="00072C9D" w:rsidP="000578D5">
            <w:pPr>
              <w:spacing w:before="40" w:after="40"/>
              <w:jc w:val="center"/>
              <w:rPr>
                <w:rFonts w:ascii="Arial Narrow" w:hAnsi="Arial Narrow"/>
                <w:sz w:val="22"/>
              </w:rPr>
            </w:pPr>
            <w:r w:rsidRPr="005D5EA4">
              <w:rPr>
                <w:rFonts w:ascii="Arial Narrow" w:hAnsi="Arial Narrow"/>
                <w:b/>
                <w:sz w:val="22"/>
              </w:rPr>
              <w:t>Response</w:t>
            </w:r>
          </w:p>
        </w:tc>
        <w:tc>
          <w:tcPr>
            <w:tcW w:w="1038" w:type="dxa"/>
            <w:tcBorders>
              <w:top w:val="single" w:sz="6" w:space="0" w:color="auto"/>
              <w:left w:val="single" w:sz="6" w:space="0" w:color="auto"/>
              <w:bottom w:val="single" w:sz="6" w:space="0" w:color="auto"/>
              <w:right w:val="single" w:sz="6" w:space="0" w:color="auto"/>
            </w:tcBorders>
            <w:vAlign w:val="center"/>
          </w:tcPr>
          <w:p w14:paraId="4A4A7B7E" w14:textId="77777777" w:rsidR="00072C9D" w:rsidRPr="005D5EA4" w:rsidRDefault="00072C9D" w:rsidP="000578D5">
            <w:pPr>
              <w:spacing w:before="40" w:after="40"/>
              <w:jc w:val="center"/>
              <w:rPr>
                <w:rFonts w:ascii="Arial Narrow" w:hAnsi="Arial Narrow"/>
                <w:b/>
                <w:sz w:val="22"/>
              </w:rPr>
            </w:pPr>
            <w:r w:rsidRPr="005D5EA4">
              <w:rPr>
                <w:rFonts w:ascii="Arial Narrow" w:hAnsi="Arial Narrow"/>
                <w:b/>
                <w:sz w:val="22"/>
              </w:rPr>
              <w:t>Code</w:t>
            </w:r>
          </w:p>
        </w:tc>
      </w:tr>
      <w:tr w:rsidR="00072C9D" w:rsidRPr="005D5EA4" w14:paraId="3AC8C71B" w14:textId="77777777" w:rsidTr="000578D5">
        <w:trPr>
          <w:trHeight w:val="163"/>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14:paraId="40132D97" w14:textId="77777777" w:rsidR="00072C9D" w:rsidRPr="005D5EA4" w:rsidRDefault="00072C9D" w:rsidP="000578D5">
            <w:pPr>
              <w:rPr>
                <w:rFonts w:ascii="Arial Narrow" w:hAnsi="Arial Narrow"/>
                <w:b/>
                <w:sz w:val="20"/>
                <w:szCs w:val="20"/>
              </w:rPr>
            </w:pPr>
            <w:r w:rsidRPr="005D5EA4">
              <w:rPr>
                <w:rFonts w:ascii="Arial Narrow" w:hAnsi="Arial Narrow"/>
                <w:b/>
                <w:sz w:val="20"/>
                <w:szCs w:val="20"/>
              </w:rPr>
              <w:t>Work</w:t>
            </w:r>
          </w:p>
        </w:tc>
      </w:tr>
      <w:tr w:rsidR="00072C9D" w:rsidRPr="005D5EA4" w14:paraId="02E14957" w14:textId="77777777" w:rsidTr="000578D5">
        <w:trPr>
          <w:trHeight w:val="1248"/>
          <w:jc w:val="center"/>
        </w:trPr>
        <w:tc>
          <w:tcPr>
            <w:tcW w:w="4438" w:type="dxa"/>
            <w:tcBorders>
              <w:top w:val="single" w:sz="4" w:space="0" w:color="auto"/>
              <w:left w:val="single" w:sz="6" w:space="0" w:color="auto"/>
              <w:right w:val="single" w:sz="6" w:space="0" w:color="auto"/>
            </w:tcBorders>
            <w:vAlign w:val="center"/>
          </w:tcPr>
          <w:p w14:paraId="438B3B10"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Does your work involve vigorous-intensity activity that causes large increases in breathing or heart rate like </w:t>
            </w:r>
            <w:r w:rsidRPr="005D5EA4">
              <w:rPr>
                <w:rFonts w:ascii="Arial Narrow" w:hAnsi="Arial Narrow"/>
                <w:i/>
                <w:iCs/>
                <w:sz w:val="18"/>
              </w:rPr>
              <w:t>[carrying or lifting</w:t>
            </w:r>
            <w:r w:rsidRPr="005D5EA4">
              <w:rPr>
                <w:rFonts w:ascii="Arial Narrow" w:hAnsi="Arial Narrow"/>
                <w:sz w:val="18"/>
              </w:rPr>
              <w:t xml:space="preserve"> </w:t>
            </w:r>
            <w:r w:rsidRPr="005D5EA4">
              <w:rPr>
                <w:rFonts w:ascii="Arial Narrow" w:hAnsi="Arial Narrow"/>
                <w:i/>
                <w:sz w:val="18"/>
              </w:rPr>
              <w:t>heavy loads, digging or construction wo</w:t>
            </w:r>
            <w:r w:rsidRPr="005D5EA4">
              <w:rPr>
                <w:rFonts w:ascii="Arial Narrow" w:hAnsi="Arial Narrow"/>
                <w:i/>
                <w:sz w:val="18"/>
                <w:szCs w:val="18"/>
              </w:rPr>
              <w:t>rk</w:t>
            </w:r>
            <w:r w:rsidRPr="005D5EA4">
              <w:rPr>
                <w:rFonts w:ascii="Arial Narrow" w:hAnsi="Arial Narrow"/>
                <w:i/>
                <w:iCs/>
                <w:sz w:val="18"/>
                <w:szCs w:val="18"/>
              </w:rPr>
              <w:t xml:space="preserve">] </w:t>
            </w:r>
            <w:r w:rsidRPr="005D5EA4">
              <w:rPr>
                <w:rFonts w:ascii="Arial Narrow" w:hAnsi="Arial Narrow"/>
                <w:sz w:val="18"/>
                <w:szCs w:val="18"/>
              </w:rPr>
              <w:t>for</w:t>
            </w:r>
            <w:r w:rsidRPr="005D5EA4">
              <w:rPr>
                <w:rFonts w:ascii="Arial Narrow" w:hAnsi="Arial Narrow"/>
                <w:sz w:val="18"/>
              </w:rPr>
              <w:t xml:space="preserve"> at least 10 minutes continuously? </w:t>
            </w:r>
          </w:p>
          <w:p w14:paraId="4F65B000" w14:textId="77777777" w:rsidR="00072C9D" w:rsidRPr="005D5EA4" w:rsidRDefault="00072C9D" w:rsidP="000578D5">
            <w:pPr>
              <w:spacing w:before="60"/>
              <w:rPr>
                <w:rFonts w:ascii="Arial Narrow" w:hAnsi="Arial Narrow"/>
                <w:i/>
                <w:sz w:val="18"/>
              </w:rPr>
            </w:pPr>
            <w:r w:rsidRPr="005D5EA4">
              <w:rPr>
                <w:rFonts w:ascii="Arial Narrow" w:hAnsi="Arial Narrow"/>
                <w:i/>
                <w:sz w:val="18"/>
              </w:rPr>
              <w:t xml:space="preserve"> (USE SHOWCARD)</w:t>
            </w:r>
          </w:p>
        </w:tc>
        <w:tc>
          <w:tcPr>
            <w:tcW w:w="2456" w:type="dxa"/>
            <w:tcBorders>
              <w:top w:val="single" w:sz="6" w:space="0" w:color="auto"/>
              <w:left w:val="single" w:sz="6" w:space="0" w:color="auto"/>
            </w:tcBorders>
            <w:vAlign w:val="center"/>
          </w:tcPr>
          <w:p w14:paraId="0B1DCC04"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p w14:paraId="11286B08"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2626" w:type="dxa"/>
            <w:tcBorders>
              <w:top w:val="single" w:sz="6" w:space="0" w:color="auto"/>
              <w:right w:val="single" w:sz="4" w:space="0" w:color="auto"/>
            </w:tcBorders>
            <w:shd w:val="clear" w:color="auto" w:fill="auto"/>
            <w:vAlign w:val="center"/>
          </w:tcPr>
          <w:p w14:paraId="569EC083" w14:textId="77777777" w:rsidR="00072C9D" w:rsidRPr="005D5EA4" w:rsidRDefault="00072C9D" w:rsidP="000578D5">
            <w:pPr>
              <w:spacing w:before="60"/>
              <w:rPr>
                <w:rFonts w:ascii="Arial Narrow" w:hAnsi="Arial Narrow"/>
                <w:sz w:val="18"/>
              </w:rPr>
            </w:pPr>
            <w:r w:rsidRPr="005D5EA4">
              <w:rPr>
                <w:rFonts w:ascii="Arial Narrow" w:hAnsi="Arial Narrow"/>
                <w:sz w:val="18"/>
              </w:rPr>
              <w:t>1</w:t>
            </w:r>
          </w:p>
          <w:p w14:paraId="234C3AAF"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 xml:space="preserve"> If No, go to P4</w:t>
            </w:r>
          </w:p>
        </w:tc>
        <w:tc>
          <w:tcPr>
            <w:tcW w:w="1038" w:type="dxa"/>
            <w:tcBorders>
              <w:top w:val="single" w:sz="4" w:space="0" w:color="auto"/>
              <w:left w:val="nil"/>
              <w:right w:val="single" w:sz="6" w:space="0" w:color="auto"/>
            </w:tcBorders>
            <w:shd w:val="clear" w:color="auto" w:fill="auto"/>
            <w:vAlign w:val="center"/>
          </w:tcPr>
          <w:p w14:paraId="3E73FDED" w14:textId="77777777" w:rsidR="00072C9D" w:rsidRPr="005D5EA4" w:rsidRDefault="00072C9D" w:rsidP="000578D5">
            <w:pPr>
              <w:pStyle w:val="Heading9"/>
              <w:tabs>
                <w:tab w:val="clear" w:pos="1450"/>
              </w:tabs>
              <w:spacing w:before="60"/>
              <w:jc w:val="center"/>
              <w:rPr>
                <w:rFonts w:ascii="Arial Narrow" w:hAnsi="Arial Narrow"/>
                <w:bCs/>
                <w:i w:val="0"/>
                <w:iCs w:val="0"/>
                <w:sz w:val="18"/>
                <w:lang w:val="en-GB"/>
              </w:rPr>
            </w:pPr>
            <w:r w:rsidRPr="005D5EA4">
              <w:rPr>
                <w:rFonts w:ascii="Arial Narrow" w:hAnsi="Arial Narrow"/>
                <w:bCs/>
                <w:i w:val="0"/>
                <w:iCs w:val="0"/>
                <w:sz w:val="22"/>
                <w:szCs w:val="22"/>
              </w:rPr>
              <w:t>P1</w:t>
            </w:r>
          </w:p>
        </w:tc>
      </w:tr>
      <w:tr w:rsidR="00072C9D" w:rsidRPr="005D5EA4" w14:paraId="6A5C3AA1" w14:textId="77777777" w:rsidTr="000578D5">
        <w:trPr>
          <w:trHeight w:hRule="exact" w:val="640"/>
          <w:jc w:val="center"/>
        </w:trPr>
        <w:tc>
          <w:tcPr>
            <w:tcW w:w="4438" w:type="dxa"/>
            <w:tcBorders>
              <w:top w:val="single" w:sz="4" w:space="0" w:color="auto"/>
              <w:left w:val="single" w:sz="6" w:space="0" w:color="auto"/>
              <w:right w:val="single" w:sz="4" w:space="0" w:color="auto"/>
            </w:tcBorders>
            <w:vAlign w:val="center"/>
          </w:tcPr>
          <w:p w14:paraId="17C732B9" w14:textId="77777777" w:rsidR="00072C9D" w:rsidRPr="005D5EA4" w:rsidRDefault="00072C9D" w:rsidP="000578D5">
            <w:pPr>
              <w:spacing w:before="60"/>
              <w:rPr>
                <w:rFonts w:ascii="Arial Narrow" w:hAnsi="Arial Narrow"/>
                <w:i/>
                <w:sz w:val="18"/>
              </w:rPr>
            </w:pPr>
            <w:r w:rsidRPr="005D5EA4">
              <w:rPr>
                <w:rFonts w:ascii="Arial Narrow" w:hAnsi="Arial Narrow"/>
                <w:sz w:val="18"/>
              </w:rPr>
              <w:t>In a typical week, on how many days do you do vigorous-intensity activities as part of your work?</w:t>
            </w:r>
          </w:p>
        </w:tc>
        <w:tc>
          <w:tcPr>
            <w:tcW w:w="2456" w:type="dxa"/>
            <w:tcBorders>
              <w:top w:val="single" w:sz="4" w:space="0" w:color="auto"/>
              <w:left w:val="nil"/>
            </w:tcBorders>
            <w:shd w:val="clear" w:color="auto" w:fill="auto"/>
            <w:vAlign w:val="center"/>
          </w:tcPr>
          <w:p w14:paraId="4FF1ABD0" w14:textId="77777777" w:rsidR="00072C9D" w:rsidRPr="005D5EA4" w:rsidRDefault="00072C9D" w:rsidP="000578D5">
            <w:pPr>
              <w:spacing w:before="120"/>
              <w:jc w:val="right"/>
              <w:rPr>
                <w:rFonts w:ascii="Arial Narrow" w:hAnsi="Arial Narrow"/>
                <w:sz w:val="18"/>
              </w:rPr>
            </w:pPr>
            <w:r w:rsidRPr="005D5EA4">
              <w:rPr>
                <w:rFonts w:ascii="Arial Narrow" w:hAnsi="Arial Narrow"/>
                <w:sz w:val="18"/>
              </w:rPr>
              <w:t>Number of days</w:t>
            </w:r>
          </w:p>
        </w:tc>
        <w:tc>
          <w:tcPr>
            <w:tcW w:w="2626" w:type="dxa"/>
            <w:tcBorders>
              <w:top w:val="single" w:sz="4" w:space="0" w:color="auto"/>
              <w:right w:val="single" w:sz="4" w:space="0" w:color="auto"/>
            </w:tcBorders>
            <w:vAlign w:val="bottom"/>
          </w:tcPr>
          <w:p w14:paraId="05593BC8" w14:textId="77777777" w:rsidR="00072C9D" w:rsidRPr="005D5EA4" w:rsidRDefault="00072C9D" w:rsidP="000578D5">
            <w:pPr>
              <w:spacing w:before="60"/>
              <w:rPr>
                <w:rFonts w:ascii="Arial Narrow" w:hAnsi="Arial Narrow"/>
                <w:sz w:val="18"/>
              </w:rPr>
            </w:pPr>
            <w:r w:rsidRPr="005D5EA4">
              <w:rPr>
                <w:rFonts w:ascii="Arial Narrow" w:hAnsi="Arial Narrow"/>
                <w:sz w:val="20"/>
                <w:szCs w:val="20"/>
              </w:rPr>
              <w:t>└─┘</w:t>
            </w:r>
          </w:p>
        </w:tc>
        <w:tc>
          <w:tcPr>
            <w:tcW w:w="1038" w:type="dxa"/>
            <w:tcBorders>
              <w:top w:val="single" w:sz="4" w:space="0" w:color="auto"/>
              <w:left w:val="nil"/>
              <w:right w:val="single" w:sz="6" w:space="0" w:color="auto"/>
            </w:tcBorders>
            <w:vAlign w:val="center"/>
          </w:tcPr>
          <w:p w14:paraId="4B572CBD" w14:textId="77777777" w:rsidR="00072C9D" w:rsidRPr="005D5EA4" w:rsidRDefault="00072C9D" w:rsidP="000578D5">
            <w:pPr>
              <w:pStyle w:val="Heading9"/>
              <w:tabs>
                <w:tab w:val="clear" w:pos="1450"/>
              </w:tabs>
              <w:spacing w:before="60"/>
              <w:jc w:val="center"/>
              <w:rPr>
                <w:rFonts w:ascii="Arial Narrow" w:hAnsi="Arial Narrow"/>
                <w:bCs/>
                <w:i w:val="0"/>
                <w:iCs w:val="0"/>
                <w:sz w:val="22"/>
                <w:szCs w:val="22"/>
              </w:rPr>
            </w:pPr>
            <w:r w:rsidRPr="005D5EA4">
              <w:rPr>
                <w:rFonts w:ascii="Arial Narrow" w:hAnsi="Arial Narrow"/>
                <w:bCs/>
                <w:i w:val="0"/>
                <w:iCs w:val="0"/>
                <w:sz w:val="22"/>
                <w:szCs w:val="22"/>
              </w:rPr>
              <w:t>P2</w:t>
            </w:r>
          </w:p>
        </w:tc>
      </w:tr>
      <w:tr w:rsidR="00072C9D" w:rsidRPr="005D5EA4" w14:paraId="5724F253" w14:textId="77777777" w:rsidTr="000578D5">
        <w:trPr>
          <w:trHeight w:val="820"/>
          <w:jc w:val="center"/>
        </w:trPr>
        <w:tc>
          <w:tcPr>
            <w:tcW w:w="4438" w:type="dxa"/>
            <w:tcBorders>
              <w:top w:val="single" w:sz="4" w:space="0" w:color="auto"/>
              <w:left w:val="single" w:sz="6" w:space="0" w:color="auto"/>
              <w:bottom w:val="single" w:sz="4" w:space="0" w:color="auto"/>
              <w:right w:val="single" w:sz="4" w:space="0" w:color="auto"/>
            </w:tcBorders>
            <w:vAlign w:val="center"/>
          </w:tcPr>
          <w:p w14:paraId="6F4228DF" w14:textId="77777777" w:rsidR="00072C9D" w:rsidRPr="005D5EA4" w:rsidRDefault="00072C9D" w:rsidP="000578D5">
            <w:pPr>
              <w:spacing w:before="60"/>
              <w:rPr>
                <w:rFonts w:ascii="Arial Narrow" w:hAnsi="Arial Narrow"/>
                <w:sz w:val="18"/>
              </w:rPr>
            </w:pPr>
            <w:r w:rsidRPr="005D5EA4">
              <w:rPr>
                <w:rFonts w:ascii="Arial Narrow" w:hAnsi="Arial Narrow"/>
                <w:sz w:val="18"/>
              </w:rPr>
              <w:t>How much time do you spend doing vigorous-intensity activities at work on a typical day?</w:t>
            </w:r>
          </w:p>
        </w:tc>
        <w:tc>
          <w:tcPr>
            <w:tcW w:w="2456" w:type="dxa"/>
            <w:tcBorders>
              <w:top w:val="single" w:sz="4" w:space="0" w:color="auto"/>
              <w:left w:val="nil"/>
              <w:bottom w:val="single" w:sz="4" w:space="0" w:color="auto"/>
            </w:tcBorders>
            <w:vAlign w:val="center"/>
          </w:tcPr>
          <w:p w14:paraId="5826F2EA" w14:textId="77777777" w:rsidR="00072C9D" w:rsidRPr="005D5EA4" w:rsidRDefault="00072C9D" w:rsidP="000578D5">
            <w:pPr>
              <w:spacing w:before="160"/>
              <w:jc w:val="right"/>
              <w:rPr>
                <w:rFonts w:ascii="Arial Narrow" w:hAnsi="Arial Narrow"/>
                <w:sz w:val="18"/>
              </w:rPr>
            </w:pPr>
            <w:r w:rsidRPr="005D5EA4">
              <w:rPr>
                <w:rFonts w:ascii="Arial Narrow" w:hAnsi="Arial Narrow"/>
                <w:sz w:val="18"/>
              </w:rPr>
              <w:t>Hours : minutes</w:t>
            </w:r>
          </w:p>
        </w:tc>
        <w:tc>
          <w:tcPr>
            <w:tcW w:w="2626" w:type="dxa"/>
            <w:tcBorders>
              <w:top w:val="single" w:sz="4" w:space="0" w:color="auto"/>
              <w:bottom w:val="single" w:sz="4" w:space="0" w:color="auto"/>
              <w:right w:val="single" w:sz="4" w:space="0" w:color="auto"/>
            </w:tcBorders>
            <w:shd w:val="clear" w:color="auto" w:fill="auto"/>
            <w:vAlign w:val="bottom"/>
          </w:tcPr>
          <w:p w14:paraId="6941D73E" w14:textId="77777777" w:rsidR="00072C9D" w:rsidRPr="005D5EA4" w:rsidRDefault="00072C9D" w:rsidP="000578D5">
            <w:pPr>
              <w:spacing w:before="240"/>
              <w:ind w:right="58"/>
              <w:rPr>
                <w:rFonts w:ascii="Arial Narrow" w:hAnsi="Arial Narrow"/>
                <w:sz w:val="20"/>
                <w:szCs w:val="20"/>
              </w:rPr>
            </w:pPr>
            <w:r w:rsidRPr="005D5EA4">
              <w:rPr>
                <w:rFonts w:ascii="Arial Narrow" w:hAnsi="Arial Narrow"/>
                <w:sz w:val="20"/>
                <w:szCs w:val="20"/>
              </w:rPr>
              <w:t>└─┴─┘: └─┴─┘</w:t>
            </w:r>
          </w:p>
          <w:p w14:paraId="1DEB565E" w14:textId="77777777" w:rsidR="00072C9D" w:rsidRPr="005D5EA4" w:rsidRDefault="00072C9D" w:rsidP="000578D5">
            <w:pPr>
              <w:spacing w:before="60"/>
              <w:rPr>
                <w:rFonts w:ascii="Arial Narrow" w:hAnsi="Arial Narrow"/>
                <w:sz w:val="18"/>
              </w:rPr>
            </w:pPr>
            <w:r w:rsidRPr="005D5EA4">
              <w:rPr>
                <w:rFonts w:ascii="Arial Narrow" w:hAnsi="Arial Narrow"/>
                <w:sz w:val="18"/>
                <w:szCs w:val="18"/>
              </w:rPr>
              <w:t xml:space="preserve">    hrs                mins</w:t>
            </w:r>
          </w:p>
        </w:tc>
        <w:tc>
          <w:tcPr>
            <w:tcW w:w="1038" w:type="dxa"/>
            <w:tcBorders>
              <w:top w:val="single" w:sz="4" w:space="0" w:color="auto"/>
              <w:left w:val="nil"/>
              <w:bottom w:val="single" w:sz="4" w:space="0" w:color="auto"/>
              <w:right w:val="single" w:sz="6" w:space="0" w:color="auto"/>
            </w:tcBorders>
            <w:shd w:val="clear" w:color="auto" w:fill="auto"/>
            <w:vAlign w:val="center"/>
          </w:tcPr>
          <w:p w14:paraId="685D1CC0" w14:textId="77777777" w:rsidR="00072C9D" w:rsidRPr="005D5EA4" w:rsidRDefault="00072C9D" w:rsidP="000578D5">
            <w:pPr>
              <w:tabs>
                <w:tab w:val="right" w:pos="1450"/>
              </w:tabs>
              <w:jc w:val="center"/>
              <w:rPr>
                <w:rFonts w:ascii="Arial Narrow" w:hAnsi="Arial Narrow"/>
                <w:bCs/>
                <w:iCs/>
                <w:sz w:val="22"/>
              </w:rPr>
            </w:pPr>
            <w:r w:rsidRPr="005D5EA4">
              <w:rPr>
                <w:rFonts w:ascii="Arial Narrow" w:hAnsi="Arial Narrow"/>
                <w:bCs/>
                <w:iCs/>
                <w:sz w:val="22"/>
              </w:rPr>
              <w:t>P3</w:t>
            </w:r>
            <w:r w:rsidRPr="005D5EA4">
              <w:rPr>
                <w:rFonts w:ascii="Arial Narrow" w:hAnsi="Arial Narrow"/>
                <w:bCs/>
                <w:iCs/>
                <w:sz w:val="22"/>
              </w:rPr>
              <w:br/>
              <w:t>(a-b)</w:t>
            </w:r>
          </w:p>
        </w:tc>
      </w:tr>
      <w:tr w:rsidR="00072C9D" w:rsidRPr="005D5EA4" w14:paraId="2C7713BD" w14:textId="77777777" w:rsidTr="000578D5">
        <w:trPr>
          <w:trHeight w:hRule="exact" w:val="624"/>
          <w:jc w:val="center"/>
        </w:trPr>
        <w:tc>
          <w:tcPr>
            <w:tcW w:w="4438" w:type="dxa"/>
            <w:vMerge w:val="restart"/>
            <w:tcBorders>
              <w:top w:val="single" w:sz="4" w:space="0" w:color="auto"/>
              <w:left w:val="single" w:sz="6" w:space="0" w:color="auto"/>
              <w:right w:val="single" w:sz="4" w:space="0" w:color="auto"/>
            </w:tcBorders>
            <w:vAlign w:val="center"/>
          </w:tcPr>
          <w:p w14:paraId="3F714EAB" w14:textId="77777777" w:rsidR="00072C9D" w:rsidRPr="005D5EA4" w:rsidRDefault="00072C9D" w:rsidP="000578D5">
            <w:pPr>
              <w:spacing w:before="60"/>
              <w:rPr>
                <w:rFonts w:ascii="Arial Narrow" w:hAnsi="Arial Narrow"/>
                <w:sz w:val="18"/>
              </w:rPr>
            </w:pPr>
            <w:r w:rsidRPr="005D5EA4">
              <w:rPr>
                <w:rFonts w:ascii="Arial Narrow" w:hAnsi="Arial Narrow"/>
                <w:sz w:val="18"/>
              </w:rPr>
              <w:t>Does your work involve moderate-intensity activity, that causes small increases in breathing or heart rate such as brisk walking</w:t>
            </w:r>
            <w:r w:rsidRPr="005D5EA4">
              <w:rPr>
                <w:rFonts w:ascii="Arial Narrow" w:hAnsi="Arial Narrow"/>
                <w:i/>
                <w:sz w:val="18"/>
              </w:rPr>
              <w:t xml:space="preserve"> [or carrying light loads</w:t>
            </w:r>
            <w:r w:rsidRPr="005D5EA4">
              <w:rPr>
                <w:rFonts w:ascii="Arial Narrow" w:hAnsi="Arial Narrow"/>
                <w:i/>
                <w:iCs/>
                <w:sz w:val="18"/>
              </w:rPr>
              <w:t>]</w:t>
            </w:r>
            <w:r w:rsidRPr="005D5EA4">
              <w:rPr>
                <w:rFonts w:ascii="Arial Narrow" w:hAnsi="Arial Narrow"/>
                <w:sz w:val="18"/>
              </w:rPr>
              <w:t xml:space="preserve"> for at least 10 minutes continuously?  </w:t>
            </w:r>
          </w:p>
          <w:p w14:paraId="78E3BAE7" w14:textId="77777777" w:rsidR="00072C9D" w:rsidRPr="005D5EA4" w:rsidRDefault="00072C9D" w:rsidP="000578D5">
            <w:pPr>
              <w:spacing w:before="60"/>
              <w:rPr>
                <w:rFonts w:ascii="Arial Narrow" w:hAnsi="Arial Narrow"/>
                <w:i/>
                <w:sz w:val="18"/>
              </w:rPr>
            </w:pPr>
            <w:r w:rsidRPr="005D5EA4">
              <w:rPr>
                <w:rFonts w:ascii="Arial Narrow" w:hAnsi="Arial Narrow"/>
                <w:i/>
                <w:sz w:val="18"/>
              </w:rPr>
              <w:t xml:space="preserve"> (USE SHOWCARD)</w:t>
            </w:r>
          </w:p>
        </w:tc>
        <w:tc>
          <w:tcPr>
            <w:tcW w:w="2456" w:type="dxa"/>
            <w:tcBorders>
              <w:top w:val="single" w:sz="4" w:space="0" w:color="auto"/>
              <w:left w:val="nil"/>
            </w:tcBorders>
            <w:vAlign w:val="center"/>
          </w:tcPr>
          <w:p w14:paraId="53862661"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tc>
        <w:tc>
          <w:tcPr>
            <w:tcW w:w="2626" w:type="dxa"/>
            <w:tcBorders>
              <w:top w:val="single" w:sz="4" w:space="0" w:color="auto"/>
              <w:right w:val="single" w:sz="4" w:space="0" w:color="auto"/>
            </w:tcBorders>
            <w:shd w:val="clear" w:color="auto" w:fill="auto"/>
            <w:vAlign w:val="center"/>
          </w:tcPr>
          <w:p w14:paraId="5C7B37D2" w14:textId="77777777" w:rsidR="00072C9D" w:rsidRPr="005D5EA4" w:rsidRDefault="00072C9D" w:rsidP="000578D5">
            <w:pPr>
              <w:spacing w:before="60"/>
              <w:rPr>
                <w:rFonts w:ascii="Arial Narrow" w:hAnsi="Arial Narrow"/>
                <w:sz w:val="18"/>
              </w:rPr>
            </w:pPr>
            <w:r w:rsidRPr="005D5EA4">
              <w:rPr>
                <w:rFonts w:ascii="Arial Narrow" w:hAnsi="Arial Narrow"/>
                <w:sz w:val="18"/>
              </w:rPr>
              <w:t>1</w:t>
            </w:r>
          </w:p>
        </w:tc>
        <w:tc>
          <w:tcPr>
            <w:tcW w:w="1038" w:type="dxa"/>
            <w:vMerge w:val="restart"/>
            <w:tcBorders>
              <w:top w:val="single" w:sz="4" w:space="0" w:color="auto"/>
              <w:left w:val="nil"/>
              <w:right w:val="single" w:sz="6" w:space="0" w:color="auto"/>
            </w:tcBorders>
            <w:shd w:val="clear" w:color="auto" w:fill="auto"/>
            <w:vAlign w:val="center"/>
          </w:tcPr>
          <w:p w14:paraId="7E19524B"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P4</w:t>
            </w:r>
          </w:p>
        </w:tc>
      </w:tr>
      <w:tr w:rsidR="00072C9D" w:rsidRPr="005D5EA4" w14:paraId="78E0D646" w14:textId="77777777" w:rsidTr="000578D5">
        <w:trPr>
          <w:trHeight w:hRule="exact" w:val="624"/>
          <w:jc w:val="center"/>
        </w:trPr>
        <w:tc>
          <w:tcPr>
            <w:tcW w:w="4438" w:type="dxa"/>
            <w:vMerge/>
            <w:tcBorders>
              <w:left w:val="single" w:sz="6" w:space="0" w:color="auto"/>
              <w:bottom w:val="single" w:sz="6" w:space="0" w:color="auto"/>
              <w:right w:val="single" w:sz="4" w:space="0" w:color="auto"/>
            </w:tcBorders>
            <w:vAlign w:val="center"/>
          </w:tcPr>
          <w:p w14:paraId="6F3D0350" w14:textId="77777777" w:rsidR="00072C9D" w:rsidRPr="005D5EA4" w:rsidRDefault="00072C9D" w:rsidP="000578D5">
            <w:pPr>
              <w:spacing w:before="60"/>
              <w:rPr>
                <w:rFonts w:ascii="Arial Narrow" w:hAnsi="Arial Narrow"/>
                <w:sz w:val="18"/>
              </w:rPr>
            </w:pPr>
          </w:p>
        </w:tc>
        <w:tc>
          <w:tcPr>
            <w:tcW w:w="2456" w:type="dxa"/>
            <w:tcBorders>
              <w:left w:val="nil"/>
              <w:bottom w:val="single" w:sz="6" w:space="0" w:color="auto"/>
            </w:tcBorders>
            <w:vAlign w:val="center"/>
          </w:tcPr>
          <w:p w14:paraId="12B5031C"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2626" w:type="dxa"/>
            <w:tcBorders>
              <w:bottom w:val="single" w:sz="6" w:space="0" w:color="auto"/>
              <w:right w:val="single" w:sz="4" w:space="0" w:color="auto"/>
            </w:tcBorders>
            <w:shd w:val="clear" w:color="auto" w:fill="auto"/>
            <w:vAlign w:val="center"/>
          </w:tcPr>
          <w:p w14:paraId="45450424" w14:textId="77777777" w:rsidR="00072C9D" w:rsidRPr="005D5EA4" w:rsidRDefault="00072C9D" w:rsidP="000578D5">
            <w:pPr>
              <w:spacing w:before="60"/>
              <w:ind w:right="90"/>
              <w:rPr>
                <w:rFonts w:ascii="Arial Narrow" w:hAnsi="Arial Narrow"/>
                <w:sz w:val="18"/>
              </w:rPr>
            </w:pPr>
            <w:r w:rsidRPr="005D5EA4">
              <w:rPr>
                <w:rFonts w:ascii="Arial Narrow" w:hAnsi="Arial Narrow"/>
                <w:iCs/>
                <w:sz w:val="18"/>
              </w:rPr>
              <w:t>2</w:t>
            </w:r>
            <w:r w:rsidRPr="005D5EA4">
              <w:rPr>
                <w:rFonts w:ascii="Arial Narrow" w:hAnsi="Arial Narrow"/>
                <w:i/>
                <w:sz w:val="18"/>
              </w:rPr>
              <w:t xml:space="preserve">      If No, go to P7</w:t>
            </w:r>
          </w:p>
        </w:tc>
        <w:tc>
          <w:tcPr>
            <w:tcW w:w="1038" w:type="dxa"/>
            <w:vMerge/>
            <w:tcBorders>
              <w:left w:val="nil"/>
              <w:bottom w:val="single" w:sz="6" w:space="0" w:color="auto"/>
              <w:right w:val="single" w:sz="6" w:space="0" w:color="auto"/>
            </w:tcBorders>
            <w:shd w:val="clear" w:color="auto" w:fill="auto"/>
            <w:vAlign w:val="center"/>
          </w:tcPr>
          <w:p w14:paraId="03BCB10C" w14:textId="77777777" w:rsidR="00072C9D" w:rsidRPr="005D5EA4" w:rsidRDefault="00072C9D" w:rsidP="000578D5">
            <w:pPr>
              <w:jc w:val="center"/>
              <w:rPr>
                <w:rFonts w:ascii="Arial Narrow" w:hAnsi="Arial Narrow"/>
                <w:bCs/>
                <w:sz w:val="22"/>
                <w:szCs w:val="22"/>
              </w:rPr>
            </w:pPr>
          </w:p>
        </w:tc>
      </w:tr>
      <w:tr w:rsidR="00072C9D" w:rsidRPr="005D5EA4" w14:paraId="04265064" w14:textId="77777777" w:rsidTr="000578D5">
        <w:trPr>
          <w:trHeight w:hRule="exact" w:val="640"/>
          <w:jc w:val="center"/>
        </w:trPr>
        <w:tc>
          <w:tcPr>
            <w:tcW w:w="4438" w:type="dxa"/>
            <w:tcBorders>
              <w:top w:val="single" w:sz="6" w:space="0" w:color="auto"/>
              <w:left w:val="single" w:sz="6" w:space="0" w:color="auto"/>
              <w:bottom w:val="single" w:sz="6" w:space="0" w:color="auto"/>
              <w:right w:val="single" w:sz="6" w:space="0" w:color="auto"/>
            </w:tcBorders>
            <w:vAlign w:val="center"/>
          </w:tcPr>
          <w:p w14:paraId="64892F1E"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In a typical week, on how many days do you do moderate-intensity activities as part of your work? </w:t>
            </w:r>
          </w:p>
        </w:tc>
        <w:tc>
          <w:tcPr>
            <w:tcW w:w="2456" w:type="dxa"/>
            <w:tcBorders>
              <w:top w:val="single" w:sz="6" w:space="0" w:color="auto"/>
              <w:left w:val="single" w:sz="6" w:space="0" w:color="auto"/>
              <w:bottom w:val="single" w:sz="6" w:space="0" w:color="auto"/>
            </w:tcBorders>
            <w:vAlign w:val="center"/>
          </w:tcPr>
          <w:p w14:paraId="7DE17D1E"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Number of days</w:t>
            </w:r>
          </w:p>
        </w:tc>
        <w:tc>
          <w:tcPr>
            <w:tcW w:w="2626" w:type="dxa"/>
            <w:tcBorders>
              <w:top w:val="single" w:sz="6" w:space="0" w:color="auto"/>
              <w:bottom w:val="single" w:sz="6" w:space="0" w:color="auto"/>
              <w:right w:val="single" w:sz="6" w:space="0" w:color="auto"/>
            </w:tcBorders>
            <w:shd w:val="clear" w:color="auto" w:fill="auto"/>
            <w:vAlign w:val="bottom"/>
          </w:tcPr>
          <w:p w14:paraId="4E89E554" w14:textId="77777777" w:rsidR="00072C9D" w:rsidRPr="00DE2781" w:rsidRDefault="00072C9D" w:rsidP="000578D5">
            <w:pPr>
              <w:rPr>
                <w:rFonts w:ascii="Arial" w:hAnsi="Arial" w:cs="Arial"/>
                <w:sz w:val="20"/>
                <w:szCs w:val="20"/>
              </w:rPr>
            </w:pPr>
          </w:p>
          <w:p w14:paraId="1B2FA40E" w14:textId="77777777" w:rsidR="00072C9D" w:rsidRPr="005D5EA4" w:rsidRDefault="00072C9D" w:rsidP="000578D5">
            <w:pPr>
              <w:spacing w:before="60"/>
              <w:rPr>
                <w:rFonts w:ascii="Arial Narrow" w:hAnsi="Arial Narrow"/>
                <w:sz w:val="18"/>
              </w:rPr>
            </w:pPr>
            <w:r w:rsidRPr="00DE2781">
              <w:rPr>
                <w:rFonts w:ascii="Arial" w:hAnsi="Arial" w:cs="Arial"/>
                <w:sz w:val="20"/>
                <w:szCs w:val="20"/>
              </w:rPr>
              <w:t>└─┴─┘</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14:paraId="0DB56D14"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P5</w:t>
            </w:r>
          </w:p>
        </w:tc>
      </w:tr>
      <w:tr w:rsidR="00072C9D" w:rsidRPr="005D5EA4" w14:paraId="41DA373F" w14:textId="77777777" w:rsidTr="000578D5">
        <w:trPr>
          <w:trHeight w:val="810"/>
          <w:jc w:val="center"/>
        </w:trPr>
        <w:tc>
          <w:tcPr>
            <w:tcW w:w="4438" w:type="dxa"/>
            <w:tcBorders>
              <w:top w:val="single" w:sz="6" w:space="0" w:color="auto"/>
              <w:left w:val="single" w:sz="6" w:space="0" w:color="auto"/>
              <w:bottom w:val="single" w:sz="6" w:space="0" w:color="auto"/>
              <w:right w:val="single" w:sz="6" w:space="0" w:color="auto"/>
            </w:tcBorders>
            <w:vAlign w:val="center"/>
          </w:tcPr>
          <w:p w14:paraId="4CE6C1AD" w14:textId="77777777" w:rsidR="00072C9D" w:rsidRPr="005D5EA4" w:rsidRDefault="00072C9D" w:rsidP="000578D5">
            <w:pPr>
              <w:spacing w:before="60"/>
              <w:rPr>
                <w:rFonts w:ascii="Arial Narrow" w:hAnsi="Arial Narrow"/>
                <w:sz w:val="18"/>
              </w:rPr>
            </w:pPr>
            <w:r w:rsidRPr="005D5EA4">
              <w:rPr>
                <w:rFonts w:ascii="Arial Narrow" w:hAnsi="Arial Narrow"/>
                <w:sz w:val="18"/>
              </w:rPr>
              <w:t>How much time do you spend doing moderate-intensity activities at work on a typical day?</w:t>
            </w:r>
          </w:p>
        </w:tc>
        <w:tc>
          <w:tcPr>
            <w:tcW w:w="2456" w:type="dxa"/>
            <w:tcBorders>
              <w:top w:val="single" w:sz="6" w:space="0" w:color="auto"/>
              <w:left w:val="single" w:sz="6" w:space="0" w:color="auto"/>
              <w:bottom w:val="single" w:sz="6" w:space="0" w:color="auto"/>
            </w:tcBorders>
            <w:vAlign w:val="center"/>
          </w:tcPr>
          <w:p w14:paraId="4BA0F046" w14:textId="77777777" w:rsidR="00072C9D" w:rsidRPr="005D5EA4" w:rsidRDefault="00072C9D" w:rsidP="000578D5">
            <w:pPr>
              <w:spacing w:before="160"/>
              <w:jc w:val="right"/>
              <w:rPr>
                <w:rFonts w:ascii="Arial Narrow" w:hAnsi="Arial Narrow"/>
                <w:sz w:val="18"/>
              </w:rPr>
            </w:pPr>
            <w:r w:rsidRPr="005D5EA4">
              <w:rPr>
                <w:rFonts w:ascii="Arial Narrow" w:hAnsi="Arial Narrow"/>
                <w:sz w:val="18"/>
              </w:rPr>
              <w:t>Hours: minutes</w:t>
            </w:r>
          </w:p>
        </w:tc>
        <w:tc>
          <w:tcPr>
            <w:tcW w:w="2626" w:type="dxa"/>
            <w:tcBorders>
              <w:top w:val="single" w:sz="6" w:space="0" w:color="auto"/>
              <w:bottom w:val="single" w:sz="6" w:space="0" w:color="auto"/>
              <w:right w:val="single" w:sz="6" w:space="0" w:color="auto"/>
            </w:tcBorders>
            <w:shd w:val="clear" w:color="auto" w:fill="auto"/>
            <w:vAlign w:val="bottom"/>
          </w:tcPr>
          <w:p w14:paraId="782E92E1" w14:textId="77777777" w:rsidR="00072C9D" w:rsidRPr="005D5EA4" w:rsidRDefault="00072C9D" w:rsidP="000578D5">
            <w:pPr>
              <w:spacing w:before="240"/>
              <w:ind w:right="58"/>
              <w:rPr>
                <w:rFonts w:ascii="Arial Narrow" w:hAnsi="Arial Narrow"/>
                <w:sz w:val="20"/>
                <w:szCs w:val="20"/>
              </w:rPr>
            </w:pPr>
            <w:r w:rsidRPr="005D5EA4">
              <w:rPr>
                <w:rFonts w:ascii="Arial Narrow" w:hAnsi="Arial Narrow"/>
                <w:sz w:val="20"/>
                <w:szCs w:val="20"/>
              </w:rPr>
              <w:t>└─┴─┘: └─┴─┘</w:t>
            </w:r>
          </w:p>
          <w:p w14:paraId="2DC5BFB2" w14:textId="77777777" w:rsidR="00072C9D" w:rsidRPr="005D5EA4" w:rsidRDefault="00072C9D" w:rsidP="000578D5">
            <w:pPr>
              <w:spacing w:before="60"/>
              <w:rPr>
                <w:rFonts w:ascii="Arial Narrow" w:hAnsi="Arial Narrow"/>
                <w:sz w:val="18"/>
              </w:rPr>
            </w:pPr>
            <w:r w:rsidRPr="005D5EA4">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14:paraId="1657D02E"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P6</w:t>
            </w:r>
            <w:r w:rsidRPr="005D5EA4">
              <w:rPr>
                <w:rFonts w:ascii="Arial Narrow" w:hAnsi="Arial Narrow"/>
                <w:bCs/>
                <w:sz w:val="22"/>
                <w:szCs w:val="22"/>
              </w:rPr>
              <w:br/>
              <w:t>(a-b)</w:t>
            </w:r>
          </w:p>
        </w:tc>
      </w:tr>
      <w:tr w:rsidR="00072C9D" w:rsidRPr="005D5EA4" w14:paraId="1AE2AE96" w14:textId="77777777" w:rsidTr="000578D5">
        <w:trPr>
          <w:trHeight w:val="163"/>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14:paraId="6B86511D" w14:textId="77777777" w:rsidR="00072C9D" w:rsidRPr="005D5EA4" w:rsidRDefault="00072C9D" w:rsidP="000578D5">
            <w:pPr>
              <w:rPr>
                <w:rFonts w:ascii="Arial Narrow" w:hAnsi="Arial Narrow"/>
                <w:b/>
                <w:sz w:val="20"/>
                <w:szCs w:val="20"/>
              </w:rPr>
            </w:pPr>
            <w:r w:rsidRPr="005D5EA4">
              <w:rPr>
                <w:rFonts w:ascii="Arial Narrow" w:hAnsi="Arial Narrow"/>
                <w:b/>
                <w:sz w:val="20"/>
                <w:szCs w:val="20"/>
              </w:rPr>
              <w:t>Travel to and from places</w:t>
            </w:r>
          </w:p>
        </w:tc>
      </w:tr>
      <w:tr w:rsidR="00072C9D" w:rsidRPr="005D5EA4" w14:paraId="3F4DC56B" w14:textId="77777777" w:rsidTr="000578D5">
        <w:trPr>
          <w:trHeight w:val="810"/>
          <w:jc w:val="center"/>
        </w:trPr>
        <w:tc>
          <w:tcPr>
            <w:tcW w:w="10558" w:type="dxa"/>
            <w:gridSpan w:val="4"/>
            <w:tcBorders>
              <w:top w:val="single" w:sz="6" w:space="0" w:color="auto"/>
              <w:left w:val="single" w:sz="6" w:space="0" w:color="auto"/>
              <w:bottom w:val="single" w:sz="6" w:space="0" w:color="auto"/>
              <w:right w:val="single" w:sz="6" w:space="0" w:color="auto"/>
            </w:tcBorders>
          </w:tcPr>
          <w:p w14:paraId="05507D73" w14:textId="77777777" w:rsidR="00072C9D" w:rsidRPr="005D5EA4" w:rsidRDefault="00072C9D" w:rsidP="000578D5">
            <w:pPr>
              <w:rPr>
                <w:rFonts w:ascii="Arial Narrow" w:hAnsi="Arial Narrow"/>
                <w:sz w:val="20"/>
                <w:szCs w:val="20"/>
              </w:rPr>
            </w:pPr>
            <w:r w:rsidRPr="005D5EA4">
              <w:rPr>
                <w:rFonts w:ascii="Arial Narrow" w:hAnsi="Arial Narrow"/>
                <w:sz w:val="20"/>
                <w:szCs w:val="20"/>
              </w:rPr>
              <w:t>The next questions exclude the physical activities at work that you have already mentioned.</w:t>
            </w:r>
          </w:p>
          <w:p w14:paraId="7BE946CB" w14:textId="77777777" w:rsidR="00072C9D" w:rsidRPr="005D5EA4" w:rsidRDefault="00072C9D" w:rsidP="000578D5">
            <w:pPr>
              <w:rPr>
                <w:rFonts w:ascii="Arial Narrow" w:hAnsi="Arial Narrow"/>
                <w:i/>
                <w:iCs/>
                <w:color w:val="FF6600"/>
                <w:sz w:val="18"/>
                <w:szCs w:val="18"/>
              </w:rPr>
            </w:pPr>
            <w:r w:rsidRPr="005D5EA4">
              <w:rPr>
                <w:rFonts w:ascii="Arial Narrow" w:hAnsi="Arial Narrow"/>
                <w:sz w:val="20"/>
                <w:szCs w:val="20"/>
              </w:rPr>
              <w:t>Now I would like to ask you about the usual way you travel to and from places.  For example to work, for shopping, to market, to place of worship.</w:t>
            </w:r>
            <w:r w:rsidRPr="005D5EA4">
              <w:rPr>
                <w:rFonts w:ascii="Arial Narrow" w:hAnsi="Arial Narrow"/>
                <w:i/>
                <w:iCs/>
                <w:sz w:val="20"/>
                <w:szCs w:val="20"/>
              </w:rPr>
              <w:t xml:space="preserve"> [Insert other examples if needed]</w:t>
            </w:r>
          </w:p>
        </w:tc>
      </w:tr>
      <w:tr w:rsidR="00072C9D" w:rsidRPr="005D5EA4" w14:paraId="03D469FA" w14:textId="77777777" w:rsidTr="000578D5">
        <w:trPr>
          <w:trHeight w:val="405"/>
          <w:jc w:val="center"/>
        </w:trPr>
        <w:tc>
          <w:tcPr>
            <w:tcW w:w="4438" w:type="dxa"/>
            <w:vMerge w:val="restart"/>
            <w:tcBorders>
              <w:top w:val="single" w:sz="6" w:space="0" w:color="auto"/>
              <w:left w:val="single" w:sz="6" w:space="0" w:color="auto"/>
              <w:right w:val="single" w:sz="6" w:space="0" w:color="auto"/>
            </w:tcBorders>
            <w:vAlign w:val="center"/>
          </w:tcPr>
          <w:p w14:paraId="259B7476" w14:textId="77777777" w:rsidR="00072C9D" w:rsidRPr="005D5EA4" w:rsidRDefault="00072C9D" w:rsidP="000578D5">
            <w:pPr>
              <w:spacing w:before="60"/>
              <w:rPr>
                <w:rFonts w:ascii="Arial Narrow" w:hAnsi="Arial Narrow"/>
                <w:i/>
                <w:iCs/>
                <w:color w:val="FF6600"/>
                <w:sz w:val="18"/>
              </w:rPr>
            </w:pPr>
            <w:r w:rsidRPr="005D5EA4">
              <w:rPr>
                <w:rFonts w:ascii="Arial Narrow" w:hAnsi="Arial Narrow"/>
                <w:sz w:val="18"/>
              </w:rPr>
              <w:t xml:space="preserve">Do you walk or use a bicycle </w:t>
            </w:r>
            <w:r w:rsidRPr="005D5EA4">
              <w:rPr>
                <w:rFonts w:ascii="Arial Narrow" w:hAnsi="Arial Narrow"/>
                <w:i/>
                <w:iCs/>
                <w:sz w:val="18"/>
              </w:rPr>
              <w:t>(pedal cycle)</w:t>
            </w:r>
            <w:r w:rsidRPr="005D5EA4">
              <w:rPr>
                <w:rFonts w:ascii="Arial Narrow" w:hAnsi="Arial Narrow"/>
                <w:sz w:val="18"/>
              </w:rPr>
              <w:t xml:space="preserve"> for at least 10 minutes continuously to get to and from places?</w:t>
            </w:r>
          </w:p>
        </w:tc>
        <w:tc>
          <w:tcPr>
            <w:tcW w:w="2456" w:type="dxa"/>
            <w:tcBorders>
              <w:top w:val="single" w:sz="6" w:space="0" w:color="auto"/>
              <w:left w:val="single" w:sz="6" w:space="0" w:color="auto"/>
            </w:tcBorders>
            <w:vAlign w:val="center"/>
          </w:tcPr>
          <w:p w14:paraId="57CF9D7F"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tc>
        <w:tc>
          <w:tcPr>
            <w:tcW w:w="2626" w:type="dxa"/>
            <w:tcBorders>
              <w:top w:val="single" w:sz="6" w:space="0" w:color="auto"/>
              <w:left w:val="nil"/>
              <w:right w:val="single" w:sz="6" w:space="0" w:color="auto"/>
            </w:tcBorders>
            <w:shd w:val="clear" w:color="auto" w:fill="auto"/>
            <w:vAlign w:val="center"/>
          </w:tcPr>
          <w:p w14:paraId="52D9E7AE" w14:textId="77777777" w:rsidR="00072C9D" w:rsidRPr="005D5EA4" w:rsidRDefault="00072C9D" w:rsidP="000578D5">
            <w:pPr>
              <w:spacing w:before="60"/>
              <w:rPr>
                <w:rFonts w:ascii="Arial Narrow" w:hAnsi="Arial Narrow"/>
                <w:sz w:val="18"/>
              </w:rPr>
            </w:pPr>
            <w:r w:rsidRPr="005D5EA4">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shd w:val="clear" w:color="auto" w:fill="auto"/>
            <w:vAlign w:val="center"/>
          </w:tcPr>
          <w:p w14:paraId="0C99D030"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P7</w:t>
            </w:r>
          </w:p>
        </w:tc>
      </w:tr>
      <w:tr w:rsidR="00072C9D" w:rsidRPr="005D5EA4" w14:paraId="05A1E14D" w14:textId="77777777" w:rsidTr="000578D5">
        <w:trPr>
          <w:trHeight w:val="405"/>
          <w:jc w:val="center"/>
        </w:trPr>
        <w:tc>
          <w:tcPr>
            <w:tcW w:w="4438" w:type="dxa"/>
            <w:vMerge/>
            <w:tcBorders>
              <w:left w:val="single" w:sz="6" w:space="0" w:color="auto"/>
              <w:bottom w:val="single" w:sz="6" w:space="0" w:color="auto"/>
              <w:right w:val="single" w:sz="6" w:space="0" w:color="auto"/>
            </w:tcBorders>
            <w:vAlign w:val="center"/>
          </w:tcPr>
          <w:p w14:paraId="06F25991" w14:textId="77777777" w:rsidR="00072C9D" w:rsidRPr="005D5EA4" w:rsidRDefault="00072C9D" w:rsidP="000578D5">
            <w:pPr>
              <w:spacing w:before="60"/>
              <w:rPr>
                <w:rFonts w:ascii="Arial Narrow" w:hAnsi="Arial Narrow"/>
                <w:sz w:val="18"/>
              </w:rPr>
            </w:pPr>
          </w:p>
        </w:tc>
        <w:tc>
          <w:tcPr>
            <w:tcW w:w="2456" w:type="dxa"/>
            <w:tcBorders>
              <w:left w:val="single" w:sz="6" w:space="0" w:color="auto"/>
              <w:bottom w:val="single" w:sz="6" w:space="0" w:color="auto"/>
            </w:tcBorders>
            <w:vAlign w:val="center"/>
          </w:tcPr>
          <w:p w14:paraId="1A62B691"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2626" w:type="dxa"/>
            <w:tcBorders>
              <w:left w:val="nil"/>
              <w:bottom w:val="single" w:sz="6" w:space="0" w:color="auto"/>
              <w:right w:val="single" w:sz="6" w:space="0" w:color="auto"/>
            </w:tcBorders>
            <w:shd w:val="clear" w:color="auto" w:fill="auto"/>
            <w:vAlign w:val="center"/>
          </w:tcPr>
          <w:p w14:paraId="58029691"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 xml:space="preserve"> If No, go to P 10</w:t>
            </w:r>
          </w:p>
        </w:tc>
        <w:tc>
          <w:tcPr>
            <w:tcW w:w="1038" w:type="dxa"/>
            <w:vMerge/>
            <w:tcBorders>
              <w:left w:val="single" w:sz="6" w:space="0" w:color="auto"/>
              <w:bottom w:val="single" w:sz="6" w:space="0" w:color="auto"/>
              <w:right w:val="single" w:sz="6" w:space="0" w:color="auto"/>
            </w:tcBorders>
            <w:shd w:val="clear" w:color="auto" w:fill="auto"/>
            <w:vAlign w:val="center"/>
          </w:tcPr>
          <w:p w14:paraId="765713DC" w14:textId="77777777" w:rsidR="00072C9D" w:rsidRPr="005D5EA4" w:rsidRDefault="00072C9D" w:rsidP="000578D5">
            <w:pPr>
              <w:jc w:val="center"/>
              <w:rPr>
                <w:rFonts w:ascii="Arial Narrow" w:hAnsi="Arial Narrow"/>
                <w:bCs/>
                <w:sz w:val="22"/>
                <w:szCs w:val="22"/>
              </w:rPr>
            </w:pPr>
          </w:p>
        </w:tc>
      </w:tr>
      <w:tr w:rsidR="00072C9D" w:rsidRPr="005D5EA4" w14:paraId="1AE596DA" w14:textId="77777777" w:rsidTr="000578D5">
        <w:trPr>
          <w:trHeight w:hRule="exact" w:val="740"/>
          <w:jc w:val="center"/>
        </w:trPr>
        <w:tc>
          <w:tcPr>
            <w:tcW w:w="4438" w:type="dxa"/>
            <w:tcBorders>
              <w:top w:val="single" w:sz="6" w:space="0" w:color="auto"/>
              <w:left w:val="single" w:sz="6" w:space="0" w:color="auto"/>
              <w:bottom w:val="single" w:sz="6" w:space="0" w:color="auto"/>
              <w:right w:val="single" w:sz="6" w:space="0" w:color="auto"/>
            </w:tcBorders>
            <w:vAlign w:val="center"/>
          </w:tcPr>
          <w:p w14:paraId="2E4CFC8C" w14:textId="77777777" w:rsidR="00072C9D" w:rsidRPr="005D5EA4" w:rsidRDefault="00072C9D" w:rsidP="000578D5">
            <w:pPr>
              <w:spacing w:before="60"/>
              <w:rPr>
                <w:rFonts w:ascii="Arial Narrow" w:hAnsi="Arial Narrow"/>
                <w:sz w:val="18"/>
              </w:rPr>
            </w:pPr>
            <w:r w:rsidRPr="005D5EA4">
              <w:rPr>
                <w:rFonts w:ascii="Arial Narrow" w:hAnsi="Arial Narrow"/>
                <w:sz w:val="18"/>
              </w:rPr>
              <w:t>In a typical week, on how many days do you walk or bicycle for at least 10 minutes continuously to get to and from places?</w:t>
            </w:r>
          </w:p>
        </w:tc>
        <w:tc>
          <w:tcPr>
            <w:tcW w:w="2456" w:type="dxa"/>
            <w:tcBorders>
              <w:top w:val="single" w:sz="6" w:space="0" w:color="auto"/>
              <w:left w:val="single" w:sz="6" w:space="0" w:color="auto"/>
              <w:bottom w:val="single" w:sz="6" w:space="0" w:color="auto"/>
            </w:tcBorders>
            <w:vAlign w:val="center"/>
          </w:tcPr>
          <w:p w14:paraId="5A815BD4" w14:textId="77777777" w:rsidR="00072C9D" w:rsidRPr="005D5EA4" w:rsidRDefault="00072C9D" w:rsidP="000578D5">
            <w:pPr>
              <w:spacing w:before="120"/>
              <w:jc w:val="right"/>
              <w:rPr>
                <w:rFonts w:ascii="Arial Narrow" w:hAnsi="Arial Narrow"/>
                <w:sz w:val="18"/>
              </w:rPr>
            </w:pPr>
            <w:r w:rsidRPr="005D5EA4">
              <w:rPr>
                <w:rFonts w:ascii="Arial Narrow" w:hAnsi="Arial Narrow"/>
                <w:sz w:val="18"/>
              </w:rPr>
              <w:t>Number of days</w:t>
            </w:r>
          </w:p>
        </w:tc>
        <w:tc>
          <w:tcPr>
            <w:tcW w:w="2626" w:type="dxa"/>
            <w:tcBorders>
              <w:top w:val="single" w:sz="6" w:space="0" w:color="auto"/>
              <w:left w:val="nil"/>
              <w:bottom w:val="single" w:sz="6" w:space="0" w:color="auto"/>
              <w:right w:val="single" w:sz="6" w:space="0" w:color="auto"/>
            </w:tcBorders>
            <w:shd w:val="clear" w:color="auto" w:fill="auto"/>
            <w:vAlign w:val="bottom"/>
          </w:tcPr>
          <w:p w14:paraId="2FACAD1B" w14:textId="77777777" w:rsidR="00072C9D" w:rsidRPr="00DE2781" w:rsidRDefault="00072C9D" w:rsidP="000578D5">
            <w:pPr>
              <w:rPr>
                <w:rFonts w:ascii="Arial" w:hAnsi="Arial" w:cs="Arial"/>
                <w:sz w:val="20"/>
                <w:szCs w:val="20"/>
              </w:rPr>
            </w:pPr>
          </w:p>
          <w:p w14:paraId="0E79BD87" w14:textId="77777777" w:rsidR="00072C9D" w:rsidRPr="005D5EA4" w:rsidRDefault="00072C9D" w:rsidP="000578D5">
            <w:pPr>
              <w:spacing w:before="60"/>
              <w:rPr>
                <w:rFonts w:ascii="Arial Narrow" w:hAnsi="Arial Narrow"/>
                <w:sz w:val="18"/>
              </w:rPr>
            </w:pPr>
            <w:r w:rsidRPr="00DE2781">
              <w:rPr>
                <w:rFonts w:ascii="Arial" w:hAnsi="Arial" w:cs="Arial"/>
                <w:sz w:val="20"/>
                <w:szCs w:val="20"/>
              </w:rPr>
              <w:t>└─┴─┘</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14:paraId="6F6899EA"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P8</w:t>
            </w:r>
          </w:p>
        </w:tc>
      </w:tr>
      <w:tr w:rsidR="00072C9D" w:rsidRPr="005D5EA4" w14:paraId="4D216A13" w14:textId="77777777" w:rsidTr="000578D5">
        <w:trPr>
          <w:trHeight w:val="810"/>
          <w:jc w:val="center"/>
        </w:trPr>
        <w:tc>
          <w:tcPr>
            <w:tcW w:w="4438" w:type="dxa"/>
            <w:tcBorders>
              <w:top w:val="single" w:sz="6" w:space="0" w:color="auto"/>
              <w:left w:val="single" w:sz="6" w:space="0" w:color="auto"/>
              <w:bottom w:val="single" w:sz="6" w:space="0" w:color="auto"/>
              <w:right w:val="single" w:sz="6" w:space="0" w:color="auto"/>
            </w:tcBorders>
            <w:vAlign w:val="center"/>
          </w:tcPr>
          <w:p w14:paraId="74D8F1F3"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How much time do you spend walking or bicycling for travel on a typical day? </w:t>
            </w:r>
          </w:p>
        </w:tc>
        <w:tc>
          <w:tcPr>
            <w:tcW w:w="2456" w:type="dxa"/>
            <w:tcBorders>
              <w:top w:val="single" w:sz="6" w:space="0" w:color="auto"/>
              <w:left w:val="single" w:sz="6" w:space="0" w:color="auto"/>
              <w:bottom w:val="single" w:sz="6" w:space="0" w:color="auto"/>
            </w:tcBorders>
            <w:vAlign w:val="center"/>
          </w:tcPr>
          <w:p w14:paraId="41C6DF6E" w14:textId="77777777" w:rsidR="00072C9D" w:rsidRPr="005D5EA4" w:rsidRDefault="00072C9D" w:rsidP="000578D5">
            <w:pPr>
              <w:spacing w:before="120"/>
              <w:jc w:val="right"/>
              <w:rPr>
                <w:rFonts w:ascii="Arial Narrow" w:hAnsi="Arial Narrow"/>
                <w:sz w:val="18"/>
              </w:rPr>
            </w:pPr>
            <w:r w:rsidRPr="005D5EA4">
              <w:rPr>
                <w:rFonts w:ascii="Arial Narrow" w:hAnsi="Arial Narrow"/>
                <w:sz w:val="18"/>
              </w:rPr>
              <w:t>Hours : minutes</w:t>
            </w:r>
          </w:p>
        </w:tc>
        <w:tc>
          <w:tcPr>
            <w:tcW w:w="2626" w:type="dxa"/>
            <w:tcBorders>
              <w:top w:val="single" w:sz="6" w:space="0" w:color="auto"/>
              <w:left w:val="nil"/>
              <w:bottom w:val="single" w:sz="6" w:space="0" w:color="auto"/>
              <w:right w:val="single" w:sz="6" w:space="0" w:color="auto"/>
            </w:tcBorders>
            <w:shd w:val="clear" w:color="auto" w:fill="auto"/>
            <w:vAlign w:val="bottom"/>
          </w:tcPr>
          <w:p w14:paraId="05764506" w14:textId="77777777" w:rsidR="00072C9D" w:rsidRPr="005D5EA4" w:rsidRDefault="00072C9D" w:rsidP="000578D5">
            <w:pPr>
              <w:spacing w:before="240"/>
              <w:ind w:right="58"/>
              <w:rPr>
                <w:rFonts w:ascii="Arial Narrow" w:hAnsi="Arial Narrow"/>
                <w:sz w:val="20"/>
                <w:szCs w:val="20"/>
              </w:rPr>
            </w:pPr>
            <w:r w:rsidRPr="005D5EA4">
              <w:rPr>
                <w:rFonts w:ascii="Arial Narrow" w:hAnsi="Arial Narrow"/>
                <w:sz w:val="20"/>
                <w:szCs w:val="20"/>
              </w:rPr>
              <w:t>└─┴─┘: └─┴─┘</w:t>
            </w:r>
          </w:p>
          <w:p w14:paraId="2542A44A" w14:textId="77777777" w:rsidR="00072C9D" w:rsidRPr="005D5EA4" w:rsidRDefault="00072C9D" w:rsidP="000578D5">
            <w:pPr>
              <w:spacing w:before="60"/>
              <w:rPr>
                <w:rFonts w:ascii="Arial Narrow" w:hAnsi="Arial Narrow"/>
                <w:sz w:val="18"/>
              </w:rPr>
            </w:pPr>
            <w:r w:rsidRPr="005D5EA4">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14:paraId="08A56BB3"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P9</w:t>
            </w:r>
            <w:r w:rsidRPr="005D5EA4">
              <w:rPr>
                <w:rFonts w:ascii="Arial Narrow" w:hAnsi="Arial Narrow"/>
                <w:bCs/>
                <w:sz w:val="22"/>
                <w:szCs w:val="22"/>
              </w:rPr>
              <w:br/>
              <w:t>(a-b)</w:t>
            </w:r>
          </w:p>
        </w:tc>
      </w:tr>
    </w:tbl>
    <w:p w14:paraId="15EF2FA6" w14:textId="77777777" w:rsidR="00072C9D" w:rsidRPr="00E15CE1" w:rsidRDefault="00072C9D" w:rsidP="00072C9D">
      <w:pPr>
        <w:rPr>
          <w:rFonts w:ascii="Arial Narrow" w:hAnsi="Arial Narrow"/>
          <w:sz w:val="2"/>
        </w:rPr>
      </w:pPr>
      <w:r w:rsidRPr="00E15CE1">
        <w:rPr>
          <w:rFonts w:ascii="Arial Narrow" w:hAnsi="Arial Narrow"/>
        </w:rPr>
        <w:br w:type="page"/>
      </w:r>
    </w:p>
    <w:tbl>
      <w:tblPr>
        <w:tblW w:w="10558" w:type="dxa"/>
        <w:jc w:val="center"/>
        <w:tblLayout w:type="fixed"/>
        <w:tblLook w:val="0000" w:firstRow="0" w:lastRow="0" w:firstColumn="0" w:lastColumn="0" w:noHBand="0" w:noVBand="0"/>
      </w:tblPr>
      <w:tblGrid>
        <w:gridCol w:w="4438"/>
        <w:gridCol w:w="2456"/>
        <w:gridCol w:w="2626"/>
        <w:gridCol w:w="1038"/>
      </w:tblGrid>
      <w:tr w:rsidR="00072C9D" w:rsidRPr="005D5EA4" w14:paraId="6DA31B7C" w14:textId="77777777" w:rsidTr="000578D5">
        <w:trPr>
          <w:trHeight w:hRule="exact" w:val="300"/>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14:paraId="1403B77E" w14:textId="77777777" w:rsidR="00072C9D" w:rsidRPr="00E15CE1" w:rsidRDefault="00072C9D" w:rsidP="000578D5">
            <w:pPr>
              <w:rPr>
                <w:rFonts w:ascii="Arial Narrow" w:hAnsi="Arial Narrow"/>
              </w:rPr>
            </w:pPr>
            <w:r w:rsidRPr="005D5EA4">
              <w:rPr>
                <w:rFonts w:ascii="Arial Narrow" w:hAnsi="Arial Narrow"/>
                <w:b/>
              </w:rPr>
              <w:lastRenderedPageBreak/>
              <w:t>CORE:  Physical Activity, Continued</w:t>
            </w:r>
          </w:p>
        </w:tc>
      </w:tr>
      <w:tr w:rsidR="00072C9D" w:rsidRPr="005D5EA4" w14:paraId="483C844C" w14:textId="77777777" w:rsidTr="000578D5">
        <w:trPr>
          <w:trHeight w:val="254"/>
          <w:jc w:val="center"/>
        </w:trPr>
        <w:tc>
          <w:tcPr>
            <w:tcW w:w="4438" w:type="dxa"/>
            <w:tcBorders>
              <w:top w:val="single" w:sz="6" w:space="0" w:color="auto"/>
              <w:left w:val="single" w:sz="6" w:space="0" w:color="auto"/>
              <w:right w:val="single" w:sz="6" w:space="0" w:color="auto"/>
            </w:tcBorders>
            <w:vAlign w:val="center"/>
          </w:tcPr>
          <w:p w14:paraId="25626586" w14:textId="77777777" w:rsidR="00072C9D" w:rsidRPr="005D5EA4" w:rsidRDefault="00072C9D" w:rsidP="000578D5">
            <w:pPr>
              <w:spacing w:before="40" w:after="40"/>
              <w:rPr>
                <w:rFonts w:ascii="Arial Narrow" w:hAnsi="Arial Narrow"/>
                <w:sz w:val="18"/>
              </w:rPr>
            </w:pPr>
            <w:r w:rsidRPr="005D5EA4">
              <w:rPr>
                <w:rFonts w:ascii="Arial Narrow" w:hAnsi="Arial Narrow"/>
                <w:b/>
                <w:sz w:val="22"/>
              </w:rPr>
              <w:t>Question</w:t>
            </w:r>
          </w:p>
        </w:tc>
        <w:tc>
          <w:tcPr>
            <w:tcW w:w="5082" w:type="dxa"/>
            <w:gridSpan w:val="2"/>
            <w:tcBorders>
              <w:top w:val="single" w:sz="6" w:space="0" w:color="auto"/>
              <w:left w:val="single" w:sz="6" w:space="0" w:color="auto"/>
              <w:right w:val="single" w:sz="6" w:space="0" w:color="auto"/>
            </w:tcBorders>
            <w:vAlign w:val="center"/>
          </w:tcPr>
          <w:p w14:paraId="4ADD9AB9" w14:textId="77777777" w:rsidR="00072C9D" w:rsidRPr="005D5EA4" w:rsidRDefault="00072C9D" w:rsidP="000578D5">
            <w:pPr>
              <w:spacing w:before="40" w:after="40"/>
              <w:jc w:val="center"/>
              <w:rPr>
                <w:rFonts w:ascii="Arial Narrow" w:hAnsi="Arial Narrow"/>
                <w:sz w:val="22"/>
              </w:rPr>
            </w:pPr>
            <w:r w:rsidRPr="005D5EA4">
              <w:rPr>
                <w:rFonts w:ascii="Arial Narrow" w:hAnsi="Arial Narrow"/>
                <w:b/>
                <w:sz w:val="22"/>
              </w:rPr>
              <w:t>Response</w:t>
            </w:r>
          </w:p>
        </w:tc>
        <w:tc>
          <w:tcPr>
            <w:tcW w:w="1038" w:type="dxa"/>
            <w:tcBorders>
              <w:top w:val="single" w:sz="6" w:space="0" w:color="auto"/>
              <w:left w:val="single" w:sz="6" w:space="0" w:color="auto"/>
              <w:right w:val="single" w:sz="6" w:space="0" w:color="auto"/>
            </w:tcBorders>
            <w:shd w:val="clear" w:color="auto" w:fill="auto"/>
            <w:vAlign w:val="center"/>
          </w:tcPr>
          <w:p w14:paraId="32858B44" w14:textId="77777777" w:rsidR="00072C9D" w:rsidRPr="005D5EA4" w:rsidRDefault="00072C9D" w:rsidP="000578D5">
            <w:pPr>
              <w:spacing w:before="40" w:after="40"/>
              <w:jc w:val="center"/>
              <w:rPr>
                <w:rFonts w:ascii="Arial Narrow" w:hAnsi="Arial Narrow"/>
                <w:b/>
                <w:sz w:val="22"/>
              </w:rPr>
            </w:pPr>
            <w:r w:rsidRPr="005D5EA4">
              <w:rPr>
                <w:rFonts w:ascii="Arial Narrow" w:hAnsi="Arial Narrow"/>
                <w:b/>
                <w:sz w:val="22"/>
              </w:rPr>
              <w:t>Code</w:t>
            </w:r>
          </w:p>
        </w:tc>
      </w:tr>
      <w:tr w:rsidR="00072C9D" w:rsidRPr="005D5EA4" w14:paraId="6D5C35A9" w14:textId="77777777" w:rsidTr="000578D5">
        <w:trPr>
          <w:trHeight w:hRule="exact" w:val="300"/>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14:paraId="54AC3438" w14:textId="77777777" w:rsidR="00072C9D" w:rsidRPr="005D5EA4" w:rsidRDefault="00072C9D" w:rsidP="000578D5">
            <w:pPr>
              <w:rPr>
                <w:rFonts w:ascii="Arial Narrow" w:hAnsi="Arial Narrow"/>
                <w:i/>
                <w:iCs/>
                <w:sz w:val="20"/>
                <w:szCs w:val="20"/>
              </w:rPr>
            </w:pPr>
            <w:r w:rsidRPr="00E15CE1">
              <w:rPr>
                <w:rFonts w:ascii="Arial Narrow" w:hAnsi="Arial Narrow"/>
              </w:rPr>
              <w:br w:type="page"/>
            </w:r>
            <w:r w:rsidRPr="005D5EA4">
              <w:rPr>
                <w:rFonts w:ascii="Arial Narrow" w:hAnsi="Arial Narrow"/>
                <w:b/>
                <w:sz w:val="20"/>
                <w:szCs w:val="20"/>
              </w:rPr>
              <w:t>Recreational activities</w:t>
            </w:r>
          </w:p>
        </w:tc>
      </w:tr>
      <w:tr w:rsidR="00072C9D" w:rsidRPr="005D5EA4" w14:paraId="2DF2D2FB" w14:textId="77777777" w:rsidTr="000578D5">
        <w:trPr>
          <w:trHeight w:val="464"/>
          <w:jc w:val="center"/>
        </w:trPr>
        <w:tc>
          <w:tcPr>
            <w:tcW w:w="10558" w:type="dxa"/>
            <w:gridSpan w:val="4"/>
            <w:tcBorders>
              <w:top w:val="single" w:sz="6" w:space="0" w:color="auto"/>
              <w:left w:val="single" w:sz="6" w:space="0" w:color="auto"/>
              <w:bottom w:val="single" w:sz="6" w:space="0" w:color="auto"/>
              <w:right w:val="single" w:sz="6" w:space="0" w:color="auto"/>
            </w:tcBorders>
          </w:tcPr>
          <w:p w14:paraId="05839520" w14:textId="77777777" w:rsidR="00072C9D" w:rsidRPr="005D5EA4" w:rsidRDefault="00072C9D" w:rsidP="000578D5">
            <w:pPr>
              <w:rPr>
                <w:rFonts w:ascii="Arial Narrow" w:hAnsi="Arial Narrow"/>
                <w:sz w:val="20"/>
                <w:szCs w:val="20"/>
              </w:rPr>
            </w:pPr>
            <w:r w:rsidRPr="005D5EA4">
              <w:rPr>
                <w:rFonts w:ascii="Arial Narrow" w:hAnsi="Arial Narrow"/>
                <w:sz w:val="20"/>
                <w:szCs w:val="20"/>
              </w:rPr>
              <w:t>The next questions exclude the work and transport activities that you have already mentioned.</w:t>
            </w:r>
          </w:p>
          <w:p w14:paraId="23FCA280" w14:textId="77777777" w:rsidR="00072C9D" w:rsidRPr="005D5EA4" w:rsidRDefault="00072C9D" w:rsidP="000578D5">
            <w:pPr>
              <w:rPr>
                <w:rFonts w:ascii="Arial Narrow" w:hAnsi="Arial Narrow"/>
                <w:i/>
                <w:iCs/>
                <w:color w:val="FF6600"/>
                <w:sz w:val="18"/>
                <w:szCs w:val="18"/>
              </w:rPr>
            </w:pPr>
            <w:r w:rsidRPr="005D5EA4">
              <w:rPr>
                <w:rFonts w:ascii="Arial Narrow" w:hAnsi="Arial Narrow"/>
                <w:sz w:val="20"/>
                <w:szCs w:val="20"/>
              </w:rPr>
              <w:t>Now I would like to ask you about sports, fitness and recreational activities (leisure),</w:t>
            </w:r>
            <w:r w:rsidRPr="005D5EA4">
              <w:rPr>
                <w:rFonts w:ascii="Arial Narrow" w:hAnsi="Arial Narrow"/>
                <w:i/>
                <w:iCs/>
                <w:sz w:val="20"/>
                <w:szCs w:val="20"/>
              </w:rPr>
              <w:t xml:space="preserve"> [Insert relevant terms]</w:t>
            </w:r>
            <w:r w:rsidRPr="005D5EA4">
              <w:rPr>
                <w:rFonts w:ascii="Arial Narrow" w:hAnsi="Arial Narrow"/>
                <w:sz w:val="20"/>
                <w:szCs w:val="20"/>
              </w:rPr>
              <w:t>.</w:t>
            </w:r>
          </w:p>
        </w:tc>
      </w:tr>
      <w:tr w:rsidR="00072C9D" w:rsidRPr="005D5EA4" w14:paraId="4A503CD7" w14:textId="77777777" w:rsidTr="000578D5">
        <w:trPr>
          <w:trHeight w:hRule="exact" w:val="624"/>
          <w:jc w:val="center"/>
        </w:trPr>
        <w:tc>
          <w:tcPr>
            <w:tcW w:w="4438" w:type="dxa"/>
            <w:vMerge w:val="restart"/>
            <w:tcBorders>
              <w:top w:val="single" w:sz="6" w:space="0" w:color="auto"/>
              <w:left w:val="single" w:sz="6" w:space="0" w:color="auto"/>
              <w:right w:val="single" w:sz="6" w:space="0" w:color="auto"/>
            </w:tcBorders>
            <w:vAlign w:val="center"/>
          </w:tcPr>
          <w:p w14:paraId="5794AFCA" w14:textId="77777777" w:rsidR="00072C9D" w:rsidRPr="005D5EA4" w:rsidRDefault="00072C9D" w:rsidP="000578D5">
            <w:pPr>
              <w:spacing w:before="60"/>
              <w:rPr>
                <w:rFonts w:ascii="Arial Narrow" w:hAnsi="Arial Narrow"/>
                <w:i/>
                <w:color w:val="FF6600"/>
                <w:sz w:val="18"/>
              </w:rPr>
            </w:pPr>
            <w:r w:rsidRPr="005D5EA4">
              <w:rPr>
                <w:rFonts w:ascii="Arial Narrow" w:hAnsi="Arial Narrow"/>
                <w:sz w:val="18"/>
              </w:rPr>
              <w:t xml:space="preserve">Do you do any vigorous-intensity sports, fitness or recreational </w:t>
            </w:r>
            <w:r w:rsidRPr="005D5EA4">
              <w:rPr>
                <w:rFonts w:ascii="Arial Narrow" w:hAnsi="Arial Narrow"/>
                <w:i/>
                <w:iCs/>
                <w:sz w:val="18"/>
              </w:rPr>
              <w:t>(leisure)</w:t>
            </w:r>
            <w:r w:rsidRPr="005D5EA4">
              <w:rPr>
                <w:rFonts w:ascii="Arial Narrow" w:hAnsi="Arial Narrow"/>
                <w:sz w:val="18"/>
              </w:rPr>
              <w:t xml:space="preserve"> activities that cause large increases in breathing or heart rate like </w:t>
            </w:r>
            <w:r w:rsidRPr="005D5EA4">
              <w:rPr>
                <w:rFonts w:ascii="Arial Narrow" w:hAnsi="Arial Narrow"/>
                <w:i/>
                <w:iCs/>
                <w:sz w:val="18"/>
              </w:rPr>
              <w:t xml:space="preserve">[running or football] </w:t>
            </w:r>
            <w:r w:rsidRPr="005D5EA4">
              <w:rPr>
                <w:rFonts w:ascii="Arial Narrow" w:hAnsi="Arial Narrow"/>
                <w:sz w:val="18"/>
              </w:rPr>
              <w:t xml:space="preserve"> for at least 10 minutes continuously? </w:t>
            </w:r>
          </w:p>
          <w:p w14:paraId="7E28B298" w14:textId="77777777" w:rsidR="00072C9D" w:rsidRPr="005D5EA4" w:rsidRDefault="00072C9D" w:rsidP="000578D5">
            <w:pPr>
              <w:spacing w:before="60"/>
              <w:rPr>
                <w:rFonts w:ascii="Arial Narrow" w:hAnsi="Arial Narrow"/>
                <w:sz w:val="18"/>
              </w:rPr>
            </w:pPr>
            <w:r w:rsidRPr="005D5EA4">
              <w:rPr>
                <w:rFonts w:ascii="Arial Narrow" w:hAnsi="Arial Narrow"/>
                <w:i/>
                <w:sz w:val="18"/>
              </w:rPr>
              <w:t>[INSERT EXAMPLES]   (USE SHOWCARD)</w:t>
            </w:r>
          </w:p>
        </w:tc>
        <w:tc>
          <w:tcPr>
            <w:tcW w:w="2456" w:type="dxa"/>
            <w:tcBorders>
              <w:top w:val="single" w:sz="6" w:space="0" w:color="auto"/>
              <w:left w:val="single" w:sz="6" w:space="0" w:color="auto"/>
            </w:tcBorders>
            <w:vAlign w:val="center"/>
          </w:tcPr>
          <w:p w14:paraId="7A5865BB"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 xml:space="preserve">Yes </w:t>
            </w:r>
            <w:r w:rsidRPr="005D5EA4">
              <w:rPr>
                <w:rFonts w:ascii="Arial Narrow" w:hAnsi="Arial Narrow"/>
                <w:i/>
                <w:sz w:val="18"/>
              </w:rPr>
              <w:t xml:space="preserve"> </w:t>
            </w:r>
          </w:p>
        </w:tc>
        <w:tc>
          <w:tcPr>
            <w:tcW w:w="2626" w:type="dxa"/>
            <w:tcBorders>
              <w:top w:val="single" w:sz="6" w:space="0" w:color="auto"/>
              <w:left w:val="nil"/>
              <w:right w:val="single" w:sz="6" w:space="0" w:color="auto"/>
            </w:tcBorders>
            <w:shd w:val="clear" w:color="auto" w:fill="auto"/>
            <w:vAlign w:val="center"/>
          </w:tcPr>
          <w:p w14:paraId="2C43A228" w14:textId="77777777" w:rsidR="00072C9D" w:rsidRPr="005D5EA4" w:rsidRDefault="00072C9D" w:rsidP="000578D5">
            <w:pPr>
              <w:spacing w:before="60"/>
              <w:rPr>
                <w:rFonts w:ascii="Arial Narrow" w:hAnsi="Arial Narrow"/>
                <w:sz w:val="18"/>
              </w:rPr>
            </w:pPr>
            <w:r w:rsidRPr="005D5EA4">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shd w:val="clear" w:color="auto" w:fill="auto"/>
            <w:vAlign w:val="center"/>
          </w:tcPr>
          <w:p w14:paraId="39B0AFAC"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P10</w:t>
            </w:r>
          </w:p>
        </w:tc>
      </w:tr>
      <w:tr w:rsidR="00072C9D" w:rsidRPr="005D5EA4" w14:paraId="72E3BA3F" w14:textId="77777777" w:rsidTr="000578D5">
        <w:trPr>
          <w:trHeight w:hRule="exact" w:val="624"/>
          <w:jc w:val="center"/>
        </w:trPr>
        <w:tc>
          <w:tcPr>
            <w:tcW w:w="4438" w:type="dxa"/>
            <w:vMerge/>
            <w:tcBorders>
              <w:left w:val="single" w:sz="6" w:space="0" w:color="auto"/>
              <w:bottom w:val="single" w:sz="6" w:space="0" w:color="auto"/>
              <w:right w:val="single" w:sz="6" w:space="0" w:color="auto"/>
            </w:tcBorders>
            <w:vAlign w:val="center"/>
          </w:tcPr>
          <w:p w14:paraId="033AD867" w14:textId="77777777" w:rsidR="00072C9D" w:rsidRPr="005D5EA4" w:rsidRDefault="00072C9D" w:rsidP="000578D5">
            <w:pPr>
              <w:spacing w:before="60"/>
              <w:rPr>
                <w:rFonts w:ascii="Arial Narrow" w:hAnsi="Arial Narrow"/>
                <w:sz w:val="18"/>
              </w:rPr>
            </w:pPr>
          </w:p>
        </w:tc>
        <w:tc>
          <w:tcPr>
            <w:tcW w:w="2456" w:type="dxa"/>
            <w:tcBorders>
              <w:left w:val="single" w:sz="6" w:space="0" w:color="auto"/>
              <w:bottom w:val="single" w:sz="6" w:space="0" w:color="auto"/>
            </w:tcBorders>
            <w:vAlign w:val="center"/>
          </w:tcPr>
          <w:p w14:paraId="038CA829"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2626" w:type="dxa"/>
            <w:tcBorders>
              <w:left w:val="nil"/>
              <w:bottom w:val="single" w:sz="6" w:space="0" w:color="auto"/>
              <w:right w:val="single" w:sz="6" w:space="0" w:color="auto"/>
            </w:tcBorders>
            <w:shd w:val="clear" w:color="auto" w:fill="auto"/>
            <w:vAlign w:val="center"/>
          </w:tcPr>
          <w:p w14:paraId="461BDDFA"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 xml:space="preserve"> If No, go  to P 13</w:t>
            </w:r>
          </w:p>
        </w:tc>
        <w:tc>
          <w:tcPr>
            <w:tcW w:w="1038" w:type="dxa"/>
            <w:vMerge/>
            <w:tcBorders>
              <w:left w:val="single" w:sz="6" w:space="0" w:color="auto"/>
              <w:bottom w:val="single" w:sz="6" w:space="0" w:color="auto"/>
              <w:right w:val="single" w:sz="6" w:space="0" w:color="auto"/>
            </w:tcBorders>
            <w:shd w:val="clear" w:color="auto" w:fill="auto"/>
            <w:vAlign w:val="center"/>
          </w:tcPr>
          <w:p w14:paraId="361F8951" w14:textId="77777777" w:rsidR="00072C9D" w:rsidRPr="005D5EA4" w:rsidRDefault="00072C9D" w:rsidP="000578D5">
            <w:pPr>
              <w:jc w:val="center"/>
              <w:rPr>
                <w:rFonts w:ascii="Arial Narrow" w:hAnsi="Arial Narrow"/>
                <w:bCs/>
                <w:sz w:val="22"/>
                <w:szCs w:val="22"/>
              </w:rPr>
            </w:pPr>
          </w:p>
        </w:tc>
      </w:tr>
      <w:tr w:rsidR="00072C9D" w:rsidRPr="005D5EA4" w14:paraId="0BA71740" w14:textId="77777777" w:rsidTr="000578D5">
        <w:trPr>
          <w:trHeight w:val="810"/>
          <w:jc w:val="center"/>
        </w:trPr>
        <w:tc>
          <w:tcPr>
            <w:tcW w:w="4438" w:type="dxa"/>
            <w:tcBorders>
              <w:top w:val="single" w:sz="6" w:space="0" w:color="auto"/>
              <w:left w:val="single" w:sz="6" w:space="0" w:color="auto"/>
              <w:bottom w:val="single" w:sz="6" w:space="0" w:color="auto"/>
              <w:right w:val="single" w:sz="6" w:space="0" w:color="auto"/>
            </w:tcBorders>
            <w:vAlign w:val="center"/>
          </w:tcPr>
          <w:p w14:paraId="256CEA37"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In a typical week, on how many days do you do vigorous-intensity sports, fitness or recreational </w:t>
            </w:r>
            <w:r w:rsidRPr="005D5EA4">
              <w:rPr>
                <w:rFonts w:ascii="Arial Narrow" w:hAnsi="Arial Narrow"/>
                <w:i/>
                <w:iCs/>
                <w:sz w:val="18"/>
              </w:rPr>
              <w:t>(leisure)</w:t>
            </w:r>
            <w:r w:rsidRPr="005D5EA4">
              <w:rPr>
                <w:rFonts w:ascii="Arial Narrow" w:hAnsi="Arial Narrow"/>
                <w:sz w:val="18"/>
              </w:rPr>
              <w:t xml:space="preserve"> activities?</w:t>
            </w:r>
          </w:p>
        </w:tc>
        <w:tc>
          <w:tcPr>
            <w:tcW w:w="2456" w:type="dxa"/>
            <w:tcBorders>
              <w:top w:val="single" w:sz="6" w:space="0" w:color="auto"/>
              <w:left w:val="single" w:sz="6" w:space="0" w:color="auto"/>
              <w:bottom w:val="single" w:sz="6" w:space="0" w:color="auto"/>
            </w:tcBorders>
            <w:vAlign w:val="center"/>
          </w:tcPr>
          <w:p w14:paraId="5E620609" w14:textId="77777777" w:rsidR="00072C9D" w:rsidRPr="005D5EA4" w:rsidRDefault="00072C9D" w:rsidP="000578D5">
            <w:pPr>
              <w:spacing w:before="120"/>
              <w:jc w:val="right"/>
              <w:rPr>
                <w:rFonts w:ascii="Arial Narrow" w:hAnsi="Arial Narrow"/>
                <w:sz w:val="18"/>
              </w:rPr>
            </w:pPr>
            <w:r w:rsidRPr="005D5EA4">
              <w:rPr>
                <w:rFonts w:ascii="Arial Narrow" w:hAnsi="Arial Narrow"/>
                <w:sz w:val="18"/>
              </w:rPr>
              <w:t>Number of days</w:t>
            </w:r>
          </w:p>
        </w:tc>
        <w:tc>
          <w:tcPr>
            <w:tcW w:w="2626" w:type="dxa"/>
            <w:tcBorders>
              <w:top w:val="single" w:sz="6" w:space="0" w:color="auto"/>
              <w:left w:val="nil"/>
              <w:bottom w:val="single" w:sz="6" w:space="0" w:color="auto"/>
              <w:right w:val="single" w:sz="6" w:space="0" w:color="auto"/>
            </w:tcBorders>
            <w:shd w:val="clear" w:color="auto" w:fill="auto"/>
            <w:vAlign w:val="bottom"/>
          </w:tcPr>
          <w:p w14:paraId="718E811A" w14:textId="77777777" w:rsidR="00072C9D" w:rsidRPr="005D5EA4" w:rsidRDefault="00072C9D" w:rsidP="000578D5">
            <w:pPr>
              <w:spacing w:before="60"/>
              <w:rPr>
                <w:rFonts w:ascii="Arial Narrow" w:hAnsi="Arial Narrow"/>
                <w:sz w:val="18"/>
              </w:rPr>
            </w:pPr>
            <w:r w:rsidRPr="00DE2781">
              <w:rPr>
                <w:rFonts w:ascii="Arial" w:hAnsi="Arial" w:cs="Arial"/>
                <w:sz w:val="20"/>
                <w:szCs w:val="20"/>
              </w:rPr>
              <w:t>└─┴─┘</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14:paraId="02FBA9A0"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P11</w:t>
            </w:r>
          </w:p>
        </w:tc>
      </w:tr>
      <w:tr w:rsidR="00072C9D" w:rsidRPr="005D5EA4" w14:paraId="3C843C19" w14:textId="77777777" w:rsidTr="000578D5">
        <w:trPr>
          <w:trHeight w:val="810"/>
          <w:jc w:val="center"/>
        </w:trPr>
        <w:tc>
          <w:tcPr>
            <w:tcW w:w="4438" w:type="dxa"/>
            <w:tcBorders>
              <w:top w:val="single" w:sz="6" w:space="0" w:color="auto"/>
              <w:left w:val="single" w:sz="6" w:space="0" w:color="auto"/>
              <w:bottom w:val="single" w:sz="6" w:space="0" w:color="auto"/>
              <w:right w:val="single" w:sz="6" w:space="0" w:color="auto"/>
            </w:tcBorders>
            <w:vAlign w:val="center"/>
          </w:tcPr>
          <w:p w14:paraId="2433A79A" w14:textId="77777777" w:rsidR="00072C9D" w:rsidRPr="005D5EA4" w:rsidRDefault="00072C9D" w:rsidP="000578D5">
            <w:pPr>
              <w:spacing w:before="60"/>
              <w:rPr>
                <w:rFonts w:ascii="Arial Narrow" w:hAnsi="Arial Narrow"/>
                <w:sz w:val="18"/>
              </w:rPr>
            </w:pPr>
            <w:r w:rsidRPr="005D5EA4">
              <w:rPr>
                <w:rFonts w:ascii="Arial Narrow" w:hAnsi="Arial Narrow"/>
                <w:sz w:val="18"/>
              </w:rPr>
              <w:t>How much time do you spend doing vigorous-intensity sports, fitness or recreational activities on a typical day?</w:t>
            </w:r>
          </w:p>
        </w:tc>
        <w:tc>
          <w:tcPr>
            <w:tcW w:w="2456" w:type="dxa"/>
            <w:tcBorders>
              <w:top w:val="single" w:sz="6" w:space="0" w:color="auto"/>
              <w:left w:val="single" w:sz="6" w:space="0" w:color="auto"/>
              <w:bottom w:val="single" w:sz="6" w:space="0" w:color="auto"/>
            </w:tcBorders>
            <w:vAlign w:val="center"/>
          </w:tcPr>
          <w:p w14:paraId="6CB19600" w14:textId="77777777" w:rsidR="00072C9D" w:rsidRPr="005D5EA4" w:rsidRDefault="00072C9D" w:rsidP="000578D5">
            <w:pPr>
              <w:spacing w:before="160"/>
              <w:jc w:val="right"/>
              <w:rPr>
                <w:rFonts w:ascii="Arial Narrow" w:hAnsi="Arial Narrow"/>
                <w:sz w:val="18"/>
              </w:rPr>
            </w:pPr>
            <w:r w:rsidRPr="005D5EA4">
              <w:rPr>
                <w:rFonts w:ascii="Arial Narrow" w:hAnsi="Arial Narrow"/>
                <w:sz w:val="18"/>
              </w:rPr>
              <w:t>Hours : minutes</w:t>
            </w:r>
          </w:p>
        </w:tc>
        <w:tc>
          <w:tcPr>
            <w:tcW w:w="2626" w:type="dxa"/>
            <w:tcBorders>
              <w:top w:val="single" w:sz="6" w:space="0" w:color="auto"/>
              <w:left w:val="nil"/>
              <w:bottom w:val="single" w:sz="6" w:space="0" w:color="auto"/>
              <w:right w:val="single" w:sz="6" w:space="0" w:color="auto"/>
            </w:tcBorders>
            <w:shd w:val="clear" w:color="auto" w:fill="auto"/>
            <w:vAlign w:val="bottom"/>
          </w:tcPr>
          <w:p w14:paraId="73D47180" w14:textId="77777777" w:rsidR="00072C9D" w:rsidRPr="005D5EA4" w:rsidRDefault="00072C9D" w:rsidP="000578D5">
            <w:pPr>
              <w:spacing w:before="240"/>
              <w:ind w:right="58"/>
              <w:rPr>
                <w:rFonts w:ascii="Arial Narrow" w:hAnsi="Arial Narrow"/>
                <w:sz w:val="20"/>
                <w:szCs w:val="20"/>
              </w:rPr>
            </w:pPr>
            <w:r w:rsidRPr="005D5EA4">
              <w:rPr>
                <w:rFonts w:ascii="Arial Narrow" w:hAnsi="Arial Narrow"/>
                <w:sz w:val="20"/>
                <w:szCs w:val="20"/>
              </w:rPr>
              <w:t>└─┴─┘: └─┴─┘</w:t>
            </w:r>
          </w:p>
          <w:p w14:paraId="38132885" w14:textId="77777777" w:rsidR="00072C9D" w:rsidRPr="005D5EA4" w:rsidRDefault="00072C9D" w:rsidP="000578D5">
            <w:pPr>
              <w:spacing w:before="60"/>
              <w:rPr>
                <w:rFonts w:ascii="Arial Narrow" w:hAnsi="Arial Narrow"/>
                <w:sz w:val="18"/>
              </w:rPr>
            </w:pPr>
            <w:r w:rsidRPr="005D5EA4">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14:paraId="52065B3E"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P12</w:t>
            </w:r>
          </w:p>
          <w:p w14:paraId="58E74D10"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(a-b)</w:t>
            </w:r>
          </w:p>
        </w:tc>
      </w:tr>
      <w:tr w:rsidR="00072C9D" w:rsidRPr="005D5EA4" w14:paraId="2344A79B" w14:textId="77777777" w:rsidTr="000578D5">
        <w:trPr>
          <w:trHeight w:hRule="exact" w:val="624"/>
          <w:jc w:val="center"/>
        </w:trPr>
        <w:tc>
          <w:tcPr>
            <w:tcW w:w="4438" w:type="dxa"/>
            <w:vMerge w:val="restart"/>
            <w:tcBorders>
              <w:top w:val="single" w:sz="6" w:space="0" w:color="auto"/>
              <w:left w:val="single" w:sz="6" w:space="0" w:color="auto"/>
              <w:right w:val="single" w:sz="6" w:space="0" w:color="auto"/>
            </w:tcBorders>
            <w:vAlign w:val="center"/>
          </w:tcPr>
          <w:p w14:paraId="38026A64"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Do you do any moderate-intensity sports, fitness or recreational </w:t>
            </w:r>
            <w:r w:rsidRPr="005D5EA4">
              <w:rPr>
                <w:rFonts w:ascii="Arial Narrow" w:hAnsi="Arial Narrow"/>
                <w:i/>
                <w:iCs/>
                <w:sz w:val="18"/>
              </w:rPr>
              <w:t>(leisure)</w:t>
            </w:r>
            <w:r w:rsidRPr="005D5EA4">
              <w:rPr>
                <w:rFonts w:ascii="Arial Narrow" w:hAnsi="Arial Narrow"/>
                <w:sz w:val="18"/>
              </w:rPr>
              <w:t xml:space="preserve"> activities that cause a small increase in breathing or heart rate such as brisk walking</w:t>
            </w:r>
            <w:r w:rsidRPr="005D5EA4">
              <w:rPr>
                <w:rFonts w:ascii="Arial Narrow" w:hAnsi="Arial Narrow"/>
                <w:i/>
                <w:sz w:val="18"/>
              </w:rPr>
              <w:t xml:space="preserve">, </w:t>
            </w:r>
            <w:r w:rsidRPr="005D5EA4">
              <w:rPr>
                <w:rFonts w:ascii="Arial Narrow" w:hAnsi="Arial Narrow"/>
                <w:i/>
                <w:iCs/>
                <w:sz w:val="18"/>
              </w:rPr>
              <w:t xml:space="preserve">[cycling, swimming, volleyball] </w:t>
            </w:r>
            <w:r w:rsidRPr="005D5EA4">
              <w:rPr>
                <w:rFonts w:ascii="Arial Narrow" w:hAnsi="Arial Narrow"/>
                <w:sz w:val="18"/>
              </w:rPr>
              <w:t>for at least 10 minutes continuously?</w:t>
            </w:r>
          </w:p>
          <w:p w14:paraId="4FB859F7" w14:textId="77777777" w:rsidR="00072C9D" w:rsidRPr="005D5EA4" w:rsidRDefault="00072C9D" w:rsidP="000578D5">
            <w:pPr>
              <w:spacing w:before="60"/>
              <w:rPr>
                <w:rFonts w:ascii="Arial Narrow" w:hAnsi="Arial Narrow"/>
                <w:i/>
                <w:sz w:val="18"/>
              </w:rPr>
            </w:pPr>
            <w:r w:rsidRPr="005D5EA4">
              <w:rPr>
                <w:rFonts w:ascii="Arial Narrow" w:hAnsi="Arial Narrow"/>
                <w:i/>
                <w:sz w:val="18"/>
              </w:rPr>
              <w:t xml:space="preserve"> [INSERT EXAMPLES]   (USE SHOWCARD)</w:t>
            </w:r>
          </w:p>
        </w:tc>
        <w:tc>
          <w:tcPr>
            <w:tcW w:w="2456" w:type="dxa"/>
            <w:tcBorders>
              <w:top w:val="single" w:sz="6" w:space="0" w:color="auto"/>
              <w:left w:val="single" w:sz="6" w:space="0" w:color="auto"/>
            </w:tcBorders>
            <w:vAlign w:val="center"/>
          </w:tcPr>
          <w:p w14:paraId="6E603830"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 xml:space="preserve">Yes </w:t>
            </w:r>
            <w:r w:rsidRPr="005D5EA4">
              <w:rPr>
                <w:rFonts w:ascii="Arial Narrow" w:hAnsi="Arial Narrow"/>
                <w:i/>
                <w:sz w:val="18"/>
              </w:rPr>
              <w:t xml:space="preserve"> </w:t>
            </w:r>
          </w:p>
        </w:tc>
        <w:tc>
          <w:tcPr>
            <w:tcW w:w="2626" w:type="dxa"/>
            <w:tcBorders>
              <w:top w:val="single" w:sz="6" w:space="0" w:color="auto"/>
              <w:left w:val="nil"/>
              <w:right w:val="single" w:sz="6" w:space="0" w:color="auto"/>
            </w:tcBorders>
            <w:shd w:val="clear" w:color="auto" w:fill="auto"/>
            <w:vAlign w:val="center"/>
          </w:tcPr>
          <w:p w14:paraId="7C587302" w14:textId="77777777" w:rsidR="00072C9D" w:rsidRPr="005D5EA4" w:rsidRDefault="00072C9D" w:rsidP="000578D5">
            <w:pPr>
              <w:spacing w:before="60"/>
              <w:rPr>
                <w:rFonts w:ascii="Arial Narrow" w:hAnsi="Arial Narrow"/>
                <w:sz w:val="18"/>
              </w:rPr>
            </w:pPr>
            <w:r w:rsidRPr="005D5EA4">
              <w:rPr>
                <w:rFonts w:ascii="Arial Narrow" w:hAnsi="Arial Narrow"/>
                <w:sz w:val="18"/>
              </w:rPr>
              <w:t>1</w:t>
            </w:r>
          </w:p>
        </w:tc>
        <w:tc>
          <w:tcPr>
            <w:tcW w:w="1038" w:type="dxa"/>
            <w:vMerge w:val="restart"/>
            <w:tcBorders>
              <w:top w:val="single" w:sz="6" w:space="0" w:color="auto"/>
              <w:left w:val="single" w:sz="6" w:space="0" w:color="auto"/>
              <w:right w:val="single" w:sz="6" w:space="0" w:color="auto"/>
            </w:tcBorders>
            <w:shd w:val="clear" w:color="auto" w:fill="auto"/>
            <w:vAlign w:val="center"/>
          </w:tcPr>
          <w:p w14:paraId="68411161"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P13</w:t>
            </w:r>
          </w:p>
        </w:tc>
      </w:tr>
      <w:tr w:rsidR="00072C9D" w:rsidRPr="005D5EA4" w14:paraId="2CAA1825" w14:textId="77777777" w:rsidTr="000578D5">
        <w:trPr>
          <w:trHeight w:hRule="exact" w:val="738"/>
          <w:jc w:val="center"/>
        </w:trPr>
        <w:tc>
          <w:tcPr>
            <w:tcW w:w="4438" w:type="dxa"/>
            <w:vMerge/>
            <w:tcBorders>
              <w:left w:val="single" w:sz="6" w:space="0" w:color="auto"/>
              <w:bottom w:val="single" w:sz="6" w:space="0" w:color="auto"/>
              <w:right w:val="single" w:sz="6" w:space="0" w:color="auto"/>
            </w:tcBorders>
            <w:vAlign w:val="center"/>
          </w:tcPr>
          <w:p w14:paraId="1BDEB855" w14:textId="77777777" w:rsidR="00072C9D" w:rsidRPr="005D5EA4" w:rsidRDefault="00072C9D" w:rsidP="000578D5">
            <w:pPr>
              <w:spacing w:before="60"/>
              <w:rPr>
                <w:rFonts w:ascii="Arial Narrow" w:hAnsi="Arial Narrow"/>
                <w:sz w:val="18"/>
              </w:rPr>
            </w:pPr>
          </w:p>
        </w:tc>
        <w:tc>
          <w:tcPr>
            <w:tcW w:w="2456" w:type="dxa"/>
            <w:tcBorders>
              <w:left w:val="single" w:sz="6" w:space="0" w:color="auto"/>
              <w:bottom w:val="single" w:sz="6" w:space="0" w:color="auto"/>
            </w:tcBorders>
            <w:vAlign w:val="center"/>
          </w:tcPr>
          <w:p w14:paraId="4A52523F" w14:textId="77777777" w:rsidR="00072C9D" w:rsidRPr="005D5EA4" w:rsidRDefault="00072C9D" w:rsidP="000578D5">
            <w:pPr>
              <w:jc w:val="right"/>
              <w:rPr>
                <w:rFonts w:ascii="Arial Narrow" w:hAnsi="Arial Narrow"/>
                <w:sz w:val="18"/>
              </w:rPr>
            </w:pPr>
            <w:r w:rsidRPr="005D5EA4">
              <w:rPr>
                <w:rFonts w:ascii="Arial Narrow" w:hAnsi="Arial Narrow"/>
                <w:sz w:val="18"/>
              </w:rPr>
              <w:t>No</w:t>
            </w:r>
          </w:p>
        </w:tc>
        <w:tc>
          <w:tcPr>
            <w:tcW w:w="2626" w:type="dxa"/>
            <w:tcBorders>
              <w:left w:val="nil"/>
              <w:bottom w:val="single" w:sz="6" w:space="0" w:color="auto"/>
              <w:right w:val="single" w:sz="6" w:space="0" w:color="auto"/>
            </w:tcBorders>
            <w:shd w:val="clear" w:color="auto" w:fill="auto"/>
            <w:vAlign w:val="center"/>
          </w:tcPr>
          <w:p w14:paraId="532A0BA9"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 xml:space="preserve"> If No, go to P16</w:t>
            </w:r>
          </w:p>
        </w:tc>
        <w:tc>
          <w:tcPr>
            <w:tcW w:w="1038" w:type="dxa"/>
            <w:vMerge/>
            <w:tcBorders>
              <w:left w:val="single" w:sz="6" w:space="0" w:color="auto"/>
              <w:bottom w:val="single" w:sz="6" w:space="0" w:color="auto"/>
              <w:right w:val="single" w:sz="6" w:space="0" w:color="auto"/>
            </w:tcBorders>
            <w:shd w:val="clear" w:color="auto" w:fill="auto"/>
            <w:vAlign w:val="center"/>
          </w:tcPr>
          <w:p w14:paraId="0F0E24E5" w14:textId="77777777" w:rsidR="00072C9D" w:rsidRPr="005D5EA4" w:rsidRDefault="00072C9D" w:rsidP="000578D5">
            <w:pPr>
              <w:jc w:val="center"/>
              <w:rPr>
                <w:rFonts w:ascii="Arial Narrow" w:hAnsi="Arial Narrow"/>
                <w:bCs/>
                <w:sz w:val="22"/>
                <w:szCs w:val="22"/>
              </w:rPr>
            </w:pPr>
          </w:p>
        </w:tc>
      </w:tr>
      <w:tr w:rsidR="00072C9D" w:rsidRPr="005D5EA4" w14:paraId="2C933DF9" w14:textId="77777777" w:rsidTr="000578D5">
        <w:trPr>
          <w:trHeight w:val="915"/>
          <w:jc w:val="center"/>
        </w:trPr>
        <w:tc>
          <w:tcPr>
            <w:tcW w:w="4438" w:type="dxa"/>
            <w:tcBorders>
              <w:top w:val="single" w:sz="6" w:space="0" w:color="auto"/>
              <w:left w:val="single" w:sz="6" w:space="0" w:color="auto"/>
              <w:bottom w:val="single" w:sz="6" w:space="0" w:color="auto"/>
              <w:right w:val="single" w:sz="6" w:space="0" w:color="auto"/>
            </w:tcBorders>
            <w:vAlign w:val="center"/>
          </w:tcPr>
          <w:p w14:paraId="146D0AB4"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In a typical week, on how many days do you do moderate-intensity sports, fitness or recreational </w:t>
            </w:r>
            <w:r w:rsidRPr="005D5EA4">
              <w:rPr>
                <w:rFonts w:ascii="Arial Narrow" w:hAnsi="Arial Narrow"/>
                <w:i/>
                <w:iCs/>
                <w:sz w:val="18"/>
              </w:rPr>
              <w:t>(leisure)</w:t>
            </w:r>
            <w:r w:rsidRPr="005D5EA4">
              <w:rPr>
                <w:rFonts w:ascii="Arial Narrow" w:hAnsi="Arial Narrow"/>
                <w:sz w:val="18"/>
              </w:rPr>
              <w:t xml:space="preserve"> activities?</w:t>
            </w:r>
            <w:r w:rsidRPr="005D5EA4">
              <w:rPr>
                <w:rFonts w:ascii="Arial Narrow" w:hAnsi="Arial Narrow"/>
                <w:i/>
                <w:color w:val="FF6600"/>
                <w:sz w:val="18"/>
              </w:rPr>
              <w:t xml:space="preserve"> </w:t>
            </w:r>
          </w:p>
        </w:tc>
        <w:tc>
          <w:tcPr>
            <w:tcW w:w="2456" w:type="dxa"/>
            <w:tcBorders>
              <w:top w:val="single" w:sz="6" w:space="0" w:color="auto"/>
              <w:left w:val="single" w:sz="6" w:space="0" w:color="auto"/>
              <w:bottom w:val="single" w:sz="6" w:space="0" w:color="auto"/>
            </w:tcBorders>
            <w:vAlign w:val="center"/>
          </w:tcPr>
          <w:p w14:paraId="364044E7" w14:textId="77777777" w:rsidR="00072C9D" w:rsidRPr="005D5EA4" w:rsidRDefault="00072C9D" w:rsidP="000578D5">
            <w:pPr>
              <w:spacing w:before="120"/>
              <w:jc w:val="right"/>
              <w:rPr>
                <w:rFonts w:ascii="Arial Narrow" w:hAnsi="Arial Narrow"/>
                <w:sz w:val="18"/>
              </w:rPr>
            </w:pPr>
            <w:r w:rsidRPr="005D5EA4">
              <w:rPr>
                <w:rFonts w:ascii="Arial Narrow" w:hAnsi="Arial Narrow"/>
                <w:sz w:val="18"/>
              </w:rPr>
              <w:t>Number of days</w:t>
            </w:r>
          </w:p>
        </w:tc>
        <w:tc>
          <w:tcPr>
            <w:tcW w:w="2626" w:type="dxa"/>
            <w:tcBorders>
              <w:top w:val="single" w:sz="6" w:space="0" w:color="auto"/>
              <w:left w:val="nil"/>
              <w:bottom w:val="single" w:sz="6" w:space="0" w:color="auto"/>
              <w:right w:val="single" w:sz="6" w:space="0" w:color="auto"/>
            </w:tcBorders>
            <w:shd w:val="clear" w:color="auto" w:fill="auto"/>
            <w:vAlign w:val="bottom"/>
          </w:tcPr>
          <w:p w14:paraId="5AA01D85" w14:textId="77777777" w:rsidR="00072C9D" w:rsidRPr="005D5EA4" w:rsidRDefault="00072C9D" w:rsidP="000578D5">
            <w:pPr>
              <w:spacing w:before="60"/>
              <w:rPr>
                <w:rFonts w:ascii="Arial Narrow" w:hAnsi="Arial Narrow"/>
                <w:sz w:val="20"/>
                <w:szCs w:val="20"/>
              </w:rPr>
            </w:pPr>
          </w:p>
          <w:p w14:paraId="4B995BB8" w14:textId="77777777" w:rsidR="00072C9D" w:rsidRPr="00DE2781" w:rsidRDefault="00072C9D" w:rsidP="000578D5">
            <w:pPr>
              <w:rPr>
                <w:rFonts w:ascii="Arial" w:hAnsi="Arial" w:cs="Arial"/>
                <w:sz w:val="20"/>
                <w:szCs w:val="20"/>
              </w:rPr>
            </w:pPr>
          </w:p>
          <w:p w14:paraId="55608AF8" w14:textId="77777777" w:rsidR="00072C9D" w:rsidRPr="005D5EA4" w:rsidRDefault="00072C9D" w:rsidP="000578D5">
            <w:pPr>
              <w:spacing w:before="60"/>
              <w:rPr>
                <w:rFonts w:ascii="Arial Narrow" w:hAnsi="Arial Narrow"/>
                <w:sz w:val="18"/>
              </w:rPr>
            </w:pPr>
            <w:r w:rsidRPr="00DE2781">
              <w:rPr>
                <w:rFonts w:ascii="Arial" w:hAnsi="Arial" w:cs="Arial"/>
                <w:sz w:val="20"/>
                <w:szCs w:val="20"/>
              </w:rPr>
              <w:t>└─┴─┘</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14:paraId="73C01FDC"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P14</w:t>
            </w:r>
          </w:p>
        </w:tc>
      </w:tr>
      <w:tr w:rsidR="00072C9D" w:rsidRPr="005D5EA4" w14:paraId="6B589725" w14:textId="77777777" w:rsidTr="000578D5">
        <w:trPr>
          <w:trHeight w:val="915"/>
          <w:jc w:val="center"/>
        </w:trPr>
        <w:tc>
          <w:tcPr>
            <w:tcW w:w="4438" w:type="dxa"/>
            <w:tcBorders>
              <w:top w:val="single" w:sz="6" w:space="0" w:color="auto"/>
              <w:left w:val="single" w:sz="6" w:space="0" w:color="auto"/>
              <w:bottom w:val="single" w:sz="6" w:space="0" w:color="auto"/>
              <w:right w:val="single" w:sz="6" w:space="0" w:color="auto"/>
            </w:tcBorders>
            <w:vAlign w:val="center"/>
          </w:tcPr>
          <w:p w14:paraId="27BD4776" w14:textId="77777777" w:rsidR="00072C9D" w:rsidRPr="005D5EA4" w:rsidRDefault="00072C9D" w:rsidP="000578D5">
            <w:pPr>
              <w:spacing w:before="60"/>
              <w:rPr>
                <w:rFonts w:ascii="Arial Narrow" w:hAnsi="Arial Narrow"/>
                <w:sz w:val="18"/>
              </w:rPr>
            </w:pPr>
            <w:r w:rsidRPr="005D5EA4">
              <w:rPr>
                <w:rFonts w:ascii="Arial Narrow" w:hAnsi="Arial Narrow"/>
                <w:sz w:val="18"/>
              </w:rPr>
              <w:t>How much time do you spend doing moderate-intensity sports, fitness or recreational</w:t>
            </w:r>
            <w:r w:rsidRPr="005D5EA4">
              <w:rPr>
                <w:rFonts w:ascii="Arial Narrow" w:hAnsi="Arial Narrow"/>
                <w:i/>
                <w:iCs/>
                <w:sz w:val="18"/>
              </w:rPr>
              <w:t xml:space="preserve"> (leisure) </w:t>
            </w:r>
            <w:r w:rsidRPr="005D5EA4">
              <w:rPr>
                <w:rFonts w:ascii="Arial Narrow" w:hAnsi="Arial Narrow"/>
                <w:sz w:val="18"/>
              </w:rPr>
              <w:t>activities on a typical day?</w:t>
            </w:r>
          </w:p>
        </w:tc>
        <w:tc>
          <w:tcPr>
            <w:tcW w:w="2456" w:type="dxa"/>
            <w:tcBorders>
              <w:top w:val="single" w:sz="6" w:space="0" w:color="auto"/>
              <w:left w:val="single" w:sz="6" w:space="0" w:color="auto"/>
              <w:bottom w:val="single" w:sz="6" w:space="0" w:color="auto"/>
            </w:tcBorders>
            <w:vAlign w:val="center"/>
          </w:tcPr>
          <w:p w14:paraId="236B30B7" w14:textId="77777777" w:rsidR="00072C9D" w:rsidRPr="005D5EA4" w:rsidRDefault="00072C9D" w:rsidP="000578D5">
            <w:pPr>
              <w:spacing w:before="160"/>
              <w:jc w:val="right"/>
              <w:rPr>
                <w:rFonts w:ascii="Arial Narrow" w:hAnsi="Arial Narrow"/>
                <w:sz w:val="18"/>
              </w:rPr>
            </w:pPr>
            <w:r w:rsidRPr="005D5EA4">
              <w:rPr>
                <w:rFonts w:ascii="Arial Narrow" w:hAnsi="Arial Narrow"/>
                <w:sz w:val="18"/>
              </w:rPr>
              <w:t>Hours : minutes</w:t>
            </w:r>
          </w:p>
        </w:tc>
        <w:tc>
          <w:tcPr>
            <w:tcW w:w="2626" w:type="dxa"/>
            <w:tcBorders>
              <w:top w:val="single" w:sz="6" w:space="0" w:color="auto"/>
              <w:left w:val="nil"/>
              <w:bottom w:val="single" w:sz="6" w:space="0" w:color="auto"/>
              <w:right w:val="single" w:sz="6" w:space="0" w:color="auto"/>
            </w:tcBorders>
            <w:shd w:val="clear" w:color="auto" w:fill="auto"/>
            <w:vAlign w:val="center"/>
          </w:tcPr>
          <w:p w14:paraId="6238B4D2" w14:textId="77777777" w:rsidR="00072C9D" w:rsidRPr="005D5EA4" w:rsidRDefault="00072C9D" w:rsidP="000578D5">
            <w:pPr>
              <w:spacing w:before="240"/>
              <w:ind w:right="58"/>
              <w:rPr>
                <w:rFonts w:ascii="Arial Narrow" w:hAnsi="Arial Narrow"/>
                <w:sz w:val="20"/>
                <w:szCs w:val="20"/>
              </w:rPr>
            </w:pPr>
            <w:r w:rsidRPr="005D5EA4">
              <w:rPr>
                <w:rFonts w:ascii="Arial Narrow" w:hAnsi="Arial Narrow"/>
                <w:sz w:val="20"/>
                <w:szCs w:val="20"/>
              </w:rPr>
              <w:t>└─┴─┘: └─┴─┘</w:t>
            </w:r>
          </w:p>
          <w:p w14:paraId="347DBC0C" w14:textId="77777777" w:rsidR="00072C9D" w:rsidRPr="005D5EA4" w:rsidRDefault="00072C9D" w:rsidP="000578D5">
            <w:pPr>
              <w:spacing w:before="60"/>
              <w:rPr>
                <w:rFonts w:ascii="Arial Narrow" w:hAnsi="Arial Narrow"/>
                <w:sz w:val="18"/>
              </w:rPr>
            </w:pPr>
            <w:r w:rsidRPr="005D5EA4">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shd w:val="clear" w:color="auto" w:fill="auto"/>
            <w:vAlign w:val="center"/>
          </w:tcPr>
          <w:p w14:paraId="56A3F771"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P15</w:t>
            </w:r>
            <w:r w:rsidRPr="005D5EA4">
              <w:rPr>
                <w:rFonts w:ascii="Arial Narrow" w:hAnsi="Arial Narrow"/>
                <w:bCs/>
                <w:sz w:val="22"/>
                <w:szCs w:val="22"/>
              </w:rPr>
              <w:br/>
              <w:t>(a-b)</w:t>
            </w:r>
          </w:p>
        </w:tc>
      </w:tr>
    </w:tbl>
    <w:p w14:paraId="40AB5243" w14:textId="77777777" w:rsidR="00072C9D" w:rsidRPr="00E15CE1" w:rsidRDefault="00072C9D" w:rsidP="00072C9D">
      <w:pPr>
        <w:rPr>
          <w:rFonts w:ascii="Arial Narrow" w:hAnsi="Arial Narrow"/>
        </w:rPr>
      </w:pPr>
    </w:p>
    <w:tbl>
      <w:tblPr>
        <w:tblW w:w="10558" w:type="dxa"/>
        <w:jc w:val="center"/>
        <w:shd w:val="pct15" w:color="auto" w:fill="auto"/>
        <w:tblLayout w:type="fixed"/>
        <w:tblLook w:val="0000" w:firstRow="0" w:lastRow="0" w:firstColumn="0" w:lastColumn="0" w:noHBand="0" w:noVBand="0"/>
      </w:tblPr>
      <w:tblGrid>
        <w:gridCol w:w="4438"/>
        <w:gridCol w:w="2456"/>
        <w:gridCol w:w="2626"/>
        <w:gridCol w:w="1038"/>
      </w:tblGrid>
      <w:tr w:rsidR="00072C9D" w:rsidRPr="005D5EA4" w14:paraId="4A7D5309" w14:textId="77777777" w:rsidTr="000578D5">
        <w:trPr>
          <w:jc w:val="center"/>
        </w:trPr>
        <w:tc>
          <w:tcPr>
            <w:tcW w:w="10558" w:type="dxa"/>
            <w:gridSpan w:val="4"/>
            <w:tcBorders>
              <w:top w:val="single" w:sz="6" w:space="0" w:color="auto"/>
              <w:left w:val="single" w:sz="6" w:space="0" w:color="auto"/>
              <w:bottom w:val="single" w:sz="4" w:space="0" w:color="auto"/>
              <w:right w:val="single" w:sz="6" w:space="0" w:color="auto"/>
            </w:tcBorders>
            <w:shd w:val="pct15" w:color="auto" w:fill="auto"/>
          </w:tcPr>
          <w:p w14:paraId="077FBCDE" w14:textId="77777777" w:rsidR="00072C9D" w:rsidRPr="005D5EA4" w:rsidRDefault="00072C9D" w:rsidP="000578D5">
            <w:pPr>
              <w:tabs>
                <w:tab w:val="right" w:pos="1450"/>
              </w:tabs>
              <w:spacing w:before="40" w:after="40"/>
              <w:rPr>
                <w:rFonts w:ascii="Arial Narrow" w:hAnsi="Arial Narrow"/>
                <w:b/>
              </w:rPr>
            </w:pPr>
            <w:r w:rsidRPr="005D5EA4">
              <w:rPr>
                <w:rFonts w:ascii="Arial Narrow" w:hAnsi="Arial Narrow"/>
                <w:b/>
              </w:rPr>
              <w:t>EXPANDED:  Physical Activity</w:t>
            </w:r>
          </w:p>
        </w:tc>
      </w:tr>
      <w:tr w:rsidR="00072C9D" w:rsidRPr="005D5EA4" w14:paraId="7A16FA3D" w14:textId="77777777" w:rsidTr="000578D5">
        <w:tblPrEx>
          <w:shd w:val="clear" w:color="auto" w:fill="auto"/>
        </w:tblPrEx>
        <w:trPr>
          <w:trHeight w:hRule="exact" w:val="300"/>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vAlign w:val="center"/>
          </w:tcPr>
          <w:p w14:paraId="44E75790" w14:textId="77777777" w:rsidR="00072C9D" w:rsidRPr="005D5EA4" w:rsidRDefault="00072C9D" w:rsidP="000578D5">
            <w:pPr>
              <w:rPr>
                <w:rFonts w:ascii="Arial Narrow" w:hAnsi="Arial Narrow"/>
                <w:i/>
                <w:iCs/>
                <w:sz w:val="20"/>
                <w:szCs w:val="20"/>
              </w:rPr>
            </w:pPr>
            <w:r w:rsidRPr="005D5EA4">
              <w:rPr>
                <w:rFonts w:ascii="Arial Narrow" w:hAnsi="Arial Narrow"/>
                <w:b/>
                <w:sz w:val="20"/>
                <w:szCs w:val="20"/>
              </w:rPr>
              <w:t>Sedentary behavior</w:t>
            </w:r>
          </w:p>
        </w:tc>
      </w:tr>
      <w:tr w:rsidR="00072C9D" w:rsidRPr="005D5EA4" w14:paraId="069C68E3" w14:textId="77777777" w:rsidTr="000578D5">
        <w:tblPrEx>
          <w:shd w:val="clear" w:color="auto" w:fill="auto"/>
        </w:tblPrEx>
        <w:trPr>
          <w:trHeight w:val="525"/>
          <w:jc w:val="center"/>
        </w:trPr>
        <w:tc>
          <w:tcPr>
            <w:tcW w:w="10558" w:type="dxa"/>
            <w:gridSpan w:val="4"/>
            <w:tcBorders>
              <w:top w:val="single" w:sz="6" w:space="0" w:color="auto"/>
              <w:left w:val="single" w:sz="6" w:space="0" w:color="auto"/>
              <w:bottom w:val="single" w:sz="6" w:space="0" w:color="auto"/>
              <w:right w:val="single" w:sz="6" w:space="0" w:color="auto"/>
            </w:tcBorders>
            <w:shd w:val="pct15" w:color="auto" w:fill="auto"/>
          </w:tcPr>
          <w:p w14:paraId="5E8AE893" w14:textId="77777777" w:rsidR="00072C9D" w:rsidRPr="005D5EA4" w:rsidRDefault="00072C9D" w:rsidP="000578D5">
            <w:pPr>
              <w:rPr>
                <w:rFonts w:ascii="Arial Narrow" w:hAnsi="Arial Narrow"/>
                <w:sz w:val="20"/>
                <w:szCs w:val="20"/>
              </w:rPr>
            </w:pPr>
            <w:r w:rsidRPr="005D5EA4">
              <w:rPr>
                <w:rFonts w:ascii="Arial Narrow" w:hAnsi="Arial Narrow"/>
                <w:sz w:val="20"/>
                <w:szCs w:val="20"/>
              </w:rPr>
              <w:t>The following question is about sitting or reclining at work, at home, getting to and from places, or with friends including time spent sitting at a desk, sitting with friends, traveling in car, bus, train, reading, playing cards or watching television, but do not include time spent sleeping.</w:t>
            </w:r>
          </w:p>
          <w:p w14:paraId="12093755" w14:textId="77777777" w:rsidR="00072C9D" w:rsidRPr="005D5EA4" w:rsidRDefault="00072C9D" w:rsidP="000578D5">
            <w:pPr>
              <w:rPr>
                <w:rFonts w:ascii="Arial Narrow" w:hAnsi="Arial Narrow"/>
                <w:i/>
                <w:iCs/>
              </w:rPr>
            </w:pPr>
            <w:r w:rsidRPr="005D5EA4">
              <w:rPr>
                <w:rFonts w:ascii="Arial Narrow" w:hAnsi="Arial Narrow"/>
                <w:i/>
                <w:sz w:val="18"/>
              </w:rPr>
              <w:t>[INSERT EXAMPLES]   (USE SHOWCARD)</w:t>
            </w:r>
          </w:p>
        </w:tc>
      </w:tr>
      <w:tr w:rsidR="00072C9D" w:rsidRPr="005D5EA4" w14:paraId="19ED9A31" w14:textId="77777777" w:rsidTr="000578D5">
        <w:tblPrEx>
          <w:shd w:val="clear" w:color="auto" w:fill="auto"/>
        </w:tblPrEx>
        <w:trPr>
          <w:trHeight w:val="915"/>
          <w:jc w:val="center"/>
        </w:trPr>
        <w:tc>
          <w:tcPr>
            <w:tcW w:w="4438" w:type="dxa"/>
            <w:tcBorders>
              <w:top w:val="single" w:sz="6" w:space="0" w:color="auto"/>
              <w:left w:val="single" w:sz="6" w:space="0" w:color="auto"/>
              <w:bottom w:val="single" w:sz="6" w:space="0" w:color="auto"/>
              <w:right w:val="single" w:sz="6" w:space="0" w:color="auto"/>
            </w:tcBorders>
            <w:shd w:val="pct15" w:color="auto" w:fill="auto"/>
            <w:vAlign w:val="center"/>
          </w:tcPr>
          <w:p w14:paraId="39707800" w14:textId="77777777" w:rsidR="00072C9D" w:rsidRPr="005D5EA4" w:rsidRDefault="00072C9D" w:rsidP="000578D5">
            <w:pPr>
              <w:spacing w:before="60"/>
              <w:rPr>
                <w:rFonts w:ascii="Arial Narrow" w:hAnsi="Arial Narrow"/>
                <w:sz w:val="18"/>
              </w:rPr>
            </w:pPr>
            <w:r w:rsidRPr="005D5EA4">
              <w:rPr>
                <w:rFonts w:ascii="Arial Narrow" w:hAnsi="Arial Narrow"/>
                <w:sz w:val="18"/>
              </w:rPr>
              <w:t>How much time do you usually spend sitting or reclining on a typical day?</w:t>
            </w:r>
          </w:p>
        </w:tc>
        <w:tc>
          <w:tcPr>
            <w:tcW w:w="2456" w:type="dxa"/>
            <w:tcBorders>
              <w:top w:val="single" w:sz="6" w:space="0" w:color="auto"/>
              <w:left w:val="single" w:sz="6" w:space="0" w:color="auto"/>
              <w:bottom w:val="single" w:sz="6" w:space="0" w:color="auto"/>
            </w:tcBorders>
            <w:shd w:val="pct15" w:color="auto" w:fill="auto"/>
            <w:vAlign w:val="center"/>
          </w:tcPr>
          <w:p w14:paraId="2AB85FEF" w14:textId="77777777" w:rsidR="00072C9D" w:rsidRPr="005D5EA4" w:rsidRDefault="00072C9D" w:rsidP="000578D5">
            <w:pPr>
              <w:spacing w:before="160"/>
              <w:jc w:val="right"/>
              <w:rPr>
                <w:rFonts w:ascii="Arial Narrow" w:hAnsi="Arial Narrow"/>
                <w:sz w:val="18"/>
              </w:rPr>
            </w:pPr>
            <w:r w:rsidRPr="005D5EA4">
              <w:rPr>
                <w:rFonts w:ascii="Arial Narrow" w:hAnsi="Arial Narrow"/>
                <w:sz w:val="18"/>
              </w:rPr>
              <w:t>Hours : minutes</w:t>
            </w:r>
          </w:p>
        </w:tc>
        <w:tc>
          <w:tcPr>
            <w:tcW w:w="2626" w:type="dxa"/>
            <w:tcBorders>
              <w:top w:val="single" w:sz="6" w:space="0" w:color="auto"/>
              <w:bottom w:val="single" w:sz="6" w:space="0" w:color="auto"/>
              <w:right w:val="single" w:sz="6" w:space="0" w:color="auto"/>
            </w:tcBorders>
            <w:shd w:val="pct15" w:color="auto" w:fill="auto"/>
            <w:vAlign w:val="bottom"/>
          </w:tcPr>
          <w:p w14:paraId="7E4515AF" w14:textId="77777777" w:rsidR="00072C9D" w:rsidRPr="005D5EA4" w:rsidRDefault="00072C9D" w:rsidP="000578D5">
            <w:pPr>
              <w:spacing w:before="240"/>
              <w:ind w:right="58"/>
              <w:rPr>
                <w:rFonts w:ascii="Arial Narrow" w:hAnsi="Arial Narrow"/>
                <w:sz w:val="20"/>
                <w:szCs w:val="20"/>
              </w:rPr>
            </w:pPr>
            <w:r w:rsidRPr="005D5EA4">
              <w:rPr>
                <w:rFonts w:ascii="Arial Narrow" w:hAnsi="Arial Narrow"/>
                <w:sz w:val="20"/>
                <w:szCs w:val="20"/>
              </w:rPr>
              <w:t>└─┴─┘: └─┴─┘</w:t>
            </w:r>
          </w:p>
          <w:p w14:paraId="3B5DCDD1" w14:textId="77777777" w:rsidR="00072C9D" w:rsidRPr="005D5EA4" w:rsidRDefault="00072C9D" w:rsidP="000578D5">
            <w:pPr>
              <w:spacing w:before="60"/>
              <w:rPr>
                <w:rFonts w:ascii="Arial Narrow" w:hAnsi="Arial Narrow"/>
                <w:sz w:val="18"/>
              </w:rPr>
            </w:pPr>
            <w:r w:rsidRPr="005D5EA4">
              <w:rPr>
                <w:rFonts w:ascii="Arial Narrow" w:hAnsi="Arial Narrow"/>
                <w:sz w:val="18"/>
                <w:szCs w:val="18"/>
              </w:rPr>
              <w:t xml:space="preserve">    hrs                mins</w:t>
            </w:r>
          </w:p>
        </w:tc>
        <w:tc>
          <w:tcPr>
            <w:tcW w:w="1038" w:type="dxa"/>
            <w:tcBorders>
              <w:top w:val="single" w:sz="6" w:space="0" w:color="auto"/>
              <w:left w:val="single" w:sz="6" w:space="0" w:color="auto"/>
              <w:bottom w:val="single" w:sz="6" w:space="0" w:color="auto"/>
              <w:right w:val="single" w:sz="6" w:space="0" w:color="auto"/>
            </w:tcBorders>
            <w:shd w:val="pct15" w:color="auto" w:fill="auto"/>
            <w:vAlign w:val="center"/>
          </w:tcPr>
          <w:p w14:paraId="18AD8C7E"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 xml:space="preserve">P16 </w:t>
            </w:r>
          </w:p>
          <w:p w14:paraId="54F36EC7" w14:textId="77777777" w:rsidR="00072C9D" w:rsidRPr="005D5EA4" w:rsidRDefault="00072C9D" w:rsidP="000578D5">
            <w:pPr>
              <w:jc w:val="center"/>
              <w:rPr>
                <w:rFonts w:ascii="Arial Narrow" w:hAnsi="Arial Narrow"/>
                <w:i/>
              </w:rPr>
            </w:pPr>
            <w:r w:rsidRPr="005D5EA4">
              <w:rPr>
                <w:rFonts w:ascii="Arial Narrow" w:hAnsi="Arial Narrow"/>
                <w:bCs/>
                <w:sz w:val="22"/>
                <w:szCs w:val="22"/>
              </w:rPr>
              <w:t>(a-b)</w:t>
            </w:r>
          </w:p>
        </w:tc>
      </w:tr>
    </w:tbl>
    <w:p w14:paraId="4B4111BB" w14:textId="77777777" w:rsidR="00072C9D" w:rsidRPr="00E15CE1" w:rsidRDefault="00072C9D" w:rsidP="00072C9D">
      <w:pPr>
        <w:rPr>
          <w:rFonts w:ascii="Arial Narrow" w:hAnsi="Arial Narrow"/>
        </w:rPr>
      </w:pPr>
    </w:p>
    <w:p w14:paraId="1A521B29" w14:textId="77777777" w:rsidR="00072C9D" w:rsidRPr="00E15CE1" w:rsidRDefault="00072C9D" w:rsidP="00072C9D">
      <w:pPr>
        <w:rPr>
          <w:rFonts w:ascii="Arial Narrow" w:hAnsi="Arial Narrow"/>
        </w:rPr>
      </w:pPr>
    </w:p>
    <w:p w14:paraId="5AE8C0C5" w14:textId="77777777" w:rsidR="00072C9D" w:rsidRPr="00E15CE1" w:rsidRDefault="00072C9D" w:rsidP="00072C9D">
      <w:pPr>
        <w:rPr>
          <w:rFonts w:ascii="Arial Narrow" w:hAnsi="Arial Narrow"/>
        </w:rPr>
      </w:pPr>
    </w:p>
    <w:p w14:paraId="2E382D58" w14:textId="77777777" w:rsidR="00072C9D" w:rsidRPr="005D5EA4" w:rsidRDefault="00072C9D" w:rsidP="00072C9D">
      <w:pPr>
        <w:rPr>
          <w:rFonts w:ascii="Arial Narrow" w:hAnsi="Arial Narrow"/>
        </w:rPr>
      </w:pPr>
    </w:p>
    <w:p w14:paraId="3C305266" w14:textId="77777777" w:rsidR="00072C9D" w:rsidRPr="005D5EA4" w:rsidRDefault="00072C9D" w:rsidP="00072C9D">
      <w:pPr>
        <w:rPr>
          <w:rFonts w:ascii="Arial Narrow" w:hAnsi="Arial Narrow"/>
        </w:rPr>
      </w:pPr>
    </w:p>
    <w:p w14:paraId="24D5ED32" w14:textId="77777777" w:rsidR="00072C9D" w:rsidRPr="005D5EA4" w:rsidRDefault="00072C9D" w:rsidP="00072C9D">
      <w:pPr>
        <w:rPr>
          <w:rFonts w:ascii="Arial Narrow" w:hAnsi="Arial Narrow"/>
        </w:rPr>
      </w:pPr>
    </w:p>
    <w:p w14:paraId="3DF95E59" w14:textId="77777777" w:rsidR="00072C9D" w:rsidRDefault="00072C9D" w:rsidP="00072C9D">
      <w:pPr>
        <w:rPr>
          <w:rFonts w:ascii="Arial Narrow" w:hAnsi="Arial Narrow"/>
        </w:rPr>
      </w:pPr>
    </w:p>
    <w:p w14:paraId="22A5453D" w14:textId="77777777" w:rsidR="00072C9D" w:rsidRDefault="00072C9D" w:rsidP="00072C9D">
      <w:pPr>
        <w:rPr>
          <w:rFonts w:ascii="Arial Narrow" w:hAnsi="Arial Narrow"/>
        </w:rPr>
      </w:pPr>
    </w:p>
    <w:p w14:paraId="395E04E2" w14:textId="77777777" w:rsidR="00072C9D" w:rsidRDefault="00072C9D" w:rsidP="00072C9D">
      <w:pPr>
        <w:rPr>
          <w:rFonts w:ascii="Arial Narrow" w:hAnsi="Arial Narrow"/>
        </w:rPr>
      </w:pPr>
    </w:p>
    <w:p w14:paraId="66EE3621" w14:textId="77777777" w:rsidR="00072C9D" w:rsidRDefault="00072C9D" w:rsidP="00072C9D">
      <w:pPr>
        <w:rPr>
          <w:rFonts w:ascii="Arial Narrow" w:hAnsi="Arial Narrow"/>
        </w:rPr>
      </w:pPr>
    </w:p>
    <w:p w14:paraId="5B9F7CA2" w14:textId="77777777" w:rsidR="00072C9D" w:rsidRDefault="00072C9D" w:rsidP="00072C9D">
      <w:pPr>
        <w:rPr>
          <w:rFonts w:ascii="Arial Narrow" w:hAnsi="Arial Narrow"/>
        </w:rPr>
      </w:pPr>
    </w:p>
    <w:p w14:paraId="107D3B3B" w14:textId="77777777" w:rsidR="00072C9D" w:rsidRDefault="00072C9D" w:rsidP="00072C9D">
      <w:pPr>
        <w:rPr>
          <w:rFonts w:ascii="Arial Narrow" w:hAnsi="Arial Narrow"/>
        </w:rPr>
      </w:pPr>
    </w:p>
    <w:p w14:paraId="2F55FAE2" w14:textId="77777777" w:rsidR="00072C9D" w:rsidRDefault="00072C9D" w:rsidP="00072C9D">
      <w:pPr>
        <w:rPr>
          <w:rFonts w:ascii="Arial Narrow" w:hAnsi="Arial Narrow"/>
        </w:rPr>
      </w:pPr>
    </w:p>
    <w:p w14:paraId="10868FA3" w14:textId="77777777" w:rsidR="00072C9D" w:rsidRDefault="00072C9D" w:rsidP="00072C9D">
      <w:pPr>
        <w:rPr>
          <w:rFonts w:ascii="Arial Narrow" w:hAnsi="Arial Narrow"/>
        </w:rPr>
      </w:pPr>
    </w:p>
    <w:p w14:paraId="15412A66" w14:textId="77777777" w:rsidR="00072C9D" w:rsidRDefault="00072C9D" w:rsidP="00072C9D">
      <w:pPr>
        <w:rPr>
          <w:rFonts w:ascii="Arial Narrow" w:hAnsi="Arial Narrow"/>
        </w:rPr>
      </w:pPr>
    </w:p>
    <w:p w14:paraId="000437CB" w14:textId="77777777" w:rsidR="00072C9D" w:rsidRPr="007311A7" w:rsidRDefault="00072C9D" w:rsidP="00072C9D">
      <w:pPr>
        <w:rPr>
          <w:rFonts w:ascii="Arial Narrow" w:hAnsi="Arial Narrow"/>
        </w:rPr>
      </w:pPr>
    </w:p>
    <w:p w14:paraId="3CDD04B8" w14:textId="77777777" w:rsidR="00072C9D" w:rsidRPr="007311A7" w:rsidRDefault="00072C9D" w:rsidP="00072C9D">
      <w:pPr>
        <w:rPr>
          <w:rFonts w:ascii="Arial Narrow" w:hAnsi="Arial Narrow"/>
        </w:rPr>
      </w:pPr>
    </w:p>
    <w:p w14:paraId="060AD380" w14:textId="77777777" w:rsidR="00072C9D" w:rsidRPr="00E15CE1" w:rsidRDefault="00072C9D" w:rsidP="00072C9D">
      <w:pPr>
        <w:rPr>
          <w:rFonts w:ascii="Arial Narrow" w:hAnsi="Arial Narrow"/>
          <w:sz w:val="2"/>
        </w:rPr>
      </w:pPr>
      <w:r w:rsidRPr="00E15CE1">
        <w:rPr>
          <w:rFonts w:ascii="Arial Narrow" w:hAnsi="Arial Narrow"/>
        </w:rPr>
        <w:br w:type="page"/>
      </w:r>
    </w:p>
    <w:tbl>
      <w:tblPr>
        <w:tblpPr w:leftFromText="180" w:rightFromText="180" w:horzAnchor="page" w:tblpX="945" w:tblpY="-900"/>
        <w:tblW w:w="10489" w:type="dxa"/>
        <w:tblLayout w:type="fixed"/>
        <w:tblLook w:val="0000" w:firstRow="0" w:lastRow="0" w:firstColumn="0" w:lastColumn="0" w:noHBand="0" w:noVBand="0"/>
      </w:tblPr>
      <w:tblGrid>
        <w:gridCol w:w="4394"/>
        <w:gridCol w:w="1803"/>
        <w:gridCol w:w="3300"/>
        <w:gridCol w:w="992"/>
      </w:tblGrid>
      <w:tr w:rsidR="00072C9D" w:rsidRPr="005D5EA4" w14:paraId="1C4E1EC0" w14:textId="77777777" w:rsidTr="000578D5">
        <w:trPr>
          <w:trHeight w:val="411"/>
        </w:trPr>
        <w:tc>
          <w:tcPr>
            <w:tcW w:w="10489" w:type="dxa"/>
            <w:gridSpan w:val="4"/>
            <w:tcBorders>
              <w:top w:val="single" w:sz="6" w:space="0" w:color="auto"/>
              <w:bottom w:val="single" w:sz="6" w:space="0" w:color="auto"/>
            </w:tcBorders>
            <w:shd w:val="clear" w:color="auto" w:fill="auto"/>
          </w:tcPr>
          <w:p w14:paraId="68608FDE" w14:textId="77777777" w:rsidR="00072C9D" w:rsidRDefault="00072C9D" w:rsidP="000578D5">
            <w:pPr>
              <w:tabs>
                <w:tab w:val="right" w:pos="1450"/>
              </w:tabs>
              <w:spacing w:before="40" w:after="40"/>
              <w:rPr>
                <w:rFonts w:ascii="Arial Narrow" w:hAnsi="Arial Narrow"/>
              </w:rPr>
            </w:pPr>
            <w:bookmarkStart w:id="24" w:name="OLE_LINK11"/>
            <w:bookmarkStart w:id="25" w:name="OLE_LINK12"/>
            <w:r w:rsidRPr="005D5EA4">
              <w:rPr>
                <w:rFonts w:ascii="Arial Narrow" w:hAnsi="Arial Narrow"/>
              </w:rPr>
              <w:lastRenderedPageBreak/>
              <w:br w:type="page"/>
            </w:r>
          </w:p>
          <w:p w14:paraId="5B7C2498" w14:textId="77777777" w:rsidR="00072C9D" w:rsidRDefault="00072C9D" w:rsidP="000578D5">
            <w:pPr>
              <w:tabs>
                <w:tab w:val="right" w:pos="1450"/>
              </w:tabs>
              <w:spacing w:before="40" w:after="40"/>
              <w:rPr>
                <w:rFonts w:ascii="Arial Narrow" w:hAnsi="Arial Narrow"/>
              </w:rPr>
            </w:pPr>
          </w:p>
          <w:p w14:paraId="4494B91B" w14:textId="77777777" w:rsidR="00072C9D" w:rsidRDefault="00072C9D" w:rsidP="000578D5">
            <w:pPr>
              <w:tabs>
                <w:tab w:val="right" w:pos="1450"/>
              </w:tabs>
              <w:spacing w:before="40" w:after="40"/>
              <w:rPr>
                <w:rFonts w:ascii="Arial Narrow" w:hAnsi="Arial Narrow"/>
              </w:rPr>
            </w:pPr>
          </w:p>
          <w:p w14:paraId="188E0B24" w14:textId="77777777" w:rsidR="00072C9D" w:rsidRPr="007311A7" w:rsidRDefault="00072C9D" w:rsidP="000578D5">
            <w:pPr>
              <w:tabs>
                <w:tab w:val="right" w:pos="1450"/>
              </w:tabs>
              <w:spacing w:before="40" w:after="40"/>
              <w:rPr>
                <w:rFonts w:ascii="Arial Narrow" w:hAnsi="Arial Narrow"/>
              </w:rPr>
            </w:pPr>
          </w:p>
        </w:tc>
      </w:tr>
      <w:tr w:rsidR="00072C9D" w:rsidRPr="005D5EA4" w14:paraId="69E296DE" w14:textId="77777777" w:rsidTr="000578D5">
        <w:trPr>
          <w:trHeight w:val="411"/>
        </w:trPr>
        <w:tc>
          <w:tcPr>
            <w:tcW w:w="10489" w:type="dxa"/>
            <w:gridSpan w:val="4"/>
            <w:tcBorders>
              <w:top w:val="single" w:sz="6" w:space="0" w:color="auto"/>
              <w:left w:val="single" w:sz="6" w:space="0" w:color="auto"/>
              <w:bottom w:val="single" w:sz="4" w:space="0" w:color="auto"/>
              <w:right w:val="single" w:sz="6" w:space="0" w:color="auto"/>
            </w:tcBorders>
            <w:shd w:val="pct15" w:color="auto" w:fill="auto"/>
          </w:tcPr>
          <w:p w14:paraId="7BFE67D7" w14:textId="77777777" w:rsidR="00072C9D" w:rsidRPr="00E15CE1" w:rsidRDefault="00072C9D" w:rsidP="000578D5">
            <w:pPr>
              <w:tabs>
                <w:tab w:val="right" w:pos="1450"/>
              </w:tabs>
              <w:spacing w:before="40" w:after="40"/>
              <w:rPr>
                <w:rFonts w:ascii="Arial Narrow" w:hAnsi="Arial Narrow"/>
              </w:rPr>
            </w:pPr>
            <w:r w:rsidRPr="005D5EA4">
              <w:rPr>
                <w:rFonts w:ascii="Arial Narrow" w:hAnsi="Arial Narrow"/>
                <w:b/>
              </w:rPr>
              <w:t xml:space="preserve">CORE: </w:t>
            </w:r>
            <w:r w:rsidRPr="005D5EA4">
              <w:rPr>
                <w:rFonts w:ascii="Arial Narrow" w:hAnsi="Arial Narrow"/>
                <w:b/>
                <w:bCs/>
              </w:rPr>
              <w:t>History of  Raised Blood Pressure</w:t>
            </w:r>
          </w:p>
        </w:tc>
      </w:tr>
      <w:bookmarkEnd w:id="24"/>
      <w:bookmarkEnd w:id="25"/>
      <w:tr w:rsidR="00072C9D" w:rsidRPr="005D5EA4" w14:paraId="72711424" w14:textId="77777777" w:rsidTr="000578D5">
        <w:trPr>
          <w:trHeight w:val="302"/>
        </w:trPr>
        <w:tc>
          <w:tcPr>
            <w:tcW w:w="4394" w:type="dxa"/>
            <w:tcBorders>
              <w:top w:val="single" w:sz="4" w:space="0" w:color="auto"/>
              <w:left w:val="single" w:sz="6" w:space="0" w:color="auto"/>
              <w:bottom w:val="single" w:sz="4" w:space="0" w:color="auto"/>
              <w:right w:val="single" w:sz="4" w:space="0" w:color="auto"/>
            </w:tcBorders>
            <w:shd w:val="clear" w:color="auto" w:fill="auto"/>
            <w:vAlign w:val="center"/>
          </w:tcPr>
          <w:p w14:paraId="34C2B4EA" w14:textId="77777777" w:rsidR="00072C9D" w:rsidRPr="005D5EA4" w:rsidRDefault="00072C9D" w:rsidP="000578D5">
            <w:pPr>
              <w:spacing w:before="40" w:after="40"/>
              <w:rPr>
                <w:rFonts w:ascii="Arial Narrow" w:hAnsi="Arial Narrow"/>
                <w:sz w:val="18"/>
              </w:rPr>
            </w:pPr>
            <w:r w:rsidRPr="005D5EA4">
              <w:rPr>
                <w:rFonts w:ascii="Arial Narrow" w:hAnsi="Arial Narrow"/>
                <w:b/>
                <w:sz w:val="22"/>
              </w:rPr>
              <w:t>Question</w:t>
            </w:r>
          </w:p>
        </w:tc>
        <w:tc>
          <w:tcPr>
            <w:tcW w:w="5103" w:type="dxa"/>
            <w:gridSpan w:val="2"/>
            <w:tcBorders>
              <w:top w:val="single" w:sz="4" w:space="0" w:color="auto"/>
              <w:left w:val="nil"/>
              <w:bottom w:val="single" w:sz="6" w:space="0" w:color="auto"/>
              <w:right w:val="single" w:sz="6" w:space="0" w:color="auto"/>
            </w:tcBorders>
            <w:shd w:val="clear" w:color="auto" w:fill="auto"/>
            <w:vAlign w:val="center"/>
          </w:tcPr>
          <w:p w14:paraId="2CA34EEC" w14:textId="77777777" w:rsidR="00072C9D" w:rsidRPr="005D5EA4" w:rsidRDefault="00072C9D" w:rsidP="000578D5">
            <w:pPr>
              <w:spacing w:before="40" w:after="40"/>
              <w:jc w:val="center"/>
              <w:rPr>
                <w:rFonts w:ascii="Arial Narrow" w:hAnsi="Arial Narrow"/>
                <w:sz w:val="22"/>
              </w:rPr>
            </w:pPr>
            <w:r w:rsidRPr="005D5EA4">
              <w:rPr>
                <w:rFonts w:ascii="Arial Narrow" w:hAnsi="Arial Narrow"/>
                <w:b/>
                <w:sz w:val="22"/>
              </w:rPr>
              <w:t>Response</w:t>
            </w:r>
          </w:p>
        </w:tc>
        <w:tc>
          <w:tcPr>
            <w:tcW w:w="992" w:type="dxa"/>
            <w:tcBorders>
              <w:top w:val="single" w:sz="6" w:space="0" w:color="auto"/>
              <w:left w:val="single" w:sz="6" w:space="0" w:color="auto"/>
              <w:bottom w:val="single" w:sz="4" w:space="0" w:color="auto"/>
              <w:right w:val="single" w:sz="6" w:space="0" w:color="auto"/>
            </w:tcBorders>
            <w:shd w:val="clear" w:color="auto" w:fill="auto"/>
            <w:vAlign w:val="center"/>
          </w:tcPr>
          <w:p w14:paraId="10178C61" w14:textId="77777777" w:rsidR="00072C9D" w:rsidRPr="005D5EA4" w:rsidRDefault="00072C9D" w:rsidP="000578D5">
            <w:pPr>
              <w:spacing w:before="40" w:after="40"/>
              <w:jc w:val="center"/>
              <w:rPr>
                <w:rFonts w:ascii="Arial Narrow" w:hAnsi="Arial Narrow"/>
                <w:b/>
                <w:sz w:val="22"/>
              </w:rPr>
            </w:pPr>
            <w:r w:rsidRPr="005D5EA4">
              <w:rPr>
                <w:rFonts w:ascii="Arial Narrow" w:hAnsi="Arial Narrow"/>
                <w:b/>
                <w:sz w:val="22"/>
              </w:rPr>
              <w:t>Code</w:t>
            </w:r>
          </w:p>
        </w:tc>
      </w:tr>
      <w:tr w:rsidR="00072C9D" w:rsidRPr="005D5EA4" w14:paraId="3DEEE396" w14:textId="77777777" w:rsidTr="000578D5">
        <w:trPr>
          <w:trHeight w:val="541"/>
        </w:trPr>
        <w:tc>
          <w:tcPr>
            <w:tcW w:w="4394" w:type="dxa"/>
            <w:tcBorders>
              <w:top w:val="single" w:sz="4" w:space="0" w:color="auto"/>
              <w:left w:val="single" w:sz="6" w:space="0" w:color="auto"/>
              <w:right w:val="single" w:sz="4" w:space="0" w:color="auto"/>
            </w:tcBorders>
            <w:shd w:val="clear" w:color="auto" w:fill="auto"/>
            <w:vAlign w:val="center"/>
          </w:tcPr>
          <w:p w14:paraId="771E9E0A"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Have you ever had your blood pressure measured by a doctor or other health worker?</w:t>
            </w:r>
          </w:p>
        </w:tc>
        <w:tc>
          <w:tcPr>
            <w:tcW w:w="1803" w:type="dxa"/>
            <w:tcBorders>
              <w:top w:val="single" w:sz="6" w:space="0" w:color="auto"/>
              <w:left w:val="nil"/>
            </w:tcBorders>
            <w:shd w:val="clear" w:color="auto" w:fill="auto"/>
            <w:vAlign w:val="center"/>
          </w:tcPr>
          <w:p w14:paraId="6CA1D44D"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p w14:paraId="175A72C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3300" w:type="dxa"/>
            <w:tcBorders>
              <w:top w:val="single" w:sz="6" w:space="0" w:color="auto"/>
              <w:right w:val="single" w:sz="4" w:space="0" w:color="auto"/>
            </w:tcBorders>
            <w:shd w:val="clear" w:color="auto" w:fill="auto"/>
            <w:vAlign w:val="center"/>
          </w:tcPr>
          <w:p w14:paraId="03F1156F"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52CFE318"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r w:rsidRPr="005D5EA4">
              <w:rPr>
                <w:rFonts w:ascii="Arial Narrow" w:hAnsi="Arial Narrow"/>
                <w:i/>
                <w:sz w:val="18"/>
              </w:rPr>
              <w:t xml:space="preserve">       If No, go to H6</w:t>
            </w:r>
          </w:p>
        </w:tc>
        <w:tc>
          <w:tcPr>
            <w:tcW w:w="992" w:type="dxa"/>
            <w:tcBorders>
              <w:top w:val="single" w:sz="4" w:space="0" w:color="auto"/>
              <w:left w:val="nil"/>
              <w:right w:val="single" w:sz="6" w:space="0" w:color="auto"/>
            </w:tcBorders>
            <w:shd w:val="clear" w:color="auto" w:fill="auto"/>
            <w:vAlign w:val="center"/>
          </w:tcPr>
          <w:p w14:paraId="0C47EA29"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H1</w:t>
            </w:r>
          </w:p>
        </w:tc>
      </w:tr>
      <w:tr w:rsidR="00072C9D" w:rsidRPr="005D5EA4" w14:paraId="1AF37DBE" w14:textId="77777777" w:rsidTr="000578D5">
        <w:trPr>
          <w:trHeight w:val="548"/>
        </w:trPr>
        <w:tc>
          <w:tcPr>
            <w:tcW w:w="4394" w:type="dxa"/>
            <w:tcBorders>
              <w:top w:val="single" w:sz="4" w:space="0" w:color="auto"/>
              <w:left w:val="single" w:sz="6" w:space="0" w:color="auto"/>
              <w:bottom w:val="single" w:sz="4" w:space="0" w:color="auto"/>
              <w:right w:val="single" w:sz="4" w:space="0" w:color="auto"/>
            </w:tcBorders>
            <w:shd w:val="clear" w:color="auto" w:fill="auto"/>
            <w:vAlign w:val="center"/>
          </w:tcPr>
          <w:p w14:paraId="109DD048" w14:textId="77777777" w:rsidR="00072C9D" w:rsidRPr="005D5EA4" w:rsidRDefault="00072C9D" w:rsidP="000578D5">
            <w:pPr>
              <w:spacing w:before="40"/>
              <w:rPr>
                <w:rFonts w:ascii="Arial Narrow" w:hAnsi="Arial Narrow"/>
                <w:sz w:val="18"/>
              </w:rPr>
            </w:pPr>
            <w:r w:rsidRPr="005D5EA4">
              <w:rPr>
                <w:rFonts w:ascii="Arial Narrow" w:hAnsi="Arial Narrow"/>
                <w:sz w:val="18"/>
                <w:szCs w:val="18"/>
              </w:rPr>
              <w:t>Have you ever been told by a doctor or other health worker that you have raised blood pressure or hypertension?</w:t>
            </w:r>
          </w:p>
        </w:tc>
        <w:tc>
          <w:tcPr>
            <w:tcW w:w="1803" w:type="dxa"/>
            <w:tcBorders>
              <w:top w:val="single" w:sz="6" w:space="0" w:color="auto"/>
              <w:left w:val="nil"/>
            </w:tcBorders>
            <w:shd w:val="clear" w:color="auto" w:fill="auto"/>
            <w:vAlign w:val="center"/>
          </w:tcPr>
          <w:p w14:paraId="114C0505"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p w14:paraId="2C694066"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3300" w:type="dxa"/>
            <w:tcBorders>
              <w:top w:val="single" w:sz="6" w:space="0" w:color="auto"/>
              <w:right w:val="single" w:sz="4" w:space="0" w:color="auto"/>
            </w:tcBorders>
            <w:shd w:val="clear" w:color="auto" w:fill="auto"/>
            <w:vAlign w:val="center"/>
          </w:tcPr>
          <w:p w14:paraId="5CD849A4"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708E0872" w14:textId="77777777" w:rsidR="00072C9D" w:rsidRPr="005D5EA4" w:rsidRDefault="00072C9D" w:rsidP="000578D5">
            <w:pPr>
              <w:spacing w:before="4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 xml:space="preserve"> If No, go to H6</w:t>
            </w:r>
          </w:p>
        </w:tc>
        <w:tc>
          <w:tcPr>
            <w:tcW w:w="992" w:type="dxa"/>
            <w:tcBorders>
              <w:top w:val="single" w:sz="4" w:space="0" w:color="auto"/>
              <w:left w:val="nil"/>
              <w:bottom w:val="single" w:sz="4" w:space="0" w:color="auto"/>
              <w:right w:val="single" w:sz="6" w:space="0" w:color="auto"/>
            </w:tcBorders>
            <w:shd w:val="clear" w:color="auto" w:fill="auto"/>
            <w:vAlign w:val="center"/>
          </w:tcPr>
          <w:p w14:paraId="13E6DE86"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H2a</w:t>
            </w:r>
          </w:p>
        </w:tc>
      </w:tr>
      <w:tr w:rsidR="00072C9D" w:rsidRPr="005D5EA4" w14:paraId="27A30EC5" w14:textId="77777777" w:rsidTr="000578D5">
        <w:trPr>
          <w:trHeight w:val="735"/>
        </w:trPr>
        <w:tc>
          <w:tcPr>
            <w:tcW w:w="4394" w:type="dxa"/>
            <w:tcBorders>
              <w:top w:val="single" w:sz="4" w:space="0" w:color="auto"/>
              <w:left w:val="single" w:sz="6" w:space="0" w:color="auto"/>
              <w:bottom w:val="single" w:sz="4" w:space="0" w:color="auto"/>
              <w:right w:val="single" w:sz="4" w:space="0" w:color="auto"/>
            </w:tcBorders>
            <w:shd w:val="clear" w:color="auto" w:fill="auto"/>
            <w:vAlign w:val="center"/>
          </w:tcPr>
          <w:p w14:paraId="0A2BAB4F"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Were you first told in the past 12 months?</w:t>
            </w:r>
          </w:p>
        </w:tc>
        <w:tc>
          <w:tcPr>
            <w:tcW w:w="1803" w:type="dxa"/>
            <w:tcBorders>
              <w:top w:val="single" w:sz="6" w:space="0" w:color="auto"/>
              <w:left w:val="nil"/>
            </w:tcBorders>
            <w:shd w:val="clear" w:color="auto" w:fill="auto"/>
            <w:vAlign w:val="center"/>
          </w:tcPr>
          <w:p w14:paraId="48579B8A"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p w14:paraId="63F6CC8E"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3300" w:type="dxa"/>
            <w:tcBorders>
              <w:top w:val="single" w:sz="6" w:space="0" w:color="auto"/>
              <w:right w:val="single" w:sz="4" w:space="0" w:color="auto"/>
            </w:tcBorders>
            <w:shd w:val="clear" w:color="auto" w:fill="auto"/>
            <w:vAlign w:val="center"/>
          </w:tcPr>
          <w:p w14:paraId="0E12521C" w14:textId="77777777" w:rsidR="00072C9D" w:rsidRPr="005D5EA4" w:rsidRDefault="00072C9D" w:rsidP="000578D5">
            <w:pPr>
              <w:spacing w:before="60"/>
              <w:rPr>
                <w:rFonts w:ascii="Arial Narrow" w:hAnsi="Arial Narrow"/>
                <w:sz w:val="18"/>
              </w:rPr>
            </w:pPr>
            <w:r w:rsidRPr="005D5EA4">
              <w:rPr>
                <w:rFonts w:ascii="Arial Narrow" w:hAnsi="Arial Narrow"/>
                <w:sz w:val="18"/>
              </w:rPr>
              <w:t>1</w:t>
            </w:r>
          </w:p>
          <w:p w14:paraId="6FE4AC93"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2 </w:t>
            </w:r>
          </w:p>
        </w:tc>
        <w:tc>
          <w:tcPr>
            <w:tcW w:w="992" w:type="dxa"/>
            <w:tcBorders>
              <w:top w:val="single" w:sz="4" w:space="0" w:color="auto"/>
              <w:left w:val="nil"/>
              <w:bottom w:val="single" w:sz="4" w:space="0" w:color="auto"/>
              <w:right w:val="single" w:sz="6" w:space="0" w:color="auto"/>
            </w:tcBorders>
            <w:shd w:val="clear" w:color="auto" w:fill="auto"/>
            <w:vAlign w:val="center"/>
          </w:tcPr>
          <w:p w14:paraId="32BD6A48"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H2b</w:t>
            </w:r>
          </w:p>
        </w:tc>
      </w:tr>
      <w:tr w:rsidR="00072C9D" w:rsidRPr="005D5EA4" w14:paraId="63686E8D" w14:textId="77777777" w:rsidTr="000578D5">
        <w:trPr>
          <w:trHeight w:val="360"/>
        </w:trPr>
        <w:tc>
          <w:tcPr>
            <w:tcW w:w="4394" w:type="dxa"/>
            <w:tcBorders>
              <w:top w:val="single" w:sz="4" w:space="0" w:color="auto"/>
              <w:left w:val="single" w:sz="6" w:space="0" w:color="auto"/>
              <w:bottom w:val="single" w:sz="4" w:space="0" w:color="auto"/>
              <w:right w:val="single" w:sz="4" w:space="0" w:color="auto"/>
            </w:tcBorders>
            <w:shd w:val="clear" w:color="auto" w:fill="auto"/>
            <w:vAlign w:val="center"/>
          </w:tcPr>
          <w:p w14:paraId="357A6167" w14:textId="77777777" w:rsidR="00072C9D" w:rsidRPr="005D5EA4" w:rsidRDefault="00072C9D" w:rsidP="000578D5">
            <w:pPr>
              <w:rPr>
                <w:rFonts w:ascii="Arial Narrow" w:hAnsi="Arial Narrow"/>
                <w:iCs/>
                <w:sz w:val="18"/>
                <w:szCs w:val="18"/>
              </w:rPr>
            </w:pPr>
            <w:r w:rsidRPr="005D5EA4">
              <w:rPr>
                <w:rFonts w:ascii="Arial Narrow" w:hAnsi="Arial Narrow"/>
                <w:iCs/>
                <w:sz w:val="18"/>
                <w:szCs w:val="18"/>
              </w:rPr>
              <w:t>In the past two weeks, have you taken any drugs (medication) for raised blood pressure prescribed by a doctor or other health worker?</w:t>
            </w:r>
          </w:p>
        </w:tc>
        <w:tc>
          <w:tcPr>
            <w:tcW w:w="5103" w:type="dxa"/>
            <w:gridSpan w:val="2"/>
            <w:tcBorders>
              <w:left w:val="single" w:sz="4" w:space="0" w:color="auto"/>
              <w:bottom w:val="single" w:sz="4" w:space="0" w:color="auto"/>
              <w:right w:val="single" w:sz="4" w:space="0" w:color="auto"/>
            </w:tcBorders>
            <w:shd w:val="clear" w:color="auto" w:fill="auto"/>
            <w:vAlign w:val="center"/>
          </w:tcPr>
          <w:tbl>
            <w:tblPr>
              <w:tblW w:w="10558" w:type="dxa"/>
              <w:jc w:val="center"/>
              <w:tblLayout w:type="fixed"/>
              <w:tblLook w:val="0000" w:firstRow="0" w:lastRow="0" w:firstColumn="0" w:lastColumn="0" w:noHBand="0" w:noVBand="0"/>
            </w:tblPr>
            <w:tblGrid>
              <w:gridCol w:w="5279"/>
              <w:gridCol w:w="5279"/>
            </w:tblGrid>
            <w:tr w:rsidR="00072C9D" w:rsidRPr="005D5EA4" w14:paraId="7FFB3E43" w14:textId="77777777" w:rsidTr="000578D5">
              <w:trPr>
                <w:trHeight w:val="341"/>
                <w:jc w:val="center"/>
              </w:trPr>
              <w:tc>
                <w:tcPr>
                  <w:tcW w:w="5279" w:type="dxa"/>
                  <w:tcBorders>
                    <w:top w:val="single" w:sz="6" w:space="0" w:color="auto"/>
                    <w:left w:val="nil"/>
                  </w:tcBorders>
                  <w:shd w:val="clear" w:color="auto" w:fill="auto"/>
                  <w:vAlign w:val="center"/>
                </w:tcPr>
                <w:p w14:paraId="32F76AFC" w14:textId="77777777" w:rsidR="00072C9D" w:rsidRPr="005D5EA4" w:rsidRDefault="00072C9D" w:rsidP="00CA2E76">
                  <w:pPr>
                    <w:framePr w:hSpace="180" w:wrap="around" w:hAnchor="page" w:x="945" w:y="-900"/>
                    <w:spacing w:before="60"/>
                    <w:jc w:val="right"/>
                    <w:rPr>
                      <w:rFonts w:ascii="Arial Narrow" w:hAnsi="Arial Narrow"/>
                      <w:sz w:val="18"/>
                    </w:rPr>
                  </w:pPr>
                  <w:r w:rsidRPr="005D5EA4">
                    <w:rPr>
                      <w:rFonts w:ascii="Arial Narrow" w:hAnsi="Arial Narrow"/>
                      <w:sz w:val="18"/>
                    </w:rPr>
                    <w:t>Yes</w:t>
                  </w:r>
                </w:p>
                <w:p w14:paraId="58D012B9" w14:textId="77777777" w:rsidR="00072C9D" w:rsidRPr="005D5EA4" w:rsidRDefault="00072C9D" w:rsidP="00CA2E76">
                  <w:pPr>
                    <w:framePr w:hSpace="180" w:wrap="around" w:hAnchor="page" w:x="945" w:y="-900"/>
                    <w:spacing w:before="60"/>
                    <w:jc w:val="right"/>
                    <w:rPr>
                      <w:rFonts w:ascii="Arial Narrow" w:hAnsi="Arial Narrow"/>
                      <w:sz w:val="18"/>
                    </w:rPr>
                  </w:pPr>
                  <w:r w:rsidRPr="005D5EA4">
                    <w:rPr>
                      <w:rFonts w:ascii="Arial Narrow" w:hAnsi="Arial Narrow"/>
                      <w:sz w:val="18"/>
                    </w:rPr>
                    <w:t>No</w:t>
                  </w:r>
                </w:p>
              </w:tc>
              <w:tc>
                <w:tcPr>
                  <w:tcW w:w="5279" w:type="dxa"/>
                  <w:tcBorders>
                    <w:top w:val="single" w:sz="6" w:space="0" w:color="auto"/>
                    <w:right w:val="single" w:sz="4" w:space="0" w:color="auto"/>
                  </w:tcBorders>
                  <w:shd w:val="clear" w:color="auto" w:fill="auto"/>
                  <w:vAlign w:val="center"/>
                </w:tcPr>
                <w:p w14:paraId="416B207E" w14:textId="77777777" w:rsidR="00072C9D" w:rsidRPr="005D5EA4" w:rsidRDefault="00072C9D" w:rsidP="00CA2E76">
                  <w:pPr>
                    <w:framePr w:hSpace="180" w:wrap="around" w:hAnchor="page" w:x="945" w:y="-900"/>
                    <w:spacing w:before="60"/>
                    <w:rPr>
                      <w:rFonts w:ascii="Arial Narrow" w:hAnsi="Arial Narrow"/>
                      <w:sz w:val="18"/>
                    </w:rPr>
                  </w:pPr>
                  <w:r w:rsidRPr="005D5EA4">
                    <w:rPr>
                      <w:rFonts w:ascii="Arial Narrow" w:hAnsi="Arial Narrow"/>
                      <w:sz w:val="18"/>
                    </w:rPr>
                    <w:t>1</w:t>
                  </w:r>
                </w:p>
                <w:p w14:paraId="45CA6115" w14:textId="77777777" w:rsidR="00072C9D" w:rsidRPr="005D5EA4" w:rsidRDefault="00072C9D" w:rsidP="00CA2E76">
                  <w:pPr>
                    <w:framePr w:hSpace="180" w:wrap="around" w:hAnchor="page" w:x="945" w:y="-900"/>
                    <w:spacing w:before="60"/>
                    <w:rPr>
                      <w:rFonts w:ascii="Arial Narrow" w:hAnsi="Arial Narrow"/>
                      <w:sz w:val="18"/>
                    </w:rPr>
                  </w:pPr>
                  <w:r w:rsidRPr="005D5EA4">
                    <w:rPr>
                      <w:rFonts w:ascii="Arial Narrow" w:hAnsi="Arial Narrow"/>
                      <w:sz w:val="18"/>
                    </w:rPr>
                    <w:t xml:space="preserve">2 </w:t>
                  </w:r>
                </w:p>
              </w:tc>
            </w:tr>
          </w:tbl>
          <w:p w14:paraId="64909629" w14:textId="77777777" w:rsidR="00072C9D" w:rsidRPr="005D5EA4" w:rsidRDefault="00072C9D" w:rsidP="000578D5">
            <w:pPr>
              <w:rPr>
                <w:rFonts w:ascii="Arial Narrow" w:hAnsi="Arial Narrow"/>
                <w:iCs/>
                <w:sz w:val="18"/>
                <w:szCs w:val="18"/>
              </w:rPr>
            </w:pPr>
          </w:p>
        </w:tc>
        <w:tc>
          <w:tcPr>
            <w:tcW w:w="992" w:type="dxa"/>
            <w:tcBorders>
              <w:top w:val="single" w:sz="4" w:space="0" w:color="auto"/>
              <w:left w:val="single" w:sz="4" w:space="0" w:color="auto"/>
              <w:bottom w:val="single" w:sz="4" w:space="0" w:color="auto"/>
              <w:right w:val="single" w:sz="6" w:space="0" w:color="auto"/>
            </w:tcBorders>
            <w:shd w:val="clear" w:color="auto" w:fill="auto"/>
            <w:vAlign w:val="center"/>
          </w:tcPr>
          <w:p w14:paraId="19DD8C9F" w14:textId="77777777" w:rsidR="00072C9D" w:rsidRPr="00E15CE1" w:rsidRDefault="00072C9D" w:rsidP="000578D5">
            <w:pPr>
              <w:jc w:val="center"/>
              <w:rPr>
                <w:rFonts w:ascii="Arial Narrow" w:hAnsi="Arial Narrow"/>
                <w:sz w:val="22"/>
              </w:rPr>
            </w:pPr>
            <w:r w:rsidRPr="005D5EA4">
              <w:rPr>
                <w:rFonts w:ascii="Arial Narrow" w:hAnsi="Arial Narrow"/>
                <w:iCs/>
                <w:sz w:val="22"/>
                <w:szCs w:val="22"/>
              </w:rPr>
              <w:t>H3</w:t>
            </w:r>
          </w:p>
        </w:tc>
      </w:tr>
      <w:tr w:rsidR="00072C9D" w:rsidRPr="005D5EA4" w14:paraId="309B5BEE" w14:textId="77777777" w:rsidTr="000578D5">
        <w:trPr>
          <w:trHeight w:val="360"/>
        </w:trPr>
        <w:tc>
          <w:tcPr>
            <w:tcW w:w="4394" w:type="dxa"/>
            <w:tcBorders>
              <w:left w:val="single" w:sz="6" w:space="0" w:color="auto"/>
              <w:bottom w:val="single" w:sz="4" w:space="0" w:color="auto"/>
              <w:right w:val="single" w:sz="4" w:space="0" w:color="auto"/>
            </w:tcBorders>
            <w:shd w:val="clear" w:color="auto" w:fill="auto"/>
            <w:vAlign w:val="center"/>
          </w:tcPr>
          <w:p w14:paraId="3865F94E" w14:textId="77777777" w:rsidR="00072C9D" w:rsidRPr="005D5EA4" w:rsidRDefault="00072C9D" w:rsidP="000578D5">
            <w:pPr>
              <w:rPr>
                <w:rFonts w:ascii="Arial Narrow" w:hAnsi="Arial Narrow"/>
                <w:iCs/>
                <w:sz w:val="18"/>
                <w:szCs w:val="18"/>
              </w:rPr>
            </w:pPr>
            <w:r w:rsidRPr="005D5EA4">
              <w:rPr>
                <w:rFonts w:ascii="Arial Narrow" w:hAnsi="Arial Narrow"/>
                <w:iCs/>
                <w:sz w:val="18"/>
                <w:szCs w:val="18"/>
              </w:rPr>
              <w:t xml:space="preserve">Have you ever seen a traditional healer for raised blood pressure or hypertension? </w:t>
            </w:r>
          </w:p>
        </w:tc>
        <w:tc>
          <w:tcPr>
            <w:tcW w:w="5103" w:type="dxa"/>
            <w:gridSpan w:val="2"/>
            <w:tcBorders>
              <w:left w:val="single" w:sz="4" w:space="0" w:color="auto"/>
              <w:bottom w:val="single" w:sz="4" w:space="0" w:color="auto"/>
              <w:right w:val="single" w:sz="4" w:space="0" w:color="auto"/>
            </w:tcBorders>
            <w:shd w:val="clear" w:color="auto" w:fill="auto"/>
            <w:vAlign w:val="center"/>
          </w:tcPr>
          <w:tbl>
            <w:tblPr>
              <w:tblW w:w="10558" w:type="dxa"/>
              <w:jc w:val="center"/>
              <w:tblLayout w:type="fixed"/>
              <w:tblLook w:val="0000" w:firstRow="0" w:lastRow="0" w:firstColumn="0" w:lastColumn="0" w:noHBand="0" w:noVBand="0"/>
            </w:tblPr>
            <w:tblGrid>
              <w:gridCol w:w="5279"/>
              <w:gridCol w:w="5279"/>
            </w:tblGrid>
            <w:tr w:rsidR="00072C9D" w:rsidRPr="005D5EA4" w14:paraId="759A6057" w14:textId="77777777" w:rsidTr="000578D5">
              <w:trPr>
                <w:trHeight w:val="735"/>
                <w:jc w:val="center"/>
              </w:trPr>
              <w:tc>
                <w:tcPr>
                  <w:tcW w:w="5279" w:type="dxa"/>
                  <w:tcBorders>
                    <w:top w:val="single" w:sz="6" w:space="0" w:color="auto"/>
                    <w:left w:val="nil"/>
                  </w:tcBorders>
                  <w:shd w:val="clear" w:color="auto" w:fill="auto"/>
                  <w:vAlign w:val="center"/>
                </w:tcPr>
                <w:p w14:paraId="3B19F642" w14:textId="77777777" w:rsidR="00072C9D" w:rsidRPr="005D5EA4" w:rsidRDefault="00072C9D" w:rsidP="00CA2E76">
                  <w:pPr>
                    <w:framePr w:hSpace="180" w:wrap="around" w:hAnchor="page" w:x="945" w:y="-900"/>
                    <w:spacing w:before="60"/>
                    <w:jc w:val="right"/>
                    <w:rPr>
                      <w:rFonts w:ascii="Arial Narrow" w:hAnsi="Arial Narrow"/>
                      <w:sz w:val="18"/>
                    </w:rPr>
                  </w:pPr>
                  <w:r w:rsidRPr="005D5EA4">
                    <w:rPr>
                      <w:rFonts w:ascii="Arial Narrow" w:hAnsi="Arial Narrow"/>
                      <w:sz w:val="18"/>
                    </w:rPr>
                    <w:t>Yes</w:t>
                  </w:r>
                </w:p>
                <w:p w14:paraId="6E092268" w14:textId="77777777" w:rsidR="00072C9D" w:rsidRPr="005D5EA4" w:rsidRDefault="00072C9D" w:rsidP="00CA2E76">
                  <w:pPr>
                    <w:framePr w:hSpace="180" w:wrap="around" w:hAnchor="page" w:x="945" w:y="-900"/>
                    <w:spacing w:before="60"/>
                    <w:jc w:val="right"/>
                    <w:rPr>
                      <w:rFonts w:ascii="Arial Narrow" w:hAnsi="Arial Narrow"/>
                      <w:sz w:val="18"/>
                    </w:rPr>
                  </w:pPr>
                  <w:r w:rsidRPr="005D5EA4">
                    <w:rPr>
                      <w:rFonts w:ascii="Arial Narrow" w:hAnsi="Arial Narrow"/>
                      <w:sz w:val="18"/>
                    </w:rPr>
                    <w:t>No</w:t>
                  </w:r>
                </w:p>
              </w:tc>
              <w:tc>
                <w:tcPr>
                  <w:tcW w:w="5279" w:type="dxa"/>
                  <w:tcBorders>
                    <w:top w:val="single" w:sz="6" w:space="0" w:color="auto"/>
                    <w:right w:val="single" w:sz="4" w:space="0" w:color="auto"/>
                  </w:tcBorders>
                  <w:shd w:val="clear" w:color="auto" w:fill="auto"/>
                  <w:vAlign w:val="center"/>
                </w:tcPr>
                <w:p w14:paraId="6F79E737" w14:textId="77777777" w:rsidR="00072C9D" w:rsidRPr="005D5EA4" w:rsidRDefault="00072C9D" w:rsidP="00CA2E76">
                  <w:pPr>
                    <w:framePr w:hSpace="180" w:wrap="around" w:hAnchor="page" w:x="945" w:y="-900"/>
                    <w:spacing w:before="60"/>
                    <w:rPr>
                      <w:rFonts w:ascii="Arial Narrow" w:hAnsi="Arial Narrow"/>
                      <w:sz w:val="18"/>
                    </w:rPr>
                  </w:pPr>
                  <w:r w:rsidRPr="005D5EA4">
                    <w:rPr>
                      <w:rFonts w:ascii="Arial Narrow" w:hAnsi="Arial Narrow"/>
                      <w:sz w:val="18"/>
                    </w:rPr>
                    <w:t>1</w:t>
                  </w:r>
                </w:p>
                <w:p w14:paraId="32A81780" w14:textId="77777777" w:rsidR="00072C9D" w:rsidRPr="005D5EA4" w:rsidRDefault="00072C9D" w:rsidP="00CA2E76">
                  <w:pPr>
                    <w:framePr w:hSpace="180" w:wrap="around" w:hAnchor="page" w:x="945" w:y="-900"/>
                    <w:spacing w:before="60"/>
                    <w:rPr>
                      <w:rFonts w:ascii="Arial Narrow" w:hAnsi="Arial Narrow"/>
                      <w:sz w:val="18"/>
                    </w:rPr>
                  </w:pPr>
                  <w:r w:rsidRPr="005D5EA4">
                    <w:rPr>
                      <w:rFonts w:ascii="Arial Narrow" w:hAnsi="Arial Narrow"/>
                      <w:sz w:val="18"/>
                    </w:rPr>
                    <w:t xml:space="preserve">2 </w:t>
                  </w:r>
                </w:p>
              </w:tc>
            </w:tr>
          </w:tbl>
          <w:p w14:paraId="3E6ED773" w14:textId="77777777" w:rsidR="00072C9D" w:rsidRPr="00E15CE1" w:rsidRDefault="00072C9D" w:rsidP="000578D5">
            <w:pPr>
              <w:rPr>
                <w:rFonts w:ascii="Arial Narrow" w:hAnsi="Arial Narrow"/>
                <w:b/>
              </w:rPr>
            </w:pPr>
          </w:p>
        </w:tc>
        <w:tc>
          <w:tcPr>
            <w:tcW w:w="992" w:type="dxa"/>
            <w:tcBorders>
              <w:left w:val="single" w:sz="4" w:space="0" w:color="auto"/>
              <w:bottom w:val="single" w:sz="4" w:space="0" w:color="auto"/>
              <w:right w:val="single" w:sz="6" w:space="0" w:color="auto"/>
            </w:tcBorders>
            <w:shd w:val="clear" w:color="auto" w:fill="auto"/>
            <w:vAlign w:val="center"/>
          </w:tcPr>
          <w:p w14:paraId="3D4C3BB5" w14:textId="77777777" w:rsidR="00072C9D" w:rsidRPr="00E15CE1" w:rsidRDefault="00072C9D" w:rsidP="000578D5">
            <w:pPr>
              <w:jc w:val="center"/>
              <w:rPr>
                <w:rFonts w:ascii="Arial Narrow" w:hAnsi="Arial Narrow"/>
                <w:sz w:val="22"/>
              </w:rPr>
            </w:pPr>
            <w:r w:rsidRPr="005D5EA4">
              <w:rPr>
                <w:rFonts w:ascii="Arial Narrow" w:hAnsi="Arial Narrow"/>
                <w:iCs/>
                <w:sz w:val="22"/>
                <w:szCs w:val="22"/>
              </w:rPr>
              <w:t>H4</w:t>
            </w:r>
          </w:p>
        </w:tc>
      </w:tr>
      <w:tr w:rsidR="00072C9D" w:rsidRPr="005D5EA4" w14:paraId="14EEED76" w14:textId="77777777" w:rsidTr="000578D5">
        <w:trPr>
          <w:trHeight w:val="549"/>
        </w:trPr>
        <w:tc>
          <w:tcPr>
            <w:tcW w:w="4394" w:type="dxa"/>
            <w:tcBorders>
              <w:left w:val="single" w:sz="6" w:space="0" w:color="auto"/>
              <w:bottom w:val="single" w:sz="4" w:space="0" w:color="auto"/>
              <w:right w:val="single" w:sz="4" w:space="0" w:color="auto"/>
            </w:tcBorders>
            <w:shd w:val="clear" w:color="auto" w:fill="auto"/>
            <w:vAlign w:val="center"/>
          </w:tcPr>
          <w:p w14:paraId="532296BF" w14:textId="77777777" w:rsidR="00072C9D" w:rsidRPr="005D5EA4" w:rsidRDefault="00072C9D" w:rsidP="000578D5">
            <w:pPr>
              <w:rPr>
                <w:rFonts w:ascii="Arial Narrow" w:hAnsi="Arial Narrow"/>
                <w:iCs/>
                <w:sz w:val="18"/>
                <w:szCs w:val="18"/>
              </w:rPr>
            </w:pPr>
            <w:r w:rsidRPr="005D5EA4">
              <w:rPr>
                <w:rFonts w:ascii="Arial Narrow" w:hAnsi="Arial Narrow"/>
                <w:iCs/>
                <w:sz w:val="18"/>
                <w:szCs w:val="18"/>
              </w:rPr>
              <w:t>Are you currently taking any herbal or traditional remedy for your raised blood pressure?</w:t>
            </w:r>
          </w:p>
        </w:tc>
        <w:tc>
          <w:tcPr>
            <w:tcW w:w="5103" w:type="dxa"/>
            <w:gridSpan w:val="2"/>
            <w:tcBorders>
              <w:left w:val="single" w:sz="4" w:space="0" w:color="auto"/>
              <w:bottom w:val="single" w:sz="4" w:space="0" w:color="auto"/>
              <w:right w:val="single" w:sz="4" w:space="0" w:color="auto"/>
            </w:tcBorders>
            <w:shd w:val="clear" w:color="auto" w:fill="auto"/>
            <w:vAlign w:val="center"/>
          </w:tcPr>
          <w:tbl>
            <w:tblPr>
              <w:tblW w:w="10558" w:type="dxa"/>
              <w:jc w:val="center"/>
              <w:tblLayout w:type="fixed"/>
              <w:tblLook w:val="0000" w:firstRow="0" w:lastRow="0" w:firstColumn="0" w:lastColumn="0" w:noHBand="0" w:noVBand="0"/>
            </w:tblPr>
            <w:tblGrid>
              <w:gridCol w:w="5279"/>
              <w:gridCol w:w="5279"/>
            </w:tblGrid>
            <w:tr w:rsidR="00072C9D" w:rsidRPr="005D5EA4" w14:paraId="54874EE0" w14:textId="77777777" w:rsidTr="000578D5">
              <w:trPr>
                <w:trHeight w:val="735"/>
                <w:jc w:val="center"/>
              </w:trPr>
              <w:tc>
                <w:tcPr>
                  <w:tcW w:w="5279" w:type="dxa"/>
                  <w:tcBorders>
                    <w:top w:val="single" w:sz="6" w:space="0" w:color="auto"/>
                    <w:left w:val="nil"/>
                  </w:tcBorders>
                  <w:shd w:val="clear" w:color="auto" w:fill="auto"/>
                  <w:vAlign w:val="center"/>
                </w:tcPr>
                <w:p w14:paraId="70FDFCB1" w14:textId="77777777" w:rsidR="00072C9D" w:rsidRPr="005D5EA4" w:rsidRDefault="00072C9D" w:rsidP="00CA2E76">
                  <w:pPr>
                    <w:framePr w:hSpace="180" w:wrap="around" w:hAnchor="page" w:x="945" w:y="-900"/>
                    <w:spacing w:before="60"/>
                    <w:jc w:val="right"/>
                    <w:rPr>
                      <w:rFonts w:ascii="Arial Narrow" w:hAnsi="Arial Narrow"/>
                      <w:sz w:val="18"/>
                    </w:rPr>
                  </w:pPr>
                  <w:r w:rsidRPr="005D5EA4">
                    <w:rPr>
                      <w:rFonts w:ascii="Arial Narrow" w:hAnsi="Arial Narrow"/>
                      <w:sz w:val="18"/>
                    </w:rPr>
                    <w:t>Yes</w:t>
                  </w:r>
                </w:p>
                <w:p w14:paraId="5AD4144D" w14:textId="77777777" w:rsidR="00072C9D" w:rsidRPr="005D5EA4" w:rsidRDefault="00072C9D" w:rsidP="00CA2E76">
                  <w:pPr>
                    <w:framePr w:hSpace="180" w:wrap="around" w:hAnchor="page" w:x="945" w:y="-900"/>
                    <w:spacing w:before="60"/>
                    <w:jc w:val="right"/>
                    <w:rPr>
                      <w:rFonts w:ascii="Arial Narrow" w:hAnsi="Arial Narrow"/>
                      <w:sz w:val="18"/>
                    </w:rPr>
                  </w:pPr>
                  <w:r w:rsidRPr="005D5EA4">
                    <w:rPr>
                      <w:rFonts w:ascii="Arial Narrow" w:hAnsi="Arial Narrow"/>
                      <w:sz w:val="18"/>
                    </w:rPr>
                    <w:t>No</w:t>
                  </w:r>
                </w:p>
              </w:tc>
              <w:tc>
                <w:tcPr>
                  <w:tcW w:w="5279" w:type="dxa"/>
                  <w:tcBorders>
                    <w:top w:val="single" w:sz="6" w:space="0" w:color="auto"/>
                    <w:right w:val="single" w:sz="4" w:space="0" w:color="auto"/>
                  </w:tcBorders>
                  <w:shd w:val="clear" w:color="auto" w:fill="auto"/>
                  <w:vAlign w:val="center"/>
                </w:tcPr>
                <w:p w14:paraId="151BAD82" w14:textId="77777777" w:rsidR="00072C9D" w:rsidRPr="005D5EA4" w:rsidRDefault="00072C9D" w:rsidP="00CA2E76">
                  <w:pPr>
                    <w:framePr w:hSpace="180" w:wrap="around" w:hAnchor="page" w:x="945" w:y="-900"/>
                    <w:spacing w:before="60"/>
                    <w:rPr>
                      <w:rFonts w:ascii="Arial Narrow" w:hAnsi="Arial Narrow"/>
                      <w:sz w:val="18"/>
                    </w:rPr>
                  </w:pPr>
                  <w:r w:rsidRPr="005D5EA4">
                    <w:rPr>
                      <w:rFonts w:ascii="Arial Narrow" w:hAnsi="Arial Narrow"/>
                      <w:sz w:val="18"/>
                    </w:rPr>
                    <w:t>1</w:t>
                  </w:r>
                </w:p>
                <w:p w14:paraId="61DC1E67" w14:textId="77777777" w:rsidR="00072C9D" w:rsidRPr="005D5EA4" w:rsidRDefault="00072C9D" w:rsidP="00CA2E76">
                  <w:pPr>
                    <w:framePr w:hSpace="180" w:wrap="around" w:hAnchor="page" w:x="945" w:y="-900"/>
                    <w:spacing w:before="60"/>
                    <w:rPr>
                      <w:rFonts w:ascii="Arial Narrow" w:hAnsi="Arial Narrow"/>
                      <w:sz w:val="18"/>
                    </w:rPr>
                  </w:pPr>
                  <w:r w:rsidRPr="005D5EA4">
                    <w:rPr>
                      <w:rFonts w:ascii="Arial Narrow" w:hAnsi="Arial Narrow"/>
                      <w:sz w:val="18"/>
                    </w:rPr>
                    <w:t xml:space="preserve">2 </w:t>
                  </w:r>
                </w:p>
              </w:tc>
            </w:tr>
          </w:tbl>
          <w:p w14:paraId="65E9D212" w14:textId="77777777" w:rsidR="00072C9D" w:rsidRPr="00E15CE1" w:rsidRDefault="00072C9D" w:rsidP="000578D5">
            <w:pPr>
              <w:rPr>
                <w:rFonts w:ascii="Arial Narrow" w:hAnsi="Arial Narrow"/>
                <w:b/>
              </w:rPr>
            </w:pPr>
          </w:p>
        </w:tc>
        <w:tc>
          <w:tcPr>
            <w:tcW w:w="992" w:type="dxa"/>
            <w:tcBorders>
              <w:left w:val="single" w:sz="4" w:space="0" w:color="auto"/>
              <w:bottom w:val="single" w:sz="4" w:space="0" w:color="auto"/>
              <w:right w:val="single" w:sz="6" w:space="0" w:color="auto"/>
            </w:tcBorders>
            <w:shd w:val="clear" w:color="auto" w:fill="auto"/>
            <w:vAlign w:val="center"/>
          </w:tcPr>
          <w:p w14:paraId="562CEF8E" w14:textId="77777777" w:rsidR="00072C9D" w:rsidRPr="00E15CE1" w:rsidRDefault="00072C9D" w:rsidP="000578D5">
            <w:pPr>
              <w:jc w:val="center"/>
              <w:rPr>
                <w:rFonts w:ascii="Arial Narrow" w:hAnsi="Arial Narrow"/>
                <w:sz w:val="22"/>
                <w:lang w:val="mn-MN"/>
              </w:rPr>
            </w:pPr>
            <w:r w:rsidRPr="005D5EA4">
              <w:rPr>
                <w:rFonts w:ascii="Arial Narrow" w:hAnsi="Arial Narrow"/>
                <w:iCs/>
                <w:sz w:val="22"/>
                <w:szCs w:val="22"/>
                <w:lang w:val="mn-MN"/>
              </w:rPr>
              <w:t>Н5</w:t>
            </w:r>
          </w:p>
        </w:tc>
      </w:tr>
      <w:tr w:rsidR="00072C9D" w:rsidRPr="005D5EA4" w14:paraId="1EA577A0" w14:textId="77777777" w:rsidTr="000578D5">
        <w:trPr>
          <w:trHeight w:val="549"/>
        </w:trPr>
        <w:tc>
          <w:tcPr>
            <w:tcW w:w="10489" w:type="dxa"/>
            <w:gridSpan w:val="4"/>
            <w:tcBorders>
              <w:top w:val="single" w:sz="4" w:space="0" w:color="auto"/>
              <w:bottom w:val="single" w:sz="4" w:space="0" w:color="auto"/>
            </w:tcBorders>
            <w:shd w:val="clear" w:color="auto" w:fill="auto"/>
            <w:vAlign w:val="center"/>
          </w:tcPr>
          <w:p w14:paraId="2D18774C" w14:textId="77777777" w:rsidR="00072C9D" w:rsidRPr="005D5EA4" w:rsidRDefault="00072C9D" w:rsidP="000578D5">
            <w:pPr>
              <w:jc w:val="center"/>
              <w:rPr>
                <w:rFonts w:ascii="Arial Narrow" w:hAnsi="Arial Narrow"/>
                <w:iCs/>
                <w:sz w:val="22"/>
                <w:szCs w:val="22"/>
                <w:lang w:val="mn-MN"/>
              </w:rPr>
            </w:pPr>
          </w:p>
        </w:tc>
      </w:tr>
      <w:tr w:rsidR="00072C9D" w:rsidRPr="005D5EA4" w14:paraId="6F73795E" w14:textId="77777777" w:rsidTr="000578D5">
        <w:tc>
          <w:tcPr>
            <w:tcW w:w="10489" w:type="dxa"/>
            <w:gridSpan w:val="4"/>
            <w:tcBorders>
              <w:top w:val="single" w:sz="4" w:space="0" w:color="auto"/>
              <w:left w:val="single" w:sz="6" w:space="0" w:color="auto"/>
              <w:bottom w:val="single" w:sz="4" w:space="0" w:color="auto"/>
              <w:right w:val="single" w:sz="6" w:space="0" w:color="auto"/>
            </w:tcBorders>
            <w:shd w:val="pct15" w:color="auto" w:fill="auto"/>
          </w:tcPr>
          <w:p w14:paraId="4CEB06DF" w14:textId="77777777" w:rsidR="00072C9D" w:rsidRPr="00E15CE1" w:rsidRDefault="00072C9D" w:rsidP="000578D5">
            <w:pPr>
              <w:tabs>
                <w:tab w:val="right" w:pos="1450"/>
              </w:tabs>
              <w:spacing w:before="40" w:after="40"/>
              <w:rPr>
                <w:rFonts w:ascii="Arial Narrow" w:hAnsi="Arial Narrow"/>
                <w:b/>
              </w:rPr>
            </w:pPr>
            <w:r w:rsidRPr="005D5EA4">
              <w:rPr>
                <w:rFonts w:ascii="Arial Narrow" w:hAnsi="Arial Narrow"/>
              </w:rPr>
              <w:br w:type="page"/>
            </w:r>
            <w:r w:rsidRPr="005D5EA4">
              <w:rPr>
                <w:rFonts w:ascii="Arial Narrow" w:hAnsi="Arial Narrow"/>
                <w:b/>
              </w:rPr>
              <w:t xml:space="preserve">CORE: </w:t>
            </w:r>
            <w:r w:rsidRPr="005D5EA4">
              <w:rPr>
                <w:rFonts w:ascii="Arial Narrow" w:hAnsi="Arial Narrow"/>
                <w:b/>
                <w:bCs/>
              </w:rPr>
              <w:t>History of Diabetes</w:t>
            </w:r>
          </w:p>
        </w:tc>
      </w:tr>
      <w:tr w:rsidR="00072C9D" w:rsidRPr="005D5EA4" w14:paraId="5BCE6DE3" w14:textId="77777777" w:rsidTr="000578D5">
        <w:trPr>
          <w:trHeight w:hRule="exact" w:val="380"/>
        </w:trPr>
        <w:tc>
          <w:tcPr>
            <w:tcW w:w="4394" w:type="dxa"/>
            <w:vMerge w:val="restart"/>
            <w:tcBorders>
              <w:top w:val="single" w:sz="4" w:space="0" w:color="auto"/>
              <w:left w:val="single" w:sz="6" w:space="0" w:color="auto"/>
              <w:right w:val="single" w:sz="4" w:space="0" w:color="auto"/>
            </w:tcBorders>
            <w:shd w:val="clear" w:color="auto" w:fill="auto"/>
            <w:vAlign w:val="center"/>
          </w:tcPr>
          <w:p w14:paraId="3C03FB9E"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Have you ever had your blood sugar measured by a doctor or other health worker?</w:t>
            </w:r>
          </w:p>
        </w:tc>
        <w:tc>
          <w:tcPr>
            <w:tcW w:w="1803" w:type="dxa"/>
            <w:tcBorders>
              <w:top w:val="single" w:sz="6" w:space="0" w:color="auto"/>
              <w:left w:val="nil"/>
            </w:tcBorders>
            <w:shd w:val="clear" w:color="auto" w:fill="auto"/>
            <w:vAlign w:val="center"/>
          </w:tcPr>
          <w:p w14:paraId="7FD8A899"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3300" w:type="dxa"/>
            <w:tcBorders>
              <w:top w:val="single" w:sz="6" w:space="0" w:color="auto"/>
              <w:right w:val="single" w:sz="4" w:space="0" w:color="auto"/>
            </w:tcBorders>
            <w:shd w:val="clear" w:color="auto" w:fill="auto"/>
            <w:vAlign w:val="center"/>
          </w:tcPr>
          <w:p w14:paraId="35C8EB5F"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992" w:type="dxa"/>
            <w:vMerge w:val="restart"/>
            <w:tcBorders>
              <w:top w:val="single" w:sz="4" w:space="0" w:color="auto"/>
              <w:left w:val="nil"/>
              <w:right w:val="single" w:sz="6" w:space="0" w:color="auto"/>
            </w:tcBorders>
            <w:shd w:val="clear" w:color="auto" w:fill="auto"/>
            <w:vAlign w:val="center"/>
          </w:tcPr>
          <w:p w14:paraId="77FA63AA"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H6</w:t>
            </w:r>
          </w:p>
        </w:tc>
      </w:tr>
      <w:tr w:rsidR="00072C9D" w:rsidRPr="005D5EA4" w14:paraId="28842853" w14:textId="77777777" w:rsidTr="000578D5">
        <w:trPr>
          <w:trHeight w:hRule="exact" w:val="380"/>
        </w:trPr>
        <w:tc>
          <w:tcPr>
            <w:tcW w:w="4394" w:type="dxa"/>
            <w:vMerge/>
            <w:tcBorders>
              <w:left w:val="single" w:sz="6" w:space="0" w:color="auto"/>
              <w:right w:val="single" w:sz="4" w:space="0" w:color="auto"/>
            </w:tcBorders>
            <w:shd w:val="clear" w:color="auto" w:fill="auto"/>
            <w:vAlign w:val="center"/>
          </w:tcPr>
          <w:p w14:paraId="195A847E" w14:textId="77777777" w:rsidR="00072C9D" w:rsidRPr="005D5EA4" w:rsidRDefault="00072C9D" w:rsidP="000578D5">
            <w:pPr>
              <w:spacing w:before="40"/>
              <w:rPr>
                <w:rFonts w:ascii="Arial Narrow" w:hAnsi="Arial Narrow"/>
                <w:sz w:val="18"/>
                <w:szCs w:val="18"/>
              </w:rPr>
            </w:pPr>
          </w:p>
        </w:tc>
        <w:tc>
          <w:tcPr>
            <w:tcW w:w="1803" w:type="dxa"/>
            <w:tcBorders>
              <w:left w:val="nil"/>
              <w:bottom w:val="single" w:sz="6" w:space="0" w:color="auto"/>
            </w:tcBorders>
            <w:shd w:val="clear" w:color="auto" w:fill="auto"/>
            <w:vAlign w:val="center"/>
          </w:tcPr>
          <w:p w14:paraId="4099A63F"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3300" w:type="dxa"/>
            <w:tcBorders>
              <w:right w:val="single" w:sz="4" w:space="0" w:color="auto"/>
            </w:tcBorders>
            <w:shd w:val="clear" w:color="auto" w:fill="auto"/>
            <w:vAlign w:val="center"/>
          </w:tcPr>
          <w:p w14:paraId="618B9BDF"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r w:rsidRPr="005D5EA4">
              <w:rPr>
                <w:rFonts w:ascii="Arial Narrow" w:hAnsi="Arial Narrow"/>
                <w:i/>
                <w:sz w:val="18"/>
              </w:rPr>
              <w:t xml:space="preserve">       If No, go to H12</w:t>
            </w:r>
          </w:p>
        </w:tc>
        <w:tc>
          <w:tcPr>
            <w:tcW w:w="992" w:type="dxa"/>
            <w:vMerge/>
            <w:tcBorders>
              <w:left w:val="nil"/>
              <w:right w:val="single" w:sz="6" w:space="0" w:color="auto"/>
            </w:tcBorders>
            <w:shd w:val="clear" w:color="auto" w:fill="auto"/>
            <w:vAlign w:val="center"/>
          </w:tcPr>
          <w:p w14:paraId="43E7A3D0" w14:textId="77777777" w:rsidR="00072C9D" w:rsidRPr="005D5EA4" w:rsidRDefault="00072C9D" w:rsidP="000578D5">
            <w:pPr>
              <w:jc w:val="center"/>
              <w:rPr>
                <w:rFonts w:ascii="Arial Narrow" w:hAnsi="Arial Narrow"/>
                <w:iCs/>
                <w:sz w:val="22"/>
                <w:szCs w:val="22"/>
              </w:rPr>
            </w:pPr>
          </w:p>
        </w:tc>
      </w:tr>
      <w:tr w:rsidR="00072C9D" w:rsidRPr="005D5EA4" w14:paraId="545DE353" w14:textId="77777777" w:rsidTr="000578D5">
        <w:trPr>
          <w:trHeight w:hRule="exact" w:val="340"/>
        </w:trPr>
        <w:tc>
          <w:tcPr>
            <w:tcW w:w="4394" w:type="dxa"/>
            <w:vMerge w:val="restart"/>
            <w:tcBorders>
              <w:top w:val="single" w:sz="4" w:space="0" w:color="auto"/>
              <w:left w:val="single" w:sz="6" w:space="0" w:color="auto"/>
              <w:right w:val="single" w:sz="4" w:space="0" w:color="auto"/>
            </w:tcBorders>
            <w:shd w:val="clear" w:color="auto" w:fill="auto"/>
            <w:vAlign w:val="center"/>
          </w:tcPr>
          <w:p w14:paraId="710BAFBF" w14:textId="77777777" w:rsidR="00072C9D" w:rsidRPr="005D5EA4" w:rsidRDefault="00072C9D" w:rsidP="000578D5">
            <w:pPr>
              <w:spacing w:before="40"/>
              <w:rPr>
                <w:rFonts w:ascii="Arial Narrow" w:hAnsi="Arial Narrow"/>
                <w:sz w:val="18"/>
              </w:rPr>
            </w:pPr>
            <w:r w:rsidRPr="005D5EA4">
              <w:rPr>
                <w:rFonts w:ascii="Arial Narrow" w:hAnsi="Arial Narrow"/>
                <w:sz w:val="18"/>
                <w:szCs w:val="18"/>
              </w:rPr>
              <w:t>Have you ever been told by a doctor or other health worker that you have raised blood sugar or diabetes?</w:t>
            </w:r>
          </w:p>
        </w:tc>
        <w:tc>
          <w:tcPr>
            <w:tcW w:w="1803" w:type="dxa"/>
            <w:tcBorders>
              <w:top w:val="single" w:sz="6" w:space="0" w:color="auto"/>
              <w:left w:val="nil"/>
            </w:tcBorders>
            <w:shd w:val="clear" w:color="auto" w:fill="auto"/>
            <w:vAlign w:val="center"/>
          </w:tcPr>
          <w:p w14:paraId="68622A0C"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3300" w:type="dxa"/>
            <w:tcBorders>
              <w:top w:val="single" w:sz="6" w:space="0" w:color="auto"/>
              <w:right w:val="single" w:sz="4" w:space="0" w:color="auto"/>
            </w:tcBorders>
            <w:shd w:val="clear" w:color="auto" w:fill="auto"/>
            <w:vAlign w:val="center"/>
          </w:tcPr>
          <w:p w14:paraId="18F3EB59"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992" w:type="dxa"/>
            <w:vMerge w:val="restart"/>
            <w:tcBorders>
              <w:top w:val="single" w:sz="4" w:space="0" w:color="auto"/>
              <w:left w:val="nil"/>
              <w:right w:val="single" w:sz="6" w:space="0" w:color="auto"/>
            </w:tcBorders>
            <w:shd w:val="clear" w:color="auto" w:fill="auto"/>
            <w:vAlign w:val="center"/>
          </w:tcPr>
          <w:p w14:paraId="609878C4"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H7a</w:t>
            </w:r>
          </w:p>
        </w:tc>
      </w:tr>
      <w:tr w:rsidR="00072C9D" w:rsidRPr="005D5EA4" w14:paraId="3FAC555C" w14:textId="77777777" w:rsidTr="000578D5">
        <w:trPr>
          <w:trHeight w:hRule="exact" w:val="380"/>
        </w:trPr>
        <w:tc>
          <w:tcPr>
            <w:tcW w:w="4394" w:type="dxa"/>
            <w:vMerge/>
            <w:tcBorders>
              <w:left w:val="single" w:sz="6" w:space="0" w:color="auto"/>
              <w:right w:val="single" w:sz="4" w:space="0" w:color="auto"/>
            </w:tcBorders>
            <w:shd w:val="clear" w:color="auto" w:fill="auto"/>
            <w:vAlign w:val="center"/>
          </w:tcPr>
          <w:p w14:paraId="30E6C51D" w14:textId="77777777" w:rsidR="00072C9D" w:rsidRPr="005D5EA4" w:rsidRDefault="00072C9D" w:rsidP="000578D5">
            <w:pPr>
              <w:spacing w:before="40"/>
              <w:rPr>
                <w:rFonts w:ascii="Arial Narrow" w:hAnsi="Arial Narrow"/>
                <w:sz w:val="18"/>
              </w:rPr>
            </w:pPr>
          </w:p>
        </w:tc>
        <w:tc>
          <w:tcPr>
            <w:tcW w:w="1803" w:type="dxa"/>
            <w:tcBorders>
              <w:left w:val="nil"/>
            </w:tcBorders>
            <w:shd w:val="clear" w:color="auto" w:fill="auto"/>
            <w:vAlign w:val="center"/>
          </w:tcPr>
          <w:p w14:paraId="2024BAD6"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3300" w:type="dxa"/>
            <w:tcBorders>
              <w:right w:val="single" w:sz="4" w:space="0" w:color="auto"/>
            </w:tcBorders>
            <w:shd w:val="clear" w:color="auto" w:fill="auto"/>
            <w:vAlign w:val="center"/>
          </w:tcPr>
          <w:p w14:paraId="3C205A4A" w14:textId="77777777" w:rsidR="00072C9D" w:rsidRPr="005D5EA4" w:rsidRDefault="00072C9D" w:rsidP="000578D5">
            <w:pPr>
              <w:spacing w:before="4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 xml:space="preserve"> If No, go to H12</w:t>
            </w:r>
          </w:p>
        </w:tc>
        <w:tc>
          <w:tcPr>
            <w:tcW w:w="992" w:type="dxa"/>
            <w:vMerge/>
            <w:tcBorders>
              <w:left w:val="nil"/>
              <w:right w:val="single" w:sz="6" w:space="0" w:color="auto"/>
            </w:tcBorders>
            <w:shd w:val="clear" w:color="auto" w:fill="auto"/>
            <w:vAlign w:val="center"/>
          </w:tcPr>
          <w:p w14:paraId="4034ABB7" w14:textId="77777777" w:rsidR="00072C9D" w:rsidRPr="005D5EA4" w:rsidRDefault="00072C9D" w:rsidP="000578D5">
            <w:pPr>
              <w:jc w:val="center"/>
              <w:rPr>
                <w:rFonts w:ascii="Arial Narrow" w:hAnsi="Arial Narrow"/>
                <w:bCs/>
                <w:sz w:val="22"/>
                <w:szCs w:val="22"/>
                <w:lang w:val="en-GB"/>
              </w:rPr>
            </w:pPr>
          </w:p>
        </w:tc>
      </w:tr>
      <w:tr w:rsidR="00072C9D" w:rsidRPr="005D5EA4" w14:paraId="5D044ED8" w14:textId="77777777" w:rsidTr="000578D5">
        <w:trPr>
          <w:trHeight w:val="360"/>
        </w:trPr>
        <w:tc>
          <w:tcPr>
            <w:tcW w:w="4394" w:type="dxa"/>
            <w:vMerge w:val="restart"/>
            <w:tcBorders>
              <w:top w:val="single" w:sz="4" w:space="0" w:color="auto"/>
              <w:left w:val="single" w:sz="6" w:space="0" w:color="auto"/>
              <w:right w:val="single" w:sz="4" w:space="0" w:color="auto"/>
            </w:tcBorders>
            <w:shd w:val="clear" w:color="auto" w:fill="auto"/>
            <w:vAlign w:val="center"/>
          </w:tcPr>
          <w:p w14:paraId="51538802" w14:textId="77777777" w:rsidR="00072C9D" w:rsidRPr="005D5EA4" w:rsidRDefault="00072C9D" w:rsidP="000578D5">
            <w:pPr>
              <w:spacing w:before="40"/>
              <w:rPr>
                <w:rFonts w:ascii="Arial Narrow" w:hAnsi="Arial Narrow"/>
                <w:sz w:val="18"/>
                <w:szCs w:val="18"/>
              </w:rPr>
            </w:pPr>
            <w:r>
              <w:rPr>
                <w:rFonts w:ascii="Arial Narrow" w:hAnsi="Arial Narrow"/>
                <w:sz w:val="18"/>
                <w:szCs w:val="18"/>
              </w:rPr>
              <w:t>Were you first</w:t>
            </w:r>
            <w:r w:rsidRPr="005D5EA4">
              <w:rPr>
                <w:rFonts w:ascii="Arial Narrow" w:hAnsi="Arial Narrow"/>
                <w:sz w:val="18"/>
                <w:szCs w:val="18"/>
              </w:rPr>
              <w:t xml:space="preserve"> told in the past 12 months?</w:t>
            </w:r>
          </w:p>
        </w:tc>
        <w:tc>
          <w:tcPr>
            <w:tcW w:w="1803" w:type="dxa"/>
            <w:tcBorders>
              <w:top w:val="single" w:sz="6" w:space="0" w:color="auto"/>
              <w:left w:val="nil"/>
            </w:tcBorders>
            <w:shd w:val="clear" w:color="auto" w:fill="auto"/>
            <w:vAlign w:val="center"/>
          </w:tcPr>
          <w:p w14:paraId="0C95898D"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tc>
        <w:tc>
          <w:tcPr>
            <w:tcW w:w="3300" w:type="dxa"/>
            <w:tcBorders>
              <w:top w:val="single" w:sz="6" w:space="0" w:color="auto"/>
              <w:right w:val="single" w:sz="4" w:space="0" w:color="auto"/>
            </w:tcBorders>
            <w:shd w:val="clear" w:color="auto" w:fill="auto"/>
            <w:vAlign w:val="center"/>
          </w:tcPr>
          <w:p w14:paraId="5FCA8B03" w14:textId="77777777" w:rsidR="00072C9D" w:rsidRPr="005D5EA4" w:rsidRDefault="00072C9D" w:rsidP="000578D5">
            <w:pPr>
              <w:spacing w:before="60"/>
              <w:rPr>
                <w:rFonts w:ascii="Arial Narrow" w:hAnsi="Arial Narrow"/>
                <w:sz w:val="18"/>
              </w:rPr>
            </w:pPr>
            <w:r w:rsidRPr="005D5EA4">
              <w:rPr>
                <w:rFonts w:ascii="Arial Narrow" w:hAnsi="Arial Narrow"/>
                <w:sz w:val="18"/>
              </w:rPr>
              <w:t>1</w:t>
            </w:r>
          </w:p>
        </w:tc>
        <w:tc>
          <w:tcPr>
            <w:tcW w:w="992" w:type="dxa"/>
            <w:vMerge w:val="restart"/>
            <w:tcBorders>
              <w:top w:val="single" w:sz="4" w:space="0" w:color="auto"/>
              <w:left w:val="nil"/>
              <w:right w:val="single" w:sz="6" w:space="0" w:color="auto"/>
            </w:tcBorders>
            <w:shd w:val="clear" w:color="auto" w:fill="auto"/>
            <w:vAlign w:val="center"/>
          </w:tcPr>
          <w:p w14:paraId="7843D30B"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H7b</w:t>
            </w:r>
          </w:p>
        </w:tc>
      </w:tr>
      <w:tr w:rsidR="00072C9D" w:rsidRPr="005D5EA4" w14:paraId="4E1D7888" w14:textId="77777777" w:rsidTr="000578D5">
        <w:trPr>
          <w:trHeight w:val="360"/>
        </w:trPr>
        <w:tc>
          <w:tcPr>
            <w:tcW w:w="4394" w:type="dxa"/>
            <w:vMerge/>
            <w:tcBorders>
              <w:left w:val="single" w:sz="6" w:space="0" w:color="auto"/>
              <w:bottom w:val="single" w:sz="4" w:space="0" w:color="auto"/>
              <w:right w:val="single" w:sz="4" w:space="0" w:color="auto"/>
            </w:tcBorders>
            <w:shd w:val="pct15" w:color="auto" w:fill="auto"/>
            <w:vAlign w:val="center"/>
          </w:tcPr>
          <w:p w14:paraId="0951AC6F" w14:textId="77777777" w:rsidR="00072C9D" w:rsidRPr="005D5EA4" w:rsidRDefault="00072C9D" w:rsidP="000578D5">
            <w:pPr>
              <w:spacing w:before="40"/>
              <w:rPr>
                <w:rFonts w:ascii="Arial Narrow" w:hAnsi="Arial Narrow"/>
                <w:sz w:val="18"/>
                <w:szCs w:val="18"/>
              </w:rPr>
            </w:pPr>
          </w:p>
        </w:tc>
        <w:tc>
          <w:tcPr>
            <w:tcW w:w="1803" w:type="dxa"/>
            <w:tcBorders>
              <w:left w:val="nil"/>
              <w:bottom w:val="single" w:sz="6" w:space="0" w:color="auto"/>
            </w:tcBorders>
            <w:shd w:val="clear" w:color="auto" w:fill="auto"/>
            <w:vAlign w:val="center"/>
          </w:tcPr>
          <w:p w14:paraId="1D50CA62"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3300" w:type="dxa"/>
            <w:tcBorders>
              <w:bottom w:val="single" w:sz="6" w:space="0" w:color="auto"/>
              <w:right w:val="single" w:sz="4" w:space="0" w:color="auto"/>
            </w:tcBorders>
            <w:shd w:val="clear" w:color="auto" w:fill="auto"/>
            <w:vAlign w:val="center"/>
          </w:tcPr>
          <w:p w14:paraId="3F70E3F3"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2 </w:t>
            </w:r>
          </w:p>
        </w:tc>
        <w:tc>
          <w:tcPr>
            <w:tcW w:w="992" w:type="dxa"/>
            <w:vMerge/>
            <w:tcBorders>
              <w:left w:val="nil"/>
              <w:bottom w:val="single" w:sz="4" w:space="0" w:color="auto"/>
              <w:right w:val="single" w:sz="6" w:space="0" w:color="auto"/>
            </w:tcBorders>
            <w:shd w:val="pct15" w:color="auto" w:fill="auto"/>
            <w:vAlign w:val="center"/>
          </w:tcPr>
          <w:p w14:paraId="68E5ACA7" w14:textId="77777777" w:rsidR="00072C9D" w:rsidRPr="005D5EA4" w:rsidRDefault="00072C9D" w:rsidP="000578D5">
            <w:pPr>
              <w:jc w:val="center"/>
              <w:rPr>
                <w:rFonts w:ascii="Arial Narrow" w:hAnsi="Arial Narrow"/>
                <w:iCs/>
              </w:rPr>
            </w:pPr>
          </w:p>
        </w:tc>
      </w:tr>
      <w:tr w:rsidR="00072C9D" w:rsidRPr="005D5EA4" w14:paraId="4C3C7FBE" w14:textId="77777777" w:rsidTr="000578D5">
        <w:trPr>
          <w:trHeight w:val="721"/>
        </w:trPr>
        <w:tc>
          <w:tcPr>
            <w:tcW w:w="4394" w:type="dxa"/>
            <w:tcBorders>
              <w:top w:val="single" w:sz="4" w:space="0" w:color="auto"/>
              <w:left w:val="single" w:sz="6" w:space="0" w:color="auto"/>
              <w:right w:val="single" w:sz="4" w:space="0" w:color="auto"/>
            </w:tcBorders>
            <w:shd w:val="clear" w:color="auto" w:fill="auto"/>
            <w:vAlign w:val="center"/>
          </w:tcPr>
          <w:p w14:paraId="5BA5C887" w14:textId="77777777" w:rsidR="00072C9D" w:rsidRPr="005D5EA4" w:rsidRDefault="00072C9D" w:rsidP="000578D5">
            <w:pPr>
              <w:spacing w:before="40"/>
              <w:rPr>
                <w:rFonts w:ascii="Arial Narrow" w:hAnsi="Arial Narrow"/>
                <w:sz w:val="18"/>
              </w:rPr>
            </w:pPr>
            <w:r w:rsidRPr="005D5EA4">
              <w:rPr>
                <w:rFonts w:ascii="Arial Narrow" w:hAnsi="Arial Narrow"/>
                <w:sz w:val="18"/>
              </w:rPr>
              <w:t>In the past two weeks, have you taken any drugs (medication) for diabetes prescribed by a doctor or other health worker?</w:t>
            </w:r>
          </w:p>
        </w:tc>
        <w:tc>
          <w:tcPr>
            <w:tcW w:w="1803" w:type="dxa"/>
            <w:tcBorders>
              <w:top w:val="single" w:sz="6" w:space="0" w:color="auto"/>
              <w:left w:val="nil"/>
            </w:tcBorders>
            <w:shd w:val="clear" w:color="auto" w:fill="auto"/>
            <w:vAlign w:val="center"/>
          </w:tcPr>
          <w:p w14:paraId="020ADC0E"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p w14:paraId="75A8C5F9"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3300" w:type="dxa"/>
            <w:tcBorders>
              <w:top w:val="single" w:sz="6" w:space="0" w:color="auto"/>
              <w:right w:val="single" w:sz="4" w:space="0" w:color="auto"/>
            </w:tcBorders>
            <w:shd w:val="clear" w:color="auto" w:fill="auto"/>
            <w:vAlign w:val="center"/>
          </w:tcPr>
          <w:p w14:paraId="66BFC6D6"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663BE75E"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992" w:type="dxa"/>
            <w:tcBorders>
              <w:top w:val="single" w:sz="4" w:space="0" w:color="auto"/>
              <w:left w:val="nil"/>
              <w:right w:val="single" w:sz="6" w:space="0" w:color="auto"/>
            </w:tcBorders>
            <w:shd w:val="clear" w:color="auto" w:fill="auto"/>
            <w:vAlign w:val="center"/>
          </w:tcPr>
          <w:p w14:paraId="2327E302" w14:textId="77777777" w:rsidR="00072C9D" w:rsidRPr="00E15CE1" w:rsidRDefault="00072C9D" w:rsidP="000578D5">
            <w:pPr>
              <w:jc w:val="center"/>
              <w:rPr>
                <w:rFonts w:ascii="Arial Narrow" w:hAnsi="Arial Narrow"/>
                <w:sz w:val="22"/>
              </w:rPr>
            </w:pPr>
            <w:r w:rsidRPr="005D5EA4">
              <w:rPr>
                <w:rFonts w:ascii="Arial Narrow" w:hAnsi="Arial Narrow"/>
                <w:bCs/>
                <w:sz w:val="22"/>
                <w:szCs w:val="22"/>
              </w:rPr>
              <w:t>H8</w:t>
            </w:r>
          </w:p>
        </w:tc>
      </w:tr>
      <w:tr w:rsidR="00072C9D" w:rsidRPr="005D5EA4" w14:paraId="4FC24B7B" w14:textId="77777777" w:rsidTr="000578D5">
        <w:trPr>
          <w:trHeight w:val="353"/>
        </w:trPr>
        <w:tc>
          <w:tcPr>
            <w:tcW w:w="4394" w:type="dxa"/>
            <w:vMerge w:val="restart"/>
            <w:tcBorders>
              <w:top w:val="single" w:sz="4" w:space="0" w:color="auto"/>
              <w:left w:val="single" w:sz="6" w:space="0" w:color="auto"/>
              <w:right w:val="single" w:sz="4" w:space="0" w:color="auto"/>
            </w:tcBorders>
            <w:shd w:val="clear" w:color="auto" w:fill="auto"/>
            <w:vAlign w:val="center"/>
          </w:tcPr>
          <w:p w14:paraId="47FD88D2" w14:textId="77777777" w:rsidR="00072C9D" w:rsidRPr="005D5EA4" w:rsidRDefault="00072C9D" w:rsidP="000578D5">
            <w:pPr>
              <w:spacing w:before="40"/>
              <w:rPr>
                <w:rFonts w:ascii="Arial Narrow" w:hAnsi="Arial Narrow"/>
                <w:sz w:val="18"/>
              </w:rPr>
            </w:pPr>
            <w:r w:rsidRPr="005D5EA4">
              <w:rPr>
                <w:rFonts w:ascii="Arial Narrow" w:hAnsi="Arial Narrow"/>
                <w:sz w:val="18"/>
              </w:rPr>
              <w:t>Are you currently taking insulin for diabetes prescribed by a doctor or other health worker?</w:t>
            </w:r>
          </w:p>
        </w:tc>
        <w:tc>
          <w:tcPr>
            <w:tcW w:w="1803" w:type="dxa"/>
            <w:tcBorders>
              <w:top w:val="single" w:sz="6" w:space="0" w:color="auto"/>
              <w:left w:val="nil"/>
            </w:tcBorders>
            <w:shd w:val="clear" w:color="auto" w:fill="auto"/>
            <w:vAlign w:val="center"/>
          </w:tcPr>
          <w:p w14:paraId="6476B03C"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3300" w:type="dxa"/>
            <w:tcBorders>
              <w:top w:val="single" w:sz="6" w:space="0" w:color="auto"/>
              <w:right w:val="single" w:sz="4" w:space="0" w:color="auto"/>
            </w:tcBorders>
            <w:shd w:val="clear" w:color="auto" w:fill="auto"/>
            <w:vAlign w:val="center"/>
          </w:tcPr>
          <w:p w14:paraId="3853E6BB"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992" w:type="dxa"/>
            <w:vMerge w:val="restart"/>
            <w:tcBorders>
              <w:top w:val="single" w:sz="4" w:space="0" w:color="auto"/>
              <w:left w:val="nil"/>
              <w:right w:val="single" w:sz="6" w:space="0" w:color="auto"/>
            </w:tcBorders>
            <w:shd w:val="clear" w:color="auto" w:fill="auto"/>
            <w:vAlign w:val="center"/>
          </w:tcPr>
          <w:p w14:paraId="05C77438"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H9</w:t>
            </w:r>
          </w:p>
        </w:tc>
      </w:tr>
      <w:tr w:rsidR="00072C9D" w:rsidRPr="005D5EA4" w14:paraId="4AE101CC" w14:textId="77777777" w:rsidTr="000578D5">
        <w:trPr>
          <w:trHeight w:val="353"/>
        </w:trPr>
        <w:tc>
          <w:tcPr>
            <w:tcW w:w="4394" w:type="dxa"/>
            <w:vMerge/>
            <w:tcBorders>
              <w:left w:val="single" w:sz="6" w:space="0" w:color="auto"/>
              <w:bottom w:val="single" w:sz="4" w:space="0" w:color="auto"/>
              <w:right w:val="single" w:sz="4" w:space="0" w:color="auto"/>
            </w:tcBorders>
            <w:shd w:val="clear" w:color="auto" w:fill="auto"/>
            <w:vAlign w:val="center"/>
          </w:tcPr>
          <w:p w14:paraId="6BD67DEE" w14:textId="77777777" w:rsidR="00072C9D" w:rsidRPr="005D5EA4" w:rsidRDefault="00072C9D" w:rsidP="000578D5">
            <w:pPr>
              <w:spacing w:before="40"/>
              <w:rPr>
                <w:rFonts w:ascii="Arial Narrow" w:hAnsi="Arial Narrow"/>
                <w:sz w:val="18"/>
              </w:rPr>
            </w:pPr>
          </w:p>
        </w:tc>
        <w:tc>
          <w:tcPr>
            <w:tcW w:w="1803" w:type="dxa"/>
            <w:tcBorders>
              <w:left w:val="nil"/>
              <w:bottom w:val="single" w:sz="4" w:space="0" w:color="auto"/>
            </w:tcBorders>
            <w:shd w:val="clear" w:color="auto" w:fill="auto"/>
            <w:vAlign w:val="center"/>
          </w:tcPr>
          <w:p w14:paraId="1EAA01E8"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3300" w:type="dxa"/>
            <w:tcBorders>
              <w:bottom w:val="single" w:sz="4" w:space="0" w:color="auto"/>
              <w:right w:val="single" w:sz="4" w:space="0" w:color="auto"/>
            </w:tcBorders>
            <w:shd w:val="clear" w:color="auto" w:fill="auto"/>
            <w:vAlign w:val="center"/>
          </w:tcPr>
          <w:p w14:paraId="7B17F13A"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992" w:type="dxa"/>
            <w:vMerge/>
            <w:tcBorders>
              <w:left w:val="nil"/>
              <w:bottom w:val="single" w:sz="4" w:space="0" w:color="auto"/>
              <w:right w:val="single" w:sz="6" w:space="0" w:color="auto"/>
            </w:tcBorders>
            <w:shd w:val="clear" w:color="auto" w:fill="auto"/>
            <w:vAlign w:val="center"/>
          </w:tcPr>
          <w:p w14:paraId="608E3701" w14:textId="77777777" w:rsidR="00072C9D" w:rsidRPr="005D5EA4" w:rsidRDefault="00072C9D" w:rsidP="000578D5">
            <w:pPr>
              <w:jc w:val="center"/>
              <w:rPr>
                <w:rFonts w:ascii="Arial Narrow" w:hAnsi="Arial Narrow"/>
                <w:bCs/>
                <w:i/>
                <w:sz w:val="18"/>
              </w:rPr>
            </w:pPr>
          </w:p>
        </w:tc>
      </w:tr>
      <w:tr w:rsidR="00072C9D" w:rsidRPr="005D5EA4" w14:paraId="3C9DB3EA" w14:textId="77777777" w:rsidTr="000578D5">
        <w:trPr>
          <w:trHeight w:val="353"/>
        </w:trPr>
        <w:tc>
          <w:tcPr>
            <w:tcW w:w="4394" w:type="dxa"/>
            <w:vMerge w:val="restart"/>
            <w:tcBorders>
              <w:top w:val="single" w:sz="4" w:space="0" w:color="auto"/>
              <w:left w:val="single" w:sz="6" w:space="0" w:color="auto"/>
              <w:right w:val="single" w:sz="4" w:space="0" w:color="auto"/>
            </w:tcBorders>
            <w:shd w:val="clear" w:color="auto" w:fill="auto"/>
            <w:vAlign w:val="center"/>
          </w:tcPr>
          <w:p w14:paraId="350EC02F" w14:textId="77777777" w:rsidR="00072C9D" w:rsidRPr="005D5EA4" w:rsidRDefault="00072C9D" w:rsidP="000578D5">
            <w:pPr>
              <w:spacing w:before="40"/>
              <w:rPr>
                <w:rFonts w:ascii="Arial Narrow" w:hAnsi="Arial Narrow"/>
                <w:sz w:val="18"/>
              </w:rPr>
            </w:pPr>
            <w:r w:rsidRPr="005D5EA4">
              <w:rPr>
                <w:rFonts w:ascii="Arial Narrow" w:hAnsi="Arial Narrow"/>
                <w:sz w:val="18"/>
              </w:rPr>
              <w:t>Have you ever seen a traditional healer for diabetes or raised blood sugar?</w:t>
            </w:r>
          </w:p>
        </w:tc>
        <w:tc>
          <w:tcPr>
            <w:tcW w:w="1803" w:type="dxa"/>
            <w:tcBorders>
              <w:top w:val="single" w:sz="4" w:space="0" w:color="auto"/>
              <w:left w:val="nil"/>
            </w:tcBorders>
            <w:shd w:val="clear" w:color="auto" w:fill="auto"/>
            <w:vAlign w:val="center"/>
          </w:tcPr>
          <w:p w14:paraId="11EF9315"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3300" w:type="dxa"/>
            <w:tcBorders>
              <w:top w:val="single" w:sz="4" w:space="0" w:color="auto"/>
              <w:right w:val="single" w:sz="4" w:space="0" w:color="auto"/>
            </w:tcBorders>
            <w:shd w:val="clear" w:color="auto" w:fill="auto"/>
            <w:vAlign w:val="center"/>
          </w:tcPr>
          <w:p w14:paraId="2EEA5576"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992" w:type="dxa"/>
            <w:vMerge w:val="restart"/>
            <w:tcBorders>
              <w:top w:val="single" w:sz="4" w:space="0" w:color="auto"/>
              <w:left w:val="nil"/>
              <w:right w:val="single" w:sz="6" w:space="0" w:color="auto"/>
            </w:tcBorders>
            <w:shd w:val="clear" w:color="auto" w:fill="auto"/>
            <w:vAlign w:val="center"/>
          </w:tcPr>
          <w:p w14:paraId="6EDD589F"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H10</w:t>
            </w:r>
          </w:p>
        </w:tc>
      </w:tr>
      <w:tr w:rsidR="00072C9D" w:rsidRPr="005D5EA4" w14:paraId="7B24F671" w14:textId="77777777" w:rsidTr="000578D5">
        <w:trPr>
          <w:trHeight w:val="353"/>
        </w:trPr>
        <w:tc>
          <w:tcPr>
            <w:tcW w:w="4394" w:type="dxa"/>
            <w:vMerge/>
            <w:tcBorders>
              <w:left w:val="single" w:sz="6" w:space="0" w:color="auto"/>
              <w:bottom w:val="single" w:sz="4" w:space="0" w:color="auto"/>
              <w:right w:val="single" w:sz="4" w:space="0" w:color="auto"/>
            </w:tcBorders>
            <w:shd w:val="clear" w:color="auto" w:fill="auto"/>
            <w:vAlign w:val="center"/>
          </w:tcPr>
          <w:p w14:paraId="090BDE12" w14:textId="77777777" w:rsidR="00072C9D" w:rsidRPr="005D5EA4" w:rsidRDefault="00072C9D" w:rsidP="000578D5">
            <w:pPr>
              <w:spacing w:before="40"/>
              <w:rPr>
                <w:rFonts w:ascii="Arial Narrow" w:hAnsi="Arial Narrow"/>
                <w:sz w:val="18"/>
              </w:rPr>
            </w:pPr>
          </w:p>
        </w:tc>
        <w:tc>
          <w:tcPr>
            <w:tcW w:w="1803" w:type="dxa"/>
            <w:tcBorders>
              <w:left w:val="nil"/>
              <w:bottom w:val="single" w:sz="4" w:space="0" w:color="auto"/>
            </w:tcBorders>
            <w:shd w:val="clear" w:color="auto" w:fill="auto"/>
            <w:vAlign w:val="center"/>
          </w:tcPr>
          <w:p w14:paraId="275305A6"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3300" w:type="dxa"/>
            <w:tcBorders>
              <w:bottom w:val="single" w:sz="4" w:space="0" w:color="auto"/>
              <w:right w:val="single" w:sz="4" w:space="0" w:color="auto"/>
            </w:tcBorders>
            <w:shd w:val="clear" w:color="auto" w:fill="auto"/>
            <w:vAlign w:val="center"/>
          </w:tcPr>
          <w:p w14:paraId="370C721E"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992" w:type="dxa"/>
            <w:vMerge/>
            <w:tcBorders>
              <w:left w:val="nil"/>
              <w:bottom w:val="single" w:sz="4" w:space="0" w:color="auto"/>
              <w:right w:val="single" w:sz="6" w:space="0" w:color="auto"/>
            </w:tcBorders>
            <w:shd w:val="clear" w:color="auto" w:fill="auto"/>
            <w:vAlign w:val="center"/>
          </w:tcPr>
          <w:p w14:paraId="7382C74E" w14:textId="77777777" w:rsidR="00072C9D" w:rsidRPr="005D5EA4" w:rsidRDefault="00072C9D" w:rsidP="000578D5">
            <w:pPr>
              <w:jc w:val="center"/>
              <w:rPr>
                <w:rFonts w:ascii="Arial Narrow" w:hAnsi="Arial Narrow"/>
                <w:bCs/>
                <w:i/>
                <w:sz w:val="18"/>
              </w:rPr>
            </w:pPr>
          </w:p>
        </w:tc>
      </w:tr>
      <w:tr w:rsidR="00072C9D" w:rsidRPr="005D5EA4" w14:paraId="57E18DC5" w14:textId="77777777" w:rsidTr="000578D5">
        <w:trPr>
          <w:trHeight w:val="353"/>
        </w:trPr>
        <w:tc>
          <w:tcPr>
            <w:tcW w:w="4394" w:type="dxa"/>
            <w:vMerge w:val="restart"/>
            <w:tcBorders>
              <w:top w:val="single" w:sz="4" w:space="0" w:color="auto"/>
              <w:left w:val="single" w:sz="4" w:space="0" w:color="auto"/>
              <w:right w:val="single" w:sz="4" w:space="0" w:color="auto"/>
            </w:tcBorders>
            <w:shd w:val="clear" w:color="auto" w:fill="auto"/>
            <w:vAlign w:val="center"/>
          </w:tcPr>
          <w:p w14:paraId="540F37AC" w14:textId="77777777" w:rsidR="00072C9D" w:rsidRPr="005D5EA4" w:rsidRDefault="00072C9D" w:rsidP="000578D5">
            <w:pPr>
              <w:spacing w:before="40"/>
              <w:rPr>
                <w:rFonts w:ascii="Arial Narrow" w:hAnsi="Arial Narrow"/>
                <w:sz w:val="18"/>
              </w:rPr>
            </w:pPr>
            <w:r w:rsidRPr="005D5EA4">
              <w:rPr>
                <w:rFonts w:ascii="Arial Narrow" w:hAnsi="Arial Narrow"/>
                <w:sz w:val="18"/>
              </w:rPr>
              <w:t>Are you currently taking any herbal or traditional remedy for your diabetes?</w:t>
            </w:r>
          </w:p>
        </w:tc>
        <w:tc>
          <w:tcPr>
            <w:tcW w:w="1803" w:type="dxa"/>
            <w:tcBorders>
              <w:top w:val="single" w:sz="4" w:space="0" w:color="auto"/>
              <w:left w:val="nil"/>
            </w:tcBorders>
            <w:shd w:val="clear" w:color="auto" w:fill="auto"/>
            <w:vAlign w:val="center"/>
          </w:tcPr>
          <w:p w14:paraId="66D7AD9B"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3300" w:type="dxa"/>
            <w:tcBorders>
              <w:top w:val="single" w:sz="4" w:space="0" w:color="auto"/>
              <w:right w:val="single" w:sz="4" w:space="0" w:color="auto"/>
            </w:tcBorders>
            <w:shd w:val="clear" w:color="auto" w:fill="auto"/>
            <w:vAlign w:val="center"/>
          </w:tcPr>
          <w:p w14:paraId="7B2BF144"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992" w:type="dxa"/>
            <w:vMerge w:val="restart"/>
            <w:tcBorders>
              <w:top w:val="single" w:sz="4" w:space="0" w:color="auto"/>
              <w:left w:val="nil"/>
              <w:bottom w:val="single" w:sz="4" w:space="0" w:color="auto"/>
              <w:right w:val="single" w:sz="4" w:space="0" w:color="auto"/>
            </w:tcBorders>
            <w:shd w:val="clear" w:color="auto" w:fill="auto"/>
            <w:vAlign w:val="center"/>
          </w:tcPr>
          <w:p w14:paraId="5FD3B55D"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H11</w:t>
            </w:r>
          </w:p>
        </w:tc>
      </w:tr>
      <w:tr w:rsidR="00072C9D" w:rsidRPr="005D5EA4" w14:paraId="17F31D5F" w14:textId="77777777" w:rsidTr="000578D5">
        <w:trPr>
          <w:trHeight w:val="353"/>
        </w:trPr>
        <w:tc>
          <w:tcPr>
            <w:tcW w:w="4394" w:type="dxa"/>
            <w:vMerge/>
            <w:tcBorders>
              <w:left w:val="single" w:sz="4" w:space="0" w:color="auto"/>
              <w:bottom w:val="single" w:sz="4" w:space="0" w:color="auto"/>
              <w:right w:val="single" w:sz="4" w:space="0" w:color="auto"/>
            </w:tcBorders>
            <w:shd w:val="clear" w:color="auto" w:fill="auto"/>
            <w:vAlign w:val="center"/>
          </w:tcPr>
          <w:p w14:paraId="0308A85F" w14:textId="77777777" w:rsidR="00072C9D" w:rsidRPr="005D5EA4" w:rsidRDefault="00072C9D" w:rsidP="000578D5">
            <w:pPr>
              <w:spacing w:before="40"/>
              <w:rPr>
                <w:rFonts w:ascii="Arial Narrow" w:hAnsi="Arial Narrow"/>
                <w:sz w:val="18"/>
              </w:rPr>
            </w:pPr>
          </w:p>
        </w:tc>
        <w:tc>
          <w:tcPr>
            <w:tcW w:w="1803" w:type="dxa"/>
            <w:tcBorders>
              <w:left w:val="nil"/>
              <w:bottom w:val="single" w:sz="4" w:space="0" w:color="auto"/>
            </w:tcBorders>
            <w:shd w:val="clear" w:color="auto" w:fill="auto"/>
            <w:vAlign w:val="center"/>
          </w:tcPr>
          <w:p w14:paraId="7E2FE3E7"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3300" w:type="dxa"/>
            <w:tcBorders>
              <w:bottom w:val="single" w:sz="4" w:space="0" w:color="auto"/>
              <w:right w:val="single" w:sz="4" w:space="0" w:color="auto"/>
            </w:tcBorders>
            <w:shd w:val="clear" w:color="auto" w:fill="auto"/>
            <w:vAlign w:val="center"/>
          </w:tcPr>
          <w:p w14:paraId="0E47193F"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992" w:type="dxa"/>
            <w:vMerge/>
            <w:tcBorders>
              <w:left w:val="nil"/>
              <w:bottom w:val="single" w:sz="4" w:space="0" w:color="auto"/>
              <w:right w:val="single" w:sz="4" w:space="0" w:color="auto"/>
            </w:tcBorders>
            <w:shd w:val="clear" w:color="auto" w:fill="auto"/>
            <w:vAlign w:val="center"/>
          </w:tcPr>
          <w:p w14:paraId="58A047E6" w14:textId="77777777" w:rsidR="00072C9D" w:rsidRPr="00E15CE1" w:rsidRDefault="00072C9D" w:rsidP="000578D5">
            <w:pPr>
              <w:jc w:val="center"/>
              <w:rPr>
                <w:rFonts w:ascii="Arial Narrow" w:hAnsi="Arial Narrow"/>
                <w:i/>
                <w:sz w:val="18"/>
              </w:rPr>
            </w:pPr>
          </w:p>
        </w:tc>
      </w:tr>
    </w:tbl>
    <w:p w14:paraId="64BA7EAE" w14:textId="77777777" w:rsidR="00072C9D" w:rsidRPr="00E15CE1" w:rsidRDefault="00072C9D" w:rsidP="00072C9D">
      <w:pPr>
        <w:rPr>
          <w:rFonts w:ascii="Arial Narrow" w:hAnsi="Arial Narrow"/>
        </w:rPr>
      </w:pPr>
    </w:p>
    <w:tbl>
      <w:tblPr>
        <w:tblW w:w="10624" w:type="dxa"/>
        <w:jc w:val="center"/>
        <w:tblBorders>
          <w:top w:val="single" w:sz="6" w:space="0" w:color="auto"/>
          <w:bottom w:val="single" w:sz="6" w:space="0" w:color="auto"/>
          <w:insideH w:val="single" w:sz="6" w:space="0" w:color="auto"/>
        </w:tblBorders>
        <w:shd w:val="clear" w:color="auto" w:fill="FFFFFF"/>
        <w:tblLayout w:type="fixed"/>
        <w:tblLook w:val="0000" w:firstRow="0" w:lastRow="0" w:firstColumn="0" w:lastColumn="0" w:noHBand="0" w:noVBand="0"/>
      </w:tblPr>
      <w:tblGrid>
        <w:gridCol w:w="7"/>
        <w:gridCol w:w="8"/>
        <w:gridCol w:w="4939"/>
        <w:gridCol w:w="43"/>
        <w:gridCol w:w="2241"/>
        <w:gridCol w:w="2393"/>
        <w:gridCol w:w="993"/>
      </w:tblGrid>
      <w:tr w:rsidR="00072C9D" w:rsidRPr="005D5EA4" w14:paraId="0A3AC436" w14:textId="77777777" w:rsidTr="000578D5">
        <w:trPr>
          <w:gridBefore w:val="2"/>
          <w:wBefore w:w="15" w:type="dxa"/>
          <w:cantSplit/>
          <w:trHeight w:val="300"/>
          <w:jc w:val="center"/>
        </w:trPr>
        <w:tc>
          <w:tcPr>
            <w:tcW w:w="10609" w:type="dxa"/>
            <w:gridSpan w:val="5"/>
            <w:tcBorders>
              <w:top w:val="single" w:sz="6" w:space="0" w:color="auto"/>
              <w:left w:val="single" w:sz="6" w:space="0" w:color="auto"/>
              <w:bottom w:val="nil"/>
              <w:right w:val="single" w:sz="6" w:space="0" w:color="auto"/>
            </w:tcBorders>
            <w:shd w:val="pct15" w:color="auto" w:fill="FFFFFF"/>
          </w:tcPr>
          <w:p w14:paraId="619AC9C0" w14:textId="77777777" w:rsidR="00072C9D" w:rsidRPr="007A143D" w:rsidRDefault="00072C9D" w:rsidP="000578D5">
            <w:pPr>
              <w:spacing w:before="40" w:after="40"/>
              <w:rPr>
                <w:rFonts w:ascii="Arial Narrow" w:hAnsi="Arial Narrow"/>
                <w:i/>
                <w:highlight w:val="lightGray"/>
              </w:rPr>
            </w:pPr>
            <w:r w:rsidRPr="005D5EA4">
              <w:rPr>
                <w:rFonts w:ascii="Arial Narrow" w:hAnsi="Arial Narrow"/>
                <w:b/>
                <w:bCs/>
              </w:rPr>
              <w:t>CORE</w:t>
            </w:r>
            <w:r w:rsidRPr="005D5EA4">
              <w:rPr>
                <w:rFonts w:ascii="Arial Narrow" w:hAnsi="Arial Narrow"/>
                <w:b/>
                <w:bCs/>
                <w:iCs/>
              </w:rPr>
              <w:t xml:space="preserve">:  </w:t>
            </w:r>
            <w:r w:rsidRPr="005D5EA4">
              <w:rPr>
                <w:rFonts w:ascii="Arial Narrow" w:hAnsi="Arial Narrow"/>
                <w:b/>
                <w:bCs/>
              </w:rPr>
              <w:t>History of Raised Total Cholesterol</w:t>
            </w:r>
          </w:p>
        </w:tc>
      </w:tr>
      <w:tr w:rsidR="00072C9D" w:rsidRPr="005D5EA4" w14:paraId="05F074B2" w14:textId="77777777" w:rsidTr="000578D5">
        <w:trPr>
          <w:cantSplit/>
          <w:trHeight w:val="300"/>
          <w:jc w:val="center"/>
        </w:trPr>
        <w:tc>
          <w:tcPr>
            <w:tcW w:w="4954" w:type="dxa"/>
            <w:gridSpan w:val="3"/>
            <w:tcBorders>
              <w:top w:val="single" w:sz="6" w:space="0" w:color="auto"/>
              <w:left w:val="single" w:sz="6" w:space="0" w:color="auto"/>
              <w:bottom w:val="single" w:sz="6" w:space="0" w:color="auto"/>
              <w:right w:val="single" w:sz="6" w:space="0" w:color="auto"/>
            </w:tcBorders>
            <w:shd w:val="clear" w:color="auto" w:fill="FFFFFF"/>
          </w:tcPr>
          <w:p w14:paraId="0B860FF5" w14:textId="77777777" w:rsidR="00072C9D" w:rsidRPr="005D5EA4" w:rsidRDefault="00072C9D" w:rsidP="000578D5">
            <w:pPr>
              <w:spacing w:before="60"/>
              <w:rPr>
                <w:rFonts w:ascii="Arial Narrow" w:hAnsi="Arial Narrow"/>
                <w:sz w:val="18"/>
              </w:rPr>
            </w:pPr>
            <w:r w:rsidRPr="005D5EA4">
              <w:rPr>
                <w:rFonts w:ascii="Arial Narrow" w:hAnsi="Arial Narrow"/>
                <w:b/>
                <w:sz w:val="22"/>
              </w:rPr>
              <w:t>Question</w:t>
            </w:r>
          </w:p>
        </w:tc>
        <w:tc>
          <w:tcPr>
            <w:tcW w:w="4677" w:type="dxa"/>
            <w:gridSpan w:val="3"/>
            <w:tcBorders>
              <w:top w:val="single" w:sz="6" w:space="0" w:color="auto"/>
              <w:left w:val="single" w:sz="6" w:space="0" w:color="auto"/>
              <w:bottom w:val="single" w:sz="6" w:space="0" w:color="auto"/>
              <w:right w:val="single" w:sz="4" w:space="0" w:color="auto"/>
            </w:tcBorders>
            <w:shd w:val="clear" w:color="auto" w:fill="FFFFFF"/>
            <w:vAlign w:val="center"/>
          </w:tcPr>
          <w:p w14:paraId="311ED04B" w14:textId="77777777" w:rsidR="00072C9D" w:rsidRPr="005D5EA4" w:rsidRDefault="00072C9D" w:rsidP="000578D5">
            <w:pPr>
              <w:spacing w:before="60"/>
              <w:jc w:val="center"/>
              <w:rPr>
                <w:rFonts w:ascii="Arial Narrow" w:hAnsi="Arial Narrow"/>
                <w:sz w:val="18"/>
              </w:rPr>
            </w:pPr>
            <w:r w:rsidRPr="005D5EA4">
              <w:rPr>
                <w:rFonts w:ascii="Arial Narrow" w:hAnsi="Arial Narrow"/>
                <w:b/>
                <w:sz w:val="22"/>
              </w:rPr>
              <w:t>Response</w:t>
            </w:r>
          </w:p>
        </w:tc>
        <w:tc>
          <w:tcPr>
            <w:tcW w:w="993" w:type="dxa"/>
            <w:tcBorders>
              <w:top w:val="single" w:sz="6" w:space="0" w:color="auto"/>
              <w:left w:val="nil"/>
              <w:bottom w:val="single" w:sz="6" w:space="0" w:color="auto"/>
              <w:right w:val="single" w:sz="6" w:space="0" w:color="auto"/>
            </w:tcBorders>
            <w:shd w:val="clear" w:color="auto" w:fill="FFFFFF"/>
            <w:vAlign w:val="center"/>
          </w:tcPr>
          <w:p w14:paraId="0629A01F" w14:textId="77777777" w:rsidR="00072C9D" w:rsidRPr="005D5EA4" w:rsidRDefault="00072C9D" w:rsidP="000578D5">
            <w:pPr>
              <w:pStyle w:val="Heading9"/>
              <w:tabs>
                <w:tab w:val="clear" w:pos="1450"/>
              </w:tabs>
              <w:spacing w:before="60"/>
              <w:jc w:val="center"/>
              <w:rPr>
                <w:rFonts w:ascii="Arial Narrow" w:hAnsi="Arial Narrow"/>
                <w:b/>
                <w:bCs/>
                <w:i w:val="0"/>
                <w:iCs w:val="0"/>
                <w:sz w:val="22"/>
                <w:szCs w:val="22"/>
                <w:lang w:val="en-US"/>
              </w:rPr>
            </w:pPr>
            <w:r w:rsidRPr="005D5EA4">
              <w:rPr>
                <w:rFonts w:ascii="Arial Narrow" w:hAnsi="Arial Narrow"/>
                <w:b/>
                <w:i w:val="0"/>
                <w:iCs w:val="0"/>
                <w:sz w:val="22"/>
                <w:lang w:val="en-US"/>
              </w:rPr>
              <w:t>Code</w:t>
            </w:r>
          </w:p>
        </w:tc>
      </w:tr>
      <w:tr w:rsidR="00072C9D" w:rsidRPr="005D5EA4" w14:paraId="2BD0D512" w14:textId="77777777" w:rsidTr="000578D5">
        <w:trPr>
          <w:gridBefore w:val="1"/>
          <w:wBefore w:w="7" w:type="dxa"/>
          <w:cantSplit/>
          <w:trHeight w:hRule="exact" w:val="352"/>
          <w:jc w:val="center"/>
        </w:trPr>
        <w:tc>
          <w:tcPr>
            <w:tcW w:w="4990" w:type="dxa"/>
            <w:gridSpan w:val="3"/>
            <w:vMerge w:val="restart"/>
            <w:tcBorders>
              <w:top w:val="single" w:sz="6" w:space="0" w:color="auto"/>
              <w:left w:val="single" w:sz="6" w:space="0" w:color="auto"/>
              <w:right w:val="single" w:sz="6" w:space="0" w:color="auto"/>
            </w:tcBorders>
            <w:shd w:val="clear" w:color="auto" w:fill="FFFFFF"/>
            <w:vAlign w:val="center"/>
          </w:tcPr>
          <w:p w14:paraId="74B98350" w14:textId="77777777" w:rsidR="00072C9D" w:rsidRPr="005D5EA4" w:rsidRDefault="00072C9D" w:rsidP="000578D5">
            <w:pPr>
              <w:spacing w:before="40"/>
              <w:rPr>
                <w:rFonts w:ascii="Arial Narrow" w:hAnsi="Arial Narrow"/>
                <w:sz w:val="18"/>
              </w:rPr>
            </w:pPr>
            <w:r w:rsidRPr="005D5EA4">
              <w:rPr>
                <w:rFonts w:ascii="Arial Narrow" w:hAnsi="Arial Narrow"/>
                <w:sz w:val="18"/>
                <w:szCs w:val="18"/>
              </w:rPr>
              <w:t>Have you ever had your cholesterol (fat levels in your blood) measured by a doctor or other health worker?</w:t>
            </w:r>
          </w:p>
        </w:tc>
        <w:tc>
          <w:tcPr>
            <w:tcW w:w="2241" w:type="dxa"/>
            <w:tcBorders>
              <w:top w:val="single" w:sz="6" w:space="0" w:color="auto"/>
              <w:left w:val="single" w:sz="6" w:space="0" w:color="auto"/>
              <w:bottom w:val="nil"/>
              <w:right w:val="nil"/>
            </w:tcBorders>
            <w:shd w:val="clear" w:color="auto" w:fill="FFFFFF"/>
            <w:vAlign w:val="center"/>
          </w:tcPr>
          <w:p w14:paraId="0BEF8C2D"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Yes</w:t>
            </w:r>
          </w:p>
        </w:tc>
        <w:tc>
          <w:tcPr>
            <w:tcW w:w="2393" w:type="dxa"/>
            <w:tcBorders>
              <w:top w:val="single" w:sz="6" w:space="0" w:color="auto"/>
              <w:left w:val="nil"/>
              <w:bottom w:val="nil"/>
              <w:right w:val="single" w:sz="4" w:space="0" w:color="auto"/>
            </w:tcBorders>
            <w:shd w:val="clear" w:color="auto" w:fill="FFFFFF"/>
            <w:vAlign w:val="center"/>
          </w:tcPr>
          <w:p w14:paraId="7FE1546A"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1</w:t>
            </w:r>
          </w:p>
        </w:tc>
        <w:tc>
          <w:tcPr>
            <w:tcW w:w="993" w:type="dxa"/>
            <w:vMerge w:val="restart"/>
            <w:tcBorders>
              <w:top w:val="single" w:sz="6" w:space="0" w:color="auto"/>
              <w:left w:val="nil"/>
              <w:right w:val="single" w:sz="6" w:space="0" w:color="auto"/>
            </w:tcBorders>
            <w:shd w:val="clear" w:color="auto" w:fill="FFFFFF"/>
            <w:vAlign w:val="center"/>
          </w:tcPr>
          <w:p w14:paraId="02705DF3"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H12</w:t>
            </w:r>
          </w:p>
        </w:tc>
      </w:tr>
      <w:tr w:rsidR="00072C9D" w:rsidRPr="005D5EA4" w14:paraId="65A3D202" w14:textId="77777777" w:rsidTr="000578D5">
        <w:trPr>
          <w:gridBefore w:val="1"/>
          <w:wBefore w:w="7" w:type="dxa"/>
          <w:cantSplit/>
          <w:trHeight w:hRule="exact" w:val="340"/>
          <w:jc w:val="center"/>
        </w:trPr>
        <w:tc>
          <w:tcPr>
            <w:tcW w:w="4990" w:type="dxa"/>
            <w:gridSpan w:val="3"/>
            <w:vMerge/>
            <w:tcBorders>
              <w:left w:val="single" w:sz="6" w:space="0" w:color="auto"/>
              <w:right w:val="single" w:sz="6" w:space="0" w:color="auto"/>
            </w:tcBorders>
            <w:shd w:val="clear" w:color="auto" w:fill="FFFFFF"/>
            <w:vAlign w:val="center"/>
          </w:tcPr>
          <w:p w14:paraId="058AEA50" w14:textId="77777777" w:rsidR="00072C9D" w:rsidRPr="005D5EA4" w:rsidRDefault="00072C9D" w:rsidP="000578D5">
            <w:pPr>
              <w:spacing w:before="40"/>
              <w:rPr>
                <w:rFonts w:ascii="Arial Narrow" w:hAnsi="Arial Narrow"/>
                <w:sz w:val="18"/>
              </w:rPr>
            </w:pPr>
          </w:p>
        </w:tc>
        <w:tc>
          <w:tcPr>
            <w:tcW w:w="2241" w:type="dxa"/>
            <w:tcBorders>
              <w:top w:val="nil"/>
              <w:left w:val="single" w:sz="6" w:space="0" w:color="auto"/>
              <w:bottom w:val="single" w:sz="6" w:space="0" w:color="auto"/>
              <w:right w:val="nil"/>
            </w:tcBorders>
            <w:shd w:val="clear" w:color="auto" w:fill="FFFFFF"/>
          </w:tcPr>
          <w:p w14:paraId="3D4BB037"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No</w:t>
            </w:r>
          </w:p>
        </w:tc>
        <w:tc>
          <w:tcPr>
            <w:tcW w:w="2393" w:type="dxa"/>
            <w:tcBorders>
              <w:top w:val="nil"/>
              <w:left w:val="nil"/>
              <w:bottom w:val="single" w:sz="6" w:space="0" w:color="auto"/>
              <w:right w:val="single" w:sz="4" w:space="0" w:color="auto"/>
            </w:tcBorders>
            <w:shd w:val="clear" w:color="auto" w:fill="FFFFFF"/>
            <w:vAlign w:val="center"/>
          </w:tcPr>
          <w:p w14:paraId="1BB40DD1" w14:textId="77777777" w:rsidR="00072C9D" w:rsidRPr="005D5EA4" w:rsidRDefault="00072C9D" w:rsidP="000578D5">
            <w:pPr>
              <w:spacing w:before="4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If No, go to  H17</w:t>
            </w:r>
          </w:p>
        </w:tc>
        <w:tc>
          <w:tcPr>
            <w:tcW w:w="993" w:type="dxa"/>
            <w:vMerge/>
            <w:tcBorders>
              <w:left w:val="nil"/>
              <w:right w:val="single" w:sz="6" w:space="0" w:color="auto"/>
            </w:tcBorders>
            <w:shd w:val="clear" w:color="auto" w:fill="FFFFFF"/>
            <w:vAlign w:val="center"/>
          </w:tcPr>
          <w:p w14:paraId="6582CA9D" w14:textId="77777777" w:rsidR="00072C9D" w:rsidRPr="005D5EA4" w:rsidRDefault="00072C9D" w:rsidP="000578D5">
            <w:pPr>
              <w:jc w:val="center"/>
              <w:rPr>
                <w:rFonts w:ascii="Arial Narrow" w:hAnsi="Arial Narrow"/>
                <w:bCs/>
                <w:sz w:val="22"/>
                <w:szCs w:val="22"/>
              </w:rPr>
            </w:pPr>
          </w:p>
        </w:tc>
      </w:tr>
      <w:tr w:rsidR="00072C9D" w:rsidRPr="005D5EA4" w14:paraId="2E04A98F" w14:textId="77777777" w:rsidTr="000578D5">
        <w:trPr>
          <w:gridBefore w:val="1"/>
          <w:wBefore w:w="7" w:type="dxa"/>
          <w:cantSplit/>
          <w:trHeight w:hRule="exact" w:val="352"/>
          <w:jc w:val="center"/>
        </w:trPr>
        <w:tc>
          <w:tcPr>
            <w:tcW w:w="4990" w:type="dxa"/>
            <w:gridSpan w:val="3"/>
            <w:vMerge w:val="restart"/>
            <w:tcBorders>
              <w:top w:val="single" w:sz="6" w:space="0" w:color="auto"/>
              <w:left w:val="single" w:sz="6" w:space="0" w:color="auto"/>
              <w:right w:val="single" w:sz="6" w:space="0" w:color="auto"/>
            </w:tcBorders>
            <w:shd w:val="clear" w:color="auto" w:fill="FFFFFF"/>
            <w:vAlign w:val="center"/>
          </w:tcPr>
          <w:p w14:paraId="58BC82EC"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Have you ever been told by a doctor or other health worker that you have raised cholesterol?</w:t>
            </w:r>
          </w:p>
        </w:tc>
        <w:tc>
          <w:tcPr>
            <w:tcW w:w="2241" w:type="dxa"/>
            <w:tcBorders>
              <w:top w:val="single" w:sz="6" w:space="0" w:color="auto"/>
              <w:left w:val="single" w:sz="6" w:space="0" w:color="auto"/>
              <w:bottom w:val="nil"/>
              <w:right w:val="nil"/>
            </w:tcBorders>
            <w:shd w:val="clear" w:color="auto" w:fill="FFFFFF"/>
            <w:vAlign w:val="center"/>
          </w:tcPr>
          <w:p w14:paraId="52F77CA9"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Yes</w:t>
            </w:r>
          </w:p>
        </w:tc>
        <w:tc>
          <w:tcPr>
            <w:tcW w:w="2393" w:type="dxa"/>
            <w:tcBorders>
              <w:top w:val="single" w:sz="6" w:space="0" w:color="auto"/>
              <w:left w:val="nil"/>
              <w:bottom w:val="nil"/>
              <w:right w:val="single" w:sz="4" w:space="0" w:color="auto"/>
            </w:tcBorders>
            <w:shd w:val="clear" w:color="auto" w:fill="FFFFFF"/>
            <w:vAlign w:val="center"/>
          </w:tcPr>
          <w:p w14:paraId="7B7652EE"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1</w:t>
            </w:r>
          </w:p>
        </w:tc>
        <w:tc>
          <w:tcPr>
            <w:tcW w:w="993" w:type="dxa"/>
            <w:vMerge w:val="restart"/>
            <w:tcBorders>
              <w:top w:val="single" w:sz="6" w:space="0" w:color="auto"/>
              <w:left w:val="nil"/>
              <w:right w:val="single" w:sz="6" w:space="0" w:color="auto"/>
            </w:tcBorders>
            <w:shd w:val="clear" w:color="auto" w:fill="FFFFFF"/>
            <w:vAlign w:val="center"/>
          </w:tcPr>
          <w:p w14:paraId="0558781D" w14:textId="77777777" w:rsidR="00072C9D" w:rsidRPr="005D5EA4" w:rsidRDefault="00072C9D" w:rsidP="000578D5">
            <w:pPr>
              <w:jc w:val="center"/>
              <w:rPr>
                <w:rFonts w:ascii="Arial Narrow" w:hAnsi="Arial Narrow"/>
                <w:bCs/>
                <w:iCs/>
                <w:sz w:val="22"/>
              </w:rPr>
            </w:pPr>
            <w:r w:rsidRPr="005D5EA4">
              <w:rPr>
                <w:rFonts w:ascii="Arial Narrow" w:hAnsi="Arial Narrow"/>
                <w:bCs/>
                <w:sz w:val="22"/>
                <w:szCs w:val="22"/>
              </w:rPr>
              <w:t>H13</w:t>
            </w:r>
            <w:r>
              <w:rPr>
                <w:rFonts w:ascii="Arial Narrow" w:hAnsi="Arial Narrow"/>
                <w:bCs/>
                <w:sz w:val="22"/>
                <w:szCs w:val="22"/>
              </w:rPr>
              <w:t>a</w:t>
            </w:r>
          </w:p>
        </w:tc>
      </w:tr>
      <w:tr w:rsidR="00072C9D" w:rsidRPr="005D5EA4" w14:paraId="0AB356DD" w14:textId="77777777" w:rsidTr="000578D5">
        <w:trPr>
          <w:gridBefore w:val="1"/>
          <w:wBefore w:w="7" w:type="dxa"/>
          <w:cantSplit/>
          <w:trHeight w:hRule="exact" w:val="340"/>
          <w:jc w:val="center"/>
        </w:trPr>
        <w:tc>
          <w:tcPr>
            <w:tcW w:w="4990" w:type="dxa"/>
            <w:gridSpan w:val="3"/>
            <w:vMerge/>
            <w:tcBorders>
              <w:left w:val="single" w:sz="6" w:space="0" w:color="auto"/>
              <w:right w:val="single" w:sz="6" w:space="0" w:color="auto"/>
            </w:tcBorders>
            <w:shd w:val="clear" w:color="auto" w:fill="FFFFFF"/>
            <w:vAlign w:val="center"/>
          </w:tcPr>
          <w:p w14:paraId="03E98F32" w14:textId="77777777" w:rsidR="00072C9D" w:rsidRPr="005D5EA4" w:rsidRDefault="00072C9D" w:rsidP="000578D5">
            <w:pPr>
              <w:spacing w:before="40"/>
              <w:rPr>
                <w:rFonts w:ascii="Arial Narrow" w:hAnsi="Arial Narrow"/>
                <w:sz w:val="18"/>
              </w:rPr>
            </w:pPr>
          </w:p>
        </w:tc>
        <w:tc>
          <w:tcPr>
            <w:tcW w:w="2241" w:type="dxa"/>
            <w:tcBorders>
              <w:top w:val="nil"/>
              <w:left w:val="single" w:sz="6" w:space="0" w:color="auto"/>
              <w:bottom w:val="single" w:sz="4" w:space="0" w:color="auto"/>
              <w:right w:val="nil"/>
            </w:tcBorders>
            <w:shd w:val="clear" w:color="auto" w:fill="FFFFFF"/>
          </w:tcPr>
          <w:p w14:paraId="32272624"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No</w:t>
            </w:r>
          </w:p>
        </w:tc>
        <w:tc>
          <w:tcPr>
            <w:tcW w:w="2393" w:type="dxa"/>
            <w:tcBorders>
              <w:top w:val="nil"/>
              <w:left w:val="nil"/>
              <w:bottom w:val="single" w:sz="4" w:space="0" w:color="auto"/>
              <w:right w:val="single" w:sz="4" w:space="0" w:color="auto"/>
            </w:tcBorders>
            <w:shd w:val="clear" w:color="auto" w:fill="FFFFFF"/>
            <w:vAlign w:val="center"/>
          </w:tcPr>
          <w:p w14:paraId="22EEF6AA" w14:textId="77777777" w:rsidR="00072C9D" w:rsidRPr="005D5EA4" w:rsidRDefault="00072C9D" w:rsidP="000578D5">
            <w:pPr>
              <w:spacing w:before="4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If No, go to H17</w:t>
            </w:r>
          </w:p>
        </w:tc>
        <w:tc>
          <w:tcPr>
            <w:tcW w:w="993" w:type="dxa"/>
            <w:vMerge/>
            <w:tcBorders>
              <w:left w:val="nil"/>
              <w:right w:val="single" w:sz="6" w:space="0" w:color="auto"/>
            </w:tcBorders>
            <w:shd w:val="clear" w:color="auto" w:fill="FFFFFF"/>
            <w:vAlign w:val="center"/>
          </w:tcPr>
          <w:p w14:paraId="4479AB74" w14:textId="77777777" w:rsidR="00072C9D" w:rsidRPr="005D5EA4" w:rsidRDefault="00072C9D" w:rsidP="000578D5">
            <w:pPr>
              <w:spacing w:before="40"/>
              <w:jc w:val="center"/>
              <w:rPr>
                <w:rFonts w:ascii="Arial Narrow" w:hAnsi="Arial Narrow"/>
                <w:b/>
                <w:sz w:val="22"/>
                <w:szCs w:val="22"/>
              </w:rPr>
            </w:pPr>
          </w:p>
        </w:tc>
      </w:tr>
      <w:tr w:rsidR="00072C9D" w:rsidRPr="005D5EA4" w14:paraId="7FD92385" w14:textId="77777777" w:rsidTr="000578D5">
        <w:trPr>
          <w:gridBefore w:val="1"/>
          <w:wBefore w:w="7" w:type="dxa"/>
          <w:cantSplit/>
          <w:trHeight w:hRule="exact" w:val="352"/>
          <w:jc w:val="center"/>
        </w:trPr>
        <w:tc>
          <w:tcPr>
            <w:tcW w:w="4990" w:type="dxa"/>
            <w:gridSpan w:val="3"/>
            <w:vMerge w:val="restart"/>
            <w:tcBorders>
              <w:left w:val="single" w:sz="6" w:space="0" w:color="auto"/>
              <w:right w:val="single" w:sz="6" w:space="0" w:color="auto"/>
            </w:tcBorders>
            <w:shd w:val="clear" w:color="auto" w:fill="FFFFFF"/>
            <w:vAlign w:val="center"/>
          </w:tcPr>
          <w:p w14:paraId="1D1807F9" w14:textId="77777777" w:rsidR="00072C9D" w:rsidRPr="005D5EA4" w:rsidRDefault="00072C9D" w:rsidP="000578D5">
            <w:pPr>
              <w:rPr>
                <w:rFonts w:ascii="Arial Narrow" w:hAnsi="Arial Narrow"/>
                <w:sz w:val="18"/>
              </w:rPr>
            </w:pPr>
            <w:r>
              <w:rPr>
                <w:rFonts w:ascii="Arial Narrow" w:hAnsi="Arial Narrow"/>
                <w:sz w:val="18"/>
              </w:rPr>
              <w:t>Were you first told in the past 12 months?</w:t>
            </w:r>
          </w:p>
        </w:tc>
        <w:tc>
          <w:tcPr>
            <w:tcW w:w="2241" w:type="dxa"/>
            <w:tcBorders>
              <w:top w:val="single" w:sz="6" w:space="0" w:color="auto"/>
              <w:left w:val="single" w:sz="6" w:space="0" w:color="auto"/>
              <w:bottom w:val="nil"/>
              <w:right w:val="nil"/>
            </w:tcBorders>
            <w:shd w:val="clear" w:color="auto" w:fill="FFFFFF"/>
            <w:vAlign w:val="center"/>
          </w:tcPr>
          <w:p w14:paraId="3DF68AF6" w14:textId="77777777" w:rsidR="00072C9D" w:rsidRPr="005D5EA4" w:rsidRDefault="00072C9D" w:rsidP="000578D5">
            <w:pPr>
              <w:spacing w:before="60"/>
              <w:jc w:val="right"/>
              <w:rPr>
                <w:rFonts w:ascii="Arial Narrow" w:hAnsi="Arial Narrow"/>
                <w:sz w:val="18"/>
                <w:szCs w:val="18"/>
              </w:rPr>
            </w:pPr>
            <w:r>
              <w:rPr>
                <w:rFonts w:ascii="Arial Narrow" w:hAnsi="Arial Narrow"/>
                <w:sz w:val="18"/>
                <w:szCs w:val="18"/>
              </w:rPr>
              <w:t>Yes</w:t>
            </w:r>
          </w:p>
        </w:tc>
        <w:tc>
          <w:tcPr>
            <w:tcW w:w="2393" w:type="dxa"/>
            <w:tcBorders>
              <w:top w:val="single" w:sz="4" w:space="0" w:color="auto"/>
              <w:left w:val="nil"/>
              <w:bottom w:val="nil"/>
              <w:right w:val="single" w:sz="4" w:space="0" w:color="auto"/>
            </w:tcBorders>
            <w:shd w:val="clear" w:color="auto" w:fill="FFFFFF"/>
            <w:vAlign w:val="center"/>
          </w:tcPr>
          <w:p w14:paraId="363DDF5A" w14:textId="77777777" w:rsidR="00072C9D" w:rsidRPr="005D5EA4" w:rsidRDefault="00072C9D" w:rsidP="000578D5">
            <w:pPr>
              <w:spacing w:before="40"/>
              <w:rPr>
                <w:rFonts w:ascii="Arial Narrow" w:hAnsi="Arial Narrow"/>
                <w:sz w:val="18"/>
                <w:szCs w:val="18"/>
              </w:rPr>
            </w:pPr>
            <w:r>
              <w:rPr>
                <w:rFonts w:ascii="Arial Narrow" w:hAnsi="Arial Narrow"/>
                <w:sz w:val="18"/>
                <w:szCs w:val="18"/>
              </w:rPr>
              <w:t>1</w:t>
            </w:r>
          </w:p>
        </w:tc>
        <w:tc>
          <w:tcPr>
            <w:tcW w:w="993" w:type="dxa"/>
            <w:vMerge w:val="restart"/>
            <w:tcBorders>
              <w:left w:val="nil"/>
              <w:right w:val="single" w:sz="6" w:space="0" w:color="auto"/>
            </w:tcBorders>
            <w:shd w:val="clear" w:color="auto" w:fill="FFFFFF"/>
            <w:vAlign w:val="center"/>
          </w:tcPr>
          <w:p w14:paraId="7EAE4D51" w14:textId="77777777" w:rsidR="00072C9D" w:rsidRPr="005D5EA4" w:rsidRDefault="00072C9D" w:rsidP="000578D5">
            <w:pPr>
              <w:spacing w:before="40"/>
              <w:jc w:val="center"/>
              <w:rPr>
                <w:rFonts w:ascii="Arial Narrow" w:hAnsi="Arial Narrow"/>
                <w:sz w:val="22"/>
                <w:szCs w:val="22"/>
              </w:rPr>
            </w:pPr>
            <w:r>
              <w:rPr>
                <w:rFonts w:ascii="Arial Narrow" w:hAnsi="Arial Narrow"/>
                <w:sz w:val="22"/>
                <w:szCs w:val="22"/>
              </w:rPr>
              <w:t>H13b</w:t>
            </w:r>
          </w:p>
        </w:tc>
      </w:tr>
      <w:tr w:rsidR="00072C9D" w:rsidRPr="005D5EA4" w14:paraId="0F7CE506" w14:textId="77777777" w:rsidTr="000578D5">
        <w:trPr>
          <w:gridBefore w:val="1"/>
          <w:wBefore w:w="7" w:type="dxa"/>
          <w:cantSplit/>
          <w:trHeight w:hRule="exact" w:val="352"/>
          <w:jc w:val="center"/>
        </w:trPr>
        <w:tc>
          <w:tcPr>
            <w:tcW w:w="4990" w:type="dxa"/>
            <w:gridSpan w:val="3"/>
            <w:vMerge/>
            <w:tcBorders>
              <w:left w:val="single" w:sz="6" w:space="0" w:color="auto"/>
              <w:right w:val="single" w:sz="6" w:space="0" w:color="auto"/>
            </w:tcBorders>
            <w:shd w:val="clear" w:color="auto" w:fill="FFFFFF"/>
            <w:vAlign w:val="center"/>
          </w:tcPr>
          <w:p w14:paraId="48349256" w14:textId="77777777" w:rsidR="00072C9D" w:rsidRDefault="00072C9D" w:rsidP="000578D5">
            <w:pPr>
              <w:rPr>
                <w:rFonts w:ascii="Arial Narrow" w:hAnsi="Arial Narrow"/>
                <w:sz w:val="18"/>
              </w:rPr>
            </w:pPr>
          </w:p>
        </w:tc>
        <w:tc>
          <w:tcPr>
            <w:tcW w:w="2241" w:type="dxa"/>
            <w:tcBorders>
              <w:top w:val="nil"/>
              <w:left w:val="single" w:sz="6" w:space="0" w:color="auto"/>
              <w:bottom w:val="single" w:sz="6" w:space="0" w:color="auto"/>
              <w:right w:val="nil"/>
            </w:tcBorders>
            <w:shd w:val="clear" w:color="auto" w:fill="FFFFFF"/>
            <w:vAlign w:val="center"/>
          </w:tcPr>
          <w:p w14:paraId="23DED22C" w14:textId="77777777" w:rsidR="00072C9D" w:rsidRPr="005D5EA4" w:rsidRDefault="00072C9D" w:rsidP="000578D5">
            <w:pPr>
              <w:spacing w:before="60"/>
              <w:jc w:val="right"/>
              <w:rPr>
                <w:rFonts w:ascii="Arial Narrow" w:hAnsi="Arial Narrow"/>
                <w:sz w:val="18"/>
                <w:szCs w:val="18"/>
              </w:rPr>
            </w:pPr>
            <w:r>
              <w:rPr>
                <w:rFonts w:ascii="Arial Narrow" w:hAnsi="Arial Narrow"/>
                <w:sz w:val="18"/>
                <w:szCs w:val="18"/>
              </w:rPr>
              <w:t>No</w:t>
            </w:r>
          </w:p>
        </w:tc>
        <w:tc>
          <w:tcPr>
            <w:tcW w:w="2393" w:type="dxa"/>
            <w:tcBorders>
              <w:top w:val="nil"/>
              <w:left w:val="nil"/>
              <w:bottom w:val="single" w:sz="4" w:space="0" w:color="auto"/>
              <w:right w:val="single" w:sz="4" w:space="0" w:color="auto"/>
            </w:tcBorders>
            <w:shd w:val="clear" w:color="auto" w:fill="FFFFFF"/>
            <w:vAlign w:val="center"/>
          </w:tcPr>
          <w:p w14:paraId="3631AF29" w14:textId="77777777" w:rsidR="00072C9D" w:rsidRPr="005D5EA4" w:rsidRDefault="00072C9D" w:rsidP="000578D5">
            <w:pPr>
              <w:spacing w:before="40"/>
              <w:rPr>
                <w:rFonts w:ascii="Arial Narrow" w:hAnsi="Arial Narrow"/>
                <w:sz w:val="18"/>
                <w:szCs w:val="18"/>
              </w:rPr>
            </w:pPr>
            <w:r>
              <w:rPr>
                <w:rFonts w:ascii="Arial Narrow" w:hAnsi="Arial Narrow"/>
                <w:sz w:val="18"/>
                <w:szCs w:val="18"/>
              </w:rPr>
              <w:t>2</w:t>
            </w:r>
          </w:p>
        </w:tc>
        <w:tc>
          <w:tcPr>
            <w:tcW w:w="993" w:type="dxa"/>
            <w:vMerge/>
            <w:tcBorders>
              <w:left w:val="nil"/>
              <w:right w:val="single" w:sz="6" w:space="0" w:color="auto"/>
            </w:tcBorders>
            <w:shd w:val="clear" w:color="auto" w:fill="FFFFFF"/>
            <w:vAlign w:val="center"/>
          </w:tcPr>
          <w:p w14:paraId="2B19952F" w14:textId="77777777" w:rsidR="00072C9D" w:rsidRPr="005D5EA4" w:rsidRDefault="00072C9D" w:rsidP="000578D5">
            <w:pPr>
              <w:spacing w:before="40"/>
              <w:jc w:val="center"/>
              <w:rPr>
                <w:rFonts w:ascii="Arial Narrow" w:hAnsi="Arial Narrow"/>
                <w:sz w:val="22"/>
                <w:szCs w:val="22"/>
              </w:rPr>
            </w:pPr>
          </w:p>
        </w:tc>
      </w:tr>
      <w:tr w:rsidR="00072C9D" w:rsidRPr="005D5EA4" w14:paraId="7A844658" w14:textId="77777777" w:rsidTr="000578D5">
        <w:trPr>
          <w:gridBefore w:val="1"/>
          <w:wBefore w:w="7" w:type="dxa"/>
          <w:cantSplit/>
          <w:trHeight w:val="1196"/>
          <w:jc w:val="center"/>
        </w:trPr>
        <w:tc>
          <w:tcPr>
            <w:tcW w:w="4990" w:type="dxa"/>
            <w:gridSpan w:val="3"/>
            <w:tcBorders>
              <w:left w:val="single" w:sz="6" w:space="0" w:color="auto"/>
              <w:right w:val="single" w:sz="6" w:space="0" w:color="auto"/>
            </w:tcBorders>
            <w:shd w:val="clear" w:color="auto" w:fill="FFFFFF"/>
            <w:vAlign w:val="center"/>
          </w:tcPr>
          <w:p w14:paraId="456ACC74" w14:textId="77777777" w:rsidR="00072C9D" w:rsidRDefault="00072C9D" w:rsidP="000578D5">
            <w:pPr>
              <w:rPr>
                <w:rFonts w:ascii="Arial Narrow" w:hAnsi="Arial Narrow"/>
                <w:sz w:val="18"/>
              </w:rPr>
            </w:pPr>
            <w:r w:rsidRPr="005D5EA4">
              <w:rPr>
                <w:rFonts w:ascii="Arial Narrow" w:hAnsi="Arial Narrow"/>
                <w:sz w:val="18"/>
              </w:rPr>
              <w:lastRenderedPageBreak/>
              <w:t>In the past two weeks, have you taken any oral treatment (medication) for raised total cholesterol prescribed by a doctor or other health worker?</w:t>
            </w:r>
          </w:p>
          <w:p w14:paraId="2D325D9A" w14:textId="77777777" w:rsidR="00072C9D" w:rsidRPr="005D5EA4" w:rsidRDefault="00072C9D" w:rsidP="000578D5">
            <w:pPr>
              <w:rPr>
                <w:rFonts w:ascii="Arial Narrow" w:hAnsi="Arial Narrow"/>
                <w:sz w:val="18"/>
              </w:rPr>
            </w:pPr>
          </w:p>
        </w:tc>
        <w:tc>
          <w:tcPr>
            <w:tcW w:w="2241" w:type="dxa"/>
            <w:tcBorders>
              <w:top w:val="single" w:sz="6" w:space="0" w:color="auto"/>
              <w:left w:val="single" w:sz="6" w:space="0" w:color="auto"/>
              <w:right w:val="nil"/>
            </w:tcBorders>
            <w:shd w:val="clear" w:color="auto" w:fill="FFFFFF"/>
            <w:vAlign w:val="center"/>
          </w:tcPr>
          <w:p w14:paraId="003DA029"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Yes</w:t>
            </w:r>
          </w:p>
          <w:p w14:paraId="5735F5BF"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No</w:t>
            </w:r>
          </w:p>
        </w:tc>
        <w:tc>
          <w:tcPr>
            <w:tcW w:w="2393" w:type="dxa"/>
            <w:tcBorders>
              <w:top w:val="single" w:sz="4" w:space="0" w:color="auto"/>
              <w:left w:val="nil"/>
              <w:right w:val="single" w:sz="4" w:space="0" w:color="auto"/>
            </w:tcBorders>
            <w:shd w:val="clear" w:color="auto" w:fill="FFFFFF"/>
            <w:vAlign w:val="center"/>
          </w:tcPr>
          <w:p w14:paraId="4C218AB6"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1</w:t>
            </w:r>
          </w:p>
          <w:p w14:paraId="3DD346AD"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2</w:t>
            </w:r>
          </w:p>
        </w:tc>
        <w:tc>
          <w:tcPr>
            <w:tcW w:w="993" w:type="dxa"/>
            <w:tcBorders>
              <w:left w:val="nil"/>
              <w:right w:val="single" w:sz="6" w:space="0" w:color="auto"/>
            </w:tcBorders>
            <w:shd w:val="clear" w:color="auto" w:fill="FFFFFF"/>
            <w:vAlign w:val="center"/>
          </w:tcPr>
          <w:p w14:paraId="6D4B3D87" w14:textId="77777777" w:rsidR="00072C9D" w:rsidRPr="005D5EA4" w:rsidRDefault="00072C9D" w:rsidP="000578D5">
            <w:pPr>
              <w:spacing w:before="40"/>
              <w:jc w:val="center"/>
              <w:rPr>
                <w:rFonts w:ascii="Arial Narrow" w:hAnsi="Arial Narrow"/>
                <w:sz w:val="22"/>
                <w:szCs w:val="22"/>
              </w:rPr>
            </w:pPr>
            <w:r w:rsidRPr="005D5EA4">
              <w:rPr>
                <w:rFonts w:ascii="Arial Narrow" w:hAnsi="Arial Narrow"/>
                <w:sz w:val="22"/>
                <w:szCs w:val="22"/>
              </w:rPr>
              <w:t>H14</w:t>
            </w:r>
          </w:p>
        </w:tc>
      </w:tr>
      <w:tr w:rsidR="00072C9D" w:rsidRPr="005D5EA4" w14:paraId="514CCF9A" w14:textId="77777777" w:rsidTr="000578D5">
        <w:trPr>
          <w:gridBefore w:val="1"/>
          <w:wBefore w:w="7" w:type="dxa"/>
          <w:cantSplit/>
          <w:trHeight w:hRule="exact" w:val="352"/>
          <w:jc w:val="center"/>
        </w:trPr>
        <w:tc>
          <w:tcPr>
            <w:tcW w:w="4990" w:type="dxa"/>
            <w:gridSpan w:val="3"/>
            <w:vMerge w:val="restart"/>
            <w:tcBorders>
              <w:left w:val="single" w:sz="6" w:space="0" w:color="auto"/>
              <w:right w:val="single" w:sz="6" w:space="0" w:color="auto"/>
            </w:tcBorders>
            <w:shd w:val="clear" w:color="auto" w:fill="FFFFFF"/>
            <w:vAlign w:val="center"/>
          </w:tcPr>
          <w:p w14:paraId="3F8BAA29" w14:textId="77777777" w:rsidR="00072C9D" w:rsidRPr="005D5EA4" w:rsidRDefault="00072C9D" w:rsidP="000578D5">
            <w:pPr>
              <w:rPr>
                <w:rFonts w:ascii="Arial Narrow" w:hAnsi="Arial Narrow"/>
                <w:sz w:val="18"/>
              </w:rPr>
            </w:pPr>
            <w:r w:rsidRPr="005D5EA4">
              <w:rPr>
                <w:rFonts w:ascii="Arial Narrow" w:hAnsi="Arial Narrow"/>
                <w:sz w:val="18"/>
              </w:rPr>
              <w:t>Have you ever seen a traditional healer for raised cholesterol?</w:t>
            </w:r>
          </w:p>
        </w:tc>
        <w:tc>
          <w:tcPr>
            <w:tcW w:w="2241" w:type="dxa"/>
            <w:tcBorders>
              <w:top w:val="single" w:sz="6" w:space="0" w:color="auto"/>
              <w:left w:val="single" w:sz="6" w:space="0" w:color="auto"/>
              <w:bottom w:val="nil"/>
              <w:right w:val="nil"/>
            </w:tcBorders>
            <w:shd w:val="clear" w:color="auto" w:fill="FFFFFF"/>
            <w:vAlign w:val="center"/>
          </w:tcPr>
          <w:p w14:paraId="6C0BBB09"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Yes</w:t>
            </w:r>
          </w:p>
        </w:tc>
        <w:tc>
          <w:tcPr>
            <w:tcW w:w="2393" w:type="dxa"/>
            <w:tcBorders>
              <w:top w:val="single" w:sz="4" w:space="0" w:color="auto"/>
              <w:left w:val="nil"/>
              <w:bottom w:val="nil"/>
              <w:right w:val="single" w:sz="4" w:space="0" w:color="auto"/>
            </w:tcBorders>
            <w:shd w:val="clear" w:color="auto" w:fill="FFFFFF"/>
            <w:vAlign w:val="center"/>
          </w:tcPr>
          <w:p w14:paraId="191347CD"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1</w:t>
            </w:r>
          </w:p>
        </w:tc>
        <w:tc>
          <w:tcPr>
            <w:tcW w:w="993" w:type="dxa"/>
            <w:vMerge w:val="restart"/>
            <w:tcBorders>
              <w:left w:val="nil"/>
              <w:right w:val="single" w:sz="6" w:space="0" w:color="auto"/>
            </w:tcBorders>
            <w:shd w:val="clear" w:color="auto" w:fill="FFFFFF"/>
            <w:vAlign w:val="center"/>
          </w:tcPr>
          <w:p w14:paraId="13B63CF2" w14:textId="77777777" w:rsidR="00072C9D" w:rsidRPr="005D5EA4" w:rsidRDefault="00072C9D" w:rsidP="000578D5">
            <w:pPr>
              <w:spacing w:before="40"/>
              <w:jc w:val="center"/>
              <w:rPr>
                <w:rFonts w:ascii="Arial Narrow" w:hAnsi="Arial Narrow"/>
                <w:sz w:val="22"/>
                <w:szCs w:val="22"/>
              </w:rPr>
            </w:pPr>
            <w:r w:rsidRPr="005D5EA4">
              <w:rPr>
                <w:rFonts w:ascii="Arial Narrow" w:hAnsi="Arial Narrow"/>
                <w:sz w:val="22"/>
                <w:szCs w:val="22"/>
              </w:rPr>
              <w:t>H15</w:t>
            </w:r>
          </w:p>
        </w:tc>
      </w:tr>
      <w:tr w:rsidR="00072C9D" w:rsidRPr="005D5EA4" w14:paraId="4BFEE255" w14:textId="77777777" w:rsidTr="000578D5">
        <w:trPr>
          <w:gridBefore w:val="1"/>
          <w:wBefore w:w="7" w:type="dxa"/>
          <w:cantSplit/>
          <w:trHeight w:hRule="exact" w:val="352"/>
          <w:jc w:val="center"/>
        </w:trPr>
        <w:tc>
          <w:tcPr>
            <w:tcW w:w="4990" w:type="dxa"/>
            <w:gridSpan w:val="3"/>
            <w:vMerge/>
            <w:tcBorders>
              <w:left w:val="single" w:sz="6" w:space="0" w:color="auto"/>
              <w:bottom w:val="single" w:sz="6" w:space="0" w:color="auto"/>
              <w:right w:val="single" w:sz="6" w:space="0" w:color="auto"/>
            </w:tcBorders>
            <w:shd w:val="clear" w:color="auto" w:fill="FFFFFF"/>
          </w:tcPr>
          <w:p w14:paraId="0AC52FEC" w14:textId="77777777" w:rsidR="00072C9D" w:rsidRPr="005D5EA4" w:rsidRDefault="00072C9D" w:rsidP="000578D5">
            <w:pPr>
              <w:rPr>
                <w:rFonts w:ascii="Arial Narrow" w:hAnsi="Arial Narrow"/>
                <w:b/>
                <w:sz w:val="18"/>
                <w:u w:val="single"/>
              </w:rPr>
            </w:pPr>
          </w:p>
        </w:tc>
        <w:tc>
          <w:tcPr>
            <w:tcW w:w="2241" w:type="dxa"/>
            <w:tcBorders>
              <w:top w:val="nil"/>
              <w:left w:val="single" w:sz="6" w:space="0" w:color="auto"/>
              <w:bottom w:val="single" w:sz="6" w:space="0" w:color="auto"/>
              <w:right w:val="nil"/>
            </w:tcBorders>
            <w:shd w:val="clear" w:color="auto" w:fill="FFFFFF"/>
            <w:vAlign w:val="center"/>
          </w:tcPr>
          <w:p w14:paraId="49CC3691"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No</w:t>
            </w:r>
          </w:p>
        </w:tc>
        <w:tc>
          <w:tcPr>
            <w:tcW w:w="2393" w:type="dxa"/>
            <w:tcBorders>
              <w:top w:val="nil"/>
              <w:left w:val="nil"/>
              <w:bottom w:val="single" w:sz="6" w:space="0" w:color="auto"/>
              <w:right w:val="single" w:sz="4" w:space="0" w:color="auto"/>
            </w:tcBorders>
            <w:shd w:val="clear" w:color="auto" w:fill="FFFFFF"/>
            <w:vAlign w:val="center"/>
          </w:tcPr>
          <w:p w14:paraId="3A563D9B"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2</w:t>
            </w:r>
          </w:p>
        </w:tc>
        <w:tc>
          <w:tcPr>
            <w:tcW w:w="993" w:type="dxa"/>
            <w:vMerge/>
            <w:tcBorders>
              <w:left w:val="nil"/>
              <w:bottom w:val="single" w:sz="6" w:space="0" w:color="auto"/>
              <w:right w:val="single" w:sz="6" w:space="0" w:color="auto"/>
            </w:tcBorders>
            <w:shd w:val="clear" w:color="auto" w:fill="FFFFFF"/>
            <w:vAlign w:val="center"/>
          </w:tcPr>
          <w:p w14:paraId="1986307D" w14:textId="77777777" w:rsidR="00072C9D" w:rsidRPr="005D5EA4" w:rsidRDefault="00072C9D" w:rsidP="000578D5">
            <w:pPr>
              <w:spacing w:before="40"/>
              <w:jc w:val="center"/>
              <w:rPr>
                <w:rFonts w:ascii="Arial Narrow" w:hAnsi="Arial Narrow"/>
                <w:b/>
                <w:sz w:val="22"/>
                <w:szCs w:val="22"/>
              </w:rPr>
            </w:pPr>
          </w:p>
        </w:tc>
      </w:tr>
      <w:tr w:rsidR="00072C9D" w:rsidRPr="005D5EA4" w14:paraId="07A906DB" w14:textId="77777777" w:rsidTr="000578D5">
        <w:trPr>
          <w:gridBefore w:val="1"/>
          <w:wBefore w:w="7" w:type="dxa"/>
          <w:cantSplit/>
          <w:trHeight w:hRule="exact" w:val="352"/>
          <w:jc w:val="center"/>
        </w:trPr>
        <w:tc>
          <w:tcPr>
            <w:tcW w:w="4990" w:type="dxa"/>
            <w:gridSpan w:val="3"/>
            <w:vMerge w:val="restart"/>
            <w:tcBorders>
              <w:left w:val="single" w:sz="6" w:space="0" w:color="auto"/>
              <w:right w:val="single" w:sz="6" w:space="0" w:color="auto"/>
            </w:tcBorders>
            <w:shd w:val="clear" w:color="auto" w:fill="FFFFFF"/>
            <w:vAlign w:val="center"/>
          </w:tcPr>
          <w:p w14:paraId="0C3DB631" w14:textId="77777777" w:rsidR="00072C9D" w:rsidRPr="005D5EA4" w:rsidRDefault="00072C9D" w:rsidP="000578D5">
            <w:pPr>
              <w:rPr>
                <w:rFonts w:ascii="Arial Narrow" w:hAnsi="Arial Narrow"/>
                <w:sz w:val="18"/>
              </w:rPr>
            </w:pPr>
            <w:r w:rsidRPr="005D5EA4">
              <w:rPr>
                <w:rFonts w:ascii="Arial Narrow" w:hAnsi="Arial Narrow"/>
                <w:sz w:val="18"/>
              </w:rPr>
              <w:t>Are you currently taking any herbal or traditional remedy for your raised cholesterol?</w:t>
            </w:r>
          </w:p>
        </w:tc>
        <w:tc>
          <w:tcPr>
            <w:tcW w:w="2241" w:type="dxa"/>
            <w:tcBorders>
              <w:top w:val="single" w:sz="6" w:space="0" w:color="auto"/>
              <w:left w:val="single" w:sz="6" w:space="0" w:color="auto"/>
              <w:bottom w:val="nil"/>
              <w:right w:val="nil"/>
            </w:tcBorders>
            <w:shd w:val="clear" w:color="auto" w:fill="FFFFFF"/>
            <w:vAlign w:val="center"/>
          </w:tcPr>
          <w:p w14:paraId="36832B13"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Yes</w:t>
            </w:r>
          </w:p>
        </w:tc>
        <w:tc>
          <w:tcPr>
            <w:tcW w:w="2393" w:type="dxa"/>
            <w:tcBorders>
              <w:top w:val="single" w:sz="4" w:space="0" w:color="auto"/>
              <w:left w:val="nil"/>
              <w:bottom w:val="nil"/>
              <w:right w:val="single" w:sz="4" w:space="0" w:color="auto"/>
            </w:tcBorders>
            <w:shd w:val="clear" w:color="auto" w:fill="FFFFFF"/>
            <w:vAlign w:val="center"/>
          </w:tcPr>
          <w:p w14:paraId="6118575C"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1</w:t>
            </w:r>
          </w:p>
        </w:tc>
        <w:tc>
          <w:tcPr>
            <w:tcW w:w="993" w:type="dxa"/>
            <w:vMerge w:val="restart"/>
            <w:tcBorders>
              <w:left w:val="nil"/>
              <w:right w:val="single" w:sz="6" w:space="0" w:color="auto"/>
            </w:tcBorders>
            <w:shd w:val="clear" w:color="auto" w:fill="FFFFFF"/>
            <w:vAlign w:val="center"/>
          </w:tcPr>
          <w:p w14:paraId="7DDC4DFE" w14:textId="77777777" w:rsidR="00072C9D" w:rsidRPr="005D5EA4" w:rsidRDefault="00072C9D" w:rsidP="000578D5">
            <w:pPr>
              <w:spacing w:before="40"/>
              <w:jc w:val="center"/>
              <w:rPr>
                <w:rFonts w:ascii="Arial Narrow" w:hAnsi="Arial Narrow"/>
                <w:sz w:val="22"/>
                <w:szCs w:val="22"/>
              </w:rPr>
            </w:pPr>
            <w:r w:rsidRPr="005D5EA4">
              <w:rPr>
                <w:rFonts w:ascii="Arial Narrow" w:hAnsi="Arial Narrow"/>
                <w:sz w:val="22"/>
                <w:szCs w:val="22"/>
              </w:rPr>
              <w:t>H16</w:t>
            </w:r>
          </w:p>
        </w:tc>
      </w:tr>
      <w:tr w:rsidR="00072C9D" w:rsidRPr="005D5EA4" w14:paraId="794D0101" w14:textId="77777777" w:rsidTr="000578D5">
        <w:trPr>
          <w:gridBefore w:val="1"/>
          <w:wBefore w:w="7" w:type="dxa"/>
          <w:cantSplit/>
          <w:trHeight w:hRule="exact" w:val="352"/>
          <w:jc w:val="center"/>
        </w:trPr>
        <w:tc>
          <w:tcPr>
            <w:tcW w:w="4990" w:type="dxa"/>
            <w:gridSpan w:val="3"/>
            <w:vMerge/>
            <w:tcBorders>
              <w:left w:val="single" w:sz="6" w:space="0" w:color="auto"/>
              <w:bottom w:val="single" w:sz="6" w:space="0" w:color="auto"/>
              <w:right w:val="single" w:sz="6" w:space="0" w:color="auto"/>
            </w:tcBorders>
            <w:shd w:val="clear" w:color="auto" w:fill="FFFFFF"/>
          </w:tcPr>
          <w:p w14:paraId="7A78C384" w14:textId="77777777" w:rsidR="00072C9D" w:rsidRPr="005D5EA4" w:rsidRDefault="00072C9D" w:rsidP="000578D5">
            <w:pPr>
              <w:rPr>
                <w:rFonts w:ascii="Arial Narrow" w:hAnsi="Arial Narrow"/>
                <w:b/>
                <w:sz w:val="18"/>
                <w:u w:val="single"/>
              </w:rPr>
            </w:pPr>
          </w:p>
        </w:tc>
        <w:tc>
          <w:tcPr>
            <w:tcW w:w="2241" w:type="dxa"/>
            <w:tcBorders>
              <w:top w:val="nil"/>
              <w:left w:val="single" w:sz="6" w:space="0" w:color="auto"/>
              <w:bottom w:val="single" w:sz="6" w:space="0" w:color="auto"/>
              <w:right w:val="nil"/>
            </w:tcBorders>
            <w:shd w:val="clear" w:color="auto" w:fill="FFFFFF"/>
            <w:vAlign w:val="center"/>
          </w:tcPr>
          <w:p w14:paraId="05F1957E" w14:textId="77777777" w:rsidR="00072C9D" w:rsidRPr="005D5EA4" w:rsidRDefault="00072C9D" w:rsidP="000578D5">
            <w:pPr>
              <w:spacing w:before="60"/>
              <w:jc w:val="right"/>
              <w:rPr>
                <w:rFonts w:ascii="Arial Narrow" w:hAnsi="Arial Narrow"/>
                <w:sz w:val="18"/>
                <w:szCs w:val="18"/>
              </w:rPr>
            </w:pPr>
            <w:r w:rsidRPr="005D5EA4">
              <w:rPr>
                <w:rFonts w:ascii="Arial Narrow" w:hAnsi="Arial Narrow"/>
                <w:sz w:val="18"/>
                <w:szCs w:val="18"/>
              </w:rPr>
              <w:t>No</w:t>
            </w:r>
          </w:p>
        </w:tc>
        <w:tc>
          <w:tcPr>
            <w:tcW w:w="2393" w:type="dxa"/>
            <w:tcBorders>
              <w:top w:val="nil"/>
              <w:left w:val="nil"/>
              <w:bottom w:val="single" w:sz="6" w:space="0" w:color="auto"/>
              <w:right w:val="single" w:sz="4" w:space="0" w:color="auto"/>
            </w:tcBorders>
            <w:shd w:val="clear" w:color="auto" w:fill="FFFFFF"/>
            <w:vAlign w:val="center"/>
          </w:tcPr>
          <w:p w14:paraId="2000C40A"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2</w:t>
            </w:r>
          </w:p>
        </w:tc>
        <w:tc>
          <w:tcPr>
            <w:tcW w:w="993" w:type="dxa"/>
            <w:vMerge/>
            <w:tcBorders>
              <w:left w:val="nil"/>
              <w:bottom w:val="single" w:sz="6" w:space="0" w:color="auto"/>
              <w:right w:val="single" w:sz="6" w:space="0" w:color="auto"/>
            </w:tcBorders>
            <w:shd w:val="clear" w:color="auto" w:fill="FFFFFF"/>
            <w:vAlign w:val="center"/>
          </w:tcPr>
          <w:p w14:paraId="586D6F20" w14:textId="77777777" w:rsidR="00072C9D" w:rsidRPr="005D5EA4" w:rsidRDefault="00072C9D" w:rsidP="000578D5">
            <w:pPr>
              <w:spacing w:before="40"/>
              <w:jc w:val="center"/>
              <w:rPr>
                <w:rFonts w:ascii="Arial Narrow" w:hAnsi="Arial Narrow"/>
                <w:b/>
                <w:sz w:val="22"/>
                <w:szCs w:val="22"/>
              </w:rPr>
            </w:pPr>
          </w:p>
        </w:tc>
      </w:tr>
    </w:tbl>
    <w:p w14:paraId="1A2C7029" w14:textId="77777777" w:rsidR="00072C9D" w:rsidRPr="00E15CE1" w:rsidRDefault="00072C9D" w:rsidP="00072C9D">
      <w:pPr>
        <w:rPr>
          <w:rFonts w:ascii="Arial Narrow" w:hAnsi="Arial Narrow"/>
        </w:rPr>
      </w:pPr>
    </w:p>
    <w:tbl>
      <w:tblPr>
        <w:tblW w:w="10558" w:type="dxa"/>
        <w:jc w:val="center"/>
        <w:tblLayout w:type="fixed"/>
        <w:tblLook w:val="0000" w:firstRow="0" w:lastRow="0" w:firstColumn="0" w:lastColumn="0" w:noHBand="0" w:noVBand="0"/>
      </w:tblPr>
      <w:tblGrid>
        <w:gridCol w:w="4438"/>
        <w:gridCol w:w="2541"/>
        <w:gridCol w:w="2541"/>
        <w:gridCol w:w="1038"/>
      </w:tblGrid>
      <w:tr w:rsidR="00072C9D" w:rsidRPr="005D5EA4" w14:paraId="2CDBC50B" w14:textId="77777777" w:rsidTr="000578D5">
        <w:trPr>
          <w:jc w:val="center"/>
        </w:trPr>
        <w:tc>
          <w:tcPr>
            <w:tcW w:w="10558" w:type="dxa"/>
            <w:gridSpan w:val="4"/>
            <w:tcBorders>
              <w:top w:val="single" w:sz="6" w:space="0" w:color="auto"/>
              <w:left w:val="single" w:sz="6" w:space="0" w:color="auto"/>
              <w:bottom w:val="single" w:sz="4" w:space="0" w:color="auto"/>
              <w:right w:val="single" w:sz="6" w:space="0" w:color="auto"/>
            </w:tcBorders>
            <w:shd w:val="pct15" w:color="auto" w:fill="auto"/>
          </w:tcPr>
          <w:p w14:paraId="35D7A4D8" w14:textId="77777777" w:rsidR="00072C9D" w:rsidRPr="005D5EA4" w:rsidRDefault="00072C9D" w:rsidP="000578D5">
            <w:pPr>
              <w:tabs>
                <w:tab w:val="right" w:pos="1450"/>
              </w:tabs>
              <w:spacing w:before="40" w:after="40"/>
              <w:rPr>
                <w:rFonts w:ascii="Arial Narrow" w:hAnsi="Arial Narrow"/>
                <w:b/>
              </w:rPr>
            </w:pPr>
            <w:r w:rsidRPr="00E15CE1">
              <w:rPr>
                <w:rFonts w:ascii="Arial Narrow" w:hAnsi="Arial Narrow"/>
              </w:rPr>
              <w:br w:type="page"/>
            </w:r>
            <w:r w:rsidRPr="005D5EA4">
              <w:rPr>
                <w:rFonts w:ascii="Arial Narrow" w:hAnsi="Arial Narrow"/>
                <w:b/>
              </w:rPr>
              <w:t xml:space="preserve">CORE: </w:t>
            </w:r>
            <w:r w:rsidRPr="005D5EA4">
              <w:rPr>
                <w:rFonts w:ascii="Arial Narrow" w:hAnsi="Arial Narrow"/>
                <w:b/>
                <w:bCs/>
              </w:rPr>
              <w:t>History of Cardiovascular Diseases</w:t>
            </w:r>
          </w:p>
        </w:tc>
      </w:tr>
      <w:tr w:rsidR="00072C9D" w:rsidRPr="005D5EA4" w14:paraId="4CD4C437" w14:textId="77777777" w:rsidTr="000578D5">
        <w:trPr>
          <w:trHeight w:hRule="exact" w:val="38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14:paraId="0622F0EB"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Have you ever had a heart attack or chest pain from heart disease (angina) or a stroke (cerebrovascular accident or incident)?</w:t>
            </w:r>
          </w:p>
        </w:tc>
        <w:tc>
          <w:tcPr>
            <w:tcW w:w="2541" w:type="dxa"/>
            <w:tcBorders>
              <w:top w:val="single" w:sz="6" w:space="0" w:color="auto"/>
              <w:left w:val="nil"/>
            </w:tcBorders>
            <w:shd w:val="clear" w:color="auto" w:fill="auto"/>
            <w:vAlign w:val="center"/>
          </w:tcPr>
          <w:p w14:paraId="05812A83"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541" w:type="dxa"/>
            <w:tcBorders>
              <w:top w:val="single" w:sz="6" w:space="0" w:color="auto"/>
              <w:right w:val="single" w:sz="4" w:space="0" w:color="auto"/>
            </w:tcBorders>
            <w:shd w:val="clear" w:color="auto" w:fill="auto"/>
            <w:vAlign w:val="center"/>
          </w:tcPr>
          <w:p w14:paraId="47488D7A"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1038" w:type="dxa"/>
            <w:vMerge w:val="restart"/>
            <w:tcBorders>
              <w:top w:val="single" w:sz="4" w:space="0" w:color="auto"/>
              <w:left w:val="nil"/>
              <w:bottom w:val="single" w:sz="4" w:space="0" w:color="auto"/>
              <w:right w:val="single" w:sz="6" w:space="0" w:color="auto"/>
            </w:tcBorders>
            <w:shd w:val="clear" w:color="auto" w:fill="auto"/>
            <w:vAlign w:val="center"/>
          </w:tcPr>
          <w:p w14:paraId="45684967"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H17</w:t>
            </w:r>
          </w:p>
        </w:tc>
      </w:tr>
      <w:tr w:rsidR="00072C9D" w:rsidRPr="005D5EA4" w14:paraId="532C5AB8" w14:textId="77777777" w:rsidTr="000578D5">
        <w:trPr>
          <w:trHeight w:hRule="exact" w:val="380"/>
          <w:jc w:val="center"/>
        </w:trPr>
        <w:tc>
          <w:tcPr>
            <w:tcW w:w="4438" w:type="dxa"/>
            <w:vMerge/>
            <w:tcBorders>
              <w:left w:val="single" w:sz="6" w:space="0" w:color="auto"/>
              <w:bottom w:val="single" w:sz="4" w:space="0" w:color="auto"/>
              <w:right w:val="single" w:sz="4" w:space="0" w:color="auto"/>
            </w:tcBorders>
            <w:shd w:val="clear" w:color="auto" w:fill="auto"/>
            <w:vAlign w:val="center"/>
          </w:tcPr>
          <w:p w14:paraId="19785CFB" w14:textId="77777777" w:rsidR="00072C9D" w:rsidRPr="005D5EA4" w:rsidRDefault="00072C9D" w:rsidP="000578D5">
            <w:pPr>
              <w:spacing w:before="40"/>
              <w:rPr>
                <w:rFonts w:ascii="Arial Narrow" w:hAnsi="Arial Narrow"/>
                <w:sz w:val="18"/>
                <w:szCs w:val="18"/>
              </w:rPr>
            </w:pPr>
          </w:p>
        </w:tc>
        <w:tc>
          <w:tcPr>
            <w:tcW w:w="2541" w:type="dxa"/>
            <w:tcBorders>
              <w:left w:val="nil"/>
              <w:bottom w:val="single" w:sz="4" w:space="0" w:color="auto"/>
            </w:tcBorders>
            <w:shd w:val="clear" w:color="auto" w:fill="auto"/>
            <w:vAlign w:val="center"/>
          </w:tcPr>
          <w:p w14:paraId="3993CB59"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541" w:type="dxa"/>
            <w:tcBorders>
              <w:bottom w:val="single" w:sz="4" w:space="0" w:color="auto"/>
              <w:right w:val="single" w:sz="4" w:space="0" w:color="auto"/>
            </w:tcBorders>
            <w:shd w:val="clear" w:color="auto" w:fill="auto"/>
            <w:vAlign w:val="center"/>
          </w:tcPr>
          <w:p w14:paraId="75ECD7B7"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1038" w:type="dxa"/>
            <w:vMerge/>
            <w:tcBorders>
              <w:left w:val="nil"/>
              <w:bottom w:val="single" w:sz="4" w:space="0" w:color="auto"/>
              <w:right w:val="single" w:sz="6" w:space="0" w:color="auto"/>
            </w:tcBorders>
            <w:shd w:val="clear" w:color="auto" w:fill="auto"/>
            <w:vAlign w:val="center"/>
          </w:tcPr>
          <w:p w14:paraId="1A1C8523" w14:textId="77777777" w:rsidR="00072C9D" w:rsidRPr="005D5EA4" w:rsidRDefault="00072C9D" w:rsidP="000578D5">
            <w:pPr>
              <w:jc w:val="center"/>
              <w:rPr>
                <w:rFonts w:ascii="Arial Narrow" w:hAnsi="Arial Narrow"/>
                <w:iCs/>
                <w:sz w:val="22"/>
                <w:szCs w:val="22"/>
              </w:rPr>
            </w:pPr>
          </w:p>
        </w:tc>
      </w:tr>
      <w:tr w:rsidR="00072C9D" w:rsidRPr="005D5EA4" w14:paraId="486A35FD" w14:textId="77777777" w:rsidTr="000578D5">
        <w:trPr>
          <w:trHeight w:hRule="exact" w:val="38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14:paraId="67A117DD"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Are you currently taking aspirin regularly to prevent or treat heart disease?</w:t>
            </w:r>
          </w:p>
        </w:tc>
        <w:tc>
          <w:tcPr>
            <w:tcW w:w="2541" w:type="dxa"/>
            <w:tcBorders>
              <w:top w:val="single" w:sz="6" w:space="0" w:color="auto"/>
              <w:left w:val="nil"/>
            </w:tcBorders>
            <w:shd w:val="clear" w:color="auto" w:fill="auto"/>
            <w:vAlign w:val="center"/>
          </w:tcPr>
          <w:p w14:paraId="2A1D5D04"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541" w:type="dxa"/>
            <w:tcBorders>
              <w:top w:val="single" w:sz="6" w:space="0" w:color="auto"/>
              <w:right w:val="single" w:sz="4" w:space="0" w:color="auto"/>
            </w:tcBorders>
            <w:shd w:val="clear" w:color="auto" w:fill="auto"/>
            <w:vAlign w:val="center"/>
          </w:tcPr>
          <w:p w14:paraId="4386333A"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1038" w:type="dxa"/>
            <w:vMerge w:val="restart"/>
            <w:tcBorders>
              <w:top w:val="single" w:sz="4" w:space="0" w:color="auto"/>
              <w:left w:val="nil"/>
              <w:bottom w:val="single" w:sz="4" w:space="0" w:color="auto"/>
              <w:right w:val="single" w:sz="6" w:space="0" w:color="auto"/>
            </w:tcBorders>
            <w:shd w:val="clear" w:color="auto" w:fill="auto"/>
            <w:vAlign w:val="center"/>
          </w:tcPr>
          <w:p w14:paraId="0E680A92"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H18</w:t>
            </w:r>
          </w:p>
        </w:tc>
      </w:tr>
      <w:tr w:rsidR="00072C9D" w:rsidRPr="005D5EA4" w14:paraId="7EA588DC" w14:textId="77777777" w:rsidTr="000578D5">
        <w:trPr>
          <w:trHeight w:hRule="exact" w:val="380"/>
          <w:jc w:val="center"/>
        </w:trPr>
        <w:tc>
          <w:tcPr>
            <w:tcW w:w="4438" w:type="dxa"/>
            <w:vMerge/>
            <w:tcBorders>
              <w:left w:val="single" w:sz="6" w:space="0" w:color="auto"/>
              <w:bottom w:val="single" w:sz="4" w:space="0" w:color="auto"/>
              <w:right w:val="single" w:sz="4" w:space="0" w:color="auto"/>
            </w:tcBorders>
            <w:shd w:val="clear" w:color="auto" w:fill="auto"/>
            <w:vAlign w:val="center"/>
          </w:tcPr>
          <w:p w14:paraId="2DA61888" w14:textId="77777777" w:rsidR="00072C9D" w:rsidRPr="005D5EA4" w:rsidRDefault="00072C9D" w:rsidP="000578D5">
            <w:pPr>
              <w:spacing w:before="40"/>
              <w:rPr>
                <w:rFonts w:ascii="Arial Narrow" w:hAnsi="Arial Narrow"/>
                <w:sz w:val="18"/>
                <w:szCs w:val="18"/>
              </w:rPr>
            </w:pPr>
          </w:p>
        </w:tc>
        <w:tc>
          <w:tcPr>
            <w:tcW w:w="2541" w:type="dxa"/>
            <w:tcBorders>
              <w:left w:val="nil"/>
              <w:bottom w:val="single" w:sz="4" w:space="0" w:color="auto"/>
            </w:tcBorders>
            <w:shd w:val="clear" w:color="auto" w:fill="auto"/>
            <w:vAlign w:val="center"/>
          </w:tcPr>
          <w:p w14:paraId="5807E947"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541" w:type="dxa"/>
            <w:tcBorders>
              <w:bottom w:val="single" w:sz="4" w:space="0" w:color="auto"/>
              <w:right w:val="single" w:sz="4" w:space="0" w:color="auto"/>
            </w:tcBorders>
            <w:shd w:val="clear" w:color="auto" w:fill="auto"/>
            <w:vAlign w:val="center"/>
          </w:tcPr>
          <w:p w14:paraId="428D3AC2"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1038" w:type="dxa"/>
            <w:vMerge/>
            <w:tcBorders>
              <w:left w:val="nil"/>
              <w:bottom w:val="single" w:sz="4" w:space="0" w:color="auto"/>
              <w:right w:val="single" w:sz="6" w:space="0" w:color="auto"/>
            </w:tcBorders>
            <w:shd w:val="clear" w:color="auto" w:fill="auto"/>
            <w:vAlign w:val="center"/>
          </w:tcPr>
          <w:p w14:paraId="3F1408E1" w14:textId="77777777" w:rsidR="00072C9D" w:rsidRPr="005D5EA4" w:rsidRDefault="00072C9D" w:rsidP="000578D5">
            <w:pPr>
              <w:jc w:val="center"/>
              <w:rPr>
                <w:rFonts w:ascii="Arial Narrow" w:hAnsi="Arial Narrow"/>
                <w:iCs/>
                <w:sz w:val="22"/>
                <w:szCs w:val="22"/>
              </w:rPr>
            </w:pPr>
          </w:p>
        </w:tc>
      </w:tr>
      <w:tr w:rsidR="00072C9D" w:rsidRPr="005D5EA4" w14:paraId="10842458" w14:textId="77777777" w:rsidTr="000578D5">
        <w:trPr>
          <w:trHeight w:hRule="exact" w:val="380"/>
          <w:jc w:val="center"/>
        </w:trPr>
        <w:tc>
          <w:tcPr>
            <w:tcW w:w="4438" w:type="dxa"/>
            <w:vMerge w:val="restart"/>
            <w:tcBorders>
              <w:top w:val="single" w:sz="4" w:space="0" w:color="auto"/>
              <w:left w:val="single" w:sz="6" w:space="0" w:color="auto"/>
              <w:right w:val="single" w:sz="4" w:space="0" w:color="auto"/>
            </w:tcBorders>
            <w:shd w:val="clear" w:color="auto" w:fill="auto"/>
            <w:vAlign w:val="center"/>
          </w:tcPr>
          <w:p w14:paraId="2F805A0E"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Are you currently taking statins (Lovastatin/Simvastatin/Atorvastatin or any other statin) regularly to prevent or treat heart disease?</w:t>
            </w:r>
          </w:p>
        </w:tc>
        <w:tc>
          <w:tcPr>
            <w:tcW w:w="2541" w:type="dxa"/>
            <w:tcBorders>
              <w:top w:val="single" w:sz="6" w:space="0" w:color="auto"/>
              <w:left w:val="nil"/>
            </w:tcBorders>
            <w:shd w:val="clear" w:color="auto" w:fill="auto"/>
            <w:vAlign w:val="center"/>
          </w:tcPr>
          <w:p w14:paraId="6A0BA7EB"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541" w:type="dxa"/>
            <w:tcBorders>
              <w:top w:val="single" w:sz="6" w:space="0" w:color="auto"/>
              <w:right w:val="single" w:sz="4" w:space="0" w:color="auto"/>
            </w:tcBorders>
            <w:shd w:val="clear" w:color="auto" w:fill="auto"/>
            <w:vAlign w:val="center"/>
          </w:tcPr>
          <w:p w14:paraId="5C35E498"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1038" w:type="dxa"/>
            <w:vMerge w:val="restart"/>
            <w:tcBorders>
              <w:top w:val="single" w:sz="4" w:space="0" w:color="auto"/>
              <w:left w:val="nil"/>
              <w:bottom w:val="single" w:sz="4" w:space="0" w:color="auto"/>
              <w:right w:val="single" w:sz="6" w:space="0" w:color="auto"/>
            </w:tcBorders>
            <w:shd w:val="clear" w:color="auto" w:fill="auto"/>
            <w:vAlign w:val="center"/>
          </w:tcPr>
          <w:p w14:paraId="1A8F8F96"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H19</w:t>
            </w:r>
          </w:p>
        </w:tc>
      </w:tr>
      <w:tr w:rsidR="00072C9D" w:rsidRPr="005D5EA4" w14:paraId="4A6E5D63" w14:textId="77777777" w:rsidTr="000578D5">
        <w:trPr>
          <w:trHeight w:hRule="exact" w:val="380"/>
          <w:jc w:val="center"/>
        </w:trPr>
        <w:tc>
          <w:tcPr>
            <w:tcW w:w="4438" w:type="dxa"/>
            <w:vMerge/>
            <w:tcBorders>
              <w:left w:val="single" w:sz="6" w:space="0" w:color="auto"/>
              <w:bottom w:val="single" w:sz="4" w:space="0" w:color="auto"/>
              <w:right w:val="single" w:sz="4" w:space="0" w:color="auto"/>
            </w:tcBorders>
            <w:shd w:val="clear" w:color="auto" w:fill="auto"/>
            <w:vAlign w:val="center"/>
          </w:tcPr>
          <w:p w14:paraId="3872F5F2" w14:textId="77777777" w:rsidR="00072C9D" w:rsidRPr="005D5EA4" w:rsidRDefault="00072C9D" w:rsidP="000578D5">
            <w:pPr>
              <w:spacing w:before="40"/>
              <w:rPr>
                <w:rFonts w:ascii="Arial Narrow" w:hAnsi="Arial Narrow"/>
                <w:sz w:val="18"/>
                <w:szCs w:val="18"/>
              </w:rPr>
            </w:pPr>
          </w:p>
        </w:tc>
        <w:tc>
          <w:tcPr>
            <w:tcW w:w="2541" w:type="dxa"/>
            <w:tcBorders>
              <w:left w:val="nil"/>
              <w:bottom w:val="single" w:sz="4" w:space="0" w:color="auto"/>
            </w:tcBorders>
            <w:shd w:val="clear" w:color="auto" w:fill="auto"/>
            <w:vAlign w:val="center"/>
          </w:tcPr>
          <w:p w14:paraId="2D5224AD"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541" w:type="dxa"/>
            <w:tcBorders>
              <w:bottom w:val="single" w:sz="4" w:space="0" w:color="auto"/>
              <w:right w:val="single" w:sz="4" w:space="0" w:color="auto"/>
            </w:tcBorders>
            <w:shd w:val="clear" w:color="auto" w:fill="auto"/>
            <w:vAlign w:val="center"/>
          </w:tcPr>
          <w:p w14:paraId="4355B992"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1038" w:type="dxa"/>
            <w:vMerge/>
            <w:tcBorders>
              <w:left w:val="nil"/>
              <w:bottom w:val="single" w:sz="4" w:space="0" w:color="auto"/>
              <w:right w:val="single" w:sz="6" w:space="0" w:color="auto"/>
            </w:tcBorders>
            <w:shd w:val="clear" w:color="auto" w:fill="auto"/>
            <w:vAlign w:val="center"/>
          </w:tcPr>
          <w:p w14:paraId="4ABCDCC5" w14:textId="77777777" w:rsidR="00072C9D" w:rsidRPr="005D5EA4" w:rsidRDefault="00072C9D" w:rsidP="000578D5">
            <w:pPr>
              <w:jc w:val="center"/>
              <w:rPr>
                <w:rFonts w:ascii="Arial Narrow" w:hAnsi="Arial Narrow"/>
                <w:iCs/>
                <w:sz w:val="22"/>
                <w:szCs w:val="22"/>
              </w:rPr>
            </w:pPr>
          </w:p>
        </w:tc>
      </w:tr>
    </w:tbl>
    <w:p w14:paraId="0701876B" w14:textId="77777777" w:rsidR="00072C9D" w:rsidRPr="00E15CE1" w:rsidRDefault="00072C9D" w:rsidP="00072C9D">
      <w:pPr>
        <w:rPr>
          <w:rFonts w:ascii="Arial Narrow" w:hAnsi="Arial Narrow"/>
        </w:rPr>
      </w:pPr>
    </w:p>
    <w:tbl>
      <w:tblPr>
        <w:tblW w:w="10530" w:type="dxa"/>
        <w:jc w:val="center"/>
        <w:tblBorders>
          <w:top w:val="single" w:sz="6" w:space="0" w:color="auto"/>
          <w:bottom w:val="single" w:sz="6" w:space="0" w:color="auto"/>
          <w:insideH w:val="single" w:sz="6" w:space="0" w:color="auto"/>
        </w:tblBorders>
        <w:shd w:val="clear" w:color="auto" w:fill="FFFFFF"/>
        <w:tblLayout w:type="fixed"/>
        <w:tblLook w:val="0000" w:firstRow="0" w:lastRow="0" w:firstColumn="0" w:lastColumn="0" w:noHBand="0" w:noVBand="0"/>
      </w:tblPr>
      <w:tblGrid>
        <w:gridCol w:w="8"/>
        <w:gridCol w:w="4285"/>
        <w:gridCol w:w="2541"/>
        <w:gridCol w:w="2541"/>
        <w:gridCol w:w="1138"/>
        <w:gridCol w:w="17"/>
      </w:tblGrid>
      <w:tr w:rsidR="00072C9D" w:rsidRPr="005D5EA4" w14:paraId="1381254C" w14:textId="77777777" w:rsidTr="000578D5">
        <w:trPr>
          <w:cantSplit/>
          <w:trHeight w:val="300"/>
          <w:jc w:val="center"/>
        </w:trPr>
        <w:tc>
          <w:tcPr>
            <w:tcW w:w="10530" w:type="dxa"/>
            <w:gridSpan w:val="6"/>
            <w:tcBorders>
              <w:top w:val="single" w:sz="6" w:space="0" w:color="auto"/>
              <w:left w:val="single" w:sz="6" w:space="0" w:color="auto"/>
              <w:bottom w:val="nil"/>
              <w:right w:val="single" w:sz="6" w:space="0" w:color="auto"/>
            </w:tcBorders>
            <w:shd w:val="pct15" w:color="auto" w:fill="FFFFFF"/>
          </w:tcPr>
          <w:p w14:paraId="60B4CF4A" w14:textId="77777777" w:rsidR="00072C9D" w:rsidRPr="007A143D" w:rsidRDefault="00072C9D" w:rsidP="000578D5">
            <w:pPr>
              <w:spacing w:before="40" w:after="40"/>
              <w:rPr>
                <w:rFonts w:ascii="Arial Narrow" w:hAnsi="Arial Narrow"/>
                <w:i/>
                <w:highlight w:val="lightGray"/>
              </w:rPr>
            </w:pPr>
            <w:r w:rsidRPr="005D5EA4">
              <w:rPr>
                <w:rFonts w:ascii="Arial Narrow" w:hAnsi="Arial Narrow"/>
                <w:b/>
                <w:bCs/>
              </w:rPr>
              <w:t>CORE</w:t>
            </w:r>
            <w:r w:rsidRPr="005D5EA4">
              <w:rPr>
                <w:rFonts w:ascii="Arial Narrow" w:hAnsi="Arial Narrow"/>
                <w:b/>
                <w:bCs/>
                <w:iCs/>
              </w:rPr>
              <w:t xml:space="preserve">:  </w:t>
            </w:r>
            <w:r w:rsidRPr="005D5EA4">
              <w:rPr>
                <w:rFonts w:ascii="Arial Narrow" w:hAnsi="Arial Narrow"/>
                <w:b/>
                <w:bCs/>
              </w:rPr>
              <w:t>Lifestyle Advice</w:t>
            </w:r>
          </w:p>
        </w:tc>
      </w:tr>
      <w:tr w:rsidR="00072C9D" w:rsidRPr="005D5EA4" w14:paraId="38F3927C"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hRule="exact" w:val="340"/>
          <w:jc w:val="center"/>
        </w:trPr>
        <w:tc>
          <w:tcPr>
            <w:tcW w:w="4285" w:type="dxa"/>
            <w:tcBorders>
              <w:top w:val="single" w:sz="6" w:space="0" w:color="auto"/>
              <w:left w:val="single" w:sz="4" w:space="0" w:color="auto"/>
              <w:bottom w:val="single" w:sz="6" w:space="0" w:color="auto"/>
              <w:right w:val="single" w:sz="4" w:space="0" w:color="auto"/>
            </w:tcBorders>
            <w:shd w:val="clear" w:color="auto" w:fill="auto"/>
            <w:vAlign w:val="center"/>
          </w:tcPr>
          <w:p w14:paraId="5C809F29" w14:textId="77777777" w:rsidR="00072C9D" w:rsidRPr="005D5EA4" w:rsidRDefault="00072C9D" w:rsidP="000578D5">
            <w:pPr>
              <w:spacing w:before="40"/>
              <w:rPr>
                <w:rFonts w:ascii="Arial Narrow" w:hAnsi="Arial Narrow"/>
                <w:sz w:val="18"/>
              </w:rPr>
            </w:pPr>
            <w:r w:rsidRPr="005D5EA4">
              <w:rPr>
                <w:rFonts w:ascii="Arial Narrow" w:hAnsi="Arial Narrow"/>
                <w:b/>
                <w:sz w:val="22"/>
              </w:rPr>
              <w:t>Question</w:t>
            </w:r>
          </w:p>
        </w:tc>
        <w:tc>
          <w:tcPr>
            <w:tcW w:w="5082" w:type="dxa"/>
            <w:gridSpan w:val="2"/>
            <w:tcBorders>
              <w:top w:val="single" w:sz="6" w:space="0" w:color="auto"/>
              <w:left w:val="nil"/>
              <w:right w:val="single" w:sz="4" w:space="0" w:color="auto"/>
            </w:tcBorders>
            <w:shd w:val="clear" w:color="auto" w:fill="auto"/>
            <w:vAlign w:val="center"/>
          </w:tcPr>
          <w:p w14:paraId="4D66DDD5" w14:textId="77777777" w:rsidR="00072C9D" w:rsidRPr="005D5EA4" w:rsidRDefault="00072C9D" w:rsidP="000578D5">
            <w:pPr>
              <w:spacing w:before="40"/>
              <w:jc w:val="center"/>
              <w:rPr>
                <w:rFonts w:ascii="Arial Narrow" w:hAnsi="Arial Narrow"/>
                <w:sz w:val="18"/>
              </w:rPr>
            </w:pPr>
            <w:r w:rsidRPr="005D5EA4">
              <w:rPr>
                <w:rFonts w:ascii="Arial Narrow" w:hAnsi="Arial Narrow"/>
                <w:b/>
                <w:sz w:val="22"/>
              </w:rPr>
              <w:t>Response</w:t>
            </w:r>
          </w:p>
        </w:tc>
        <w:tc>
          <w:tcPr>
            <w:tcW w:w="1138" w:type="dxa"/>
            <w:tcBorders>
              <w:top w:val="single" w:sz="4" w:space="0" w:color="auto"/>
              <w:left w:val="nil"/>
              <w:bottom w:val="single" w:sz="4" w:space="0" w:color="auto"/>
              <w:right w:val="single" w:sz="6" w:space="0" w:color="auto"/>
            </w:tcBorders>
            <w:shd w:val="clear" w:color="auto" w:fill="auto"/>
            <w:vAlign w:val="center"/>
          </w:tcPr>
          <w:p w14:paraId="7E590A78" w14:textId="77777777" w:rsidR="00072C9D" w:rsidRPr="005D5EA4" w:rsidRDefault="00072C9D" w:rsidP="000578D5">
            <w:pPr>
              <w:jc w:val="center"/>
              <w:rPr>
                <w:rFonts w:ascii="Arial Narrow" w:hAnsi="Arial Narrow"/>
                <w:bCs/>
                <w:sz w:val="22"/>
                <w:szCs w:val="22"/>
              </w:rPr>
            </w:pPr>
            <w:r w:rsidRPr="005D5EA4">
              <w:rPr>
                <w:rFonts w:ascii="Arial Narrow" w:hAnsi="Arial Narrow"/>
                <w:b/>
                <w:sz w:val="22"/>
              </w:rPr>
              <w:t>Code</w:t>
            </w:r>
          </w:p>
        </w:tc>
      </w:tr>
      <w:tr w:rsidR="00072C9D" w:rsidRPr="005D5EA4" w14:paraId="33AA37EC"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hRule="exact" w:val="340"/>
          <w:jc w:val="center"/>
        </w:trPr>
        <w:tc>
          <w:tcPr>
            <w:tcW w:w="4285" w:type="dxa"/>
            <w:vMerge w:val="restart"/>
            <w:tcBorders>
              <w:top w:val="single" w:sz="6" w:space="0" w:color="auto"/>
              <w:left w:val="single" w:sz="4" w:space="0" w:color="auto"/>
              <w:bottom w:val="single" w:sz="4" w:space="0" w:color="auto"/>
              <w:right w:val="single" w:sz="4" w:space="0" w:color="auto"/>
            </w:tcBorders>
            <w:shd w:val="clear" w:color="auto" w:fill="auto"/>
            <w:vAlign w:val="center"/>
          </w:tcPr>
          <w:p w14:paraId="7347604E" w14:textId="77777777" w:rsidR="00072C9D" w:rsidRPr="005D5EA4" w:rsidRDefault="00072C9D" w:rsidP="000578D5">
            <w:pPr>
              <w:spacing w:before="40"/>
              <w:rPr>
                <w:rFonts w:ascii="Arial Narrow" w:hAnsi="Arial Narrow"/>
                <w:sz w:val="18"/>
              </w:rPr>
            </w:pPr>
            <w:r w:rsidRPr="005D5EA4">
              <w:rPr>
                <w:rFonts w:ascii="Arial Narrow" w:hAnsi="Arial Narrow"/>
                <w:sz w:val="18"/>
              </w:rPr>
              <w:t>During the past 12 months, have you visited a doctor or other health worker?</w:t>
            </w:r>
          </w:p>
        </w:tc>
        <w:tc>
          <w:tcPr>
            <w:tcW w:w="2541" w:type="dxa"/>
            <w:tcBorders>
              <w:top w:val="single" w:sz="6" w:space="0" w:color="auto"/>
              <w:left w:val="nil"/>
            </w:tcBorders>
            <w:shd w:val="clear" w:color="auto" w:fill="auto"/>
            <w:vAlign w:val="center"/>
          </w:tcPr>
          <w:p w14:paraId="1446988F"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541" w:type="dxa"/>
            <w:tcBorders>
              <w:top w:val="single" w:sz="6" w:space="0" w:color="auto"/>
              <w:right w:val="single" w:sz="4" w:space="0" w:color="auto"/>
            </w:tcBorders>
            <w:shd w:val="clear" w:color="auto" w:fill="auto"/>
            <w:vAlign w:val="center"/>
          </w:tcPr>
          <w:p w14:paraId="7357621D"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1138" w:type="dxa"/>
            <w:vMerge w:val="restart"/>
            <w:tcBorders>
              <w:top w:val="single" w:sz="4" w:space="0" w:color="auto"/>
              <w:left w:val="nil"/>
              <w:bottom w:val="single" w:sz="4" w:space="0" w:color="auto"/>
              <w:right w:val="single" w:sz="6" w:space="0" w:color="auto"/>
            </w:tcBorders>
            <w:shd w:val="clear" w:color="auto" w:fill="auto"/>
            <w:vAlign w:val="center"/>
          </w:tcPr>
          <w:p w14:paraId="7A5BED44"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H20</w:t>
            </w:r>
          </w:p>
        </w:tc>
      </w:tr>
      <w:tr w:rsidR="00072C9D" w:rsidRPr="005D5EA4" w14:paraId="3DFAF4BE"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hRule="exact" w:val="488"/>
          <w:jc w:val="center"/>
        </w:trPr>
        <w:tc>
          <w:tcPr>
            <w:tcW w:w="4285" w:type="dxa"/>
            <w:vMerge/>
            <w:tcBorders>
              <w:left w:val="single" w:sz="4" w:space="0" w:color="auto"/>
              <w:bottom w:val="single" w:sz="4" w:space="0" w:color="auto"/>
              <w:right w:val="single" w:sz="4" w:space="0" w:color="auto"/>
            </w:tcBorders>
            <w:shd w:val="clear" w:color="auto" w:fill="auto"/>
            <w:vAlign w:val="center"/>
          </w:tcPr>
          <w:p w14:paraId="24303A11" w14:textId="77777777" w:rsidR="00072C9D" w:rsidRPr="005D5EA4" w:rsidRDefault="00072C9D" w:rsidP="000578D5">
            <w:pPr>
              <w:spacing w:before="40"/>
              <w:rPr>
                <w:rFonts w:ascii="Arial Narrow" w:hAnsi="Arial Narrow"/>
                <w:sz w:val="18"/>
              </w:rPr>
            </w:pPr>
          </w:p>
        </w:tc>
        <w:tc>
          <w:tcPr>
            <w:tcW w:w="2541" w:type="dxa"/>
            <w:tcBorders>
              <w:left w:val="nil"/>
              <w:bottom w:val="single" w:sz="6" w:space="0" w:color="auto"/>
            </w:tcBorders>
            <w:shd w:val="clear" w:color="auto" w:fill="auto"/>
          </w:tcPr>
          <w:p w14:paraId="69307624"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541" w:type="dxa"/>
            <w:tcBorders>
              <w:bottom w:val="single" w:sz="4" w:space="0" w:color="auto"/>
              <w:right w:val="single" w:sz="4" w:space="0" w:color="auto"/>
            </w:tcBorders>
            <w:shd w:val="clear" w:color="auto" w:fill="auto"/>
            <w:vAlign w:val="center"/>
          </w:tcPr>
          <w:p w14:paraId="0331265D" w14:textId="77777777" w:rsidR="00072C9D" w:rsidRPr="005D5EA4" w:rsidRDefault="00072C9D" w:rsidP="000578D5">
            <w:pPr>
              <w:spacing w:before="40"/>
              <w:rPr>
                <w:rFonts w:ascii="Arial Narrow" w:hAnsi="Arial Narrow"/>
                <w:i/>
                <w:sz w:val="18"/>
              </w:rPr>
            </w:pPr>
            <w:r w:rsidRPr="005D5EA4">
              <w:rPr>
                <w:rFonts w:ascii="Arial Narrow" w:hAnsi="Arial Narrow"/>
                <w:sz w:val="18"/>
              </w:rPr>
              <w:t>2</w:t>
            </w:r>
            <w:r w:rsidRPr="005D5EA4">
              <w:rPr>
                <w:rFonts w:ascii="Arial Narrow" w:hAnsi="Arial Narrow"/>
                <w:i/>
                <w:sz w:val="18"/>
              </w:rPr>
              <w:t xml:space="preserve">   If No and C1=1, go to M1</w:t>
            </w:r>
          </w:p>
          <w:p w14:paraId="0F9964C0" w14:textId="77777777" w:rsidR="00072C9D" w:rsidRPr="005D5EA4" w:rsidRDefault="00072C9D" w:rsidP="000578D5">
            <w:pPr>
              <w:spacing w:before="40"/>
              <w:rPr>
                <w:rFonts w:ascii="Arial Narrow" w:hAnsi="Arial Narrow"/>
                <w:sz w:val="18"/>
              </w:rPr>
            </w:pPr>
            <w:r w:rsidRPr="005D5EA4">
              <w:rPr>
                <w:rFonts w:ascii="Arial Narrow" w:hAnsi="Arial Narrow"/>
                <w:i/>
                <w:sz w:val="18"/>
              </w:rPr>
              <w:t xml:space="preserve">     If No and C1=2, go to CX1</w:t>
            </w:r>
          </w:p>
        </w:tc>
        <w:tc>
          <w:tcPr>
            <w:tcW w:w="1138" w:type="dxa"/>
            <w:vMerge/>
            <w:tcBorders>
              <w:left w:val="nil"/>
              <w:bottom w:val="single" w:sz="4" w:space="0" w:color="auto"/>
              <w:right w:val="single" w:sz="6" w:space="0" w:color="auto"/>
            </w:tcBorders>
            <w:shd w:val="clear" w:color="auto" w:fill="auto"/>
            <w:vAlign w:val="center"/>
          </w:tcPr>
          <w:p w14:paraId="0ABADE9D" w14:textId="77777777" w:rsidR="00072C9D" w:rsidRPr="005D5EA4" w:rsidRDefault="00072C9D" w:rsidP="000578D5">
            <w:pPr>
              <w:jc w:val="center"/>
              <w:rPr>
                <w:rFonts w:ascii="Arial Narrow" w:hAnsi="Arial Narrow"/>
                <w:bCs/>
                <w:sz w:val="22"/>
                <w:szCs w:val="22"/>
              </w:rPr>
            </w:pPr>
          </w:p>
        </w:tc>
      </w:tr>
      <w:tr w:rsidR="00072C9D" w:rsidRPr="005D5EA4" w14:paraId="35EF8CE8"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246"/>
          <w:jc w:val="center"/>
        </w:trPr>
        <w:tc>
          <w:tcPr>
            <w:tcW w:w="10505" w:type="dxa"/>
            <w:gridSpan w:val="4"/>
            <w:tcBorders>
              <w:top w:val="single" w:sz="6" w:space="0" w:color="auto"/>
              <w:left w:val="single" w:sz="4" w:space="0" w:color="auto"/>
              <w:bottom w:val="single" w:sz="6" w:space="0" w:color="auto"/>
              <w:right w:val="single" w:sz="6" w:space="0" w:color="auto"/>
            </w:tcBorders>
            <w:shd w:val="clear" w:color="auto" w:fill="auto"/>
            <w:vAlign w:val="center"/>
          </w:tcPr>
          <w:p w14:paraId="5F8BF058" w14:textId="77777777" w:rsidR="00072C9D" w:rsidRPr="005D5EA4" w:rsidRDefault="00072C9D" w:rsidP="000578D5">
            <w:pPr>
              <w:pStyle w:val="Heading9"/>
              <w:tabs>
                <w:tab w:val="clear" w:pos="1450"/>
              </w:tabs>
              <w:spacing w:before="60"/>
              <w:rPr>
                <w:rFonts w:ascii="Arial Narrow" w:hAnsi="Arial Narrow"/>
                <w:i w:val="0"/>
                <w:iCs w:val="0"/>
                <w:sz w:val="18"/>
              </w:rPr>
            </w:pPr>
            <w:r w:rsidRPr="005D5EA4">
              <w:rPr>
                <w:rFonts w:ascii="Arial Narrow" w:hAnsi="Arial Narrow"/>
                <w:i w:val="0"/>
                <w:iCs w:val="0"/>
                <w:sz w:val="18"/>
              </w:rPr>
              <w:t>During any of your visits to a doctor or other health worker in the past 12 months, were you advised to do any of the following?</w:t>
            </w:r>
          </w:p>
          <w:p w14:paraId="16903936" w14:textId="77777777" w:rsidR="00072C9D" w:rsidRPr="00E15CE1" w:rsidRDefault="00072C9D" w:rsidP="000578D5">
            <w:pPr>
              <w:rPr>
                <w:rFonts w:ascii="Arial Narrow" w:hAnsi="Arial Narrow"/>
                <w:lang w:val="en-NZ"/>
              </w:rPr>
            </w:pPr>
            <w:r w:rsidRPr="005D5EA4">
              <w:rPr>
                <w:rFonts w:ascii="Arial Narrow" w:hAnsi="Arial Narrow"/>
                <w:i/>
                <w:sz w:val="18"/>
                <w:szCs w:val="18"/>
              </w:rPr>
              <w:t>(RECORD FOR EACH)</w:t>
            </w:r>
          </w:p>
        </w:tc>
      </w:tr>
      <w:tr w:rsidR="00072C9D" w:rsidRPr="005D5EA4" w14:paraId="32C5DC3A"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hRule="exact" w:val="340"/>
          <w:jc w:val="center"/>
        </w:trPr>
        <w:tc>
          <w:tcPr>
            <w:tcW w:w="4285" w:type="dxa"/>
            <w:vMerge w:val="restart"/>
            <w:tcBorders>
              <w:top w:val="single" w:sz="6" w:space="0" w:color="auto"/>
              <w:left w:val="single" w:sz="4" w:space="0" w:color="auto"/>
              <w:right w:val="single" w:sz="4" w:space="0" w:color="auto"/>
            </w:tcBorders>
            <w:shd w:val="clear" w:color="auto" w:fill="auto"/>
            <w:vAlign w:val="center"/>
          </w:tcPr>
          <w:p w14:paraId="41FD7447" w14:textId="77777777" w:rsidR="00072C9D" w:rsidRPr="005D5EA4" w:rsidRDefault="00072C9D" w:rsidP="000578D5">
            <w:pPr>
              <w:spacing w:before="40"/>
              <w:rPr>
                <w:rFonts w:ascii="Arial Narrow" w:hAnsi="Arial Narrow"/>
                <w:sz w:val="18"/>
              </w:rPr>
            </w:pPr>
            <w:r w:rsidRPr="005D5EA4">
              <w:rPr>
                <w:rFonts w:ascii="Arial Narrow" w:hAnsi="Arial Narrow"/>
                <w:sz w:val="18"/>
              </w:rPr>
              <w:t>Quit using tobacco or don’t start</w:t>
            </w:r>
          </w:p>
        </w:tc>
        <w:tc>
          <w:tcPr>
            <w:tcW w:w="2541" w:type="dxa"/>
            <w:tcBorders>
              <w:top w:val="single" w:sz="6" w:space="0" w:color="auto"/>
              <w:left w:val="nil"/>
            </w:tcBorders>
            <w:shd w:val="clear" w:color="auto" w:fill="auto"/>
            <w:vAlign w:val="center"/>
          </w:tcPr>
          <w:p w14:paraId="33629306"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541" w:type="dxa"/>
            <w:tcBorders>
              <w:top w:val="single" w:sz="6" w:space="0" w:color="auto"/>
              <w:right w:val="single" w:sz="4" w:space="0" w:color="auto"/>
            </w:tcBorders>
            <w:shd w:val="clear" w:color="auto" w:fill="auto"/>
            <w:vAlign w:val="center"/>
          </w:tcPr>
          <w:p w14:paraId="67AF0EBD"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1138" w:type="dxa"/>
            <w:vMerge w:val="restart"/>
            <w:tcBorders>
              <w:top w:val="single" w:sz="4" w:space="0" w:color="auto"/>
              <w:left w:val="nil"/>
              <w:right w:val="single" w:sz="6" w:space="0" w:color="auto"/>
            </w:tcBorders>
            <w:shd w:val="clear" w:color="auto" w:fill="auto"/>
            <w:vAlign w:val="center"/>
          </w:tcPr>
          <w:p w14:paraId="41D56664"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H20a</w:t>
            </w:r>
          </w:p>
        </w:tc>
      </w:tr>
      <w:tr w:rsidR="00072C9D" w:rsidRPr="005D5EA4" w14:paraId="26487AA0"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hRule="exact" w:val="340"/>
          <w:jc w:val="center"/>
        </w:trPr>
        <w:tc>
          <w:tcPr>
            <w:tcW w:w="4285" w:type="dxa"/>
            <w:vMerge/>
            <w:tcBorders>
              <w:left w:val="single" w:sz="4" w:space="0" w:color="auto"/>
              <w:right w:val="single" w:sz="4" w:space="0" w:color="auto"/>
            </w:tcBorders>
            <w:shd w:val="clear" w:color="auto" w:fill="auto"/>
            <w:vAlign w:val="center"/>
          </w:tcPr>
          <w:p w14:paraId="6B9E6500" w14:textId="77777777" w:rsidR="00072C9D" w:rsidRPr="005D5EA4" w:rsidRDefault="00072C9D" w:rsidP="000578D5">
            <w:pPr>
              <w:spacing w:before="40"/>
              <w:rPr>
                <w:rFonts w:ascii="Arial Narrow" w:hAnsi="Arial Narrow"/>
                <w:sz w:val="18"/>
              </w:rPr>
            </w:pPr>
          </w:p>
        </w:tc>
        <w:tc>
          <w:tcPr>
            <w:tcW w:w="2541" w:type="dxa"/>
            <w:tcBorders>
              <w:left w:val="nil"/>
              <w:bottom w:val="single" w:sz="6" w:space="0" w:color="auto"/>
            </w:tcBorders>
            <w:shd w:val="clear" w:color="auto" w:fill="auto"/>
            <w:vAlign w:val="center"/>
          </w:tcPr>
          <w:p w14:paraId="3695993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541" w:type="dxa"/>
            <w:tcBorders>
              <w:right w:val="single" w:sz="4" w:space="0" w:color="auto"/>
            </w:tcBorders>
            <w:shd w:val="clear" w:color="auto" w:fill="auto"/>
            <w:vAlign w:val="center"/>
          </w:tcPr>
          <w:p w14:paraId="24241306"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1138" w:type="dxa"/>
            <w:vMerge/>
            <w:tcBorders>
              <w:left w:val="nil"/>
              <w:right w:val="single" w:sz="6" w:space="0" w:color="auto"/>
            </w:tcBorders>
            <w:shd w:val="clear" w:color="auto" w:fill="auto"/>
            <w:vAlign w:val="center"/>
          </w:tcPr>
          <w:p w14:paraId="16FA9590" w14:textId="77777777" w:rsidR="00072C9D" w:rsidRPr="005D5EA4" w:rsidRDefault="00072C9D" w:rsidP="000578D5">
            <w:pPr>
              <w:jc w:val="center"/>
              <w:rPr>
                <w:rFonts w:ascii="Arial Narrow" w:hAnsi="Arial Narrow"/>
                <w:bCs/>
                <w:sz w:val="22"/>
                <w:szCs w:val="22"/>
              </w:rPr>
            </w:pPr>
          </w:p>
        </w:tc>
      </w:tr>
      <w:tr w:rsidR="00072C9D" w:rsidRPr="005D5EA4" w14:paraId="4DB7921D"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340"/>
          <w:jc w:val="center"/>
        </w:trPr>
        <w:tc>
          <w:tcPr>
            <w:tcW w:w="4285" w:type="dxa"/>
            <w:vMerge w:val="restart"/>
            <w:tcBorders>
              <w:top w:val="single" w:sz="6" w:space="0" w:color="auto"/>
              <w:left w:val="single" w:sz="4" w:space="0" w:color="auto"/>
              <w:right w:val="single" w:sz="4" w:space="0" w:color="auto"/>
            </w:tcBorders>
            <w:shd w:val="clear" w:color="auto" w:fill="auto"/>
            <w:vAlign w:val="center"/>
          </w:tcPr>
          <w:p w14:paraId="45950046" w14:textId="77777777" w:rsidR="00072C9D" w:rsidRPr="005D5EA4" w:rsidRDefault="00072C9D" w:rsidP="000578D5">
            <w:pPr>
              <w:spacing w:before="40"/>
              <w:rPr>
                <w:rFonts w:ascii="Arial Narrow" w:hAnsi="Arial Narrow"/>
                <w:sz w:val="18"/>
              </w:rPr>
            </w:pPr>
            <w:r w:rsidRPr="005D5EA4">
              <w:rPr>
                <w:rFonts w:ascii="Arial Narrow" w:hAnsi="Arial Narrow"/>
                <w:sz w:val="18"/>
              </w:rPr>
              <w:t>Reduce salt in your diet</w:t>
            </w:r>
          </w:p>
        </w:tc>
        <w:tc>
          <w:tcPr>
            <w:tcW w:w="2541" w:type="dxa"/>
            <w:tcBorders>
              <w:top w:val="single" w:sz="6" w:space="0" w:color="auto"/>
              <w:left w:val="nil"/>
            </w:tcBorders>
            <w:shd w:val="clear" w:color="auto" w:fill="auto"/>
            <w:vAlign w:val="center"/>
          </w:tcPr>
          <w:p w14:paraId="00386775"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541" w:type="dxa"/>
            <w:tcBorders>
              <w:top w:val="single" w:sz="6" w:space="0" w:color="auto"/>
              <w:right w:val="single" w:sz="4" w:space="0" w:color="auto"/>
            </w:tcBorders>
            <w:shd w:val="clear" w:color="auto" w:fill="auto"/>
            <w:vAlign w:val="center"/>
          </w:tcPr>
          <w:p w14:paraId="0EE5A7CF"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1138" w:type="dxa"/>
            <w:vMerge w:val="restart"/>
            <w:tcBorders>
              <w:top w:val="single" w:sz="4" w:space="0" w:color="auto"/>
              <w:left w:val="nil"/>
              <w:right w:val="single" w:sz="6" w:space="0" w:color="auto"/>
            </w:tcBorders>
            <w:shd w:val="clear" w:color="auto" w:fill="auto"/>
            <w:vAlign w:val="center"/>
          </w:tcPr>
          <w:p w14:paraId="1B635B70"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H20b</w:t>
            </w:r>
          </w:p>
        </w:tc>
      </w:tr>
      <w:tr w:rsidR="00072C9D" w:rsidRPr="005D5EA4" w14:paraId="17C1560C"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340"/>
          <w:jc w:val="center"/>
        </w:trPr>
        <w:tc>
          <w:tcPr>
            <w:tcW w:w="4285" w:type="dxa"/>
            <w:vMerge/>
            <w:tcBorders>
              <w:left w:val="single" w:sz="4" w:space="0" w:color="auto"/>
              <w:right w:val="single" w:sz="4" w:space="0" w:color="auto"/>
            </w:tcBorders>
            <w:shd w:val="clear" w:color="auto" w:fill="auto"/>
            <w:vAlign w:val="center"/>
          </w:tcPr>
          <w:p w14:paraId="166D37F5" w14:textId="77777777" w:rsidR="00072C9D" w:rsidRPr="005D5EA4" w:rsidRDefault="00072C9D" w:rsidP="000578D5">
            <w:pPr>
              <w:spacing w:before="40"/>
              <w:rPr>
                <w:rFonts w:ascii="Arial Narrow" w:hAnsi="Arial Narrow"/>
                <w:sz w:val="18"/>
              </w:rPr>
            </w:pPr>
          </w:p>
        </w:tc>
        <w:tc>
          <w:tcPr>
            <w:tcW w:w="2541" w:type="dxa"/>
            <w:tcBorders>
              <w:left w:val="nil"/>
              <w:bottom w:val="single" w:sz="6" w:space="0" w:color="auto"/>
            </w:tcBorders>
            <w:shd w:val="clear" w:color="auto" w:fill="auto"/>
            <w:vAlign w:val="center"/>
          </w:tcPr>
          <w:p w14:paraId="7708682D"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541" w:type="dxa"/>
            <w:tcBorders>
              <w:right w:val="single" w:sz="4" w:space="0" w:color="auto"/>
            </w:tcBorders>
            <w:shd w:val="clear" w:color="auto" w:fill="auto"/>
            <w:vAlign w:val="center"/>
          </w:tcPr>
          <w:p w14:paraId="18916CB4"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1138" w:type="dxa"/>
            <w:vMerge/>
            <w:tcBorders>
              <w:left w:val="nil"/>
              <w:right w:val="single" w:sz="6" w:space="0" w:color="auto"/>
            </w:tcBorders>
            <w:shd w:val="clear" w:color="auto" w:fill="auto"/>
            <w:vAlign w:val="center"/>
          </w:tcPr>
          <w:p w14:paraId="1E03EDAA" w14:textId="77777777" w:rsidR="00072C9D" w:rsidRPr="005D5EA4" w:rsidRDefault="00072C9D" w:rsidP="000578D5">
            <w:pPr>
              <w:jc w:val="center"/>
              <w:rPr>
                <w:rFonts w:ascii="Arial Narrow" w:hAnsi="Arial Narrow"/>
                <w:bCs/>
                <w:sz w:val="22"/>
                <w:szCs w:val="22"/>
              </w:rPr>
            </w:pPr>
          </w:p>
        </w:tc>
      </w:tr>
      <w:tr w:rsidR="00072C9D" w:rsidRPr="005D5EA4" w14:paraId="6FEF2FCF"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360"/>
          <w:jc w:val="center"/>
        </w:trPr>
        <w:tc>
          <w:tcPr>
            <w:tcW w:w="4285" w:type="dxa"/>
            <w:vMerge w:val="restart"/>
            <w:tcBorders>
              <w:top w:val="single" w:sz="6" w:space="0" w:color="auto"/>
              <w:left w:val="single" w:sz="4" w:space="0" w:color="auto"/>
              <w:right w:val="single" w:sz="4" w:space="0" w:color="auto"/>
            </w:tcBorders>
            <w:shd w:val="clear" w:color="auto" w:fill="auto"/>
            <w:vAlign w:val="center"/>
          </w:tcPr>
          <w:p w14:paraId="6F0EC22E" w14:textId="77777777" w:rsidR="00072C9D" w:rsidRPr="005D5EA4" w:rsidRDefault="00072C9D" w:rsidP="000578D5">
            <w:pPr>
              <w:spacing w:before="40"/>
              <w:rPr>
                <w:rFonts w:ascii="Arial Narrow" w:hAnsi="Arial Narrow"/>
                <w:sz w:val="18"/>
              </w:rPr>
            </w:pPr>
            <w:r w:rsidRPr="005D5EA4">
              <w:rPr>
                <w:rFonts w:ascii="Arial Narrow" w:hAnsi="Arial Narrow"/>
                <w:sz w:val="18"/>
              </w:rPr>
              <w:t>Eat at least five servings of fruit and/or vegetables each day</w:t>
            </w:r>
          </w:p>
        </w:tc>
        <w:tc>
          <w:tcPr>
            <w:tcW w:w="2541" w:type="dxa"/>
            <w:tcBorders>
              <w:top w:val="single" w:sz="6" w:space="0" w:color="auto"/>
              <w:left w:val="nil"/>
            </w:tcBorders>
            <w:shd w:val="clear" w:color="auto" w:fill="auto"/>
            <w:vAlign w:val="center"/>
          </w:tcPr>
          <w:p w14:paraId="243C44E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541" w:type="dxa"/>
            <w:tcBorders>
              <w:top w:val="single" w:sz="6" w:space="0" w:color="auto"/>
              <w:right w:val="single" w:sz="4" w:space="0" w:color="auto"/>
            </w:tcBorders>
            <w:shd w:val="clear" w:color="auto" w:fill="auto"/>
            <w:vAlign w:val="center"/>
          </w:tcPr>
          <w:p w14:paraId="372C958E"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1138" w:type="dxa"/>
            <w:vMerge w:val="restart"/>
            <w:tcBorders>
              <w:top w:val="single" w:sz="4" w:space="0" w:color="auto"/>
              <w:left w:val="nil"/>
              <w:right w:val="single" w:sz="6" w:space="0" w:color="auto"/>
            </w:tcBorders>
            <w:shd w:val="clear" w:color="auto" w:fill="auto"/>
            <w:vAlign w:val="center"/>
          </w:tcPr>
          <w:p w14:paraId="44724C8A"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H20c</w:t>
            </w:r>
          </w:p>
        </w:tc>
      </w:tr>
      <w:tr w:rsidR="00072C9D" w:rsidRPr="005D5EA4" w14:paraId="778669BD"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360"/>
          <w:jc w:val="center"/>
        </w:trPr>
        <w:tc>
          <w:tcPr>
            <w:tcW w:w="4285" w:type="dxa"/>
            <w:vMerge/>
            <w:tcBorders>
              <w:left w:val="single" w:sz="4" w:space="0" w:color="auto"/>
              <w:bottom w:val="single" w:sz="6" w:space="0" w:color="auto"/>
              <w:right w:val="single" w:sz="4" w:space="0" w:color="auto"/>
            </w:tcBorders>
            <w:shd w:val="clear" w:color="auto" w:fill="auto"/>
            <w:vAlign w:val="center"/>
          </w:tcPr>
          <w:p w14:paraId="460A04B2"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clear" w:color="auto" w:fill="auto"/>
            <w:vAlign w:val="center"/>
          </w:tcPr>
          <w:p w14:paraId="0962FB1B"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541" w:type="dxa"/>
            <w:tcBorders>
              <w:bottom w:val="single" w:sz="6" w:space="0" w:color="auto"/>
              <w:right w:val="single" w:sz="4" w:space="0" w:color="auto"/>
            </w:tcBorders>
            <w:shd w:val="clear" w:color="auto" w:fill="auto"/>
            <w:vAlign w:val="center"/>
          </w:tcPr>
          <w:p w14:paraId="3547F780"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1138" w:type="dxa"/>
            <w:vMerge/>
            <w:tcBorders>
              <w:left w:val="nil"/>
              <w:bottom w:val="single" w:sz="4" w:space="0" w:color="auto"/>
              <w:right w:val="single" w:sz="6" w:space="0" w:color="auto"/>
            </w:tcBorders>
            <w:shd w:val="clear" w:color="auto" w:fill="auto"/>
            <w:vAlign w:val="center"/>
          </w:tcPr>
          <w:p w14:paraId="24EEC849" w14:textId="77777777" w:rsidR="00072C9D" w:rsidRPr="005D5EA4" w:rsidRDefault="00072C9D" w:rsidP="000578D5">
            <w:pPr>
              <w:rPr>
                <w:rFonts w:ascii="Arial Narrow" w:hAnsi="Arial Narrow"/>
                <w:bCs/>
                <w:i/>
                <w:iCs/>
                <w:sz w:val="18"/>
                <w:lang w:val="en-GB"/>
              </w:rPr>
            </w:pPr>
          </w:p>
        </w:tc>
      </w:tr>
      <w:tr w:rsidR="00072C9D" w:rsidRPr="005D5EA4" w14:paraId="42FA1008"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360"/>
          <w:jc w:val="center"/>
        </w:trPr>
        <w:tc>
          <w:tcPr>
            <w:tcW w:w="4285" w:type="dxa"/>
            <w:vMerge w:val="restart"/>
            <w:tcBorders>
              <w:top w:val="single" w:sz="6" w:space="0" w:color="auto"/>
              <w:left w:val="single" w:sz="4" w:space="0" w:color="auto"/>
              <w:right w:val="single" w:sz="4" w:space="0" w:color="auto"/>
            </w:tcBorders>
            <w:shd w:val="clear" w:color="auto" w:fill="auto"/>
            <w:vAlign w:val="center"/>
          </w:tcPr>
          <w:p w14:paraId="7A9373F7" w14:textId="77777777" w:rsidR="00072C9D" w:rsidRPr="005D5EA4" w:rsidRDefault="00072C9D" w:rsidP="000578D5">
            <w:pPr>
              <w:spacing w:before="40"/>
              <w:rPr>
                <w:rFonts w:ascii="Arial Narrow" w:hAnsi="Arial Narrow"/>
                <w:sz w:val="18"/>
              </w:rPr>
            </w:pPr>
            <w:r w:rsidRPr="005D5EA4">
              <w:rPr>
                <w:rFonts w:ascii="Arial Narrow" w:hAnsi="Arial Narrow"/>
                <w:sz w:val="18"/>
              </w:rPr>
              <w:t>Reduce fat in your diet</w:t>
            </w:r>
          </w:p>
        </w:tc>
        <w:tc>
          <w:tcPr>
            <w:tcW w:w="2541" w:type="dxa"/>
            <w:tcBorders>
              <w:top w:val="single" w:sz="6" w:space="0" w:color="auto"/>
              <w:left w:val="nil"/>
            </w:tcBorders>
            <w:shd w:val="clear" w:color="auto" w:fill="auto"/>
            <w:vAlign w:val="center"/>
          </w:tcPr>
          <w:p w14:paraId="05D4B1C3"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541" w:type="dxa"/>
            <w:tcBorders>
              <w:top w:val="single" w:sz="6" w:space="0" w:color="auto"/>
              <w:right w:val="single" w:sz="4" w:space="0" w:color="auto"/>
            </w:tcBorders>
            <w:shd w:val="clear" w:color="auto" w:fill="auto"/>
            <w:vAlign w:val="center"/>
          </w:tcPr>
          <w:p w14:paraId="4BB43006"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1138" w:type="dxa"/>
            <w:vMerge w:val="restart"/>
            <w:tcBorders>
              <w:top w:val="single" w:sz="4" w:space="0" w:color="auto"/>
              <w:left w:val="nil"/>
              <w:right w:val="single" w:sz="6" w:space="0" w:color="auto"/>
            </w:tcBorders>
            <w:shd w:val="clear" w:color="auto" w:fill="auto"/>
            <w:vAlign w:val="center"/>
          </w:tcPr>
          <w:p w14:paraId="5AA33A22"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H20d</w:t>
            </w:r>
          </w:p>
        </w:tc>
      </w:tr>
      <w:tr w:rsidR="00072C9D" w:rsidRPr="005D5EA4" w14:paraId="73511D95"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360"/>
          <w:jc w:val="center"/>
        </w:trPr>
        <w:tc>
          <w:tcPr>
            <w:tcW w:w="4285" w:type="dxa"/>
            <w:vMerge/>
            <w:tcBorders>
              <w:left w:val="single" w:sz="4" w:space="0" w:color="auto"/>
              <w:bottom w:val="single" w:sz="6" w:space="0" w:color="auto"/>
              <w:right w:val="single" w:sz="4" w:space="0" w:color="auto"/>
            </w:tcBorders>
            <w:shd w:val="clear" w:color="auto" w:fill="auto"/>
            <w:vAlign w:val="center"/>
          </w:tcPr>
          <w:p w14:paraId="0E45C90B"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clear" w:color="auto" w:fill="auto"/>
            <w:vAlign w:val="center"/>
          </w:tcPr>
          <w:p w14:paraId="263E5F13"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541" w:type="dxa"/>
            <w:tcBorders>
              <w:bottom w:val="single" w:sz="6" w:space="0" w:color="auto"/>
              <w:right w:val="single" w:sz="4" w:space="0" w:color="auto"/>
            </w:tcBorders>
            <w:shd w:val="clear" w:color="auto" w:fill="auto"/>
            <w:vAlign w:val="center"/>
          </w:tcPr>
          <w:p w14:paraId="41D21898"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1138" w:type="dxa"/>
            <w:vMerge/>
            <w:tcBorders>
              <w:left w:val="nil"/>
              <w:bottom w:val="single" w:sz="4" w:space="0" w:color="auto"/>
              <w:right w:val="single" w:sz="6" w:space="0" w:color="auto"/>
            </w:tcBorders>
            <w:shd w:val="clear" w:color="auto" w:fill="auto"/>
            <w:vAlign w:val="center"/>
          </w:tcPr>
          <w:p w14:paraId="34065E01" w14:textId="77777777" w:rsidR="00072C9D" w:rsidRPr="005D5EA4" w:rsidRDefault="00072C9D" w:rsidP="000578D5">
            <w:pPr>
              <w:rPr>
                <w:rFonts w:ascii="Arial Narrow" w:hAnsi="Arial Narrow"/>
                <w:bCs/>
                <w:i/>
                <w:iCs/>
                <w:sz w:val="18"/>
                <w:lang w:val="en-GB"/>
              </w:rPr>
            </w:pPr>
          </w:p>
        </w:tc>
      </w:tr>
      <w:tr w:rsidR="00072C9D" w:rsidRPr="005D5EA4" w14:paraId="603EC52E"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360"/>
          <w:jc w:val="center"/>
        </w:trPr>
        <w:tc>
          <w:tcPr>
            <w:tcW w:w="4285" w:type="dxa"/>
            <w:vMerge w:val="restart"/>
            <w:tcBorders>
              <w:top w:val="single" w:sz="6" w:space="0" w:color="auto"/>
              <w:left w:val="single" w:sz="4" w:space="0" w:color="auto"/>
              <w:right w:val="single" w:sz="4" w:space="0" w:color="auto"/>
            </w:tcBorders>
            <w:shd w:val="clear" w:color="auto" w:fill="auto"/>
            <w:vAlign w:val="center"/>
          </w:tcPr>
          <w:p w14:paraId="09E8D970" w14:textId="77777777" w:rsidR="00072C9D" w:rsidRPr="005D5EA4" w:rsidRDefault="00072C9D" w:rsidP="000578D5">
            <w:pPr>
              <w:spacing w:before="40"/>
              <w:rPr>
                <w:rFonts w:ascii="Arial Narrow" w:hAnsi="Arial Narrow"/>
                <w:sz w:val="18"/>
              </w:rPr>
            </w:pPr>
            <w:r w:rsidRPr="005D5EA4">
              <w:rPr>
                <w:rFonts w:ascii="Arial Narrow" w:hAnsi="Arial Narrow"/>
                <w:sz w:val="18"/>
              </w:rPr>
              <w:t>Start or do more physical activity</w:t>
            </w:r>
          </w:p>
        </w:tc>
        <w:tc>
          <w:tcPr>
            <w:tcW w:w="2541" w:type="dxa"/>
            <w:tcBorders>
              <w:top w:val="single" w:sz="6" w:space="0" w:color="auto"/>
              <w:left w:val="nil"/>
            </w:tcBorders>
            <w:shd w:val="clear" w:color="auto" w:fill="auto"/>
            <w:vAlign w:val="center"/>
          </w:tcPr>
          <w:p w14:paraId="44EA5E5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541" w:type="dxa"/>
            <w:tcBorders>
              <w:top w:val="single" w:sz="6" w:space="0" w:color="auto"/>
              <w:right w:val="single" w:sz="4" w:space="0" w:color="auto"/>
            </w:tcBorders>
            <w:shd w:val="clear" w:color="auto" w:fill="auto"/>
            <w:vAlign w:val="center"/>
          </w:tcPr>
          <w:p w14:paraId="6E32732A"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1138" w:type="dxa"/>
            <w:vMerge w:val="restart"/>
            <w:tcBorders>
              <w:top w:val="single" w:sz="4" w:space="0" w:color="auto"/>
              <w:left w:val="nil"/>
              <w:right w:val="single" w:sz="6" w:space="0" w:color="auto"/>
            </w:tcBorders>
            <w:shd w:val="clear" w:color="auto" w:fill="auto"/>
            <w:vAlign w:val="center"/>
          </w:tcPr>
          <w:p w14:paraId="2079159C"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H20e</w:t>
            </w:r>
          </w:p>
        </w:tc>
      </w:tr>
      <w:tr w:rsidR="00072C9D" w:rsidRPr="005D5EA4" w14:paraId="4FC17F29"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360"/>
          <w:jc w:val="center"/>
        </w:trPr>
        <w:tc>
          <w:tcPr>
            <w:tcW w:w="4285" w:type="dxa"/>
            <w:vMerge/>
            <w:tcBorders>
              <w:left w:val="single" w:sz="4" w:space="0" w:color="auto"/>
              <w:bottom w:val="single" w:sz="6" w:space="0" w:color="auto"/>
              <w:right w:val="single" w:sz="4" w:space="0" w:color="auto"/>
            </w:tcBorders>
            <w:shd w:val="clear" w:color="auto" w:fill="auto"/>
            <w:vAlign w:val="center"/>
          </w:tcPr>
          <w:p w14:paraId="631F68CD"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clear" w:color="auto" w:fill="auto"/>
            <w:vAlign w:val="center"/>
          </w:tcPr>
          <w:p w14:paraId="47045A50"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541" w:type="dxa"/>
            <w:tcBorders>
              <w:bottom w:val="single" w:sz="6" w:space="0" w:color="auto"/>
              <w:right w:val="single" w:sz="4" w:space="0" w:color="auto"/>
            </w:tcBorders>
            <w:shd w:val="clear" w:color="auto" w:fill="auto"/>
            <w:vAlign w:val="center"/>
          </w:tcPr>
          <w:p w14:paraId="0D0980BD"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1138" w:type="dxa"/>
            <w:vMerge/>
            <w:tcBorders>
              <w:left w:val="nil"/>
              <w:bottom w:val="single" w:sz="4" w:space="0" w:color="auto"/>
              <w:right w:val="single" w:sz="6" w:space="0" w:color="auto"/>
            </w:tcBorders>
            <w:shd w:val="clear" w:color="auto" w:fill="auto"/>
            <w:vAlign w:val="center"/>
          </w:tcPr>
          <w:p w14:paraId="409C85B0" w14:textId="77777777" w:rsidR="00072C9D" w:rsidRPr="005D5EA4" w:rsidRDefault="00072C9D" w:rsidP="000578D5">
            <w:pPr>
              <w:rPr>
                <w:rFonts w:ascii="Arial Narrow" w:hAnsi="Arial Narrow"/>
                <w:bCs/>
                <w:i/>
                <w:iCs/>
                <w:sz w:val="18"/>
                <w:lang w:val="en-GB"/>
              </w:rPr>
            </w:pPr>
          </w:p>
        </w:tc>
      </w:tr>
      <w:tr w:rsidR="00072C9D" w:rsidRPr="005D5EA4" w14:paraId="59CB1C33"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360"/>
          <w:jc w:val="center"/>
        </w:trPr>
        <w:tc>
          <w:tcPr>
            <w:tcW w:w="4285" w:type="dxa"/>
            <w:vMerge w:val="restart"/>
            <w:tcBorders>
              <w:top w:val="single" w:sz="6" w:space="0" w:color="auto"/>
              <w:left w:val="single" w:sz="4" w:space="0" w:color="auto"/>
              <w:right w:val="single" w:sz="4" w:space="0" w:color="auto"/>
            </w:tcBorders>
            <w:shd w:val="clear" w:color="auto" w:fill="auto"/>
            <w:vAlign w:val="center"/>
          </w:tcPr>
          <w:p w14:paraId="4D383A03" w14:textId="77777777" w:rsidR="00072C9D" w:rsidRPr="005D5EA4" w:rsidRDefault="00072C9D" w:rsidP="000578D5">
            <w:pPr>
              <w:spacing w:before="40"/>
              <w:rPr>
                <w:rFonts w:ascii="Arial Narrow" w:hAnsi="Arial Narrow"/>
                <w:sz w:val="18"/>
              </w:rPr>
            </w:pPr>
            <w:r w:rsidRPr="005D5EA4">
              <w:rPr>
                <w:rFonts w:ascii="Arial Narrow" w:hAnsi="Arial Narrow"/>
                <w:sz w:val="18"/>
              </w:rPr>
              <w:t>Maintain a healthy body weight or lose weight</w:t>
            </w:r>
          </w:p>
        </w:tc>
        <w:tc>
          <w:tcPr>
            <w:tcW w:w="2541" w:type="dxa"/>
            <w:tcBorders>
              <w:top w:val="single" w:sz="6" w:space="0" w:color="auto"/>
              <w:left w:val="nil"/>
            </w:tcBorders>
            <w:shd w:val="clear" w:color="auto" w:fill="auto"/>
            <w:vAlign w:val="center"/>
          </w:tcPr>
          <w:p w14:paraId="01165112"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541" w:type="dxa"/>
            <w:tcBorders>
              <w:top w:val="single" w:sz="6" w:space="0" w:color="auto"/>
              <w:left w:val="nil"/>
              <w:right w:val="single" w:sz="4" w:space="0" w:color="auto"/>
            </w:tcBorders>
            <w:shd w:val="clear" w:color="auto" w:fill="auto"/>
            <w:vAlign w:val="center"/>
          </w:tcPr>
          <w:p w14:paraId="5030DA0F"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1138" w:type="dxa"/>
            <w:vMerge w:val="restart"/>
            <w:tcBorders>
              <w:top w:val="single" w:sz="4" w:space="0" w:color="auto"/>
              <w:left w:val="nil"/>
              <w:right w:val="single" w:sz="6" w:space="0" w:color="auto"/>
            </w:tcBorders>
            <w:shd w:val="clear" w:color="auto" w:fill="auto"/>
            <w:vAlign w:val="center"/>
          </w:tcPr>
          <w:p w14:paraId="7D2A45F7"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H20f</w:t>
            </w:r>
          </w:p>
        </w:tc>
      </w:tr>
      <w:tr w:rsidR="00072C9D" w:rsidRPr="005D5EA4" w14:paraId="79EF3430"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360"/>
          <w:jc w:val="center"/>
        </w:trPr>
        <w:tc>
          <w:tcPr>
            <w:tcW w:w="4285" w:type="dxa"/>
            <w:vMerge/>
            <w:tcBorders>
              <w:left w:val="single" w:sz="4" w:space="0" w:color="auto"/>
              <w:bottom w:val="single" w:sz="6" w:space="0" w:color="auto"/>
              <w:right w:val="single" w:sz="4" w:space="0" w:color="auto"/>
            </w:tcBorders>
            <w:shd w:val="clear" w:color="auto" w:fill="auto"/>
            <w:vAlign w:val="center"/>
          </w:tcPr>
          <w:p w14:paraId="6005B9F3"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clear" w:color="auto" w:fill="auto"/>
            <w:vAlign w:val="center"/>
          </w:tcPr>
          <w:p w14:paraId="56BB8EEB"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541" w:type="dxa"/>
            <w:tcBorders>
              <w:bottom w:val="single" w:sz="6" w:space="0" w:color="auto"/>
              <w:right w:val="single" w:sz="4" w:space="0" w:color="auto"/>
            </w:tcBorders>
            <w:shd w:val="clear" w:color="auto" w:fill="auto"/>
            <w:vAlign w:val="center"/>
          </w:tcPr>
          <w:p w14:paraId="7466BFEF"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1138" w:type="dxa"/>
            <w:vMerge/>
            <w:tcBorders>
              <w:left w:val="nil"/>
              <w:bottom w:val="single" w:sz="4" w:space="0" w:color="auto"/>
              <w:right w:val="single" w:sz="6" w:space="0" w:color="auto"/>
            </w:tcBorders>
            <w:shd w:val="clear" w:color="auto" w:fill="auto"/>
            <w:vAlign w:val="center"/>
          </w:tcPr>
          <w:p w14:paraId="24DE299D" w14:textId="77777777" w:rsidR="00072C9D" w:rsidRPr="005D5EA4" w:rsidRDefault="00072C9D" w:rsidP="000578D5">
            <w:pPr>
              <w:rPr>
                <w:rFonts w:ascii="Arial Narrow" w:hAnsi="Arial Narrow"/>
                <w:bCs/>
                <w:i/>
                <w:iCs/>
                <w:sz w:val="18"/>
                <w:lang w:val="en-GB"/>
              </w:rPr>
            </w:pPr>
          </w:p>
        </w:tc>
      </w:tr>
      <w:tr w:rsidR="00072C9D" w:rsidRPr="005D5EA4" w14:paraId="1DC317DE"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360"/>
          <w:jc w:val="center"/>
        </w:trPr>
        <w:tc>
          <w:tcPr>
            <w:tcW w:w="4285" w:type="dxa"/>
            <w:vMerge w:val="restart"/>
            <w:tcBorders>
              <w:top w:val="single" w:sz="6" w:space="0" w:color="auto"/>
              <w:left w:val="single" w:sz="4" w:space="0" w:color="auto"/>
              <w:right w:val="single" w:sz="4" w:space="0" w:color="auto"/>
            </w:tcBorders>
            <w:shd w:val="clear" w:color="auto" w:fill="auto"/>
            <w:vAlign w:val="center"/>
          </w:tcPr>
          <w:p w14:paraId="68B21291" w14:textId="77777777" w:rsidR="00072C9D" w:rsidRPr="005D5EA4" w:rsidRDefault="00072C9D" w:rsidP="000578D5">
            <w:pPr>
              <w:spacing w:before="40"/>
              <w:rPr>
                <w:rFonts w:ascii="Arial Narrow" w:hAnsi="Arial Narrow"/>
                <w:sz w:val="18"/>
              </w:rPr>
            </w:pPr>
            <w:r w:rsidRPr="005D5EA4">
              <w:rPr>
                <w:rFonts w:ascii="Arial Narrow" w:hAnsi="Arial Narrow"/>
                <w:sz w:val="18"/>
              </w:rPr>
              <w:t>Reduce sugary beverages in your diet</w:t>
            </w:r>
          </w:p>
        </w:tc>
        <w:tc>
          <w:tcPr>
            <w:tcW w:w="2541" w:type="dxa"/>
            <w:tcBorders>
              <w:top w:val="single" w:sz="6" w:space="0" w:color="auto"/>
              <w:left w:val="nil"/>
            </w:tcBorders>
            <w:shd w:val="clear" w:color="auto" w:fill="auto"/>
            <w:vAlign w:val="center"/>
          </w:tcPr>
          <w:p w14:paraId="127F2BB5"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541" w:type="dxa"/>
            <w:tcBorders>
              <w:top w:val="single" w:sz="6" w:space="0" w:color="auto"/>
              <w:left w:val="nil"/>
              <w:right w:val="single" w:sz="4" w:space="0" w:color="auto"/>
            </w:tcBorders>
            <w:shd w:val="clear" w:color="auto" w:fill="auto"/>
            <w:vAlign w:val="center"/>
          </w:tcPr>
          <w:p w14:paraId="33BC68DD" w14:textId="77777777" w:rsidR="00072C9D" w:rsidRPr="005D5EA4" w:rsidRDefault="00072C9D" w:rsidP="000578D5">
            <w:pPr>
              <w:spacing w:before="40"/>
              <w:rPr>
                <w:rFonts w:ascii="Arial Narrow" w:hAnsi="Arial Narrow"/>
                <w:sz w:val="18"/>
              </w:rPr>
            </w:pPr>
            <w:r w:rsidRPr="005D5EA4">
              <w:rPr>
                <w:rFonts w:ascii="Arial Narrow" w:hAnsi="Arial Narrow"/>
                <w:sz w:val="18"/>
              </w:rPr>
              <w:t xml:space="preserve">1     </w:t>
            </w:r>
            <w:r w:rsidRPr="005D5EA4">
              <w:rPr>
                <w:rFonts w:ascii="Arial Narrow" w:hAnsi="Arial Narrow"/>
                <w:i/>
                <w:sz w:val="18"/>
              </w:rPr>
              <w:t xml:space="preserve"> If C1=1 go to V1</w:t>
            </w:r>
          </w:p>
        </w:tc>
        <w:tc>
          <w:tcPr>
            <w:tcW w:w="1138" w:type="dxa"/>
            <w:vMerge w:val="restart"/>
            <w:tcBorders>
              <w:top w:val="single" w:sz="4" w:space="0" w:color="auto"/>
              <w:left w:val="nil"/>
              <w:right w:val="single" w:sz="6" w:space="0" w:color="auto"/>
            </w:tcBorders>
            <w:shd w:val="clear" w:color="auto" w:fill="auto"/>
            <w:vAlign w:val="center"/>
          </w:tcPr>
          <w:p w14:paraId="5E0FC345" w14:textId="77777777" w:rsidR="00072C9D" w:rsidRPr="005D5EA4" w:rsidRDefault="00072C9D" w:rsidP="000578D5">
            <w:pPr>
              <w:jc w:val="center"/>
              <w:rPr>
                <w:rFonts w:ascii="Arial Narrow" w:hAnsi="Arial Narrow"/>
                <w:bCs/>
                <w:i/>
                <w:sz w:val="18"/>
              </w:rPr>
            </w:pPr>
            <w:r w:rsidRPr="005D5EA4">
              <w:rPr>
                <w:rFonts w:ascii="Arial Narrow" w:hAnsi="Arial Narrow"/>
                <w:bCs/>
                <w:sz w:val="22"/>
                <w:szCs w:val="22"/>
              </w:rPr>
              <w:t>H20g</w:t>
            </w:r>
          </w:p>
        </w:tc>
      </w:tr>
      <w:tr w:rsidR="00072C9D" w:rsidRPr="005D5EA4" w14:paraId="297E51DC" w14:textId="77777777" w:rsidTr="000578D5">
        <w:tblPrEx>
          <w:tblBorders>
            <w:top w:val="none" w:sz="0" w:space="0" w:color="auto"/>
            <w:bottom w:val="none" w:sz="0" w:space="0" w:color="auto"/>
            <w:insideH w:val="none" w:sz="0" w:space="0" w:color="auto"/>
          </w:tblBorders>
          <w:shd w:val="clear" w:color="auto" w:fill="auto"/>
        </w:tblPrEx>
        <w:trPr>
          <w:gridBefore w:val="1"/>
          <w:gridAfter w:val="1"/>
          <w:wBefore w:w="8" w:type="dxa"/>
          <w:wAfter w:w="17" w:type="dxa"/>
          <w:trHeight w:val="360"/>
          <w:jc w:val="center"/>
        </w:trPr>
        <w:tc>
          <w:tcPr>
            <w:tcW w:w="4285" w:type="dxa"/>
            <w:vMerge/>
            <w:tcBorders>
              <w:left w:val="single" w:sz="4" w:space="0" w:color="auto"/>
              <w:bottom w:val="single" w:sz="6" w:space="0" w:color="auto"/>
              <w:right w:val="single" w:sz="4" w:space="0" w:color="auto"/>
            </w:tcBorders>
            <w:shd w:val="clear" w:color="auto" w:fill="auto"/>
            <w:vAlign w:val="center"/>
          </w:tcPr>
          <w:p w14:paraId="60776568"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p>
        </w:tc>
        <w:tc>
          <w:tcPr>
            <w:tcW w:w="2541" w:type="dxa"/>
            <w:tcBorders>
              <w:left w:val="nil"/>
              <w:bottom w:val="single" w:sz="6" w:space="0" w:color="auto"/>
            </w:tcBorders>
            <w:shd w:val="clear" w:color="auto" w:fill="auto"/>
            <w:vAlign w:val="center"/>
          </w:tcPr>
          <w:p w14:paraId="5F7A24BD"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541" w:type="dxa"/>
            <w:tcBorders>
              <w:bottom w:val="single" w:sz="6" w:space="0" w:color="auto"/>
              <w:right w:val="single" w:sz="4" w:space="0" w:color="auto"/>
            </w:tcBorders>
            <w:shd w:val="clear" w:color="auto" w:fill="auto"/>
            <w:vAlign w:val="center"/>
          </w:tcPr>
          <w:p w14:paraId="6BE05E51" w14:textId="77777777" w:rsidR="00072C9D" w:rsidRPr="005D5EA4" w:rsidRDefault="00072C9D" w:rsidP="000578D5">
            <w:pPr>
              <w:spacing w:before="4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 xml:space="preserve"> If C1=1 go to V1</w:t>
            </w:r>
          </w:p>
        </w:tc>
        <w:tc>
          <w:tcPr>
            <w:tcW w:w="1138" w:type="dxa"/>
            <w:vMerge/>
            <w:tcBorders>
              <w:left w:val="nil"/>
              <w:bottom w:val="single" w:sz="4" w:space="0" w:color="auto"/>
              <w:right w:val="single" w:sz="6" w:space="0" w:color="auto"/>
            </w:tcBorders>
            <w:shd w:val="clear" w:color="auto" w:fill="auto"/>
            <w:vAlign w:val="center"/>
          </w:tcPr>
          <w:p w14:paraId="198F4CB4" w14:textId="77777777" w:rsidR="00072C9D" w:rsidRPr="005D5EA4" w:rsidRDefault="00072C9D" w:rsidP="000578D5">
            <w:pPr>
              <w:rPr>
                <w:rFonts w:ascii="Arial Narrow" w:hAnsi="Arial Narrow"/>
                <w:bCs/>
                <w:i/>
                <w:iCs/>
                <w:sz w:val="18"/>
                <w:lang w:val="en-GB"/>
              </w:rPr>
            </w:pPr>
          </w:p>
        </w:tc>
      </w:tr>
    </w:tbl>
    <w:p w14:paraId="6E172ECC" w14:textId="77777777" w:rsidR="00072C9D" w:rsidRPr="00E15CE1" w:rsidRDefault="00072C9D" w:rsidP="00072C9D">
      <w:pPr>
        <w:rPr>
          <w:rFonts w:ascii="Arial Narrow" w:hAnsi="Arial Narrow"/>
        </w:rPr>
      </w:pPr>
    </w:p>
    <w:tbl>
      <w:tblPr>
        <w:tblW w:w="10567" w:type="dxa"/>
        <w:jc w:val="center"/>
        <w:tblLayout w:type="fixed"/>
        <w:tblLook w:val="0000" w:firstRow="0" w:lastRow="0" w:firstColumn="0" w:lastColumn="0" w:noHBand="0" w:noVBand="0"/>
      </w:tblPr>
      <w:tblGrid>
        <w:gridCol w:w="8"/>
        <w:gridCol w:w="8"/>
        <w:gridCol w:w="4438"/>
        <w:gridCol w:w="12"/>
        <w:gridCol w:w="1638"/>
        <w:gridCol w:w="692"/>
        <w:gridCol w:w="221"/>
        <w:gridCol w:w="12"/>
        <w:gridCol w:w="334"/>
        <w:gridCol w:w="2231"/>
        <w:gridCol w:w="973"/>
      </w:tblGrid>
      <w:tr w:rsidR="00072C9D" w:rsidRPr="005D5EA4" w14:paraId="5151B058" w14:textId="77777777" w:rsidTr="000578D5">
        <w:trPr>
          <w:jc w:val="center"/>
        </w:trPr>
        <w:tc>
          <w:tcPr>
            <w:tcW w:w="10567" w:type="dxa"/>
            <w:gridSpan w:val="11"/>
            <w:tcBorders>
              <w:top w:val="single" w:sz="6" w:space="0" w:color="auto"/>
              <w:left w:val="single" w:sz="6" w:space="0" w:color="auto"/>
              <w:bottom w:val="single" w:sz="4" w:space="0" w:color="auto"/>
              <w:right w:val="single" w:sz="6" w:space="0" w:color="auto"/>
            </w:tcBorders>
            <w:shd w:val="pct15" w:color="auto" w:fill="auto"/>
          </w:tcPr>
          <w:p w14:paraId="0A6B4C10" w14:textId="77777777" w:rsidR="00072C9D" w:rsidRPr="005D5EA4" w:rsidRDefault="00072C9D" w:rsidP="000578D5">
            <w:pPr>
              <w:tabs>
                <w:tab w:val="right" w:pos="1450"/>
              </w:tabs>
              <w:spacing w:before="40" w:after="40"/>
              <w:rPr>
                <w:rFonts w:ascii="Arial Narrow" w:hAnsi="Arial Narrow"/>
                <w:b/>
              </w:rPr>
            </w:pPr>
            <w:r w:rsidRPr="00E15CE1">
              <w:rPr>
                <w:rFonts w:ascii="Arial Narrow" w:hAnsi="Arial Narrow"/>
              </w:rPr>
              <w:br w:type="page"/>
            </w:r>
            <w:r w:rsidRPr="005D5EA4">
              <w:rPr>
                <w:rFonts w:ascii="Arial Narrow" w:hAnsi="Arial Narrow"/>
                <w:b/>
              </w:rPr>
              <w:t xml:space="preserve">CORE (for women only): </w:t>
            </w:r>
            <w:r w:rsidRPr="005D5EA4">
              <w:rPr>
                <w:rFonts w:ascii="Arial Narrow" w:hAnsi="Arial Narrow"/>
                <w:b/>
                <w:bCs/>
              </w:rPr>
              <w:t>Cervical Cancer Screening</w:t>
            </w:r>
          </w:p>
        </w:tc>
      </w:tr>
      <w:tr w:rsidR="00072C9D" w:rsidRPr="005D5EA4" w14:paraId="47E23931" w14:textId="77777777" w:rsidTr="000578D5">
        <w:trPr>
          <w:trHeight w:val="302"/>
          <w:jc w:val="center"/>
        </w:trPr>
        <w:tc>
          <w:tcPr>
            <w:tcW w:w="10567" w:type="dxa"/>
            <w:gridSpan w:val="11"/>
            <w:tcBorders>
              <w:top w:val="single" w:sz="4" w:space="0" w:color="auto"/>
              <w:left w:val="single" w:sz="6" w:space="0" w:color="auto"/>
              <w:bottom w:val="single" w:sz="4" w:space="0" w:color="auto"/>
              <w:right w:val="single" w:sz="6" w:space="0" w:color="auto"/>
            </w:tcBorders>
            <w:shd w:val="clear" w:color="auto" w:fill="auto"/>
            <w:vAlign w:val="center"/>
          </w:tcPr>
          <w:p w14:paraId="45E6F217" w14:textId="77777777" w:rsidR="00072C9D" w:rsidRPr="005D5EA4" w:rsidRDefault="00072C9D" w:rsidP="000578D5">
            <w:pPr>
              <w:spacing w:before="40" w:after="40"/>
              <w:rPr>
                <w:rFonts w:ascii="Arial Narrow" w:hAnsi="Arial Narrow"/>
                <w:sz w:val="20"/>
                <w:szCs w:val="20"/>
              </w:rPr>
            </w:pPr>
            <w:r w:rsidRPr="005D5EA4">
              <w:rPr>
                <w:rFonts w:ascii="Arial Narrow" w:hAnsi="Arial Narrow"/>
                <w:bCs/>
                <w:sz w:val="20"/>
                <w:szCs w:val="20"/>
              </w:rPr>
              <w:t xml:space="preserve">The next question asks about cervical cancer prevention. Screening tests for cervical cancer prevention can be done in different ways, including Visual Inspection with Acetic Acid/vinegar (VIA), pap smear and Human Papillomavirus (HPV) test. </w:t>
            </w:r>
            <w:r w:rsidRPr="005D5EA4">
              <w:rPr>
                <w:rFonts w:ascii="Arial Narrow" w:hAnsi="Arial Narrow"/>
                <w:sz w:val="20"/>
                <w:szCs w:val="20"/>
              </w:rPr>
              <w:t xml:space="preserve">VIA is an inspection of the surface of the uterine cervix after acetic acid (or vinegar) has been applied to it. For both pap smear and HPV test, a doctor or nurse uses a swab to wipe from inside your vagina, take a sample and send it to a laboratory. It is even possible that you were given the swab yourself and </w:t>
            </w:r>
            <w:r w:rsidRPr="005D5EA4">
              <w:rPr>
                <w:rFonts w:ascii="Arial Narrow" w:hAnsi="Arial Narrow"/>
                <w:sz w:val="20"/>
                <w:szCs w:val="20"/>
              </w:rPr>
              <w:lastRenderedPageBreak/>
              <w:t>asked to swab the inside of your vagina. The laboratory checks for abnormal cell changes if a pap smear is done, and for the HP virus if an HPV test is done.</w:t>
            </w:r>
          </w:p>
        </w:tc>
      </w:tr>
      <w:tr w:rsidR="00072C9D" w:rsidRPr="005D5EA4" w14:paraId="618B4DA0" w14:textId="77777777" w:rsidTr="000578D5">
        <w:trPr>
          <w:trHeight w:hRule="exact" w:val="380"/>
          <w:jc w:val="center"/>
        </w:trPr>
        <w:tc>
          <w:tcPr>
            <w:tcW w:w="4466" w:type="dxa"/>
            <w:gridSpan w:val="4"/>
            <w:vMerge w:val="restart"/>
            <w:tcBorders>
              <w:top w:val="single" w:sz="4" w:space="0" w:color="auto"/>
              <w:left w:val="single" w:sz="6" w:space="0" w:color="auto"/>
              <w:right w:val="single" w:sz="4" w:space="0" w:color="auto"/>
            </w:tcBorders>
            <w:shd w:val="clear" w:color="auto" w:fill="auto"/>
            <w:vAlign w:val="center"/>
          </w:tcPr>
          <w:p w14:paraId="4CB8E8AA"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lastRenderedPageBreak/>
              <w:t>Have you ever had a screening test for cervical cancer, using any of these methods described above?</w:t>
            </w:r>
          </w:p>
        </w:tc>
        <w:tc>
          <w:tcPr>
            <w:tcW w:w="2563" w:type="dxa"/>
            <w:gridSpan w:val="4"/>
            <w:tcBorders>
              <w:top w:val="single" w:sz="6" w:space="0" w:color="auto"/>
              <w:left w:val="nil"/>
            </w:tcBorders>
            <w:shd w:val="clear" w:color="auto" w:fill="auto"/>
            <w:vAlign w:val="center"/>
          </w:tcPr>
          <w:p w14:paraId="6CC28FC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565" w:type="dxa"/>
            <w:gridSpan w:val="2"/>
            <w:tcBorders>
              <w:top w:val="single" w:sz="6" w:space="0" w:color="auto"/>
              <w:right w:val="single" w:sz="4" w:space="0" w:color="auto"/>
            </w:tcBorders>
            <w:shd w:val="clear" w:color="auto" w:fill="auto"/>
            <w:vAlign w:val="center"/>
          </w:tcPr>
          <w:p w14:paraId="7F11E2AF"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973" w:type="dxa"/>
            <w:vMerge w:val="restart"/>
            <w:tcBorders>
              <w:top w:val="single" w:sz="4" w:space="0" w:color="auto"/>
              <w:left w:val="nil"/>
              <w:bottom w:val="single" w:sz="4" w:space="0" w:color="auto"/>
              <w:right w:val="single" w:sz="6" w:space="0" w:color="auto"/>
            </w:tcBorders>
            <w:shd w:val="clear" w:color="auto" w:fill="auto"/>
            <w:vAlign w:val="center"/>
          </w:tcPr>
          <w:p w14:paraId="6C325247"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CX1</w:t>
            </w:r>
          </w:p>
        </w:tc>
      </w:tr>
      <w:tr w:rsidR="00072C9D" w:rsidRPr="005D5EA4" w14:paraId="6C99FDDD" w14:textId="77777777" w:rsidTr="000578D5">
        <w:trPr>
          <w:trHeight w:hRule="exact" w:val="380"/>
          <w:jc w:val="center"/>
        </w:trPr>
        <w:tc>
          <w:tcPr>
            <w:tcW w:w="4466" w:type="dxa"/>
            <w:gridSpan w:val="4"/>
            <w:vMerge/>
            <w:tcBorders>
              <w:left w:val="single" w:sz="6" w:space="0" w:color="auto"/>
              <w:right w:val="single" w:sz="4" w:space="0" w:color="auto"/>
            </w:tcBorders>
            <w:shd w:val="clear" w:color="auto" w:fill="auto"/>
            <w:vAlign w:val="center"/>
          </w:tcPr>
          <w:p w14:paraId="382DD941" w14:textId="77777777" w:rsidR="00072C9D" w:rsidRPr="005D5EA4" w:rsidRDefault="00072C9D" w:rsidP="000578D5">
            <w:pPr>
              <w:spacing w:before="40"/>
              <w:rPr>
                <w:rFonts w:ascii="Arial Narrow" w:hAnsi="Arial Narrow"/>
                <w:sz w:val="18"/>
                <w:szCs w:val="18"/>
              </w:rPr>
            </w:pPr>
          </w:p>
        </w:tc>
        <w:tc>
          <w:tcPr>
            <w:tcW w:w="2563" w:type="dxa"/>
            <w:gridSpan w:val="4"/>
            <w:tcBorders>
              <w:left w:val="nil"/>
            </w:tcBorders>
            <w:shd w:val="clear" w:color="auto" w:fill="auto"/>
            <w:vAlign w:val="center"/>
          </w:tcPr>
          <w:p w14:paraId="51F45C3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565" w:type="dxa"/>
            <w:gridSpan w:val="2"/>
            <w:tcBorders>
              <w:right w:val="single" w:sz="4" w:space="0" w:color="auto"/>
            </w:tcBorders>
            <w:shd w:val="clear" w:color="auto" w:fill="auto"/>
            <w:vAlign w:val="center"/>
          </w:tcPr>
          <w:p w14:paraId="2681ABE1"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r>
              <w:rPr>
                <w:rFonts w:ascii="Arial Narrow" w:hAnsi="Arial Narrow"/>
                <w:sz w:val="18"/>
              </w:rPr>
              <w:t xml:space="preserve"> If No, go to CX11</w:t>
            </w:r>
          </w:p>
        </w:tc>
        <w:tc>
          <w:tcPr>
            <w:tcW w:w="973" w:type="dxa"/>
            <w:vMerge/>
            <w:tcBorders>
              <w:left w:val="nil"/>
              <w:bottom w:val="single" w:sz="4" w:space="0" w:color="auto"/>
              <w:right w:val="single" w:sz="6" w:space="0" w:color="auto"/>
            </w:tcBorders>
            <w:shd w:val="clear" w:color="auto" w:fill="auto"/>
            <w:vAlign w:val="center"/>
          </w:tcPr>
          <w:p w14:paraId="57AB95AD" w14:textId="77777777" w:rsidR="00072C9D" w:rsidRPr="005D5EA4" w:rsidRDefault="00072C9D" w:rsidP="000578D5">
            <w:pPr>
              <w:jc w:val="center"/>
              <w:rPr>
                <w:rFonts w:ascii="Arial Narrow" w:hAnsi="Arial Narrow"/>
                <w:iCs/>
                <w:sz w:val="22"/>
                <w:szCs w:val="22"/>
              </w:rPr>
            </w:pPr>
          </w:p>
        </w:tc>
      </w:tr>
      <w:tr w:rsidR="00072C9D" w:rsidRPr="005D5EA4" w14:paraId="5472AFA7" w14:textId="77777777" w:rsidTr="000578D5">
        <w:trPr>
          <w:trHeight w:hRule="exact" w:val="366"/>
          <w:jc w:val="center"/>
        </w:trPr>
        <w:tc>
          <w:tcPr>
            <w:tcW w:w="4466" w:type="dxa"/>
            <w:gridSpan w:val="4"/>
            <w:vMerge/>
            <w:tcBorders>
              <w:left w:val="single" w:sz="6" w:space="0" w:color="auto"/>
              <w:bottom w:val="single" w:sz="4" w:space="0" w:color="auto"/>
              <w:right w:val="single" w:sz="4" w:space="0" w:color="auto"/>
            </w:tcBorders>
            <w:shd w:val="clear" w:color="auto" w:fill="auto"/>
            <w:vAlign w:val="center"/>
          </w:tcPr>
          <w:p w14:paraId="6AACF654" w14:textId="77777777" w:rsidR="00072C9D" w:rsidRPr="005D5EA4" w:rsidRDefault="00072C9D" w:rsidP="000578D5">
            <w:pPr>
              <w:spacing w:before="40"/>
              <w:rPr>
                <w:rFonts w:ascii="Arial Narrow" w:hAnsi="Arial Narrow"/>
                <w:sz w:val="18"/>
                <w:szCs w:val="18"/>
              </w:rPr>
            </w:pPr>
          </w:p>
        </w:tc>
        <w:tc>
          <w:tcPr>
            <w:tcW w:w="2563" w:type="dxa"/>
            <w:gridSpan w:val="4"/>
            <w:tcBorders>
              <w:left w:val="nil"/>
              <w:bottom w:val="single" w:sz="4" w:space="0" w:color="auto"/>
            </w:tcBorders>
            <w:shd w:val="clear" w:color="auto" w:fill="auto"/>
            <w:vAlign w:val="center"/>
          </w:tcPr>
          <w:p w14:paraId="0872D5D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Don’t know</w:t>
            </w:r>
          </w:p>
        </w:tc>
        <w:tc>
          <w:tcPr>
            <w:tcW w:w="2565" w:type="dxa"/>
            <w:gridSpan w:val="2"/>
            <w:tcBorders>
              <w:bottom w:val="single" w:sz="4" w:space="0" w:color="auto"/>
              <w:right w:val="single" w:sz="4" w:space="0" w:color="auto"/>
            </w:tcBorders>
            <w:shd w:val="clear" w:color="auto" w:fill="auto"/>
            <w:vAlign w:val="center"/>
          </w:tcPr>
          <w:p w14:paraId="3882BDCC" w14:textId="77777777" w:rsidR="00072C9D" w:rsidRPr="005D5EA4" w:rsidRDefault="00072C9D" w:rsidP="000578D5">
            <w:pPr>
              <w:spacing w:before="40"/>
              <w:rPr>
                <w:rFonts w:ascii="Arial Narrow" w:hAnsi="Arial Narrow"/>
                <w:sz w:val="18"/>
              </w:rPr>
            </w:pPr>
            <w:r w:rsidRPr="005D5EA4">
              <w:rPr>
                <w:rFonts w:ascii="Arial Narrow" w:hAnsi="Arial Narrow"/>
                <w:sz w:val="18"/>
              </w:rPr>
              <w:t>77</w:t>
            </w:r>
          </w:p>
        </w:tc>
        <w:tc>
          <w:tcPr>
            <w:tcW w:w="973" w:type="dxa"/>
            <w:vMerge/>
            <w:tcBorders>
              <w:left w:val="nil"/>
              <w:bottom w:val="single" w:sz="4" w:space="0" w:color="auto"/>
              <w:right w:val="single" w:sz="6" w:space="0" w:color="auto"/>
            </w:tcBorders>
            <w:shd w:val="clear" w:color="auto" w:fill="auto"/>
            <w:vAlign w:val="center"/>
          </w:tcPr>
          <w:p w14:paraId="0AB81E65" w14:textId="77777777" w:rsidR="00072C9D" w:rsidRPr="005D5EA4" w:rsidRDefault="00072C9D" w:rsidP="000578D5">
            <w:pPr>
              <w:jc w:val="center"/>
              <w:rPr>
                <w:rFonts w:ascii="Arial Narrow" w:hAnsi="Arial Narrow"/>
                <w:iCs/>
                <w:sz w:val="22"/>
                <w:szCs w:val="22"/>
              </w:rPr>
            </w:pPr>
          </w:p>
        </w:tc>
      </w:tr>
      <w:tr w:rsidR="00072C9D" w:rsidRPr="005D5EA4" w14:paraId="6E945A47" w14:textId="77777777" w:rsidTr="000578D5">
        <w:trPr>
          <w:gridBefore w:val="2"/>
          <w:wBefore w:w="16" w:type="dxa"/>
          <w:trHeight w:hRule="exact" w:val="782"/>
          <w:jc w:val="center"/>
        </w:trPr>
        <w:tc>
          <w:tcPr>
            <w:tcW w:w="4438" w:type="dxa"/>
            <w:tcBorders>
              <w:top w:val="single" w:sz="4" w:space="0" w:color="auto"/>
              <w:left w:val="single" w:sz="6" w:space="0" w:color="auto"/>
              <w:bottom w:val="single" w:sz="4" w:space="0" w:color="auto"/>
              <w:right w:val="single" w:sz="4" w:space="0" w:color="auto"/>
            </w:tcBorders>
            <w:shd w:val="clear" w:color="auto" w:fill="auto"/>
          </w:tcPr>
          <w:p w14:paraId="4EC984E4"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 xml:space="preserve">At what age were you first tested for cervical cancer? </w:t>
            </w:r>
          </w:p>
        </w:tc>
        <w:tc>
          <w:tcPr>
            <w:tcW w:w="2563" w:type="dxa"/>
            <w:gridSpan w:val="4"/>
            <w:tcBorders>
              <w:top w:val="single" w:sz="4" w:space="0" w:color="auto"/>
              <w:left w:val="nil"/>
              <w:bottom w:val="single" w:sz="4" w:space="0" w:color="auto"/>
            </w:tcBorders>
            <w:shd w:val="clear" w:color="auto" w:fill="auto"/>
            <w:vAlign w:val="center"/>
          </w:tcPr>
          <w:p w14:paraId="23FBF5E6"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Age</w:t>
            </w:r>
          </w:p>
          <w:p w14:paraId="14152E95"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Don’t know</w:t>
            </w:r>
          </w:p>
          <w:p w14:paraId="0BA8BC2F"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 xml:space="preserve">Refused </w:t>
            </w:r>
          </w:p>
        </w:tc>
        <w:tc>
          <w:tcPr>
            <w:tcW w:w="2577" w:type="dxa"/>
            <w:gridSpan w:val="3"/>
            <w:tcBorders>
              <w:top w:val="single" w:sz="4" w:space="0" w:color="auto"/>
              <w:bottom w:val="single" w:sz="4" w:space="0" w:color="auto"/>
              <w:right w:val="single" w:sz="4" w:space="0" w:color="auto"/>
            </w:tcBorders>
            <w:shd w:val="clear" w:color="auto" w:fill="auto"/>
            <w:vAlign w:val="center"/>
          </w:tcPr>
          <w:p w14:paraId="63481770" w14:textId="77777777" w:rsidR="00072C9D" w:rsidRPr="005D5EA4" w:rsidRDefault="00072C9D" w:rsidP="000578D5">
            <w:pPr>
              <w:spacing w:before="40"/>
              <w:rPr>
                <w:rFonts w:ascii="Arial Narrow" w:hAnsi="Arial Narrow"/>
                <w:sz w:val="18"/>
              </w:rPr>
            </w:pPr>
            <w:r w:rsidRPr="005D5EA4">
              <w:rPr>
                <w:rFonts w:ascii="Arial Narrow" w:hAnsi="Arial Narrow"/>
                <w:sz w:val="18"/>
              </w:rPr>
              <w:t>└─┴─┘</w:t>
            </w:r>
          </w:p>
          <w:p w14:paraId="5FB7FEA6" w14:textId="77777777" w:rsidR="00072C9D" w:rsidRPr="005D5EA4" w:rsidRDefault="00072C9D" w:rsidP="000578D5">
            <w:pPr>
              <w:spacing w:before="40"/>
              <w:rPr>
                <w:rFonts w:ascii="Arial Narrow" w:hAnsi="Arial Narrow"/>
                <w:sz w:val="18"/>
              </w:rPr>
            </w:pPr>
            <w:r w:rsidRPr="005D5EA4">
              <w:rPr>
                <w:rFonts w:ascii="Arial Narrow" w:hAnsi="Arial Narrow"/>
                <w:sz w:val="18"/>
              </w:rPr>
              <w:t>77</w:t>
            </w:r>
          </w:p>
          <w:p w14:paraId="30B113C7"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tc>
        <w:tc>
          <w:tcPr>
            <w:tcW w:w="973" w:type="dxa"/>
            <w:tcBorders>
              <w:top w:val="single" w:sz="4" w:space="0" w:color="auto"/>
              <w:left w:val="nil"/>
              <w:bottom w:val="single" w:sz="4" w:space="0" w:color="auto"/>
              <w:right w:val="single" w:sz="6" w:space="0" w:color="auto"/>
            </w:tcBorders>
            <w:shd w:val="clear" w:color="auto" w:fill="auto"/>
            <w:vAlign w:val="center"/>
          </w:tcPr>
          <w:p w14:paraId="14507B3C"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CX2</w:t>
            </w:r>
          </w:p>
        </w:tc>
      </w:tr>
      <w:tr w:rsidR="00072C9D" w:rsidRPr="005D5EA4" w14:paraId="67A809CF" w14:textId="77777777" w:rsidTr="000578D5">
        <w:trPr>
          <w:gridBefore w:val="2"/>
          <w:wBefore w:w="16" w:type="dxa"/>
          <w:trHeight w:hRule="exact" w:val="1619"/>
          <w:jc w:val="center"/>
        </w:trPr>
        <w:tc>
          <w:tcPr>
            <w:tcW w:w="4438" w:type="dxa"/>
            <w:tcBorders>
              <w:top w:val="single" w:sz="4" w:space="0" w:color="auto"/>
              <w:left w:val="single" w:sz="6" w:space="0" w:color="auto"/>
              <w:bottom w:val="single" w:sz="4" w:space="0" w:color="auto"/>
              <w:right w:val="single" w:sz="4" w:space="0" w:color="auto"/>
            </w:tcBorders>
            <w:shd w:val="clear" w:color="auto" w:fill="auto"/>
            <w:vAlign w:val="center"/>
          </w:tcPr>
          <w:p w14:paraId="4C583972"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 xml:space="preserve">When was your last (most recent) test for cervical cancer? </w:t>
            </w:r>
          </w:p>
        </w:tc>
        <w:tc>
          <w:tcPr>
            <w:tcW w:w="2563" w:type="dxa"/>
            <w:gridSpan w:val="4"/>
            <w:tcBorders>
              <w:top w:val="single" w:sz="4" w:space="0" w:color="auto"/>
              <w:left w:val="nil"/>
              <w:bottom w:val="single" w:sz="4" w:space="0" w:color="auto"/>
            </w:tcBorders>
            <w:shd w:val="clear" w:color="auto" w:fill="auto"/>
            <w:vAlign w:val="center"/>
          </w:tcPr>
          <w:p w14:paraId="6FA0BABB"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Less than 1 year ago</w:t>
            </w:r>
          </w:p>
          <w:p w14:paraId="04287C7E"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1-2 years ago</w:t>
            </w:r>
          </w:p>
          <w:p w14:paraId="203C9843"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3-5 years ago</w:t>
            </w:r>
          </w:p>
          <w:p w14:paraId="4FA9F57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More than 5 years ago</w:t>
            </w:r>
          </w:p>
          <w:p w14:paraId="4639C53F"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Don’t know</w:t>
            </w:r>
          </w:p>
          <w:p w14:paraId="3150C985"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Refused</w:t>
            </w:r>
          </w:p>
        </w:tc>
        <w:tc>
          <w:tcPr>
            <w:tcW w:w="2577" w:type="dxa"/>
            <w:gridSpan w:val="3"/>
            <w:tcBorders>
              <w:top w:val="single" w:sz="4" w:space="0" w:color="auto"/>
              <w:bottom w:val="single" w:sz="4" w:space="0" w:color="auto"/>
              <w:right w:val="single" w:sz="4" w:space="0" w:color="auto"/>
            </w:tcBorders>
            <w:shd w:val="clear" w:color="auto" w:fill="auto"/>
            <w:vAlign w:val="center"/>
          </w:tcPr>
          <w:p w14:paraId="034FBFAC"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2578E07C"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p w14:paraId="2948B4F7" w14:textId="77777777" w:rsidR="00072C9D" w:rsidRPr="005D5EA4" w:rsidRDefault="00072C9D" w:rsidP="000578D5">
            <w:pPr>
              <w:spacing w:before="40"/>
              <w:rPr>
                <w:rFonts w:ascii="Arial Narrow" w:hAnsi="Arial Narrow"/>
                <w:sz w:val="18"/>
              </w:rPr>
            </w:pPr>
            <w:r w:rsidRPr="005D5EA4">
              <w:rPr>
                <w:rFonts w:ascii="Arial Narrow" w:hAnsi="Arial Narrow"/>
                <w:sz w:val="18"/>
              </w:rPr>
              <w:t>3</w:t>
            </w:r>
          </w:p>
          <w:p w14:paraId="65532FE2" w14:textId="77777777" w:rsidR="00072C9D" w:rsidRPr="005D5EA4" w:rsidRDefault="00072C9D" w:rsidP="000578D5">
            <w:pPr>
              <w:spacing w:before="40"/>
              <w:rPr>
                <w:rFonts w:ascii="Arial Narrow" w:hAnsi="Arial Narrow"/>
                <w:sz w:val="18"/>
              </w:rPr>
            </w:pPr>
            <w:r w:rsidRPr="005D5EA4">
              <w:rPr>
                <w:rFonts w:ascii="Arial Narrow" w:hAnsi="Arial Narrow"/>
                <w:sz w:val="18"/>
              </w:rPr>
              <w:t>4</w:t>
            </w:r>
          </w:p>
          <w:p w14:paraId="4360EE3B" w14:textId="77777777" w:rsidR="00072C9D" w:rsidRPr="005D5EA4" w:rsidRDefault="00072C9D" w:rsidP="000578D5">
            <w:pPr>
              <w:spacing w:before="40"/>
              <w:rPr>
                <w:rFonts w:ascii="Arial Narrow" w:hAnsi="Arial Narrow"/>
                <w:sz w:val="18"/>
              </w:rPr>
            </w:pPr>
            <w:r w:rsidRPr="005D5EA4">
              <w:rPr>
                <w:rFonts w:ascii="Arial Narrow" w:hAnsi="Arial Narrow"/>
                <w:sz w:val="18"/>
              </w:rPr>
              <w:t>77</w:t>
            </w:r>
          </w:p>
          <w:p w14:paraId="78A0344F"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tc>
        <w:tc>
          <w:tcPr>
            <w:tcW w:w="973" w:type="dxa"/>
            <w:tcBorders>
              <w:top w:val="single" w:sz="4" w:space="0" w:color="auto"/>
              <w:left w:val="nil"/>
              <w:bottom w:val="single" w:sz="4" w:space="0" w:color="auto"/>
              <w:right w:val="single" w:sz="6" w:space="0" w:color="auto"/>
            </w:tcBorders>
            <w:shd w:val="clear" w:color="auto" w:fill="auto"/>
            <w:vAlign w:val="center"/>
          </w:tcPr>
          <w:p w14:paraId="3503A39A"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CX3</w:t>
            </w:r>
          </w:p>
        </w:tc>
      </w:tr>
      <w:tr w:rsidR="00072C9D" w:rsidRPr="005D5EA4" w14:paraId="338AF162" w14:textId="77777777" w:rsidTr="000578D5">
        <w:trPr>
          <w:gridBefore w:val="2"/>
          <w:wBefore w:w="16" w:type="dxa"/>
          <w:trHeight w:hRule="exact" w:val="3068"/>
          <w:jc w:val="center"/>
        </w:trPr>
        <w:tc>
          <w:tcPr>
            <w:tcW w:w="4438" w:type="dxa"/>
            <w:tcBorders>
              <w:top w:val="single" w:sz="4" w:space="0" w:color="auto"/>
              <w:left w:val="single" w:sz="6" w:space="0" w:color="auto"/>
              <w:bottom w:val="single" w:sz="4" w:space="0" w:color="auto"/>
              <w:right w:val="single" w:sz="4" w:space="0" w:color="auto"/>
            </w:tcBorders>
            <w:shd w:val="clear" w:color="auto" w:fill="auto"/>
            <w:vAlign w:val="center"/>
          </w:tcPr>
          <w:p w14:paraId="348D3340"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What is the main reason you had your last test for cervical cancer?</w:t>
            </w:r>
          </w:p>
          <w:p w14:paraId="27F3EB0E" w14:textId="77777777" w:rsidR="00072C9D" w:rsidRPr="005D5EA4" w:rsidRDefault="00072C9D" w:rsidP="000578D5">
            <w:pPr>
              <w:spacing w:before="40"/>
              <w:rPr>
                <w:rFonts w:ascii="Arial Narrow" w:hAnsi="Arial Narrow"/>
                <w:sz w:val="18"/>
                <w:szCs w:val="18"/>
              </w:rPr>
            </w:pPr>
          </w:p>
        </w:tc>
        <w:tc>
          <w:tcPr>
            <w:tcW w:w="2563" w:type="dxa"/>
            <w:gridSpan w:val="4"/>
            <w:tcBorders>
              <w:top w:val="single" w:sz="4" w:space="0" w:color="auto"/>
              <w:left w:val="nil"/>
              <w:bottom w:val="single" w:sz="4" w:space="0" w:color="auto"/>
            </w:tcBorders>
            <w:shd w:val="clear" w:color="auto" w:fill="auto"/>
            <w:vAlign w:val="center"/>
          </w:tcPr>
          <w:p w14:paraId="538D3287" w14:textId="77777777" w:rsidR="00072C9D" w:rsidRPr="005D5EA4" w:rsidRDefault="00072C9D" w:rsidP="000578D5">
            <w:pPr>
              <w:spacing w:before="40" w:line="276" w:lineRule="auto"/>
              <w:jc w:val="right"/>
              <w:rPr>
                <w:rFonts w:ascii="Arial Narrow" w:hAnsi="Arial Narrow"/>
                <w:sz w:val="18"/>
              </w:rPr>
            </w:pPr>
            <w:r w:rsidRPr="005D5EA4">
              <w:rPr>
                <w:rFonts w:ascii="Arial Narrow" w:hAnsi="Arial Narrow"/>
                <w:sz w:val="18"/>
              </w:rPr>
              <w:t>Part of a routine exam</w:t>
            </w:r>
          </w:p>
          <w:p w14:paraId="6AD858F4" w14:textId="77777777" w:rsidR="00072C9D" w:rsidRPr="005D5EA4" w:rsidRDefault="00072C9D" w:rsidP="000578D5">
            <w:pPr>
              <w:spacing w:before="40" w:line="276" w:lineRule="auto"/>
              <w:jc w:val="right"/>
              <w:rPr>
                <w:rFonts w:ascii="Arial Narrow" w:hAnsi="Arial Narrow"/>
                <w:sz w:val="18"/>
              </w:rPr>
            </w:pPr>
            <w:r w:rsidRPr="005D5EA4">
              <w:rPr>
                <w:rFonts w:ascii="Arial Narrow" w:hAnsi="Arial Narrow"/>
                <w:sz w:val="18"/>
              </w:rPr>
              <w:t>Following up on abnormal or inconclusive result</w:t>
            </w:r>
          </w:p>
          <w:p w14:paraId="08D988C6" w14:textId="77777777" w:rsidR="00072C9D" w:rsidRPr="005D5EA4" w:rsidRDefault="00072C9D" w:rsidP="000578D5">
            <w:pPr>
              <w:spacing w:before="40" w:line="276" w:lineRule="auto"/>
              <w:jc w:val="right"/>
              <w:rPr>
                <w:rFonts w:ascii="Arial Narrow" w:hAnsi="Arial Narrow"/>
                <w:sz w:val="18"/>
              </w:rPr>
            </w:pPr>
            <w:r w:rsidRPr="005D5EA4">
              <w:rPr>
                <w:rFonts w:ascii="Arial Narrow" w:hAnsi="Arial Narrow"/>
                <w:sz w:val="18"/>
              </w:rPr>
              <w:t>Recommended by health care provider</w:t>
            </w:r>
          </w:p>
          <w:p w14:paraId="1C60B86C" w14:textId="77777777" w:rsidR="00072C9D" w:rsidRPr="005D5EA4" w:rsidRDefault="00072C9D" w:rsidP="000578D5">
            <w:pPr>
              <w:spacing w:before="40" w:line="276" w:lineRule="auto"/>
              <w:jc w:val="right"/>
              <w:rPr>
                <w:rFonts w:ascii="Arial Narrow" w:hAnsi="Arial Narrow"/>
                <w:sz w:val="18"/>
              </w:rPr>
            </w:pPr>
            <w:r w:rsidRPr="005D5EA4">
              <w:rPr>
                <w:rFonts w:ascii="Arial Narrow" w:hAnsi="Arial Narrow"/>
                <w:sz w:val="18"/>
              </w:rPr>
              <w:t>Recommended by other source</w:t>
            </w:r>
          </w:p>
          <w:p w14:paraId="458FCC51" w14:textId="77777777" w:rsidR="00072C9D" w:rsidRPr="005D5EA4" w:rsidRDefault="00072C9D" w:rsidP="000578D5">
            <w:pPr>
              <w:spacing w:before="40" w:line="276" w:lineRule="auto"/>
              <w:jc w:val="right"/>
              <w:rPr>
                <w:rFonts w:ascii="Arial Narrow" w:hAnsi="Arial Narrow"/>
                <w:sz w:val="18"/>
              </w:rPr>
            </w:pPr>
            <w:r w:rsidRPr="005D5EA4">
              <w:rPr>
                <w:rFonts w:ascii="Arial Narrow" w:hAnsi="Arial Narrow"/>
                <w:sz w:val="18"/>
              </w:rPr>
              <w:t>Experiencing pain or other symptoms</w:t>
            </w:r>
          </w:p>
          <w:p w14:paraId="389E2B66" w14:textId="77777777" w:rsidR="00072C9D" w:rsidRPr="005D5EA4" w:rsidRDefault="00072C9D" w:rsidP="000578D5">
            <w:pPr>
              <w:spacing w:before="40" w:line="276" w:lineRule="auto"/>
              <w:jc w:val="right"/>
              <w:rPr>
                <w:rFonts w:ascii="Arial Narrow" w:hAnsi="Arial Narrow"/>
                <w:sz w:val="18"/>
              </w:rPr>
            </w:pPr>
            <w:r w:rsidRPr="005D5EA4">
              <w:rPr>
                <w:rFonts w:ascii="Arial Narrow" w:hAnsi="Arial Narrow"/>
                <w:sz w:val="18"/>
              </w:rPr>
              <w:t>Other</w:t>
            </w:r>
          </w:p>
          <w:p w14:paraId="26F3B814" w14:textId="77777777" w:rsidR="00072C9D" w:rsidRPr="005D5EA4" w:rsidRDefault="00072C9D" w:rsidP="000578D5">
            <w:pPr>
              <w:spacing w:before="40" w:line="276" w:lineRule="auto"/>
              <w:jc w:val="right"/>
              <w:rPr>
                <w:rFonts w:ascii="Arial Narrow" w:hAnsi="Arial Narrow"/>
                <w:sz w:val="18"/>
              </w:rPr>
            </w:pPr>
            <w:r w:rsidRPr="005D5EA4">
              <w:rPr>
                <w:rFonts w:ascii="Arial Narrow" w:hAnsi="Arial Narrow"/>
                <w:sz w:val="18"/>
              </w:rPr>
              <w:t>Don’t know</w:t>
            </w:r>
          </w:p>
          <w:p w14:paraId="6EE9B0CD" w14:textId="77777777" w:rsidR="00072C9D" w:rsidRPr="005D5EA4" w:rsidRDefault="00072C9D" w:rsidP="000578D5">
            <w:pPr>
              <w:spacing w:before="40" w:line="276" w:lineRule="auto"/>
              <w:jc w:val="right"/>
              <w:rPr>
                <w:rFonts w:ascii="Arial Narrow" w:hAnsi="Arial Narrow"/>
                <w:sz w:val="18"/>
              </w:rPr>
            </w:pPr>
            <w:r w:rsidRPr="005D5EA4">
              <w:rPr>
                <w:rFonts w:ascii="Arial Narrow" w:hAnsi="Arial Narrow"/>
                <w:sz w:val="18"/>
              </w:rPr>
              <w:t>Refused</w:t>
            </w:r>
          </w:p>
          <w:p w14:paraId="1630AB00" w14:textId="77777777" w:rsidR="00072C9D" w:rsidRPr="005D5EA4" w:rsidRDefault="00072C9D" w:rsidP="000578D5">
            <w:pPr>
              <w:spacing w:before="40" w:line="276" w:lineRule="auto"/>
              <w:jc w:val="right"/>
              <w:rPr>
                <w:rFonts w:ascii="Arial Narrow" w:hAnsi="Arial Narrow"/>
                <w:sz w:val="18"/>
              </w:rPr>
            </w:pPr>
          </w:p>
        </w:tc>
        <w:tc>
          <w:tcPr>
            <w:tcW w:w="2577" w:type="dxa"/>
            <w:gridSpan w:val="3"/>
            <w:tcBorders>
              <w:top w:val="single" w:sz="4" w:space="0" w:color="auto"/>
              <w:bottom w:val="single" w:sz="4" w:space="0" w:color="auto"/>
              <w:right w:val="single" w:sz="4" w:space="0" w:color="auto"/>
            </w:tcBorders>
            <w:shd w:val="clear" w:color="auto" w:fill="auto"/>
          </w:tcPr>
          <w:p w14:paraId="641CE2A9" w14:textId="77777777" w:rsidR="00072C9D" w:rsidRPr="005D5EA4" w:rsidRDefault="00072C9D" w:rsidP="000578D5">
            <w:pPr>
              <w:spacing w:before="40" w:line="276" w:lineRule="auto"/>
              <w:rPr>
                <w:rFonts w:ascii="Arial Narrow" w:hAnsi="Arial Narrow"/>
                <w:sz w:val="18"/>
              </w:rPr>
            </w:pPr>
            <w:r w:rsidRPr="005D5EA4">
              <w:rPr>
                <w:rFonts w:ascii="Arial Narrow" w:hAnsi="Arial Narrow"/>
                <w:sz w:val="18"/>
              </w:rPr>
              <w:t>1</w:t>
            </w:r>
          </w:p>
          <w:p w14:paraId="4330480F" w14:textId="77777777" w:rsidR="00072C9D" w:rsidRPr="005D5EA4" w:rsidRDefault="00072C9D" w:rsidP="000578D5">
            <w:pPr>
              <w:spacing w:before="40" w:line="276" w:lineRule="auto"/>
              <w:rPr>
                <w:rFonts w:ascii="Arial Narrow" w:hAnsi="Arial Narrow"/>
                <w:sz w:val="18"/>
              </w:rPr>
            </w:pPr>
            <w:r w:rsidRPr="005D5EA4">
              <w:rPr>
                <w:rFonts w:ascii="Arial Narrow" w:hAnsi="Arial Narrow"/>
                <w:sz w:val="18"/>
              </w:rPr>
              <w:t>2</w:t>
            </w:r>
          </w:p>
          <w:p w14:paraId="2E49390C" w14:textId="77777777" w:rsidR="00072C9D" w:rsidRPr="005D5EA4" w:rsidRDefault="00072C9D" w:rsidP="000578D5">
            <w:pPr>
              <w:spacing w:before="40" w:line="276" w:lineRule="auto"/>
              <w:rPr>
                <w:rFonts w:ascii="Arial Narrow" w:hAnsi="Arial Narrow"/>
                <w:sz w:val="18"/>
              </w:rPr>
            </w:pPr>
          </w:p>
          <w:p w14:paraId="4A1E53C8" w14:textId="77777777" w:rsidR="00072C9D" w:rsidRPr="005D5EA4" w:rsidRDefault="00072C9D" w:rsidP="000578D5">
            <w:pPr>
              <w:spacing w:before="40" w:line="276" w:lineRule="auto"/>
              <w:rPr>
                <w:rFonts w:ascii="Arial Narrow" w:hAnsi="Arial Narrow"/>
                <w:sz w:val="18"/>
              </w:rPr>
            </w:pPr>
            <w:r w:rsidRPr="005D5EA4">
              <w:rPr>
                <w:rFonts w:ascii="Arial Narrow" w:hAnsi="Arial Narrow"/>
                <w:sz w:val="18"/>
              </w:rPr>
              <w:t>3</w:t>
            </w:r>
          </w:p>
          <w:p w14:paraId="0880F202" w14:textId="77777777" w:rsidR="00072C9D" w:rsidRPr="005D5EA4" w:rsidRDefault="00072C9D" w:rsidP="000578D5">
            <w:pPr>
              <w:spacing w:before="40" w:line="276" w:lineRule="auto"/>
              <w:rPr>
                <w:rFonts w:ascii="Arial Narrow" w:hAnsi="Arial Narrow"/>
                <w:sz w:val="18"/>
              </w:rPr>
            </w:pPr>
          </w:p>
          <w:p w14:paraId="55D0DBBD" w14:textId="77777777" w:rsidR="00072C9D" w:rsidRPr="005D5EA4" w:rsidRDefault="00072C9D" w:rsidP="000578D5">
            <w:pPr>
              <w:spacing w:before="40" w:line="276" w:lineRule="auto"/>
              <w:rPr>
                <w:rFonts w:ascii="Arial Narrow" w:hAnsi="Arial Narrow"/>
                <w:sz w:val="18"/>
              </w:rPr>
            </w:pPr>
            <w:r w:rsidRPr="005D5EA4">
              <w:rPr>
                <w:rFonts w:ascii="Arial Narrow" w:hAnsi="Arial Narrow"/>
                <w:sz w:val="18"/>
              </w:rPr>
              <w:t>4</w:t>
            </w:r>
          </w:p>
          <w:p w14:paraId="488AD786" w14:textId="77777777" w:rsidR="00072C9D" w:rsidRPr="005D5EA4" w:rsidRDefault="00072C9D" w:rsidP="000578D5">
            <w:pPr>
              <w:spacing w:before="40" w:line="276" w:lineRule="auto"/>
              <w:rPr>
                <w:rFonts w:ascii="Arial Narrow" w:hAnsi="Arial Narrow"/>
                <w:sz w:val="18"/>
              </w:rPr>
            </w:pPr>
            <w:r w:rsidRPr="005D5EA4">
              <w:rPr>
                <w:rFonts w:ascii="Arial Narrow" w:hAnsi="Arial Narrow"/>
                <w:sz w:val="18"/>
              </w:rPr>
              <w:t>5</w:t>
            </w:r>
          </w:p>
          <w:p w14:paraId="117AFECF" w14:textId="77777777" w:rsidR="00072C9D" w:rsidRPr="005D5EA4" w:rsidRDefault="00072C9D" w:rsidP="000578D5">
            <w:pPr>
              <w:spacing w:before="40"/>
              <w:rPr>
                <w:rFonts w:ascii="Arial Narrow" w:hAnsi="Arial Narrow"/>
                <w:sz w:val="18"/>
              </w:rPr>
            </w:pPr>
          </w:p>
          <w:p w14:paraId="368DF77C" w14:textId="77777777" w:rsidR="00072C9D" w:rsidRPr="005D5EA4" w:rsidRDefault="00072C9D" w:rsidP="000578D5">
            <w:pPr>
              <w:spacing w:before="40"/>
              <w:rPr>
                <w:rFonts w:ascii="Arial Narrow" w:hAnsi="Arial Narrow"/>
                <w:sz w:val="18"/>
              </w:rPr>
            </w:pPr>
            <w:r w:rsidRPr="005D5EA4">
              <w:rPr>
                <w:rFonts w:ascii="Arial Narrow" w:hAnsi="Arial Narrow"/>
                <w:sz w:val="18"/>
              </w:rPr>
              <w:t>6</w:t>
            </w:r>
          </w:p>
          <w:p w14:paraId="7F5C10EE" w14:textId="77777777" w:rsidR="00072C9D" w:rsidRPr="005D5EA4" w:rsidRDefault="00072C9D" w:rsidP="000578D5">
            <w:pPr>
              <w:spacing w:before="40"/>
              <w:rPr>
                <w:rFonts w:ascii="Arial Narrow" w:hAnsi="Arial Narrow"/>
                <w:sz w:val="18"/>
              </w:rPr>
            </w:pPr>
            <w:r w:rsidRPr="005D5EA4">
              <w:rPr>
                <w:rFonts w:ascii="Arial Narrow" w:hAnsi="Arial Narrow"/>
                <w:sz w:val="18"/>
              </w:rPr>
              <w:t>77</w:t>
            </w:r>
          </w:p>
          <w:p w14:paraId="0A028635" w14:textId="77777777" w:rsidR="00072C9D" w:rsidRPr="005D5EA4" w:rsidRDefault="00072C9D" w:rsidP="000578D5">
            <w:pPr>
              <w:spacing w:before="40" w:line="276" w:lineRule="auto"/>
              <w:rPr>
                <w:rFonts w:ascii="Arial Narrow" w:hAnsi="Arial Narrow"/>
                <w:sz w:val="18"/>
              </w:rPr>
            </w:pPr>
            <w:r w:rsidRPr="005D5EA4">
              <w:rPr>
                <w:rFonts w:ascii="Arial Narrow" w:hAnsi="Arial Narrow"/>
                <w:sz w:val="18"/>
              </w:rPr>
              <w:t>88</w:t>
            </w:r>
          </w:p>
        </w:tc>
        <w:tc>
          <w:tcPr>
            <w:tcW w:w="973" w:type="dxa"/>
            <w:tcBorders>
              <w:top w:val="single" w:sz="4" w:space="0" w:color="auto"/>
              <w:left w:val="nil"/>
              <w:bottom w:val="single" w:sz="4" w:space="0" w:color="auto"/>
              <w:right w:val="single" w:sz="6" w:space="0" w:color="auto"/>
            </w:tcBorders>
            <w:shd w:val="clear" w:color="auto" w:fill="auto"/>
            <w:vAlign w:val="center"/>
          </w:tcPr>
          <w:p w14:paraId="1DE34997"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CX4</w:t>
            </w:r>
          </w:p>
        </w:tc>
      </w:tr>
      <w:tr w:rsidR="00072C9D" w:rsidRPr="005D5EA4" w14:paraId="23DED877" w14:textId="77777777" w:rsidTr="000578D5">
        <w:trPr>
          <w:gridBefore w:val="2"/>
          <w:wBefore w:w="16" w:type="dxa"/>
          <w:trHeight w:hRule="exact" w:val="1988"/>
          <w:jc w:val="center"/>
        </w:trPr>
        <w:tc>
          <w:tcPr>
            <w:tcW w:w="4438" w:type="dxa"/>
            <w:tcBorders>
              <w:top w:val="single" w:sz="4" w:space="0" w:color="auto"/>
              <w:left w:val="single" w:sz="6" w:space="0" w:color="auto"/>
              <w:bottom w:val="single" w:sz="4" w:space="0" w:color="auto"/>
              <w:right w:val="single" w:sz="4" w:space="0" w:color="auto"/>
            </w:tcBorders>
            <w:shd w:val="clear" w:color="auto" w:fill="auto"/>
            <w:vAlign w:val="center"/>
          </w:tcPr>
          <w:p w14:paraId="745B1A09"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 xml:space="preserve">Where did you receive your last test for cervical cancer? </w:t>
            </w:r>
          </w:p>
          <w:p w14:paraId="6602B883"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w:t>
            </w:r>
            <w:r w:rsidRPr="005D5EA4">
              <w:rPr>
                <w:rFonts w:ascii="Arial Narrow" w:hAnsi="Arial Narrow"/>
                <w:i/>
                <w:sz w:val="18"/>
                <w:szCs w:val="18"/>
              </w:rPr>
              <w:t>INSERT COUNTRY-SPECIFIC CATEGORIES</w:t>
            </w:r>
            <w:r w:rsidRPr="005D5EA4">
              <w:rPr>
                <w:rFonts w:ascii="Arial Narrow" w:hAnsi="Arial Narrow"/>
                <w:sz w:val="18"/>
                <w:szCs w:val="18"/>
              </w:rPr>
              <w:t>]</w:t>
            </w:r>
          </w:p>
        </w:tc>
        <w:tc>
          <w:tcPr>
            <w:tcW w:w="2563" w:type="dxa"/>
            <w:gridSpan w:val="4"/>
            <w:tcBorders>
              <w:top w:val="single" w:sz="4" w:space="0" w:color="auto"/>
              <w:left w:val="nil"/>
              <w:bottom w:val="single" w:sz="4" w:space="0" w:color="auto"/>
            </w:tcBorders>
            <w:shd w:val="clear" w:color="auto" w:fill="auto"/>
            <w:vAlign w:val="center"/>
          </w:tcPr>
          <w:p w14:paraId="116D7380"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Family or Soum health centers</w:t>
            </w:r>
          </w:p>
          <w:p w14:paraId="2EF4BD48"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Province or district health centers</w:t>
            </w:r>
          </w:p>
          <w:p w14:paraId="7E0E4D7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 xml:space="preserve"> Specialized health organizations</w:t>
            </w:r>
          </w:p>
          <w:p w14:paraId="05BDE389"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Private health organizations</w:t>
            </w:r>
          </w:p>
          <w:p w14:paraId="60CEBF6E"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Other</w:t>
            </w:r>
          </w:p>
          <w:p w14:paraId="7692D5CB"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Don`t know</w:t>
            </w:r>
          </w:p>
          <w:p w14:paraId="7A20D018"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Refused</w:t>
            </w:r>
          </w:p>
        </w:tc>
        <w:tc>
          <w:tcPr>
            <w:tcW w:w="2577" w:type="dxa"/>
            <w:gridSpan w:val="3"/>
            <w:tcBorders>
              <w:top w:val="single" w:sz="4" w:space="0" w:color="auto"/>
              <w:bottom w:val="single" w:sz="4" w:space="0" w:color="auto"/>
              <w:right w:val="single" w:sz="4" w:space="0" w:color="auto"/>
            </w:tcBorders>
            <w:shd w:val="clear" w:color="auto" w:fill="auto"/>
            <w:vAlign w:val="center"/>
          </w:tcPr>
          <w:p w14:paraId="57DC1297"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30C21E06"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p w14:paraId="220686A0" w14:textId="77777777" w:rsidR="00072C9D" w:rsidRPr="005D5EA4" w:rsidRDefault="00072C9D" w:rsidP="000578D5">
            <w:pPr>
              <w:spacing w:before="40"/>
              <w:rPr>
                <w:rFonts w:ascii="Arial Narrow" w:hAnsi="Arial Narrow"/>
                <w:sz w:val="18"/>
              </w:rPr>
            </w:pPr>
            <w:r w:rsidRPr="005D5EA4">
              <w:rPr>
                <w:rFonts w:ascii="Arial Narrow" w:hAnsi="Arial Narrow"/>
                <w:sz w:val="18"/>
              </w:rPr>
              <w:t>3</w:t>
            </w:r>
          </w:p>
          <w:p w14:paraId="6F6775AC" w14:textId="77777777" w:rsidR="00072C9D" w:rsidRPr="005D5EA4" w:rsidRDefault="00072C9D" w:rsidP="000578D5">
            <w:pPr>
              <w:spacing w:before="40"/>
              <w:rPr>
                <w:rFonts w:ascii="Arial Narrow" w:hAnsi="Arial Narrow"/>
                <w:sz w:val="18"/>
              </w:rPr>
            </w:pPr>
            <w:r w:rsidRPr="005D5EA4">
              <w:rPr>
                <w:rFonts w:ascii="Arial Narrow" w:hAnsi="Arial Narrow"/>
                <w:sz w:val="18"/>
              </w:rPr>
              <w:t>4</w:t>
            </w:r>
          </w:p>
          <w:p w14:paraId="6F1A479C" w14:textId="6281F77B" w:rsidR="00072C9D" w:rsidRPr="005D5EA4" w:rsidRDefault="00CA2E76" w:rsidP="000578D5">
            <w:pPr>
              <w:spacing w:before="40"/>
              <w:rPr>
                <w:rFonts w:ascii="Arial Narrow" w:hAnsi="Arial Narrow"/>
                <w:sz w:val="18"/>
              </w:rPr>
            </w:pPr>
            <w:r>
              <w:rPr>
                <w:rFonts w:ascii="Arial Narrow" w:hAnsi="Arial Narrow"/>
                <w:sz w:val="18"/>
              </w:rPr>
              <w:t>5</w:t>
            </w:r>
            <w:bookmarkStart w:id="26" w:name="_GoBack"/>
            <w:bookmarkEnd w:id="26"/>
          </w:p>
          <w:p w14:paraId="5E3A1CE3" w14:textId="77777777" w:rsidR="00072C9D" w:rsidRPr="005D5EA4" w:rsidRDefault="00072C9D" w:rsidP="000578D5">
            <w:pPr>
              <w:spacing w:before="40"/>
              <w:rPr>
                <w:rFonts w:ascii="Arial Narrow" w:hAnsi="Arial Narrow"/>
                <w:sz w:val="18"/>
              </w:rPr>
            </w:pPr>
            <w:r w:rsidRPr="005D5EA4">
              <w:rPr>
                <w:rFonts w:ascii="Arial Narrow" w:hAnsi="Arial Narrow"/>
                <w:sz w:val="18"/>
              </w:rPr>
              <w:t>77</w:t>
            </w:r>
          </w:p>
          <w:p w14:paraId="76731BFC"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tc>
        <w:tc>
          <w:tcPr>
            <w:tcW w:w="973" w:type="dxa"/>
            <w:tcBorders>
              <w:top w:val="single" w:sz="4" w:space="0" w:color="auto"/>
              <w:left w:val="nil"/>
              <w:bottom w:val="single" w:sz="4" w:space="0" w:color="auto"/>
              <w:right w:val="single" w:sz="6" w:space="0" w:color="auto"/>
            </w:tcBorders>
            <w:shd w:val="clear" w:color="auto" w:fill="auto"/>
            <w:vAlign w:val="center"/>
          </w:tcPr>
          <w:p w14:paraId="3905857D"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CX5</w:t>
            </w:r>
          </w:p>
        </w:tc>
      </w:tr>
      <w:tr w:rsidR="00072C9D" w:rsidRPr="005D5EA4" w14:paraId="22B55558" w14:textId="77777777" w:rsidTr="000578D5">
        <w:trPr>
          <w:gridBefore w:val="2"/>
          <w:wBefore w:w="16" w:type="dxa"/>
          <w:trHeight w:hRule="exact" w:val="1970"/>
          <w:jc w:val="center"/>
        </w:trPr>
        <w:tc>
          <w:tcPr>
            <w:tcW w:w="4438" w:type="dxa"/>
            <w:tcBorders>
              <w:left w:val="single" w:sz="6" w:space="0" w:color="auto"/>
              <w:bottom w:val="single" w:sz="4" w:space="0" w:color="auto"/>
              <w:right w:val="single" w:sz="4" w:space="0" w:color="auto"/>
            </w:tcBorders>
            <w:shd w:val="clear" w:color="auto" w:fill="auto"/>
            <w:vAlign w:val="center"/>
          </w:tcPr>
          <w:p w14:paraId="37230EB8"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What was the result of your last (most recent) test for cervical cancer?</w:t>
            </w:r>
          </w:p>
        </w:tc>
        <w:tc>
          <w:tcPr>
            <w:tcW w:w="2563" w:type="dxa"/>
            <w:gridSpan w:val="4"/>
            <w:tcBorders>
              <w:left w:val="nil"/>
              <w:bottom w:val="single" w:sz="4" w:space="0" w:color="auto"/>
            </w:tcBorders>
            <w:shd w:val="clear" w:color="auto" w:fill="auto"/>
            <w:vAlign w:val="center"/>
          </w:tcPr>
          <w:p w14:paraId="56F8793E"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Did not receive result</w:t>
            </w:r>
          </w:p>
          <w:p w14:paraId="1550158B"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Normal/ Negative</w:t>
            </w:r>
          </w:p>
          <w:p w14:paraId="3C573D0E"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Abnormal/ Positive</w:t>
            </w:r>
          </w:p>
          <w:p w14:paraId="79CE0777"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Suspect cancer</w:t>
            </w:r>
          </w:p>
          <w:p w14:paraId="70016813"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Inconclusive</w:t>
            </w:r>
          </w:p>
          <w:p w14:paraId="010286E2"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Don’t know</w:t>
            </w:r>
          </w:p>
          <w:p w14:paraId="58FD47D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Refused</w:t>
            </w:r>
          </w:p>
        </w:tc>
        <w:tc>
          <w:tcPr>
            <w:tcW w:w="2577" w:type="dxa"/>
            <w:gridSpan w:val="3"/>
            <w:tcBorders>
              <w:bottom w:val="single" w:sz="4" w:space="0" w:color="auto"/>
              <w:right w:val="single" w:sz="4" w:space="0" w:color="auto"/>
            </w:tcBorders>
            <w:shd w:val="clear" w:color="auto" w:fill="auto"/>
            <w:vAlign w:val="center"/>
          </w:tcPr>
          <w:p w14:paraId="07B91437" w14:textId="77777777" w:rsidR="00072C9D" w:rsidRPr="005D5EA4" w:rsidRDefault="00072C9D" w:rsidP="000578D5">
            <w:pPr>
              <w:spacing w:before="40"/>
              <w:rPr>
                <w:rFonts w:ascii="Arial Narrow" w:hAnsi="Arial Narrow"/>
                <w:i/>
                <w:sz w:val="18"/>
              </w:rPr>
            </w:pPr>
            <w:r w:rsidRPr="005D5EA4">
              <w:rPr>
                <w:rFonts w:ascii="Arial Narrow" w:hAnsi="Arial Narrow"/>
                <w:sz w:val="18"/>
              </w:rPr>
              <w:t xml:space="preserve">1 </w:t>
            </w:r>
            <w:r w:rsidRPr="005D5EA4">
              <w:rPr>
                <w:rFonts w:ascii="Arial Narrow" w:hAnsi="Arial Narrow"/>
                <w:i/>
                <w:sz w:val="18"/>
              </w:rPr>
              <w:t>If C</w:t>
            </w:r>
            <w:r>
              <w:rPr>
                <w:rFonts w:ascii="Arial Narrow" w:hAnsi="Arial Narrow"/>
                <w:i/>
                <w:sz w:val="18"/>
                <w:lang w:val="mn-MN"/>
              </w:rPr>
              <w:t>Х</w:t>
            </w:r>
            <w:r w:rsidRPr="005D5EA4">
              <w:rPr>
                <w:rFonts w:ascii="Arial Narrow" w:hAnsi="Arial Narrow"/>
                <w:i/>
                <w:sz w:val="18"/>
              </w:rPr>
              <w:t>6=1, go to next section</w:t>
            </w:r>
          </w:p>
          <w:p w14:paraId="62494783"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r w:rsidRPr="005D5EA4">
              <w:rPr>
                <w:rFonts w:ascii="Arial Narrow" w:hAnsi="Arial Narrow"/>
              </w:rPr>
              <w:t xml:space="preserve"> </w:t>
            </w:r>
            <w:r w:rsidRPr="005D5EA4">
              <w:rPr>
                <w:rFonts w:ascii="Arial Narrow" w:hAnsi="Arial Narrow"/>
                <w:i/>
                <w:sz w:val="18"/>
              </w:rPr>
              <w:t>If C</w:t>
            </w:r>
            <w:r>
              <w:rPr>
                <w:rFonts w:ascii="Arial Narrow" w:hAnsi="Arial Narrow"/>
                <w:i/>
                <w:sz w:val="18"/>
                <w:lang w:val="mn-MN"/>
              </w:rPr>
              <w:t>Х</w:t>
            </w:r>
            <w:r w:rsidRPr="005D5EA4">
              <w:rPr>
                <w:rFonts w:ascii="Arial Narrow" w:hAnsi="Arial Narrow"/>
                <w:i/>
                <w:sz w:val="18"/>
              </w:rPr>
              <w:t>6=2, go to next section</w:t>
            </w:r>
          </w:p>
          <w:p w14:paraId="30495C02" w14:textId="77777777" w:rsidR="00072C9D" w:rsidRPr="005D5EA4" w:rsidRDefault="00072C9D" w:rsidP="000578D5">
            <w:pPr>
              <w:spacing w:before="40"/>
              <w:rPr>
                <w:rFonts w:ascii="Arial Narrow" w:hAnsi="Arial Narrow"/>
                <w:sz w:val="18"/>
              </w:rPr>
            </w:pPr>
            <w:r w:rsidRPr="005D5EA4">
              <w:rPr>
                <w:rFonts w:ascii="Arial Narrow" w:hAnsi="Arial Narrow"/>
                <w:sz w:val="18"/>
              </w:rPr>
              <w:t>3</w:t>
            </w:r>
          </w:p>
          <w:p w14:paraId="095B9664" w14:textId="77777777" w:rsidR="00072C9D" w:rsidRPr="005D5EA4" w:rsidRDefault="00072C9D" w:rsidP="000578D5">
            <w:pPr>
              <w:spacing w:before="40"/>
              <w:rPr>
                <w:rFonts w:ascii="Arial Narrow" w:hAnsi="Arial Narrow"/>
                <w:sz w:val="18"/>
              </w:rPr>
            </w:pPr>
            <w:r w:rsidRPr="005D5EA4">
              <w:rPr>
                <w:rFonts w:ascii="Arial Narrow" w:hAnsi="Arial Narrow"/>
                <w:sz w:val="18"/>
              </w:rPr>
              <w:t>4</w:t>
            </w:r>
          </w:p>
          <w:p w14:paraId="19A52FC1" w14:textId="77777777" w:rsidR="00072C9D" w:rsidRPr="005D5EA4" w:rsidRDefault="00072C9D" w:rsidP="000578D5">
            <w:pPr>
              <w:spacing w:before="40"/>
              <w:rPr>
                <w:rFonts w:ascii="Arial Narrow" w:hAnsi="Arial Narrow"/>
                <w:sz w:val="18"/>
              </w:rPr>
            </w:pPr>
            <w:r w:rsidRPr="005D5EA4">
              <w:rPr>
                <w:rFonts w:ascii="Arial Narrow" w:hAnsi="Arial Narrow"/>
                <w:sz w:val="18"/>
              </w:rPr>
              <w:t>5</w:t>
            </w:r>
          </w:p>
          <w:p w14:paraId="7125C625" w14:textId="77777777" w:rsidR="00072C9D" w:rsidRPr="005D5EA4" w:rsidRDefault="00072C9D" w:rsidP="000578D5">
            <w:pPr>
              <w:spacing w:before="40"/>
              <w:rPr>
                <w:rFonts w:ascii="Arial Narrow" w:hAnsi="Arial Narrow"/>
                <w:sz w:val="18"/>
              </w:rPr>
            </w:pPr>
            <w:r w:rsidRPr="005D5EA4">
              <w:rPr>
                <w:rFonts w:ascii="Arial Narrow" w:hAnsi="Arial Narrow"/>
                <w:sz w:val="18"/>
              </w:rPr>
              <w:t>77</w:t>
            </w:r>
          </w:p>
          <w:p w14:paraId="512F5AC6"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tc>
        <w:tc>
          <w:tcPr>
            <w:tcW w:w="973" w:type="dxa"/>
            <w:tcBorders>
              <w:left w:val="nil"/>
              <w:bottom w:val="single" w:sz="4" w:space="0" w:color="auto"/>
              <w:right w:val="single" w:sz="6" w:space="0" w:color="auto"/>
            </w:tcBorders>
            <w:shd w:val="clear" w:color="auto" w:fill="auto"/>
            <w:vAlign w:val="center"/>
          </w:tcPr>
          <w:p w14:paraId="20BA35F9"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CX6</w:t>
            </w:r>
          </w:p>
        </w:tc>
      </w:tr>
      <w:tr w:rsidR="00072C9D" w:rsidRPr="005D5EA4" w14:paraId="3362478E" w14:textId="77777777" w:rsidTr="000578D5">
        <w:trPr>
          <w:gridBefore w:val="2"/>
          <w:wBefore w:w="16" w:type="dxa"/>
          <w:trHeight w:hRule="exact" w:val="1169"/>
          <w:jc w:val="center"/>
        </w:trPr>
        <w:tc>
          <w:tcPr>
            <w:tcW w:w="4438" w:type="dxa"/>
            <w:tcBorders>
              <w:left w:val="single" w:sz="6" w:space="0" w:color="auto"/>
              <w:bottom w:val="single" w:sz="4" w:space="0" w:color="auto"/>
              <w:right w:val="single" w:sz="4" w:space="0" w:color="auto"/>
            </w:tcBorders>
            <w:shd w:val="clear" w:color="auto" w:fill="auto"/>
            <w:vAlign w:val="center"/>
          </w:tcPr>
          <w:p w14:paraId="2197DA2D"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Did you have any follow-up visits because of your test results?</w:t>
            </w:r>
          </w:p>
        </w:tc>
        <w:tc>
          <w:tcPr>
            <w:tcW w:w="2563" w:type="dxa"/>
            <w:gridSpan w:val="4"/>
            <w:tcBorders>
              <w:left w:val="nil"/>
              <w:bottom w:val="single" w:sz="4" w:space="0" w:color="auto"/>
            </w:tcBorders>
            <w:shd w:val="clear" w:color="auto" w:fill="auto"/>
            <w:vAlign w:val="center"/>
          </w:tcPr>
          <w:p w14:paraId="5999B595"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p w14:paraId="78D7E8AC"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p w14:paraId="0E05FCA2"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Don’t know</w:t>
            </w:r>
          </w:p>
          <w:p w14:paraId="16B986EE"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Refused</w:t>
            </w:r>
          </w:p>
        </w:tc>
        <w:tc>
          <w:tcPr>
            <w:tcW w:w="2577" w:type="dxa"/>
            <w:gridSpan w:val="3"/>
            <w:tcBorders>
              <w:bottom w:val="single" w:sz="4" w:space="0" w:color="auto"/>
              <w:right w:val="single" w:sz="4" w:space="0" w:color="auto"/>
            </w:tcBorders>
            <w:shd w:val="clear" w:color="auto" w:fill="auto"/>
            <w:vAlign w:val="center"/>
          </w:tcPr>
          <w:p w14:paraId="667A1527"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748A57F3"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p w14:paraId="7A5CFCDC" w14:textId="77777777" w:rsidR="00072C9D" w:rsidRPr="005D5EA4" w:rsidRDefault="00072C9D" w:rsidP="000578D5">
            <w:pPr>
              <w:spacing w:before="40"/>
              <w:rPr>
                <w:rFonts w:ascii="Arial Narrow" w:hAnsi="Arial Narrow"/>
                <w:sz w:val="18"/>
              </w:rPr>
            </w:pPr>
            <w:r w:rsidRPr="005D5EA4">
              <w:rPr>
                <w:rFonts w:ascii="Arial Narrow" w:hAnsi="Arial Narrow"/>
                <w:sz w:val="18"/>
              </w:rPr>
              <w:t>77</w:t>
            </w:r>
          </w:p>
          <w:p w14:paraId="5C5D803A"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tc>
        <w:tc>
          <w:tcPr>
            <w:tcW w:w="973" w:type="dxa"/>
            <w:tcBorders>
              <w:left w:val="nil"/>
              <w:bottom w:val="single" w:sz="4" w:space="0" w:color="auto"/>
              <w:right w:val="single" w:sz="6" w:space="0" w:color="auto"/>
            </w:tcBorders>
            <w:shd w:val="clear" w:color="auto" w:fill="auto"/>
            <w:vAlign w:val="center"/>
          </w:tcPr>
          <w:p w14:paraId="0A0D181A"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CX7</w:t>
            </w:r>
          </w:p>
        </w:tc>
      </w:tr>
      <w:tr w:rsidR="00072C9D" w:rsidRPr="005D5EA4" w14:paraId="37E838AD" w14:textId="77777777" w:rsidTr="000578D5">
        <w:trPr>
          <w:gridBefore w:val="2"/>
          <w:wBefore w:w="16" w:type="dxa"/>
          <w:trHeight w:hRule="exact" w:val="1250"/>
          <w:jc w:val="center"/>
        </w:trPr>
        <w:tc>
          <w:tcPr>
            <w:tcW w:w="4438" w:type="dxa"/>
            <w:tcBorders>
              <w:left w:val="single" w:sz="6" w:space="0" w:color="auto"/>
              <w:bottom w:val="single" w:sz="4" w:space="0" w:color="auto"/>
              <w:right w:val="single" w:sz="4" w:space="0" w:color="auto"/>
            </w:tcBorders>
            <w:shd w:val="clear" w:color="auto" w:fill="auto"/>
            <w:vAlign w:val="center"/>
          </w:tcPr>
          <w:p w14:paraId="5C5FEF92"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Did you receive any treatment to your cervix because of your test result?</w:t>
            </w:r>
          </w:p>
          <w:p w14:paraId="67769DD6" w14:textId="77777777" w:rsidR="00072C9D" w:rsidRPr="005D5EA4" w:rsidRDefault="00072C9D" w:rsidP="000578D5">
            <w:pPr>
              <w:spacing w:before="40"/>
              <w:rPr>
                <w:rFonts w:ascii="Arial Narrow" w:hAnsi="Arial Narrow"/>
                <w:sz w:val="18"/>
                <w:szCs w:val="18"/>
              </w:rPr>
            </w:pPr>
          </w:p>
        </w:tc>
        <w:tc>
          <w:tcPr>
            <w:tcW w:w="2563" w:type="dxa"/>
            <w:gridSpan w:val="4"/>
            <w:tcBorders>
              <w:left w:val="nil"/>
              <w:bottom w:val="single" w:sz="4" w:space="0" w:color="auto"/>
            </w:tcBorders>
            <w:shd w:val="clear" w:color="auto" w:fill="auto"/>
            <w:vAlign w:val="center"/>
          </w:tcPr>
          <w:p w14:paraId="4C9206DD"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p w14:paraId="191E2A3F"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p w14:paraId="3547842F"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Don’t know</w:t>
            </w:r>
          </w:p>
          <w:p w14:paraId="13A6DBFD"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Refused</w:t>
            </w:r>
          </w:p>
        </w:tc>
        <w:tc>
          <w:tcPr>
            <w:tcW w:w="2577" w:type="dxa"/>
            <w:gridSpan w:val="3"/>
            <w:tcBorders>
              <w:bottom w:val="single" w:sz="4" w:space="0" w:color="auto"/>
              <w:right w:val="single" w:sz="4" w:space="0" w:color="auto"/>
            </w:tcBorders>
            <w:shd w:val="clear" w:color="auto" w:fill="auto"/>
            <w:vAlign w:val="center"/>
          </w:tcPr>
          <w:p w14:paraId="03523562" w14:textId="77777777" w:rsidR="00072C9D" w:rsidRPr="0014631A" w:rsidRDefault="00072C9D" w:rsidP="000578D5">
            <w:pPr>
              <w:spacing w:before="40"/>
              <w:rPr>
                <w:rFonts w:ascii="Arial Narrow" w:hAnsi="Arial Narrow"/>
                <w:i/>
                <w:sz w:val="18"/>
                <w:lang w:val="mn-MN"/>
              </w:rPr>
            </w:pPr>
            <w:r w:rsidRPr="005D5EA4">
              <w:rPr>
                <w:rFonts w:ascii="Arial Narrow" w:hAnsi="Arial Narrow"/>
                <w:i/>
                <w:sz w:val="18"/>
                <w:lang w:val="mn-MN"/>
              </w:rPr>
              <w:t>1</w:t>
            </w:r>
            <w:r w:rsidRPr="005D5EA4">
              <w:rPr>
                <w:rFonts w:ascii="Arial Narrow" w:hAnsi="Arial Narrow"/>
                <w:i/>
                <w:sz w:val="18"/>
              </w:rPr>
              <w:t xml:space="preserve"> If Yes, go to </w:t>
            </w:r>
            <w:r w:rsidRPr="00A164B4">
              <w:rPr>
                <w:rFonts w:ascii="Arial Narrow" w:hAnsi="Arial Narrow"/>
                <w:i/>
                <w:sz w:val="18"/>
              </w:rPr>
              <w:t>X6</w:t>
            </w:r>
          </w:p>
          <w:p w14:paraId="03D6941F" w14:textId="77777777" w:rsidR="00072C9D" w:rsidRPr="005D5EA4" w:rsidRDefault="00072C9D" w:rsidP="000578D5">
            <w:pPr>
              <w:spacing w:before="40"/>
              <w:rPr>
                <w:rFonts w:ascii="Arial Narrow" w:hAnsi="Arial Narrow"/>
                <w:i/>
                <w:sz w:val="18"/>
              </w:rPr>
            </w:pPr>
            <w:r w:rsidRPr="005D5EA4">
              <w:rPr>
                <w:rFonts w:ascii="Arial Narrow" w:hAnsi="Arial Narrow"/>
                <w:i/>
                <w:sz w:val="18"/>
              </w:rPr>
              <w:t xml:space="preserve">2 </w:t>
            </w:r>
          </w:p>
          <w:p w14:paraId="59FD207C" w14:textId="77777777" w:rsidR="00072C9D" w:rsidRPr="005D5EA4" w:rsidRDefault="00072C9D" w:rsidP="000578D5">
            <w:pPr>
              <w:spacing w:before="40"/>
              <w:rPr>
                <w:rFonts w:ascii="Arial Narrow" w:hAnsi="Arial Narrow"/>
                <w:i/>
                <w:sz w:val="18"/>
              </w:rPr>
            </w:pPr>
            <w:r w:rsidRPr="005D5EA4">
              <w:rPr>
                <w:rFonts w:ascii="Arial Narrow" w:hAnsi="Arial Narrow"/>
                <w:i/>
                <w:sz w:val="18"/>
              </w:rPr>
              <w:t xml:space="preserve">77 If Don`t know, go to </w:t>
            </w:r>
            <w:r>
              <w:rPr>
                <w:rFonts w:ascii="Arial Narrow" w:hAnsi="Arial Narrow"/>
                <w:i/>
                <w:sz w:val="18"/>
              </w:rPr>
              <w:t>X6</w:t>
            </w:r>
          </w:p>
          <w:p w14:paraId="5ED420DC" w14:textId="77777777" w:rsidR="00072C9D" w:rsidRPr="005D5EA4" w:rsidRDefault="00072C9D" w:rsidP="000578D5">
            <w:pPr>
              <w:spacing w:before="40"/>
              <w:rPr>
                <w:rFonts w:ascii="Arial Narrow" w:hAnsi="Arial Narrow"/>
                <w:i/>
                <w:sz w:val="18"/>
              </w:rPr>
            </w:pPr>
            <w:r w:rsidRPr="005D5EA4">
              <w:rPr>
                <w:rFonts w:ascii="Arial Narrow" w:hAnsi="Arial Narrow"/>
                <w:i/>
                <w:sz w:val="18"/>
              </w:rPr>
              <w:t>88 If Refused, go to</w:t>
            </w:r>
            <w:r>
              <w:rPr>
                <w:rFonts w:ascii="Arial Narrow" w:hAnsi="Arial Narrow"/>
                <w:i/>
                <w:sz w:val="18"/>
              </w:rPr>
              <w:t xml:space="preserve"> X6</w:t>
            </w:r>
          </w:p>
        </w:tc>
        <w:tc>
          <w:tcPr>
            <w:tcW w:w="973" w:type="dxa"/>
            <w:tcBorders>
              <w:left w:val="nil"/>
              <w:bottom w:val="single" w:sz="4" w:space="0" w:color="auto"/>
              <w:right w:val="single" w:sz="6" w:space="0" w:color="auto"/>
            </w:tcBorders>
            <w:shd w:val="clear" w:color="auto" w:fill="auto"/>
            <w:vAlign w:val="center"/>
          </w:tcPr>
          <w:p w14:paraId="0AFD7117"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CX8</w:t>
            </w:r>
          </w:p>
        </w:tc>
      </w:tr>
      <w:tr w:rsidR="00072C9D" w:rsidRPr="005D5EA4" w14:paraId="1D3F72D5" w14:textId="77777777" w:rsidTr="000578D5">
        <w:trPr>
          <w:gridBefore w:val="2"/>
          <w:wBefore w:w="16" w:type="dxa"/>
          <w:trHeight w:hRule="exact" w:val="4049"/>
          <w:jc w:val="center"/>
        </w:trPr>
        <w:tc>
          <w:tcPr>
            <w:tcW w:w="4438" w:type="dxa"/>
            <w:vMerge w:val="restart"/>
            <w:tcBorders>
              <w:top w:val="single" w:sz="4" w:space="0" w:color="auto"/>
              <w:left w:val="single" w:sz="6" w:space="0" w:color="auto"/>
              <w:bottom w:val="single" w:sz="4" w:space="0" w:color="auto"/>
              <w:right w:val="single" w:sz="4" w:space="0" w:color="auto"/>
            </w:tcBorders>
            <w:shd w:val="clear" w:color="auto" w:fill="auto"/>
            <w:vAlign w:val="center"/>
          </w:tcPr>
          <w:p w14:paraId="62D31CF6"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lastRenderedPageBreak/>
              <w:t xml:space="preserve">What is the main reason you did not receive treatment? </w:t>
            </w:r>
          </w:p>
        </w:tc>
        <w:tc>
          <w:tcPr>
            <w:tcW w:w="2563" w:type="dxa"/>
            <w:gridSpan w:val="4"/>
            <w:tcBorders>
              <w:top w:val="single" w:sz="4" w:space="0" w:color="auto"/>
              <w:left w:val="nil"/>
              <w:bottom w:val="single" w:sz="4" w:space="0" w:color="auto"/>
            </w:tcBorders>
            <w:shd w:val="clear" w:color="auto" w:fill="auto"/>
            <w:vAlign w:val="center"/>
          </w:tcPr>
          <w:p w14:paraId="580AFA95"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 xml:space="preserve">Was not told I needed treatment </w:t>
            </w:r>
          </w:p>
          <w:p w14:paraId="383C1194"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 xml:space="preserve">Did not know how/where to get treatment </w:t>
            </w:r>
          </w:p>
          <w:p w14:paraId="737B205F"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 xml:space="preserve">Embarrassment </w:t>
            </w:r>
          </w:p>
          <w:p w14:paraId="5595D2E6"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Too expensive</w:t>
            </w:r>
          </w:p>
          <w:p w14:paraId="6FC89B17"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Didn`t have time</w:t>
            </w:r>
          </w:p>
          <w:p w14:paraId="7DF2C3E1"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Clinic too far away</w:t>
            </w:r>
          </w:p>
          <w:p w14:paraId="655178C3"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Poor service quality</w:t>
            </w:r>
          </w:p>
          <w:p w14:paraId="0192AB95"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Fear (afraid of procedure, afraid of social stigma)</w:t>
            </w:r>
          </w:p>
          <w:p w14:paraId="72CD2554"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Cultural belief</w:t>
            </w:r>
          </w:p>
          <w:p w14:paraId="431DFC2E"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Family member would not allow it</w:t>
            </w:r>
          </w:p>
          <w:p w14:paraId="70604F0B" w14:textId="77777777" w:rsidR="00072C9D" w:rsidRPr="005D5EA4" w:rsidRDefault="00072C9D" w:rsidP="000578D5">
            <w:pPr>
              <w:spacing w:before="60"/>
              <w:jc w:val="right"/>
              <w:rPr>
                <w:rFonts w:ascii="Arial Narrow" w:hAnsi="Arial Narrow"/>
                <w:sz w:val="18"/>
              </w:rPr>
            </w:pPr>
          </w:p>
          <w:p w14:paraId="39C54D23"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Don’t know</w:t>
            </w:r>
          </w:p>
          <w:p w14:paraId="612D002B"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Refused</w:t>
            </w:r>
          </w:p>
        </w:tc>
        <w:tc>
          <w:tcPr>
            <w:tcW w:w="2577" w:type="dxa"/>
            <w:gridSpan w:val="3"/>
            <w:tcBorders>
              <w:top w:val="single" w:sz="4" w:space="0" w:color="auto"/>
              <w:bottom w:val="single" w:sz="4" w:space="0" w:color="auto"/>
              <w:right w:val="single" w:sz="4" w:space="0" w:color="auto"/>
            </w:tcBorders>
            <w:shd w:val="clear" w:color="auto" w:fill="auto"/>
            <w:vAlign w:val="center"/>
          </w:tcPr>
          <w:p w14:paraId="166C6444" w14:textId="77777777" w:rsidR="00072C9D" w:rsidRPr="005D5EA4" w:rsidRDefault="00072C9D" w:rsidP="000578D5">
            <w:pPr>
              <w:spacing w:before="60"/>
              <w:rPr>
                <w:rFonts w:ascii="Arial Narrow" w:hAnsi="Arial Narrow"/>
                <w:sz w:val="18"/>
              </w:rPr>
            </w:pPr>
            <w:r w:rsidRPr="005D5EA4">
              <w:rPr>
                <w:rFonts w:ascii="Arial Narrow" w:hAnsi="Arial Narrow"/>
                <w:sz w:val="18"/>
              </w:rPr>
              <w:t>1</w:t>
            </w:r>
            <w:r>
              <w:rPr>
                <w:rFonts w:ascii="Arial Narrow" w:hAnsi="Arial Narrow"/>
                <w:sz w:val="18"/>
              </w:rPr>
              <w:t xml:space="preserve"> If respond to all, go to X6</w:t>
            </w:r>
          </w:p>
          <w:p w14:paraId="574F34BB" w14:textId="77777777" w:rsidR="00072C9D" w:rsidRPr="005D5EA4" w:rsidRDefault="00072C9D" w:rsidP="000578D5">
            <w:pPr>
              <w:spacing w:before="60"/>
              <w:rPr>
                <w:rFonts w:ascii="Arial Narrow" w:hAnsi="Arial Narrow"/>
                <w:sz w:val="18"/>
              </w:rPr>
            </w:pPr>
            <w:r w:rsidRPr="005D5EA4">
              <w:rPr>
                <w:rFonts w:ascii="Arial Narrow" w:hAnsi="Arial Narrow"/>
                <w:sz w:val="18"/>
              </w:rPr>
              <w:t>2</w:t>
            </w:r>
            <w:r>
              <w:rPr>
                <w:rFonts w:ascii="Arial Narrow" w:hAnsi="Arial Narrow"/>
                <w:sz w:val="18"/>
              </w:rPr>
              <w:t xml:space="preserve"> If respond to all, go to X6</w:t>
            </w:r>
          </w:p>
          <w:p w14:paraId="14A6D456" w14:textId="77777777" w:rsidR="00072C9D" w:rsidRPr="005D5EA4" w:rsidRDefault="00072C9D" w:rsidP="000578D5">
            <w:pPr>
              <w:spacing w:before="60"/>
              <w:rPr>
                <w:rFonts w:ascii="Arial Narrow" w:hAnsi="Arial Narrow"/>
                <w:sz w:val="18"/>
              </w:rPr>
            </w:pPr>
          </w:p>
          <w:p w14:paraId="5F2C9805" w14:textId="77777777" w:rsidR="00072C9D" w:rsidRPr="005D5EA4" w:rsidRDefault="00072C9D" w:rsidP="000578D5">
            <w:pPr>
              <w:spacing w:before="60"/>
              <w:rPr>
                <w:rFonts w:ascii="Arial Narrow" w:hAnsi="Arial Narrow"/>
                <w:sz w:val="18"/>
              </w:rPr>
            </w:pPr>
            <w:r w:rsidRPr="005D5EA4">
              <w:rPr>
                <w:rFonts w:ascii="Arial Narrow" w:hAnsi="Arial Narrow"/>
                <w:sz w:val="18"/>
              </w:rPr>
              <w:t>3</w:t>
            </w:r>
            <w:r>
              <w:rPr>
                <w:rFonts w:ascii="Arial Narrow" w:hAnsi="Arial Narrow"/>
                <w:sz w:val="18"/>
              </w:rPr>
              <w:t xml:space="preserve"> If respond to all, go to X6</w:t>
            </w:r>
          </w:p>
          <w:p w14:paraId="4CD0DB2C" w14:textId="77777777" w:rsidR="00072C9D" w:rsidRPr="005D5EA4" w:rsidRDefault="00072C9D" w:rsidP="000578D5">
            <w:pPr>
              <w:spacing w:before="60"/>
              <w:rPr>
                <w:rFonts w:ascii="Arial Narrow" w:hAnsi="Arial Narrow"/>
                <w:sz w:val="18"/>
              </w:rPr>
            </w:pPr>
            <w:r w:rsidRPr="005D5EA4">
              <w:rPr>
                <w:rFonts w:ascii="Arial Narrow" w:hAnsi="Arial Narrow"/>
                <w:sz w:val="18"/>
              </w:rPr>
              <w:t>4</w:t>
            </w:r>
            <w:r>
              <w:rPr>
                <w:rFonts w:ascii="Arial Narrow" w:hAnsi="Arial Narrow"/>
                <w:sz w:val="18"/>
              </w:rPr>
              <w:t xml:space="preserve"> If respond to all, go to X6</w:t>
            </w:r>
          </w:p>
          <w:p w14:paraId="0374FB48" w14:textId="77777777" w:rsidR="00072C9D" w:rsidRPr="005D5EA4" w:rsidRDefault="00072C9D" w:rsidP="000578D5">
            <w:pPr>
              <w:spacing w:before="60"/>
              <w:rPr>
                <w:rFonts w:ascii="Arial Narrow" w:hAnsi="Arial Narrow"/>
                <w:sz w:val="18"/>
              </w:rPr>
            </w:pPr>
            <w:r w:rsidRPr="005D5EA4">
              <w:rPr>
                <w:rFonts w:ascii="Arial Narrow" w:hAnsi="Arial Narrow"/>
                <w:sz w:val="18"/>
              </w:rPr>
              <w:t>5</w:t>
            </w:r>
            <w:r>
              <w:rPr>
                <w:rFonts w:ascii="Arial Narrow" w:hAnsi="Arial Narrow"/>
                <w:sz w:val="18"/>
              </w:rPr>
              <w:t xml:space="preserve"> If respond to all, go to X6</w:t>
            </w:r>
          </w:p>
          <w:p w14:paraId="39D8B9E5" w14:textId="77777777" w:rsidR="00072C9D" w:rsidRPr="005D5EA4" w:rsidRDefault="00072C9D" w:rsidP="000578D5">
            <w:pPr>
              <w:spacing w:before="60"/>
              <w:rPr>
                <w:rFonts w:ascii="Arial Narrow" w:hAnsi="Arial Narrow"/>
                <w:sz w:val="18"/>
              </w:rPr>
            </w:pPr>
            <w:r w:rsidRPr="005D5EA4">
              <w:rPr>
                <w:rFonts w:ascii="Arial Narrow" w:hAnsi="Arial Narrow"/>
                <w:sz w:val="18"/>
              </w:rPr>
              <w:t>6</w:t>
            </w:r>
            <w:r>
              <w:rPr>
                <w:rFonts w:ascii="Arial Narrow" w:hAnsi="Arial Narrow"/>
                <w:sz w:val="18"/>
              </w:rPr>
              <w:t xml:space="preserve"> If respond to all, go to X6</w:t>
            </w:r>
          </w:p>
          <w:p w14:paraId="4A605DA2" w14:textId="77777777" w:rsidR="00072C9D" w:rsidRPr="005D5EA4" w:rsidRDefault="00072C9D" w:rsidP="000578D5">
            <w:pPr>
              <w:spacing w:before="60"/>
              <w:rPr>
                <w:rFonts w:ascii="Arial Narrow" w:hAnsi="Arial Narrow"/>
                <w:sz w:val="18"/>
              </w:rPr>
            </w:pPr>
            <w:r w:rsidRPr="005D5EA4">
              <w:rPr>
                <w:rFonts w:ascii="Arial Narrow" w:hAnsi="Arial Narrow"/>
                <w:sz w:val="18"/>
              </w:rPr>
              <w:t>7</w:t>
            </w:r>
            <w:r>
              <w:rPr>
                <w:rFonts w:ascii="Arial Narrow" w:hAnsi="Arial Narrow"/>
                <w:sz w:val="18"/>
              </w:rPr>
              <w:t xml:space="preserve"> If respond to all, go to X6</w:t>
            </w:r>
          </w:p>
          <w:p w14:paraId="6DF4E8B7" w14:textId="77777777" w:rsidR="00072C9D" w:rsidRPr="005D5EA4" w:rsidRDefault="00072C9D" w:rsidP="000578D5">
            <w:pPr>
              <w:spacing w:before="60"/>
              <w:rPr>
                <w:rFonts w:ascii="Arial Narrow" w:hAnsi="Arial Narrow"/>
                <w:sz w:val="18"/>
              </w:rPr>
            </w:pPr>
            <w:r w:rsidRPr="005D5EA4">
              <w:rPr>
                <w:rFonts w:ascii="Arial Narrow" w:hAnsi="Arial Narrow"/>
                <w:sz w:val="18"/>
              </w:rPr>
              <w:t>8</w:t>
            </w:r>
            <w:r>
              <w:rPr>
                <w:rFonts w:ascii="Arial Narrow" w:hAnsi="Arial Narrow"/>
                <w:sz w:val="18"/>
              </w:rPr>
              <w:t xml:space="preserve"> If respond to all, go to X6</w:t>
            </w:r>
          </w:p>
          <w:p w14:paraId="67909EA7" w14:textId="77777777" w:rsidR="00072C9D" w:rsidRPr="005D5EA4" w:rsidRDefault="00072C9D" w:rsidP="000578D5">
            <w:pPr>
              <w:spacing w:before="60"/>
              <w:rPr>
                <w:rFonts w:ascii="Arial Narrow" w:hAnsi="Arial Narrow"/>
                <w:sz w:val="18"/>
              </w:rPr>
            </w:pPr>
          </w:p>
          <w:p w14:paraId="32235558" w14:textId="77777777" w:rsidR="00072C9D" w:rsidRPr="005D5EA4" w:rsidRDefault="00072C9D" w:rsidP="000578D5">
            <w:pPr>
              <w:spacing w:before="60"/>
              <w:rPr>
                <w:rFonts w:ascii="Arial Narrow" w:hAnsi="Arial Narrow"/>
                <w:sz w:val="18"/>
              </w:rPr>
            </w:pPr>
            <w:r w:rsidRPr="005D5EA4">
              <w:rPr>
                <w:rFonts w:ascii="Arial Narrow" w:hAnsi="Arial Narrow"/>
                <w:sz w:val="18"/>
              </w:rPr>
              <w:t>9</w:t>
            </w:r>
            <w:r>
              <w:rPr>
                <w:rFonts w:ascii="Arial Narrow" w:hAnsi="Arial Narrow"/>
                <w:sz w:val="18"/>
              </w:rPr>
              <w:t xml:space="preserve"> If respond to all, go to X6</w:t>
            </w:r>
          </w:p>
          <w:p w14:paraId="108DE14C" w14:textId="77777777" w:rsidR="00072C9D" w:rsidRPr="005D5EA4" w:rsidRDefault="00072C9D" w:rsidP="000578D5">
            <w:pPr>
              <w:spacing w:before="60"/>
              <w:rPr>
                <w:rFonts w:ascii="Arial Narrow" w:hAnsi="Arial Narrow"/>
                <w:sz w:val="18"/>
              </w:rPr>
            </w:pPr>
            <w:r w:rsidRPr="005D5EA4">
              <w:rPr>
                <w:rFonts w:ascii="Arial Narrow" w:hAnsi="Arial Narrow"/>
                <w:sz w:val="18"/>
              </w:rPr>
              <w:t>10  If CX10=10, go to CX10Spec, else go to next section</w:t>
            </w:r>
          </w:p>
          <w:p w14:paraId="2E08C94C" w14:textId="77777777" w:rsidR="00072C9D" w:rsidRPr="005D5EA4" w:rsidRDefault="00072C9D" w:rsidP="000578D5">
            <w:pPr>
              <w:spacing w:before="60"/>
              <w:rPr>
                <w:rFonts w:ascii="Arial Narrow" w:hAnsi="Arial Narrow"/>
                <w:sz w:val="18"/>
              </w:rPr>
            </w:pPr>
            <w:r w:rsidRPr="005D5EA4">
              <w:rPr>
                <w:rFonts w:ascii="Arial Narrow" w:hAnsi="Arial Narrow"/>
                <w:sz w:val="18"/>
              </w:rPr>
              <w:t>77</w:t>
            </w:r>
            <w:r>
              <w:rPr>
                <w:rFonts w:ascii="Arial Narrow" w:hAnsi="Arial Narrow"/>
                <w:sz w:val="18"/>
              </w:rPr>
              <w:t xml:space="preserve"> If respond to all, go to X6</w:t>
            </w:r>
          </w:p>
          <w:p w14:paraId="221F344A" w14:textId="77777777" w:rsidR="00072C9D" w:rsidRPr="005D5EA4" w:rsidRDefault="00072C9D" w:rsidP="000578D5">
            <w:pPr>
              <w:spacing w:before="60"/>
              <w:rPr>
                <w:rFonts w:ascii="Arial Narrow" w:hAnsi="Arial Narrow"/>
                <w:sz w:val="18"/>
              </w:rPr>
            </w:pPr>
            <w:r w:rsidRPr="005D5EA4">
              <w:rPr>
                <w:rFonts w:ascii="Arial Narrow" w:hAnsi="Arial Narrow"/>
                <w:sz w:val="18"/>
              </w:rPr>
              <w:t>88</w:t>
            </w:r>
            <w:r>
              <w:rPr>
                <w:rFonts w:ascii="Arial Narrow" w:hAnsi="Arial Narrow"/>
                <w:sz w:val="18"/>
              </w:rPr>
              <w:t xml:space="preserve"> If respond to all, go to X6</w:t>
            </w:r>
          </w:p>
        </w:tc>
        <w:tc>
          <w:tcPr>
            <w:tcW w:w="973" w:type="dxa"/>
            <w:tcBorders>
              <w:top w:val="single" w:sz="4" w:space="0" w:color="auto"/>
              <w:left w:val="nil"/>
              <w:bottom w:val="single" w:sz="4" w:space="0" w:color="auto"/>
              <w:right w:val="single" w:sz="6" w:space="0" w:color="auto"/>
            </w:tcBorders>
            <w:shd w:val="clear" w:color="auto" w:fill="auto"/>
            <w:vAlign w:val="center"/>
          </w:tcPr>
          <w:p w14:paraId="2225BFE5"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CX10</w:t>
            </w:r>
          </w:p>
        </w:tc>
      </w:tr>
      <w:tr w:rsidR="00072C9D" w:rsidRPr="005D5EA4" w14:paraId="05F2533F" w14:textId="77777777" w:rsidTr="000578D5">
        <w:trPr>
          <w:gridBefore w:val="2"/>
          <w:wBefore w:w="16" w:type="dxa"/>
          <w:trHeight w:hRule="exact" w:val="499"/>
          <w:jc w:val="center"/>
        </w:trPr>
        <w:tc>
          <w:tcPr>
            <w:tcW w:w="4438" w:type="dxa"/>
            <w:vMerge/>
            <w:tcBorders>
              <w:top w:val="single" w:sz="4" w:space="0" w:color="auto"/>
              <w:left w:val="single" w:sz="6" w:space="0" w:color="auto"/>
              <w:bottom w:val="single" w:sz="4" w:space="0" w:color="auto"/>
              <w:right w:val="single" w:sz="4" w:space="0" w:color="auto"/>
            </w:tcBorders>
            <w:shd w:val="clear" w:color="auto" w:fill="auto"/>
            <w:vAlign w:val="center"/>
          </w:tcPr>
          <w:p w14:paraId="26252986" w14:textId="77777777" w:rsidR="00072C9D" w:rsidRPr="005D5EA4" w:rsidRDefault="00072C9D" w:rsidP="000578D5">
            <w:pPr>
              <w:spacing w:before="40"/>
              <w:rPr>
                <w:rFonts w:ascii="Arial Narrow" w:hAnsi="Arial Narrow"/>
                <w:sz w:val="18"/>
                <w:szCs w:val="18"/>
              </w:rPr>
            </w:pPr>
          </w:p>
        </w:tc>
        <w:tc>
          <w:tcPr>
            <w:tcW w:w="2563" w:type="dxa"/>
            <w:gridSpan w:val="4"/>
            <w:tcBorders>
              <w:top w:val="single" w:sz="4" w:space="0" w:color="auto"/>
              <w:left w:val="nil"/>
              <w:bottom w:val="single" w:sz="4" w:space="0" w:color="auto"/>
            </w:tcBorders>
            <w:shd w:val="clear" w:color="auto" w:fill="auto"/>
            <w:vAlign w:val="center"/>
          </w:tcPr>
          <w:p w14:paraId="7AB6D2D7"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Family member (please specify)</w:t>
            </w:r>
          </w:p>
        </w:tc>
        <w:tc>
          <w:tcPr>
            <w:tcW w:w="2577" w:type="dxa"/>
            <w:gridSpan w:val="3"/>
            <w:tcBorders>
              <w:top w:val="single" w:sz="4" w:space="0" w:color="auto"/>
              <w:bottom w:val="single" w:sz="4" w:space="0" w:color="auto"/>
              <w:right w:val="single" w:sz="4" w:space="0" w:color="auto"/>
            </w:tcBorders>
            <w:shd w:val="clear" w:color="auto" w:fill="auto"/>
            <w:vAlign w:val="center"/>
          </w:tcPr>
          <w:p w14:paraId="52C38827" w14:textId="77777777" w:rsidR="00072C9D" w:rsidRPr="005D5EA4" w:rsidRDefault="00072C9D" w:rsidP="000578D5">
            <w:pPr>
              <w:spacing w:before="40"/>
              <w:rPr>
                <w:rFonts w:ascii="Arial Narrow" w:hAnsi="Arial Narrow"/>
                <w:sz w:val="18"/>
              </w:rPr>
            </w:pPr>
            <w:r w:rsidRPr="005D5EA4">
              <w:rPr>
                <w:rFonts w:ascii="Arial Narrow" w:hAnsi="Arial Narrow"/>
                <w:sz w:val="20"/>
                <w:szCs w:val="20"/>
              </w:rPr>
              <w:t>└─┴─┴─┴─┴─┴─┴─┘</w:t>
            </w:r>
          </w:p>
        </w:tc>
        <w:tc>
          <w:tcPr>
            <w:tcW w:w="973" w:type="dxa"/>
            <w:tcBorders>
              <w:top w:val="single" w:sz="4" w:space="0" w:color="auto"/>
              <w:left w:val="nil"/>
              <w:bottom w:val="single" w:sz="4" w:space="0" w:color="auto"/>
              <w:right w:val="single" w:sz="6" w:space="0" w:color="auto"/>
            </w:tcBorders>
            <w:shd w:val="clear" w:color="auto" w:fill="auto"/>
            <w:vAlign w:val="center"/>
          </w:tcPr>
          <w:p w14:paraId="324B185C"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CX10 Spec</w:t>
            </w:r>
          </w:p>
        </w:tc>
      </w:tr>
      <w:tr w:rsidR="00072C9D" w:rsidRPr="005D5EA4" w14:paraId="72F90262" w14:textId="77777777" w:rsidTr="000578D5">
        <w:trPr>
          <w:gridBefore w:val="2"/>
          <w:wBefore w:w="16" w:type="dxa"/>
          <w:trHeight w:hRule="exact" w:val="3540"/>
          <w:jc w:val="center"/>
        </w:trPr>
        <w:tc>
          <w:tcPr>
            <w:tcW w:w="4438" w:type="dxa"/>
            <w:tcBorders>
              <w:top w:val="single" w:sz="4" w:space="0" w:color="auto"/>
              <w:left w:val="single" w:sz="6" w:space="0" w:color="auto"/>
              <w:bottom w:val="single" w:sz="4" w:space="0" w:color="auto"/>
              <w:right w:val="single" w:sz="4" w:space="0" w:color="auto"/>
            </w:tcBorders>
            <w:shd w:val="clear" w:color="auto" w:fill="auto"/>
            <w:vAlign w:val="center"/>
          </w:tcPr>
          <w:p w14:paraId="3C7058DA"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 xml:space="preserve">What is the main reason you have never had a cervical cancer test? </w:t>
            </w:r>
          </w:p>
        </w:tc>
        <w:tc>
          <w:tcPr>
            <w:tcW w:w="2563" w:type="dxa"/>
            <w:gridSpan w:val="4"/>
            <w:tcBorders>
              <w:top w:val="single" w:sz="4" w:space="0" w:color="auto"/>
              <w:left w:val="nil"/>
              <w:bottom w:val="single" w:sz="4" w:space="0" w:color="auto"/>
            </w:tcBorders>
            <w:shd w:val="clear" w:color="auto" w:fill="auto"/>
            <w:vAlign w:val="center"/>
          </w:tcPr>
          <w:p w14:paraId="3D0D692E"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 xml:space="preserve">Did not know how/where to get treatment </w:t>
            </w:r>
          </w:p>
          <w:p w14:paraId="4688D636"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 xml:space="preserve">Embarrassment </w:t>
            </w:r>
          </w:p>
          <w:p w14:paraId="0A8EC0EB"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Too expensive</w:t>
            </w:r>
          </w:p>
          <w:p w14:paraId="218BAF0C"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Didn`t have time</w:t>
            </w:r>
          </w:p>
          <w:p w14:paraId="06C71144"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Clinic too far away</w:t>
            </w:r>
          </w:p>
          <w:p w14:paraId="1DEE1022"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Poor service quality</w:t>
            </w:r>
          </w:p>
          <w:p w14:paraId="50EDA53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Fear (afraid of procedure, afraid of social stigma)</w:t>
            </w:r>
          </w:p>
          <w:p w14:paraId="47E73586"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Cultural belief</w:t>
            </w:r>
          </w:p>
          <w:p w14:paraId="0BFD1EA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Family member would not allow it</w:t>
            </w:r>
          </w:p>
          <w:p w14:paraId="088E1017" w14:textId="77777777" w:rsidR="00072C9D" w:rsidRPr="005D5EA4" w:rsidRDefault="00072C9D" w:rsidP="000578D5">
            <w:pPr>
              <w:spacing w:before="40"/>
              <w:jc w:val="right"/>
              <w:rPr>
                <w:rFonts w:ascii="Arial Narrow" w:hAnsi="Arial Narrow"/>
                <w:sz w:val="18"/>
              </w:rPr>
            </w:pPr>
          </w:p>
          <w:p w14:paraId="4D0BFBE6"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Don’t know</w:t>
            </w:r>
          </w:p>
          <w:p w14:paraId="5FCB9393"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Refused</w:t>
            </w:r>
          </w:p>
        </w:tc>
        <w:tc>
          <w:tcPr>
            <w:tcW w:w="2577" w:type="dxa"/>
            <w:gridSpan w:val="3"/>
            <w:tcBorders>
              <w:top w:val="single" w:sz="4" w:space="0" w:color="auto"/>
              <w:bottom w:val="single" w:sz="4" w:space="0" w:color="auto"/>
              <w:right w:val="single" w:sz="4" w:space="0" w:color="auto"/>
            </w:tcBorders>
            <w:shd w:val="clear" w:color="auto" w:fill="auto"/>
            <w:vAlign w:val="center"/>
          </w:tcPr>
          <w:p w14:paraId="1FE95342"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552BD12F" w14:textId="77777777" w:rsidR="00072C9D" w:rsidRPr="005D5EA4" w:rsidRDefault="00072C9D" w:rsidP="000578D5">
            <w:pPr>
              <w:spacing w:before="40"/>
              <w:rPr>
                <w:rFonts w:ascii="Arial Narrow" w:hAnsi="Arial Narrow"/>
                <w:sz w:val="18"/>
              </w:rPr>
            </w:pPr>
          </w:p>
          <w:p w14:paraId="0D04D97C"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p w14:paraId="0E18229F" w14:textId="77777777" w:rsidR="00072C9D" w:rsidRPr="005D5EA4" w:rsidRDefault="00072C9D" w:rsidP="000578D5">
            <w:pPr>
              <w:spacing w:before="40"/>
              <w:rPr>
                <w:rFonts w:ascii="Arial Narrow" w:hAnsi="Arial Narrow"/>
                <w:sz w:val="18"/>
              </w:rPr>
            </w:pPr>
            <w:r w:rsidRPr="005D5EA4">
              <w:rPr>
                <w:rFonts w:ascii="Arial Narrow" w:hAnsi="Arial Narrow"/>
                <w:sz w:val="18"/>
              </w:rPr>
              <w:t>3</w:t>
            </w:r>
          </w:p>
          <w:p w14:paraId="4EF4E68F" w14:textId="77777777" w:rsidR="00072C9D" w:rsidRPr="005D5EA4" w:rsidRDefault="00072C9D" w:rsidP="000578D5">
            <w:pPr>
              <w:spacing w:before="40"/>
              <w:rPr>
                <w:rFonts w:ascii="Arial Narrow" w:hAnsi="Arial Narrow"/>
                <w:sz w:val="18"/>
              </w:rPr>
            </w:pPr>
            <w:r w:rsidRPr="005D5EA4">
              <w:rPr>
                <w:rFonts w:ascii="Arial Narrow" w:hAnsi="Arial Narrow"/>
                <w:sz w:val="18"/>
              </w:rPr>
              <w:t>4</w:t>
            </w:r>
          </w:p>
          <w:p w14:paraId="243DC9A7" w14:textId="77777777" w:rsidR="00072C9D" w:rsidRPr="005D5EA4" w:rsidRDefault="00072C9D" w:rsidP="000578D5">
            <w:pPr>
              <w:spacing w:before="40"/>
              <w:rPr>
                <w:rFonts w:ascii="Arial Narrow" w:hAnsi="Arial Narrow"/>
                <w:sz w:val="18"/>
              </w:rPr>
            </w:pPr>
            <w:r w:rsidRPr="005D5EA4">
              <w:rPr>
                <w:rFonts w:ascii="Arial Narrow" w:hAnsi="Arial Narrow"/>
                <w:sz w:val="18"/>
              </w:rPr>
              <w:t>5</w:t>
            </w:r>
          </w:p>
          <w:p w14:paraId="716DCD01" w14:textId="77777777" w:rsidR="00072C9D" w:rsidRPr="005D5EA4" w:rsidRDefault="00072C9D" w:rsidP="000578D5">
            <w:pPr>
              <w:spacing w:before="40"/>
              <w:rPr>
                <w:rFonts w:ascii="Arial Narrow" w:hAnsi="Arial Narrow"/>
                <w:sz w:val="18"/>
              </w:rPr>
            </w:pPr>
            <w:r w:rsidRPr="005D5EA4">
              <w:rPr>
                <w:rFonts w:ascii="Arial Narrow" w:hAnsi="Arial Narrow"/>
                <w:sz w:val="18"/>
              </w:rPr>
              <w:t>6</w:t>
            </w:r>
          </w:p>
          <w:p w14:paraId="1C5E8831" w14:textId="77777777" w:rsidR="00072C9D" w:rsidRPr="005D5EA4" w:rsidRDefault="00072C9D" w:rsidP="000578D5">
            <w:pPr>
              <w:spacing w:before="40"/>
              <w:rPr>
                <w:rFonts w:ascii="Arial Narrow" w:hAnsi="Arial Narrow"/>
                <w:sz w:val="18"/>
              </w:rPr>
            </w:pPr>
            <w:r w:rsidRPr="005D5EA4">
              <w:rPr>
                <w:rFonts w:ascii="Arial Narrow" w:hAnsi="Arial Narrow"/>
                <w:sz w:val="18"/>
              </w:rPr>
              <w:t>7</w:t>
            </w:r>
          </w:p>
          <w:p w14:paraId="719B77C5" w14:textId="77777777" w:rsidR="00072C9D" w:rsidRPr="005D5EA4" w:rsidRDefault="00072C9D" w:rsidP="000578D5">
            <w:pPr>
              <w:spacing w:before="40"/>
              <w:rPr>
                <w:rFonts w:ascii="Arial Narrow" w:hAnsi="Arial Narrow"/>
                <w:sz w:val="18"/>
              </w:rPr>
            </w:pPr>
          </w:p>
          <w:p w14:paraId="744EB4B4" w14:textId="77777777" w:rsidR="00072C9D" w:rsidRPr="005D5EA4" w:rsidRDefault="00072C9D" w:rsidP="000578D5">
            <w:pPr>
              <w:spacing w:before="40"/>
              <w:rPr>
                <w:rFonts w:ascii="Arial Narrow" w:hAnsi="Arial Narrow"/>
                <w:sz w:val="18"/>
              </w:rPr>
            </w:pPr>
            <w:r w:rsidRPr="005D5EA4">
              <w:rPr>
                <w:rFonts w:ascii="Arial Narrow" w:hAnsi="Arial Narrow"/>
                <w:sz w:val="18"/>
              </w:rPr>
              <w:t>8</w:t>
            </w:r>
          </w:p>
          <w:p w14:paraId="0A774C37" w14:textId="77777777" w:rsidR="00072C9D" w:rsidRPr="005D5EA4" w:rsidRDefault="00072C9D" w:rsidP="000578D5">
            <w:pPr>
              <w:spacing w:before="40"/>
              <w:rPr>
                <w:rFonts w:ascii="Arial Narrow" w:hAnsi="Arial Narrow"/>
                <w:sz w:val="18"/>
              </w:rPr>
            </w:pPr>
            <w:r w:rsidRPr="005D5EA4">
              <w:rPr>
                <w:rFonts w:ascii="Arial Narrow" w:hAnsi="Arial Narrow"/>
                <w:sz w:val="18"/>
              </w:rPr>
              <w:t>9  If CX11=9, go to CX11Spec, else go to next section</w:t>
            </w:r>
          </w:p>
          <w:p w14:paraId="1DB37FF9" w14:textId="77777777" w:rsidR="00072C9D" w:rsidRPr="005D5EA4" w:rsidRDefault="00072C9D" w:rsidP="000578D5">
            <w:pPr>
              <w:spacing w:before="40"/>
              <w:rPr>
                <w:rFonts w:ascii="Arial Narrow" w:hAnsi="Arial Narrow"/>
                <w:sz w:val="18"/>
              </w:rPr>
            </w:pPr>
            <w:r w:rsidRPr="005D5EA4">
              <w:rPr>
                <w:rFonts w:ascii="Arial Narrow" w:hAnsi="Arial Narrow"/>
                <w:sz w:val="18"/>
              </w:rPr>
              <w:t>77</w:t>
            </w:r>
          </w:p>
          <w:p w14:paraId="0A412A75"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tc>
        <w:tc>
          <w:tcPr>
            <w:tcW w:w="973" w:type="dxa"/>
            <w:tcBorders>
              <w:top w:val="single" w:sz="4" w:space="0" w:color="auto"/>
              <w:left w:val="nil"/>
              <w:bottom w:val="single" w:sz="4" w:space="0" w:color="auto"/>
              <w:right w:val="single" w:sz="6" w:space="0" w:color="auto"/>
            </w:tcBorders>
            <w:shd w:val="clear" w:color="auto" w:fill="auto"/>
            <w:vAlign w:val="center"/>
          </w:tcPr>
          <w:p w14:paraId="01068A6C"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CX11</w:t>
            </w:r>
          </w:p>
        </w:tc>
      </w:tr>
      <w:tr w:rsidR="00072C9D" w:rsidRPr="005D5EA4" w14:paraId="51E16ED3" w14:textId="77777777" w:rsidTr="000578D5">
        <w:trPr>
          <w:gridBefore w:val="2"/>
          <w:wBefore w:w="16" w:type="dxa"/>
          <w:trHeight w:hRule="exact" w:val="482"/>
          <w:jc w:val="center"/>
        </w:trPr>
        <w:tc>
          <w:tcPr>
            <w:tcW w:w="4438" w:type="dxa"/>
            <w:tcBorders>
              <w:top w:val="single" w:sz="4" w:space="0" w:color="auto"/>
              <w:left w:val="single" w:sz="6" w:space="0" w:color="auto"/>
              <w:bottom w:val="single" w:sz="4" w:space="0" w:color="auto"/>
              <w:right w:val="single" w:sz="4" w:space="0" w:color="auto"/>
            </w:tcBorders>
            <w:shd w:val="clear" w:color="auto" w:fill="auto"/>
            <w:vAlign w:val="center"/>
          </w:tcPr>
          <w:p w14:paraId="55DD6FCC" w14:textId="77777777" w:rsidR="00072C9D" w:rsidRPr="005D5EA4" w:rsidRDefault="00072C9D" w:rsidP="000578D5">
            <w:pPr>
              <w:spacing w:before="40"/>
              <w:rPr>
                <w:rFonts w:ascii="Arial Narrow" w:hAnsi="Arial Narrow"/>
                <w:sz w:val="18"/>
                <w:szCs w:val="18"/>
              </w:rPr>
            </w:pPr>
          </w:p>
        </w:tc>
        <w:tc>
          <w:tcPr>
            <w:tcW w:w="2563" w:type="dxa"/>
            <w:gridSpan w:val="4"/>
            <w:tcBorders>
              <w:top w:val="single" w:sz="4" w:space="0" w:color="auto"/>
              <w:left w:val="nil"/>
              <w:bottom w:val="single" w:sz="4" w:space="0" w:color="auto"/>
            </w:tcBorders>
            <w:shd w:val="clear" w:color="auto" w:fill="auto"/>
            <w:vAlign w:val="center"/>
          </w:tcPr>
          <w:p w14:paraId="2B16D6C7" w14:textId="77777777" w:rsidR="00072C9D" w:rsidRPr="005D5EA4" w:rsidRDefault="00072C9D" w:rsidP="000578D5">
            <w:pPr>
              <w:spacing w:before="40"/>
              <w:jc w:val="right"/>
              <w:rPr>
                <w:rFonts w:ascii="Arial Narrow" w:hAnsi="Arial Narrow"/>
                <w:sz w:val="18"/>
                <w:lang w:val="mn-MN"/>
              </w:rPr>
            </w:pPr>
            <w:r w:rsidRPr="005D5EA4">
              <w:rPr>
                <w:rFonts w:ascii="Arial Narrow" w:hAnsi="Arial Narrow"/>
                <w:sz w:val="18"/>
              </w:rPr>
              <w:t>Family member (please specify)</w:t>
            </w:r>
          </w:p>
        </w:tc>
        <w:tc>
          <w:tcPr>
            <w:tcW w:w="2577" w:type="dxa"/>
            <w:gridSpan w:val="3"/>
            <w:tcBorders>
              <w:top w:val="single" w:sz="4" w:space="0" w:color="auto"/>
              <w:bottom w:val="single" w:sz="4" w:space="0" w:color="auto"/>
              <w:right w:val="single" w:sz="4" w:space="0" w:color="auto"/>
            </w:tcBorders>
            <w:shd w:val="clear" w:color="auto" w:fill="auto"/>
            <w:vAlign w:val="center"/>
          </w:tcPr>
          <w:p w14:paraId="263A58D3" w14:textId="77777777" w:rsidR="00072C9D" w:rsidRPr="005D5EA4" w:rsidRDefault="00072C9D" w:rsidP="000578D5">
            <w:pPr>
              <w:spacing w:before="40"/>
              <w:rPr>
                <w:rFonts w:ascii="Arial Narrow" w:hAnsi="Arial Narrow"/>
                <w:sz w:val="18"/>
              </w:rPr>
            </w:pPr>
            <w:r w:rsidRPr="005D5EA4">
              <w:rPr>
                <w:rFonts w:ascii="Arial Narrow" w:hAnsi="Arial Narrow"/>
                <w:sz w:val="20"/>
                <w:szCs w:val="20"/>
              </w:rPr>
              <w:t>└─┴─┴─┴─┴─┴─┴─┘</w:t>
            </w:r>
          </w:p>
        </w:tc>
        <w:tc>
          <w:tcPr>
            <w:tcW w:w="973" w:type="dxa"/>
            <w:tcBorders>
              <w:top w:val="single" w:sz="4" w:space="0" w:color="auto"/>
              <w:left w:val="nil"/>
              <w:bottom w:val="single" w:sz="4" w:space="0" w:color="auto"/>
              <w:right w:val="single" w:sz="6" w:space="0" w:color="auto"/>
            </w:tcBorders>
            <w:shd w:val="clear" w:color="auto" w:fill="auto"/>
            <w:vAlign w:val="center"/>
          </w:tcPr>
          <w:p w14:paraId="276E69E6"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CX11 Spec</w:t>
            </w:r>
          </w:p>
        </w:tc>
      </w:tr>
      <w:tr w:rsidR="00072C9D" w:rsidRPr="005D5EA4" w14:paraId="60D64C37" w14:textId="77777777" w:rsidTr="000578D5">
        <w:trPr>
          <w:gridBefore w:val="2"/>
          <w:wBefore w:w="16" w:type="dxa"/>
          <w:trHeight w:hRule="exact" w:val="448"/>
          <w:jc w:val="center"/>
        </w:trPr>
        <w:tc>
          <w:tcPr>
            <w:tcW w:w="10551" w:type="dxa"/>
            <w:gridSpan w:val="9"/>
            <w:tcBorders>
              <w:top w:val="single" w:sz="4" w:space="0" w:color="auto"/>
              <w:left w:val="single" w:sz="6" w:space="0" w:color="auto"/>
              <w:bottom w:val="single" w:sz="4" w:space="0" w:color="auto"/>
              <w:right w:val="single" w:sz="6" w:space="0" w:color="auto"/>
            </w:tcBorders>
            <w:shd w:val="clear" w:color="auto" w:fill="D9D9D9"/>
            <w:vAlign w:val="center"/>
          </w:tcPr>
          <w:p w14:paraId="50657F6D" w14:textId="77777777" w:rsidR="00072C9D" w:rsidRPr="005D5EA4" w:rsidRDefault="00072C9D" w:rsidP="000578D5">
            <w:pPr>
              <w:rPr>
                <w:rFonts w:ascii="Arial Narrow" w:hAnsi="Arial Narrow"/>
                <w:b/>
                <w:iCs/>
              </w:rPr>
            </w:pPr>
            <w:r w:rsidRPr="005D5EA4">
              <w:rPr>
                <w:rFonts w:ascii="Arial Narrow" w:hAnsi="Arial Narrow"/>
                <w:b/>
                <w:iCs/>
              </w:rPr>
              <w:t xml:space="preserve">EXPANDED: </w:t>
            </w:r>
            <w:r w:rsidRPr="005D5EA4">
              <w:rPr>
                <w:rFonts w:ascii="Arial Narrow" w:hAnsi="Arial Narrow"/>
                <w:b/>
                <w:bCs/>
              </w:rPr>
              <w:t xml:space="preserve">Cervical Cancer   </w:t>
            </w:r>
          </w:p>
        </w:tc>
      </w:tr>
      <w:tr w:rsidR="00D47E00" w:rsidRPr="005D5EA4" w14:paraId="6748D575" w14:textId="77777777" w:rsidTr="000578D5">
        <w:trPr>
          <w:gridBefore w:val="2"/>
          <w:wBefore w:w="16" w:type="dxa"/>
          <w:trHeight w:hRule="exact" w:val="306"/>
          <w:jc w:val="center"/>
        </w:trPr>
        <w:tc>
          <w:tcPr>
            <w:tcW w:w="4438" w:type="dxa"/>
            <w:vMerge w:val="restart"/>
            <w:tcBorders>
              <w:top w:val="single" w:sz="4" w:space="0" w:color="auto"/>
              <w:left w:val="single" w:sz="6" w:space="0" w:color="auto"/>
              <w:right w:val="single" w:sz="4" w:space="0" w:color="auto"/>
            </w:tcBorders>
            <w:shd w:val="clear" w:color="auto" w:fill="D9D9D9"/>
            <w:vAlign w:val="center"/>
          </w:tcPr>
          <w:p w14:paraId="1836CF19" w14:textId="6ACA2EDF" w:rsidR="00D47E00" w:rsidRPr="005D5EA4" w:rsidRDefault="00D47E00" w:rsidP="00D47E00">
            <w:pPr>
              <w:spacing w:before="40"/>
              <w:rPr>
                <w:rFonts w:ascii="Arial Narrow" w:hAnsi="Arial Narrow"/>
                <w:sz w:val="18"/>
                <w:szCs w:val="18"/>
              </w:rPr>
            </w:pPr>
            <w:r w:rsidRPr="005D5EA4">
              <w:rPr>
                <w:rFonts w:ascii="Arial Narrow" w:hAnsi="Arial Narrow"/>
                <w:sz w:val="18"/>
                <w:szCs w:val="18"/>
              </w:rPr>
              <w:t xml:space="preserve">Have you ever heard about human papilloma virus? </w:t>
            </w:r>
          </w:p>
        </w:tc>
        <w:tc>
          <w:tcPr>
            <w:tcW w:w="2563" w:type="dxa"/>
            <w:gridSpan w:val="4"/>
            <w:tcBorders>
              <w:top w:val="single" w:sz="4" w:space="0" w:color="auto"/>
              <w:left w:val="single" w:sz="4" w:space="0" w:color="auto"/>
            </w:tcBorders>
            <w:shd w:val="clear" w:color="auto" w:fill="D9D9D9"/>
            <w:vAlign w:val="center"/>
          </w:tcPr>
          <w:p w14:paraId="09B3A1E4" w14:textId="69751573" w:rsidR="00D47E00" w:rsidRPr="005D5EA4" w:rsidRDefault="00D47E00" w:rsidP="00D47E00">
            <w:pPr>
              <w:spacing w:before="40"/>
              <w:jc w:val="right"/>
              <w:rPr>
                <w:rFonts w:ascii="Arial Narrow" w:hAnsi="Arial Narrow"/>
                <w:sz w:val="18"/>
              </w:rPr>
            </w:pPr>
            <w:r w:rsidRPr="005D5EA4">
              <w:rPr>
                <w:rFonts w:ascii="Arial Narrow" w:hAnsi="Arial Narrow"/>
                <w:sz w:val="18"/>
              </w:rPr>
              <w:t>Yes</w:t>
            </w:r>
          </w:p>
        </w:tc>
        <w:tc>
          <w:tcPr>
            <w:tcW w:w="2577" w:type="dxa"/>
            <w:gridSpan w:val="3"/>
            <w:tcBorders>
              <w:top w:val="single" w:sz="4" w:space="0" w:color="auto"/>
              <w:right w:val="single" w:sz="4" w:space="0" w:color="auto"/>
            </w:tcBorders>
            <w:shd w:val="clear" w:color="auto" w:fill="D9D9D9"/>
            <w:vAlign w:val="center"/>
          </w:tcPr>
          <w:p w14:paraId="4B5656F5" w14:textId="4BC4C11B" w:rsidR="00D47E00" w:rsidRPr="005D5EA4" w:rsidRDefault="00D47E00" w:rsidP="00D47E00">
            <w:pPr>
              <w:spacing w:before="40"/>
              <w:rPr>
                <w:rFonts w:ascii="Arial Narrow" w:hAnsi="Arial Narrow"/>
                <w:sz w:val="18"/>
              </w:rPr>
            </w:pPr>
            <w:r w:rsidRPr="005D5EA4">
              <w:rPr>
                <w:rFonts w:ascii="Arial Narrow" w:hAnsi="Arial Narrow"/>
                <w:sz w:val="18"/>
              </w:rPr>
              <w:t>1</w:t>
            </w:r>
          </w:p>
        </w:tc>
        <w:tc>
          <w:tcPr>
            <w:tcW w:w="973" w:type="dxa"/>
            <w:vMerge w:val="restart"/>
            <w:tcBorders>
              <w:top w:val="single" w:sz="4" w:space="0" w:color="auto"/>
              <w:left w:val="single" w:sz="4" w:space="0" w:color="auto"/>
              <w:right w:val="single" w:sz="6" w:space="0" w:color="auto"/>
            </w:tcBorders>
            <w:shd w:val="clear" w:color="auto" w:fill="D9D9D9"/>
            <w:vAlign w:val="center"/>
          </w:tcPr>
          <w:p w14:paraId="4A52D882" w14:textId="56310AF7" w:rsidR="00D47E00" w:rsidRPr="0068138B" w:rsidRDefault="00D47E00" w:rsidP="00D47E00">
            <w:pPr>
              <w:jc w:val="center"/>
              <w:rPr>
                <w:rFonts w:ascii="Arial Narrow" w:hAnsi="Arial Narrow"/>
                <w:bCs/>
                <w:iCs/>
                <w:sz w:val="22"/>
                <w:szCs w:val="22"/>
              </w:rPr>
            </w:pPr>
            <w:r w:rsidRPr="0068138B">
              <w:rPr>
                <w:rFonts w:ascii="Arial Narrow" w:hAnsi="Arial Narrow"/>
                <w:bCs/>
                <w:iCs/>
                <w:sz w:val="22"/>
                <w:szCs w:val="22"/>
              </w:rPr>
              <w:t>X6</w:t>
            </w:r>
          </w:p>
        </w:tc>
      </w:tr>
      <w:tr w:rsidR="00D47E00" w:rsidRPr="005D5EA4" w14:paraId="3FEBF928" w14:textId="77777777" w:rsidTr="000578D5">
        <w:trPr>
          <w:gridBefore w:val="2"/>
          <w:wBefore w:w="16" w:type="dxa"/>
          <w:trHeight w:hRule="exact" w:val="306"/>
          <w:jc w:val="center"/>
        </w:trPr>
        <w:tc>
          <w:tcPr>
            <w:tcW w:w="4438" w:type="dxa"/>
            <w:vMerge/>
            <w:tcBorders>
              <w:left w:val="single" w:sz="6" w:space="0" w:color="auto"/>
              <w:right w:val="single" w:sz="4" w:space="0" w:color="auto"/>
            </w:tcBorders>
            <w:shd w:val="clear" w:color="auto" w:fill="D9D9D9"/>
            <w:vAlign w:val="center"/>
          </w:tcPr>
          <w:p w14:paraId="7031C85C" w14:textId="77777777" w:rsidR="00D47E00" w:rsidRPr="005D5EA4" w:rsidRDefault="00D47E00" w:rsidP="00D47E00">
            <w:pPr>
              <w:spacing w:before="40"/>
              <w:rPr>
                <w:rFonts w:ascii="Arial Narrow" w:hAnsi="Arial Narrow"/>
                <w:sz w:val="18"/>
                <w:szCs w:val="18"/>
              </w:rPr>
            </w:pPr>
          </w:p>
        </w:tc>
        <w:tc>
          <w:tcPr>
            <w:tcW w:w="2563" w:type="dxa"/>
            <w:gridSpan w:val="4"/>
            <w:tcBorders>
              <w:left w:val="single" w:sz="4" w:space="0" w:color="auto"/>
            </w:tcBorders>
            <w:shd w:val="clear" w:color="auto" w:fill="D9D9D9"/>
            <w:vAlign w:val="center"/>
          </w:tcPr>
          <w:p w14:paraId="40E06FFA" w14:textId="327E7D9F" w:rsidR="00D47E00" w:rsidRPr="005D5EA4" w:rsidRDefault="00D47E00" w:rsidP="00D47E00">
            <w:pPr>
              <w:spacing w:before="40"/>
              <w:jc w:val="right"/>
              <w:rPr>
                <w:rFonts w:ascii="Arial Narrow" w:hAnsi="Arial Narrow"/>
                <w:sz w:val="18"/>
              </w:rPr>
            </w:pPr>
            <w:r w:rsidRPr="005D5EA4">
              <w:rPr>
                <w:rFonts w:ascii="Arial Narrow" w:hAnsi="Arial Narrow"/>
                <w:sz w:val="18"/>
              </w:rPr>
              <w:t>No</w:t>
            </w:r>
          </w:p>
        </w:tc>
        <w:tc>
          <w:tcPr>
            <w:tcW w:w="2577" w:type="dxa"/>
            <w:gridSpan w:val="3"/>
            <w:tcBorders>
              <w:right w:val="single" w:sz="4" w:space="0" w:color="auto"/>
            </w:tcBorders>
            <w:shd w:val="clear" w:color="auto" w:fill="D9D9D9"/>
            <w:vAlign w:val="center"/>
          </w:tcPr>
          <w:p w14:paraId="7D349BB7" w14:textId="39A61913" w:rsidR="00D47E00" w:rsidRPr="005D5EA4" w:rsidRDefault="00D47E00" w:rsidP="00D47E00">
            <w:pPr>
              <w:spacing w:before="40"/>
              <w:rPr>
                <w:rFonts w:ascii="Arial Narrow" w:hAnsi="Arial Narrow"/>
                <w:sz w:val="18"/>
              </w:rPr>
            </w:pPr>
            <w:r w:rsidRPr="005D5EA4">
              <w:rPr>
                <w:rFonts w:ascii="Arial Narrow" w:hAnsi="Arial Narrow"/>
                <w:sz w:val="18"/>
              </w:rPr>
              <w:t>2  If No, go to V1</w:t>
            </w:r>
          </w:p>
        </w:tc>
        <w:tc>
          <w:tcPr>
            <w:tcW w:w="973" w:type="dxa"/>
            <w:vMerge/>
            <w:tcBorders>
              <w:left w:val="single" w:sz="4" w:space="0" w:color="auto"/>
              <w:right w:val="single" w:sz="6" w:space="0" w:color="auto"/>
            </w:tcBorders>
            <w:shd w:val="clear" w:color="auto" w:fill="D9D9D9"/>
            <w:vAlign w:val="center"/>
          </w:tcPr>
          <w:p w14:paraId="6646A9C6" w14:textId="77777777" w:rsidR="00D47E00" w:rsidRPr="0068138B" w:rsidRDefault="00D47E00" w:rsidP="00D47E00">
            <w:pPr>
              <w:jc w:val="center"/>
              <w:rPr>
                <w:rFonts w:ascii="Arial Narrow" w:hAnsi="Arial Narrow"/>
                <w:bCs/>
                <w:iCs/>
                <w:sz w:val="22"/>
                <w:szCs w:val="22"/>
              </w:rPr>
            </w:pPr>
          </w:p>
        </w:tc>
      </w:tr>
      <w:tr w:rsidR="00D47E00" w:rsidRPr="005D5EA4" w14:paraId="2EC5276C" w14:textId="77777777" w:rsidTr="000578D5">
        <w:trPr>
          <w:gridBefore w:val="2"/>
          <w:wBefore w:w="16" w:type="dxa"/>
          <w:trHeight w:hRule="exact" w:val="306"/>
          <w:jc w:val="center"/>
        </w:trPr>
        <w:tc>
          <w:tcPr>
            <w:tcW w:w="4438" w:type="dxa"/>
            <w:vMerge/>
            <w:tcBorders>
              <w:left w:val="single" w:sz="6" w:space="0" w:color="auto"/>
              <w:bottom w:val="single" w:sz="4" w:space="0" w:color="auto"/>
              <w:right w:val="single" w:sz="4" w:space="0" w:color="auto"/>
            </w:tcBorders>
            <w:shd w:val="clear" w:color="auto" w:fill="D9D9D9"/>
            <w:vAlign w:val="center"/>
          </w:tcPr>
          <w:p w14:paraId="5AC24068" w14:textId="77777777" w:rsidR="00D47E00" w:rsidRPr="005D5EA4" w:rsidRDefault="00D47E00" w:rsidP="00D47E00">
            <w:pPr>
              <w:spacing w:before="40"/>
              <w:rPr>
                <w:rFonts w:ascii="Arial Narrow" w:hAnsi="Arial Narrow"/>
                <w:sz w:val="18"/>
                <w:szCs w:val="18"/>
              </w:rPr>
            </w:pPr>
          </w:p>
        </w:tc>
        <w:tc>
          <w:tcPr>
            <w:tcW w:w="2563" w:type="dxa"/>
            <w:gridSpan w:val="4"/>
            <w:tcBorders>
              <w:left w:val="single" w:sz="4" w:space="0" w:color="auto"/>
              <w:bottom w:val="single" w:sz="4" w:space="0" w:color="auto"/>
            </w:tcBorders>
            <w:shd w:val="clear" w:color="auto" w:fill="D9D9D9"/>
            <w:vAlign w:val="center"/>
          </w:tcPr>
          <w:p w14:paraId="692DBD8E" w14:textId="341CBF5A" w:rsidR="00D47E00" w:rsidRPr="005D5EA4" w:rsidRDefault="00D47E00" w:rsidP="00D47E00">
            <w:pPr>
              <w:spacing w:before="40"/>
              <w:jc w:val="right"/>
              <w:rPr>
                <w:rFonts w:ascii="Arial Narrow" w:hAnsi="Arial Narrow"/>
                <w:sz w:val="18"/>
              </w:rPr>
            </w:pPr>
            <w:r w:rsidRPr="005D5EA4">
              <w:rPr>
                <w:rFonts w:ascii="Arial Narrow" w:hAnsi="Arial Narrow"/>
                <w:sz w:val="18"/>
              </w:rPr>
              <w:t>Don’t know</w:t>
            </w:r>
          </w:p>
        </w:tc>
        <w:tc>
          <w:tcPr>
            <w:tcW w:w="2577" w:type="dxa"/>
            <w:gridSpan w:val="3"/>
            <w:tcBorders>
              <w:bottom w:val="single" w:sz="4" w:space="0" w:color="auto"/>
              <w:right w:val="single" w:sz="4" w:space="0" w:color="auto"/>
            </w:tcBorders>
            <w:shd w:val="clear" w:color="auto" w:fill="D9D9D9"/>
            <w:vAlign w:val="center"/>
          </w:tcPr>
          <w:p w14:paraId="1ACDE062" w14:textId="4DE5A42E" w:rsidR="00D47E00" w:rsidRPr="005D5EA4" w:rsidRDefault="00D47E00" w:rsidP="00D47E00">
            <w:pPr>
              <w:spacing w:before="40"/>
              <w:rPr>
                <w:rFonts w:ascii="Arial Narrow" w:hAnsi="Arial Narrow"/>
                <w:sz w:val="18"/>
              </w:rPr>
            </w:pPr>
            <w:r w:rsidRPr="005D5EA4">
              <w:rPr>
                <w:rFonts w:ascii="Arial Narrow" w:hAnsi="Arial Narrow"/>
                <w:sz w:val="18"/>
              </w:rPr>
              <w:t>77 If Don’t know go to V1</w:t>
            </w:r>
          </w:p>
        </w:tc>
        <w:tc>
          <w:tcPr>
            <w:tcW w:w="973" w:type="dxa"/>
            <w:vMerge/>
            <w:tcBorders>
              <w:left w:val="single" w:sz="4" w:space="0" w:color="auto"/>
              <w:bottom w:val="single" w:sz="4" w:space="0" w:color="auto"/>
              <w:right w:val="single" w:sz="6" w:space="0" w:color="auto"/>
            </w:tcBorders>
            <w:shd w:val="clear" w:color="auto" w:fill="D9D9D9"/>
            <w:vAlign w:val="center"/>
          </w:tcPr>
          <w:p w14:paraId="6725C360" w14:textId="77777777" w:rsidR="00D47E00" w:rsidRPr="0068138B" w:rsidRDefault="00D47E00" w:rsidP="00D47E00">
            <w:pPr>
              <w:jc w:val="center"/>
              <w:rPr>
                <w:rFonts w:ascii="Arial Narrow" w:hAnsi="Arial Narrow"/>
                <w:bCs/>
                <w:iCs/>
                <w:sz w:val="22"/>
                <w:szCs w:val="22"/>
              </w:rPr>
            </w:pPr>
          </w:p>
        </w:tc>
      </w:tr>
      <w:tr w:rsidR="00D47E00" w:rsidRPr="005D5EA4" w14:paraId="22BA55F8" w14:textId="77777777" w:rsidTr="000578D5">
        <w:trPr>
          <w:gridBefore w:val="2"/>
          <w:wBefore w:w="16" w:type="dxa"/>
          <w:trHeight w:hRule="exact" w:val="306"/>
          <w:jc w:val="center"/>
        </w:trPr>
        <w:tc>
          <w:tcPr>
            <w:tcW w:w="4438" w:type="dxa"/>
            <w:vMerge w:val="restart"/>
            <w:tcBorders>
              <w:top w:val="single" w:sz="4" w:space="0" w:color="auto"/>
              <w:left w:val="single" w:sz="6" w:space="0" w:color="auto"/>
              <w:right w:val="single" w:sz="4" w:space="0" w:color="auto"/>
            </w:tcBorders>
            <w:shd w:val="clear" w:color="auto" w:fill="D9D9D9"/>
            <w:vAlign w:val="center"/>
          </w:tcPr>
          <w:p w14:paraId="5C862323" w14:textId="7DD8534C" w:rsidR="00D47E00" w:rsidRPr="005D5EA4" w:rsidRDefault="00D47E00" w:rsidP="00D47E00">
            <w:pPr>
              <w:spacing w:before="40"/>
              <w:rPr>
                <w:rFonts w:ascii="Arial Narrow" w:hAnsi="Arial Narrow"/>
                <w:sz w:val="18"/>
                <w:szCs w:val="18"/>
              </w:rPr>
            </w:pPr>
            <w:r w:rsidRPr="005D5EA4">
              <w:rPr>
                <w:rFonts w:ascii="Arial Narrow" w:hAnsi="Arial Narrow"/>
                <w:sz w:val="18"/>
                <w:szCs w:val="18"/>
              </w:rPr>
              <w:t xml:space="preserve">Have you heard about human papilloma virus causes cervical and penis cancer?   </w:t>
            </w:r>
          </w:p>
        </w:tc>
        <w:tc>
          <w:tcPr>
            <w:tcW w:w="2563" w:type="dxa"/>
            <w:gridSpan w:val="4"/>
            <w:tcBorders>
              <w:top w:val="single" w:sz="4" w:space="0" w:color="auto"/>
              <w:left w:val="single" w:sz="4" w:space="0" w:color="auto"/>
            </w:tcBorders>
            <w:shd w:val="clear" w:color="auto" w:fill="D9D9D9"/>
            <w:vAlign w:val="center"/>
          </w:tcPr>
          <w:p w14:paraId="20FEEBCE" w14:textId="6F007B99" w:rsidR="00D47E00" w:rsidRPr="005D5EA4" w:rsidRDefault="00D47E00" w:rsidP="00D47E00">
            <w:pPr>
              <w:spacing w:before="40"/>
              <w:jc w:val="right"/>
              <w:rPr>
                <w:rFonts w:ascii="Arial Narrow" w:hAnsi="Arial Narrow"/>
                <w:sz w:val="18"/>
              </w:rPr>
            </w:pPr>
            <w:r w:rsidRPr="005D5EA4">
              <w:rPr>
                <w:rFonts w:ascii="Arial Narrow" w:hAnsi="Arial Narrow"/>
                <w:sz w:val="18"/>
              </w:rPr>
              <w:t>Yes</w:t>
            </w:r>
          </w:p>
        </w:tc>
        <w:tc>
          <w:tcPr>
            <w:tcW w:w="2577" w:type="dxa"/>
            <w:gridSpan w:val="3"/>
            <w:tcBorders>
              <w:top w:val="single" w:sz="4" w:space="0" w:color="auto"/>
              <w:right w:val="single" w:sz="4" w:space="0" w:color="auto"/>
            </w:tcBorders>
            <w:shd w:val="clear" w:color="auto" w:fill="D9D9D9"/>
            <w:vAlign w:val="center"/>
          </w:tcPr>
          <w:p w14:paraId="6EA8FB80" w14:textId="0092997E" w:rsidR="00D47E00" w:rsidRPr="005D5EA4" w:rsidRDefault="00D47E00" w:rsidP="00D47E00">
            <w:pPr>
              <w:spacing w:before="40"/>
              <w:rPr>
                <w:rFonts w:ascii="Arial Narrow" w:hAnsi="Arial Narrow"/>
                <w:sz w:val="18"/>
              </w:rPr>
            </w:pPr>
            <w:r w:rsidRPr="005D5EA4">
              <w:rPr>
                <w:rFonts w:ascii="Arial Narrow" w:hAnsi="Arial Narrow"/>
                <w:sz w:val="18"/>
              </w:rPr>
              <w:t>1</w:t>
            </w:r>
          </w:p>
        </w:tc>
        <w:tc>
          <w:tcPr>
            <w:tcW w:w="973" w:type="dxa"/>
            <w:vMerge w:val="restart"/>
            <w:tcBorders>
              <w:top w:val="single" w:sz="4" w:space="0" w:color="auto"/>
              <w:left w:val="single" w:sz="4" w:space="0" w:color="auto"/>
              <w:right w:val="single" w:sz="6" w:space="0" w:color="auto"/>
            </w:tcBorders>
            <w:shd w:val="clear" w:color="auto" w:fill="D9D9D9"/>
            <w:vAlign w:val="center"/>
          </w:tcPr>
          <w:p w14:paraId="63C54A25" w14:textId="13172276" w:rsidR="00D47E00" w:rsidRPr="0068138B" w:rsidRDefault="00D47E00" w:rsidP="00D47E00">
            <w:pPr>
              <w:jc w:val="center"/>
              <w:rPr>
                <w:rFonts w:ascii="Arial Narrow" w:hAnsi="Arial Narrow"/>
                <w:bCs/>
                <w:iCs/>
                <w:sz w:val="22"/>
                <w:szCs w:val="22"/>
              </w:rPr>
            </w:pPr>
            <w:r w:rsidRPr="0068138B">
              <w:rPr>
                <w:rFonts w:ascii="Arial Narrow" w:hAnsi="Arial Narrow"/>
                <w:bCs/>
                <w:iCs/>
                <w:sz w:val="22"/>
                <w:szCs w:val="22"/>
              </w:rPr>
              <w:t>X7</w:t>
            </w:r>
          </w:p>
        </w:tc>
      </w:tr>
      <w:tr w:rsidR="00D47E00" w:rsidRPr="005D5EA4" w14:paraId="79640C52" w14:textId="77777777" w:rsidTr="000578D5">
        <w:trPr>
          <w:gridBefore w:val="2"/>
          <w:wBefore w:w="16" w:type="dxa"/>
          <w:trHeight w:hRule="exact" w:val="306"/>
          <w:jc w:val="center"/>
        </w:trPr>
        <w:tc>
          <w:tcPr>
            <w:tcW w:w="4438" w:type="dxa"/>
            <w:vMerge/>
            <w:tcBorders>
              <w:left w:val="single" w:sz="6" w:space="0" w:color="auto"/>
              <w:right w:val="single" w:sz="4" w:space="0" w:color="auto"/>
            </w:tcBorders>
            <w:shd w:val="clear" w:color="auto" w:fill="D9D9D9"/>
            <w:vAlign w:val="center"/>
          </w:tcPr>
          <w:p w14:paraId="6180CD7A" w14:textId="77777777" w:rsidR="00D47E00" w:rsidRPr="005D5EA4" w:rsidRDefault="00D47E00" w:rsidP="00D47E00">
            <w:pPr>
              <w:spacing w:before="40"/>
              <w:rPr>
                <w:rFonts w:ascii="Arial Narrow" w:hAnsi="Arial Narrow"/>
                <w:sz w:val="18"/>
                <w:szCs w:val="18"/>
              </w:rPr>
            </w:pPr>
          </w:p>
        </w:tc>
        <w:tc>
          <w:tcPr>
            <w:tcW w:w="2563" w:type="dxa"/>
            <w:gridSpan w:val="4"/>
            <w:tcBorders>
              <w:left w:val="single" w:sz="4" w:space="0" w:color="auto"/>
            </w:tcBorders>
            <w:shd w:val="clear" w:color="auto" w:fill="D9D9D9"/>
            <w:vAlign w:val="center"/>
          </w:tcPr>
          <w:p w14:paraId="2557BEFA" w14:textId="7991B85F" w:rsidR="00D47E00" w:rsidRPr="005D5EA4" w:rsidRDefault="00D47E00" w:rsidP="00D47E00">
            <w:pPr>
              <w:spacing w:before="40"/>
              <w:jc w:val="right"/>
              <w:rPr>
                <w:rFonts w:ascii="Arial Narrow" w:hAnsi="Arial Narrow"/>
                <w:sz w:val="18"/>
              </w:rPr>
            </w:pPr>
            <w:r w:rsidRPr="005D5EA4">
              <w:rPr>
                <w:rFonts w:ascii="Arial Narrow" w:hAnsi="Arial Narrow"/>
                <w:sz w:val="18"/>
              </w:rPr>
              <w:t>No</w:t>
            </w:r>
          </w:p>
        </w:tc>
        <w:tc>
          <w:tcPr>
            <w:tcW w:w="2577" w:type="dxa"/>
            <w:gridSpan w:val="3"/>
            <w:tcBorders>
              <w:right w:val="single" w:sz="4" w:space="0" w:color="auto"/>
            </w:tcBorders>
            <w:shd w:val="clear" w:color="auto" w:fill="D9D9D9"/>
            <w:vAlign w:val="center"/>
          </w:tcPr>
          <w:p w14:paraId="324647C0" w14:textId="665AFFFF" w:rsidR="00D47E00" w:rsidRPr="005D5EA4" w:rsidRDefault="00D47E00" w:rsidP="00D47E00">
            <w:pPr>
              <w:spacing w:before="40"/>
              <w:rPr>
                <w:rFonts w:ascii="Arial Narrow" w:hAnsi="Arial Narrow"/>
                <w:sz w:val="18"/>
              </w:rPr>
            </w:pPr>
            <w:r w:rsidRPr="005D5EA4">
              <w:rPr>
                <w:rFonts w:ascii="Arial Narrow" w:hAnsi="Arial Narrow"/>
                <w:sz w:val="18"/>
              </w:rPr>
              <w:t xml:space="preserve">2   If No, go to V1 </w:t>
            </w:r>
          </w:p>
        </w:tc>
        <w:tc>
          <w:tcPr>
            <w:tcW w:w="973" w:type="dxa"/>
            <w:vMerge/>
            <w:tcBorders>
              <w:left w:val="single" w:sz="4" w:space="0" w:color="auto"/>
              <w:right w:val="single" w:sz="6" w:space="0" w:color="auto"/>
            </w:tcBorders>
            <w:shd w:val="clear" w:color="auto" w:fill="D9D9D9"/>
            <w:vAlign w:val="center"/>
          </w:tcPr>
          <w:p w14:paraId="4D3B5CCD" w14:textId="77777777" w:rsidR="00D47E00" w:rsidRPr="0068138B" w:rsidRDefault="00D47E00" w:rsidP="00D47E00">
            <w:pPr>
              <w:jc w:val="center"/>
              <w:rPr>
                <w:rFonts w:ascii="Arial Narrow" w:hAnsi="Arial Narrow"/>
                <w:bCs/>
                <w:iCs/>
                <w:sz w:val="22"/>
                <w:szCs w:val="22"/>
              </w:rPr>
            </w:pPr>
          </w:p>
        </w:tc>
      </w:tr>
      <w:tr w:rsidR="00D47E00" w:rsidRPr="005D5EA4" w14:paraId="3E1054C6" w14:textId="77777777" w:rsidTr="000578D5">
        <w:trPr>
          <w:gridBefore w:val="2"/>
          <w:wBefore w:w="16" w:type="dxa"/>
          <w:trHeight w:hRule="exact" w:val="306"/>
          <w:jc w:val="center"/>
        </w:trPr>
        <w:tc>
          <w:tcPr>
            <w:tcW w:w="4438" w:type="dxa"/>
            <w:vMerge/>
            <w:tcBorders>
              <w:left w:val="single" w:sz="6" w:space="0" w:color="auto"/>
              <w:bottom w:val="single" w:sz="4" w:space="0" w:color="auto"/>
              <w:right w:val="single" w:sz="4" w:space="0" w:color="auto"/>
            </w:tcBorders>
            <w:shd w:val="clear" w:color="auto" w:fill="D9D9D9"/>
            <w:vAlign w:val="center"/>
          </w:tcPr>
          <w:p w14:paraId="0E399C8E" w14:textId="77777777" w:rsidR="00D47E00" w:rsidRPr="005D5EA4" w:rsidRDefault="00D47E00" w:rsidP="00D47E00">
            <w:pPr>
              <w:spacing w:before="40"/>
              <w:rPr>
                <w:rFonts w:ascii="Arial Narrow" w:hAnsi="Arial Narrow"/>
                <w:sz w:val="18"/>
                <w:szCs w:val="18"/>
              </w:rPr>
            </w:pPr>
          </w:p>
        </w:tc>
        <w:tc>
          <w:tcPr>
            <w:tcW w:w="2563" w:type="dxa"/>
            <w:gridSpan w:val="4"/>
            <w:tcBorders>
              <w:left w:val="single" w:sz="4" w:space="0" w:color="auto"/>
              <w:bottom w:val="single" w:sz="4" w:space="0" w:color="auto"/>
            </w:tcBorders>
            <w:shd w:val="clear" w:color="auto" w:fill="D9D9D9"/>
            <w:vAlign w:val="center"/>
          </w:tcPr>
          <w:p w14:paraId="5337A350" w14:textId="4C1BB606" w:rsidR="00D47E00" w:rsidRPr="005D5EA4" w:rsidRDefault="00D47E00" w:rsidP="00D47E00">
            <w:pPr>
              <w:spacing w:before="40"/>
              <w:jc w:val="right"/>
              <w:rPr>
                <w:rFonts w:ascii="Arial Narrow" w:hAnsi="Arial Narrow"/>
                <w:sz w:val="18"/>
              </w:rPr>
            </w:pPr>
            <w:r w:rsidRPr="005D5EA4">
              <w:rPr>
                <w:rFonts w:ascii="Arial Narrow" w:hAnsi="Arial Narrow"/>
                <w:sz w:val="18"/>
              </w:rPr>
              <w:t>Don’t know</w:t>
            </w:r>
          </w:p>
        </w:tc>
        <w:tc>
          <w:tcPr>
            <w:tcW w:w="2577" w:type="dxa"/>
            <w:gridSpan w:val="3"/>
            <w:tcBorders>
              <w:bottom w:val="single" w:sz="4" w:space="0" w:color="auto"/>
              <w:right w:val="single" w:sz="4" w:space="0" w:color="auto"/>
            </w:tcBorders>
            <w:shd w:val="clear" w:color="auto" w:fill="D9D9D9"/>
            <w:vAlign w:val="center"/>
          </w:tcPr>
          <w:p w14:paraId="188128F4" w14:textId="5E22DC98" w:rsidR="00D47E00" w:rsidRPr="005D5EA4" w:rsidRDefault="00D47E00" w:rsidP="00D47E00">
            <w:pPr>
              <w:spacing w:before="40"/>
              <w:rPr>
                <w:rFonts w:ascii="Arial Narrow" w:hAnsi="Arial Narrow"/>
                <w:sz w:val="18"/>
              </w:rPr>
            </w:pPr>
            <w:r w:rsidRPr="005D5EA4">
              <w:rPr>
                <w:rFonts w:ascii="Arial Narrow" w:hAnsi="Arial Narrow"/>
                <w:sz w:val="18"/>
              </w:rPr>
              <w:t>77  If Don’t know go to V1</w:t>
            </w:r>
          </w:p>
        </w:tc>
        <w:tc>
          <w:tcPr>
            <w:tcW w:w="973" w:type="dxa"/>
            <w:vMerge/>
            <w:tcBorders>
              <w:left w:val="single" w:sz="4" w:space="0" w:color="auto"/>
              <w:bottom w:val="single" w:sz="4" w:space="0" w:color="auto"/>
              <w:right w:val="single" w:sz="6" w:space="0" w:color="auto"/>
            </w:tcBorders>
            <w:shd w:val="clear" w:color="auto" w:fill="D9D9D9"/>
            <w:vAlign w:val="center"/>
          </w:tcPr>
          <w:p w14:paraId="2E0CD9E8" w14:textId="77777777" w:rsidR="00D47E00" w:rsidRPr="0068138B" w:rsidRDefault="00D47E00" w:rsidP="00D47E00">
            <w:pPr>
              <w:jc w:val="center"/>
              <w:rPr>
                <w:rFonts w:ascii="Arial Narrow" w:hAnsi="Arial Narrow"/>
                <w:bCs/>
                <w:iCs/>
                <w:sz w:val="22"/>
                <w:szCs w:val="22"/>
              </w:rPr>
            </w:pPr>
          </w:p>
        </w:tc>
      </w:tr>
      <w:tr w:rsidR="00D47E00" w:rsidRPr="005D5EA4" w14:paraId="7B6B7398" w14:textId="77777777" w:rsidTr="000578D5">
        <w:trPr>
          <w:gridBefore w:val="2"/>
          <w:wBefore w:w="16" w:type="dxa"/>
          <w:trHeight w:hRule="exact" w:val="306"/>
          <w:jc w:val="center"/>
        </w:trPr>
        <w:tc>
          <w:tcPr>
            <w:tcW w:w="4438" w:type="dxa"/>
            <w:vMerge w:val="restart"/>
            <w:tcBorders>
              <w:top w:val="single" w:sz="4" w:space="0" w:color="auto"/>
              <w:left w:val="single" w:sz="6" w:space="0" w:color="auto"/>
              <w:right w:val="single" w:sz="4" w:space="0" w:color="auto"/>
            </w:tcBorders>
            <w:shd w:val="clear" w:color="auto" w:fill="D9D9D9"/>
            <w:vAlign w:val="center"/>
          </w:tcPr>
          <w:p w14:paraId="13911250" w14:textId="7A7599F1" w:rsidR="00D47E00" w:rsidRPr="005D5EA4" w:rsidRDefault="00D47E00" w:rsidP="00D47E00">
            <w:pPr>
              <w:spacing w:before="40"/>
              <w:rPr>
                <w:rFonts w:ascii="Arial Narrow" w:hAnsi="Arial Narrow"/>
                <w:sz w:val="18"/>
                <w:szCs w:val="18"/>
              </w:rPr>
            </w:pPr>
            <w:r w:rsidRPr="005D5EA4">
              <w:rPr>
                <w:rFonts w:ascii="Arial Narrow" w:hAnsi="Arial Narrow"/>
                <w:sz w:val="18"/>
                <w:szCs w:val="18"/>
              </w:rPr>
              <w:t xml:space="preserve">Have ever heard about vaccine to protect from human papilloma virus infection? </w:t>
            </w:r>
          </w:p>
        </w:tc>
        <w:tc>
          <w:tcPr>
            <w:tcW w:w="2563" w:type="dxa"/>
            <w:gridSpan w:val="4"/>
            <w:tcBorders>
              <w:top w:val="single" w:sz="4" w:space="0" w:color="auto"/>
              <w:left w:val="single" w:sz="4" w:space="0" w:color="auto"/>
            </w:tcBorders>
            <w:shd w:val="clear" w:color="auto" w:fill="D9D9D9"/>
            <w:vAlign w:val="center"/>
          </w:tcPr>
          <w:p w14:paraId="3F784D7F" w14:textId="0C9FB3E1" w:rsidR="00D47E00" w:rsidRPr="005D5EA4" w:rsidRDefault="00D47E00" w:rsidP="00D47E00">
            <w:pPr>
              <w:spacing w:before="40"/>
              <w:jc w:val="right"/>
              <w:rPr>
                <w:rFonts w:ascii="Arial Narrow" w:hAnsi="Arial Narrow"/>
                <w:sz w:val="18"/>
              </w:rPr>
            </w:pPr>
            <w:r w:rsidRPr="005D5EA4">
              <w:rPr>
                <w:rFonts w:ascii="Arial Narrow" w:hAnsi="Arial Narrow"/>
                <w:sz w:val="18"/>
              </w:rPr>
              <w:t>Yes</w:t>
            </w:r>
          </w:p>
        </w:tc>
        <w:tc>
          <w:tcPr>
            <w:tcW w:w="2577" w:type="dxa"/>
            <w:gridSpan w:val="3"/>
            <w:tcBorders>
              <w:top w:val="single" w:sz="4" w:space="0" w:color="auto"/>
              <w:right w:val="single" w:sz="4" w:space="0" w:color="auto"/>
            </w:tcBorders>
            <w:shd w:val="clear" w:color="auto" w:fill="D9D9D9"/>
            <w:vAlign w:val="center"/>
          </w:tcPr>
          <w:p w14:paraId="0541D117" w14:textId="65C485FE" w:rsidR="00D47E00" w:rsidRPr="005D5EA4" w:rsidRDefault="00D47E00" w:rsidP="00D47E00">
            <w:pPr>
              <w:spacing w:before="40"/>
              <w:rPr>
                <w:rFonts w:ascii="Arial Narrow" w:hAnsi="Arial Narrow"/>
                <w:sz w:val="18"/>
              </w:rPr>
            </w:pPr>
            <w:r w:rsidRPr="005D5EA4">
              <w:rPr>
                <w:rFonts w:ascii="Arial Narrow" w:hAnsi="Arial Narrow"/>
                <w:sz w:val="18"/>
              </w:rPr>
              <w:t>1</w:t>
            </w:r>
          </w:p>
        </w:tc>
        <w:tc>
          <w:tcPr>
            <w:tcW w:w="973" w:type="dxa"/>
            <w:vMerge w:val="restart"/>
            <w:tcBorders>
              <w:top w:val="single" w:sz="4" w:space="0" w:color="auto"/>
              <w:left w:val="single" w:sz="4" w:space="0" w:color="auto"/>
              <w:right w:val="single" w:sz="6" w:space="0" w:color="auto"/>
            </w:tcBorders>
            <w:shd w:val="clear" w:color="auto" w:fill="D9D9D9"/>
            <w:vAlign w:val="center"/>
          </w:tcPr>
          <w:p w14:paraId="48FF0B90" w14:textId="3F555783" w:rsidR="00D47E00" w:rsidRPr="0068138B" w:rsidRDefault="00D47E00" w:rsidP="00D47E00">
            <w:pPr>
              <w:jc w:val="center"/>
              <w:rPr>
                <w:rFonts w:ascii="Arial Narrow" w:hAnsi="Arial Narrow"/>
                <w:bCs/>
                <w:iCs/>
                <w:sz w:val="22"/>
                <w:szCs w:val="22"/>
              </w:rPr>
            </w:pPr>
            <w:r w:rsidRPr="0068138B">
              <w:rPr>
                <w:rFonts w:ascii="Arial Narrow" w:hAnsi="Arial Narrow"/>
                <w:bCs/>
                <w:iCs/>
                <w:sz w:val="22"/>
                <w:szCs w:val="22"/>
              </w:rPr>
              <w:t>X8</w:t>
            </w:r>
          </w:p>
        </w:tc>
      </w:tr>
      <w:tr w:rsidR="00D47E00" w:rsidRPr="005D5EA4" w14:paraId="6DD52010" w14:textId="77777777" w:rsidTr="000578D5">
        <w:trPr>
          <w:gridBefore w:val="2"/>
          <w:wBefore w:w="16" w:type="dxa"/>
          <w:trHeight w:hRule="exact" w:val="306"/>
          <w:jc w:val="center"/>
        </w:trPr>
        <w:tc>
          <w:tcPr>
            <w:tcW w:w="4438" w:type="dxa"/>
            <w:vMerge/>
            <w:tcBorders>
              <w:left w:val="single" w:sz="6" w:space="0" w:color="auto"/>
              <w:right w:val="single" w:sz="4" w:space="0" w:color="auto"/>
            </w:tcBorders>
            <w:shd w:val="clear" w:color="auto" w:fill="D9D9D9"/>
            <w:vAlign w:val="center"/>
          </w:tcPr>
          <w:p w14:paraId="643E77B7" w14:textId="77777777" w:rsidR="00D47E00" w:rsidRPr="005D5EA4" w:rsidRDefault="00D47E00" w:rsidP="00D47E00">
            <w:pPr>
              <w:spacing w:before="40"/>
              <w:rPr>
                <w:rFonts w:ascii="Arial Narrow" w:hAnsi="Arial Narrow"/>
                <w:sz w:val="18"/>
                <w:szCs w:val="18"/>
              </w:rPr>
            </w:pPr>
          </w:p>
        </w:tc>
        <w:tc>
          <w:tcPr>
            <w:tcW w:w="2563" w:type="dxa"/>
            <w:gridSpan w:val="4"/>
            <w:tcBorders>
              <w:left w:val="single" w:sz="4" w:space="0" w:color="auto"/>
            </w:tcBorders>
            <w:shd w:val="clear" w:color="auto" w:fill="D9D9D9"/>
            <w:vAlign w:val="center"/>
          </w:tcPr>
          <w:p w14:paraId="4B839E17" w14:textId="480B0831" w:rsidR="00D47E00" w:rsidRPr="005D5EA4" w:rsidRDefault="00D47E00" w:rsidP="00D47E00">
            <w:pPr>
              <w:spacing w:before="40"/>
              <w:jc w:val="right"/>
              <w:rPr>
                <w:rFonts w:ascii="Arial Narrow" w:hAnsi="Arial Narrow"/>
                <w:sz w:val="18"/>
              </w:rPr>
            </w:pPr>
            <w:r w:rsidRPr="005D5EA4">
              <w:rPr>
                <w:rFonts w:ascii="Arial Narrow" w:hAnsi="Arial Narrow"/>
                <w:sz w:val="18"/>
              </w:rPr>
              <w:t>No</w:t>
            </w:r>
          </w:p>
        </w:tc>
        <w:tc>
          <w:tcPr>
            <w:tcW w:w="2577" w:type="dxa"/>
            <w:gridSpan w:val="3"/>
            <w:tcBorders>
              <w:right w:val="single" w:sz="4" w:space="0" w:color="auto"/>
            </w:tcBorders>
            <w:shd w:val="clear" w:color="auto" w:fill="D9D9D9"/>
            <w:vAlign w:val="center"/>
          </w:tcPr>
          <w:p w14:paraId="1354C6CE" w14:textId="6A462434" w:rsidR="00D47E00" w:rsidRPr="005D5EA4" w:rsidRDefault="00D47E00" w:rsidP="00D47E00">
            <w:pPr>
              <w:spacing w:before="40"/>
              <w:rPr>
                <w:rFonts w:ascii="Arial Narrow" w:hAnsi="Arial Narrow"/>
                <w:sz w:val="18"/>
              </w:rPr>
            </w:pPr>
            <w:r w:rsidRPr="005D5EA4">
              <w:rPr>
                <w:rFonts w:ascii="Arial Narrow" w:hAnsi="Arial Narrow"/>
                <w:sz w:val="18"/>
              </w:rPr>
              <w:t>2  If No, go to V1</w:t>
            </w:r>
          </w:p>
        </w:tc>
        <w:tc>
          <w:tcPr>
            <w:tcW w:w="973" w:type="dxa"/>
            <w:vMerge/>
            <w:tcBorders>
              <w:left w:val="single" w:sz="4" w:space="0" w:color="auto"/>
              <w:right w:val="single" w:sz="6" w:space="0" w:color="auto"/>
            </w:tcBorders>
            <w:shd w:val="clear" w:color="auto" w:fill="D9D9D9"/>
            <w:vAlign w:val="center"/>
          </w:tcPr>
          <w:p w14:paraId="365B7646" w14:textId="77777777" w:rsidR="00D47E00" w:rsidRPr="0068138B" w:rsidRDefault="00D47E00" w:rsidP="00D47E00">
            <w:pPr>
              <w:jc w:val="center"/>
              <w:rPr>
                <w:rFonts w:ascii="Arial Narrow" w:hAnsi="Arial Narrow"/>
                <w:bCs/>
                <w:iCs/>
                <w:sz w:val="22"/>
                <w:szCs w:val="22"/>
              </w:rPr>
            </w:pPr>
          </w:p>
        </w:tc>
      </w:tr>
      <w:tr w:rsidR="00D47E00" w:rsidRPr="005D5EA4" w14:paraId="53034B90" w14:textId="77777777" w:rsidTr="000578D5">
        <w:trPr>
          <w:gridBefore w:val="2"/>
          <w:wBefore w:w="16" w:type="dxa"/>
          <w:trHeight w:hRule="exact" w:val="306"/>
          <w:jc w:val="center"/>
        </w:trPr>
        <w:tc>
          <w:tcPr>
            <w:tcW w:w="4438" w:type="dxa"/>
            <w:vMerge/>
            <w:tcBorders>
              <w:left w:val="single" w:sz="6" w:space="0" w:color="auto"/>
              <w:bottom w:val="single" w:sz="4" w:space="0" w:color="auto"/>
              <w:right w:val="single" w:sz="4" w:space="0" w:color="auto"/>
            </w:tcBorders>
            <w:shd w:val="clear" w:color="auto" w:fill="D9D9D9"/>
            <w:vAlign w:val="center"/>
          </w:tcPr>
          <w:p w14:paraId="243BEE57" w14:textId="77777777" w:rsidR="00D47E00" w:rsidRPr="005D5EA4" w:rsidRDefault="00D47E00" w:rsidP="00D47E00">
            <w:pPr>
              <w:spacing w:before="40"/>
              <w:rPr>
                <w:rFonts w:ascii="Arial Narrow" w:hAnsi="Arial Narrow"/>
                <w:sz w:val="18"/>
                <w:szCs w:val="18"/>
              </w:rPr>
            </w:pPr>
          </w:p>
        </w:tc>
        <w:tc>
          <w:tcPr>
            <w:tcW w:w="2563" w:type="dxa"/>
            <w:gridSpan w:val="4"/>
            <w:tcBorders>
              <w:left w:val="single" w:sz="4" w:space="0" w:color="auto"/>
              <w:bottom w:val="single" w:sz="4" w:space="0" w:color="auto"/>
            </w:tcBorders>
            <w:shd w:val="clear" w:color="auto" w:fill="D9D9D9"/>
            <w:vAlign w:val="center"/>
          </w:tcPr>
          <w:p w14:paraId="2A334212" w14:textId="1FE7C804" w:rsidR="00D47E00" w:rsidRPr="005D5EA4" w:rsidRDefault="00D47E00" w:rsidP="00D47E00">
            <w:pPr>
              <w:spacing w:before="40"/>
              <w:jc w:val="right"/>
              <w:rPr>
                <w:rFonts w:ascii="Arial Narrow" w:hAnsi="Arial Narrow"/>
                <w:sz w:val="18"/>
              </w:rPr>
            </w:pPr>
            <w:r w:rsidRPr="005D5EA4">
              <w:rPr>
                <w:rFonts w:ascii="Arial Narrow" w:hAnsi="Arial Narrow"/>
                <w:sz w:val="18"/>
              </w:rPr>
              <w:t>Don’t know</w:t>
            </w:r>
          </w:p>
        </w:tc>
        <w:tc>
          <w:tcPr>
            <w:tcW w:w="2577" w:type="dxa"/>
            <w:gridSpan w:val="3"/>
            <w:tcBorders>
              <w:bottom w:val="single" w:sz="4" w:space="0" w:color="auto"/>
              <w:right w:val="single" w:sz="4" w:space="0" w:color="auto"/>
            </w:tcBorders>
            <w:shd w:val="clear" w:color="auto" w:fill="D9D9D9"/>
            <w:vAlign w:val="center"/>
          </w:tcPr>
          <w:p w14:paraId="0B7A6470" w14:textId="19F1153A" w:rsidR="00D47E00" w:rsidRPr="005D5EA4" w:rsidRDefault="00D47E00" w:rsidP="00D47E00">
            <w:pPr>
              <w:spacing w:before="40"/>
              <w:rPr>
                <w:rFonts w:ascii="Arial Narrow" w:hAnsi="Arial Narrow"/>
                <w:sz w:val="18"/>
              </w:rPr>
            </w:pPr>
            <w:r w:rsidRPr="005D5EA4">
              <w:rPr>
                <w:rFonts w:ascii="Arial Narrow" w:hAnsi="Arial Narrow"/>
                <w:sz w:val="18"/>
              </w:rPr>
              <w:t xml:space="preserve">77 If Don’t know, go to V1 </w:t>
            </w:r>
          </w:p>
        </w:tc>
        <w:tc>
          <w:tcPr>
            <w:tcW w:w="973" w:type="dxa"/>
            <w:vMerge/>
            <w:tcBorders>
              <w:left w:val="single" w:sz="4" w:space="0" w:color="auto"/>
              <w:bottom w:val="single" w:sz="4" w:space="0" w:color="auto"/>
              <w:right w:val="single" w:sz="6" w:space="0" w:color="auto"/>
            </w:tcBorders>
            <w:shd w:val="clear" w:color="auto" w:fill="D9D9D9"/>
            <w:vAlign w:val="center"/>
          </w:tcPr>
          <w:p w14:paraId="716BE37E" w14:textId="77777777" w:rsidR="00D47E00" w:rsidRPr="0068138B" w:rsidRDefault="00D47E00" w:rsidP="00D47E00">
            <w:pPr>
              <w:jc w:val="center"/>
              <w:rPr>
                <w:rFonts w:ascii="Arial Narrow" w:hAnsi="Arial Narrow"/>
                <w:bCs/>
                <w:iCs/>
                <w:sz w:val="22"/>
                <w:szCs w:val="22"/>
              </w:rPr>
            </w:pPr>
          </w:p>
        </w:tc>
      </w:tr>
      <w:tr w:rsidR="00D47E00" w:rsidRPr="005D5EA4" w14:paraId="5ADB09DC" w14:textId="77777777" w:rsidTr="000578D5">
        <w:trPr>
          <w:gridBefore w:val="2"/>
          <w:wBefore w:w="16" w:type="dxa"/>
          <w:trHeight w:val="632"/>
          <w:jc w:val="center"/>
        </w:trPr>
        <w:tc>
          <w:tcPr>
            <w:tcW w:w="4438" w:type="dxa"/>
            <w:tcBorders>
              <w:top w:val="single" w:sz="4" w:space="0" w:color="auto"/>
              <w:left w:val="single" w:sz="6" w:space="0" w:color="auto"/>
              <w:right w:val="single" w:sz="4" w:space="0" w:color="auto"/>
            </w:tcBorders>
            <w:shd w:val="clear" w:color="auto" w:fill="D9D9D9"/>
            <w:vAlign w:val="center"/>
          </w:tcPr>
          <w:p w14:paraId="4076B7A4" w14:textId="50C80865" w:rsidR="00D47E00" w:rsidRPr="005D5EA4" w:rsidRDefault="00D47E00" w:rsidP="00D47E00">
            <w:pPr>
              <w:spacing w:before="40"/>
              <w:rPr>
                <w:rFonts w:ascii="Arial Narrow" w:hAnsi="Arial Narrow"/>
                <w:sz w:val="18"/>
                <w:szCs w:val="18"/>
              </w:rPr>
            </w:pPr>
            <w:r w:rsidRPr="005D5EA4">
              <w:rPr>
                <w:rFonts w:ascii="Arial Narrow" w:hAnsi="Arial Narrow"/>
                <w:sz w:val="18"/>
                <w:szCs w:val="18"/>
              </w:rPr>
              <w:t xml:space="preserve">If yes, </w:t>
            </w:r>
            <w:r>
              <w:rPr>
                <w:rFonts w:ascii="Arial Narrow" w:hAnsi="Arial Narrow"/>
                <w:sz w:val="18"/>
                <w:szCs w:val="18"/>
              </w:rPr>
              <w:t>what</w:t>
            </w:r>
            <w:r w:rsidRPr="005D5EA4">
              <w:rPr>
                <w:rFonts w:ascii="Arial Narrow" w:hAnsi="Arial Narrow"/>
                <w:sz w:val="18"/>
                <w:szCs w:val="18"/>
              </w:rPr>
              <w:t xml:space="preserve"> do you think about this vaccination? </w:t>
            </w:r>
          </w:p>
        </w:tc>
        <w:tc>
          <w:tcPr>
            <w:tcW w:w="2563" w:type="dxa"/>
            <w:gridSpan w:val="4"/>
            <w:tcBorders>
              <w:top w:val="single" w:sz="4" w:space="0" w:color="auto"/>
              <w:left w:val="single" w:sz="4" w:space="0" w:color="auto"/>
            </w:tcBorders>
            <w:shd w:val="clear" w:color="auto" w:fill="D9D9D9"/>
            <w:vAlign w:val="center"/>
          </w:tcPr>
          <w:p w14:paraId="24F6D89E" w14:textId="77777777" w:rsidR="00D47E00" w:rsidRPr="005D5EA4" w:rsidRDefault="00D47E00" w:rsidP="00D47E00">
            <w:pPr>
              <w:spacing w:before="40"/>
              <w:jc w:val="right"/>
              <w:rPr>
                <w:rFonts w:ascii="Arial Narrow" w:hAnsi="Arial Narrow"/>
                <w:sz w:val="18"/>
              </w:rPr>
            </w:pPr>
            <w:r w:rsidRPr="005D5EA4">
              <w:rPr>
                <w:rFonts w:ascii="Arial Narrow" w:hAnsi="Arial Narrow"/>
                <w:sz w:val="18"/>
              </w:rPr>
              <w:t xml:space="preserve">Important </w:t>
            </w:r>
          </w:p>
          <w:p w14:paraId="2CE0FBA4" w14:textId="77777777" w:rsidR="00D47E00" w:rsidRPr="005D5EA4" w:rsidRDefault="00D47E00" w:rsidP="00D47E00">
            <w:pPr>
              <w:spacing w:before="40"/>
              <w:jc w:val="right"/>
              <w:rPr>
                <w:rFonts w:ascii="Arial Narrow" w:hAnsi="Arial Narrow"/>
                <w:sz w:val="18"/>
              </w:rPr>
            </w:pPr>
            <w:r w:rsidRPr="005D5EA4">
              <w:rPr>
                <w:rFonts w:ascii="Arial Narrow" w:hAnsi="Arial Narrow"/>
                <w:sz w:val="18"/>
              </w:rPr>
              <w:t xml:space="preserve">Not important </w:t>
            </w:r>
          </w:p>
          <w:p w14:paraId="28A5F1C0" w14:textId="4E229F0A" w:rsidR="00D47E00" w:rsidRPr="005D5EA4" w:rsidRDefault="00D47E00" w:rsidP="00D47E00">
            <w:pPr>
              <w:spacing w:before="40"/>
              <w:jc w:val="right"/>
              <w:rPr>
                <w:rFonts w:ascii="Arial Narrow" w:hAnsi="Arial Narrow"/>
                <w:sz w:val="18"/>
              </w:rPr>
            </w:pPr>
            <w:r w:rsidRPr="005D5EA4">
              <w:rPr>
                <w:rFonts w:ascii="Arial Narrow" w:hAnsi="Arial Narrow"/>
                <w:sz w:val="18"/>
              </w:rPr>
              <w:t>Don’t know</w:t>
            </w:r>
          </w:p>
        </w:tc>
        <w:tc>
          <w:tcPr>
            <w:tcW w:w="2577" w:type="dxa"/>
            <w:gridSpan w:val="3"/>
            <w:tcBorders>
              <w:top w:val="single" w:sz="4" w:space="0" w:color="auto"/>
              <w:right w:val="single" w:sz="4" w:space="0" w:color="auto"/>
            </w:tcBorders>
            <w:shd w:val="clear" w:color="auto" w:fill="D9D9D9"/>
            <w:vAlign w:val="center"/>
          </w:tcPr>
          <w:p w14:paraId="213C2205" w14:textId="77777777" w:rsidR="00D47E00" w:rsidRPr="005D5EA4" w:rsidRDefault="00D47E00" w:rsidP="00D47E00">
            <w:pPr>
              <w:spacing w:before="40"/>
              <w:rPr>
                <w:rFonts w:ascii="Arial Narrow" w:hAnsi="Arial Narrow"/>
                <w:sz w:val="18"/>
              </w:rPr>
            </w:pPr>
            <w:r w:rsidRPr="005D5EA4">
              <w:rPr>
                <w:rFonts w:ascii="Arial Narrow" w:hAnsi="Arial Narrow"/>
                <w:sz w:val="18"/>
              </w:rPr>
              <w:t>1</w:t>
            </w:r>
          </w:p>
          <w:p w14:paraId="1AF1D610" w14:textId="77777777" w:rsidR="00D47E00" w:rsidRPr="005D5EA4" w:rsidRDefault="00D47E00" w:rsidP="00D47E00">
            <w:pPr>
              <w:spacing w:before="40"/>
              <w:rPr>
                <w:rFonts w:ascii="Arial Narrow" w:hAnsi="Arial Narrow"/>
                <w:sz w:val="18"/>
              </w:rPr>
            </w:pPr>
            <w:r w:rsidRPr="005D5EA4">
              <w:rPr>
                <w:rFonts w:ascii="Arial Narrow" w:hAnsi="Arial Narrow"/>
                <w:sz w:val="18"/>
              </w:rPr>
              <w:t>2</w:t>
            </w:r>
          </w:p>
          <w:p w14:paraId="3CB5B6AE" w14:textId="4AADD8C9" w:rsidR="00D47E00" w:rsidRPr="005D5EA4" w:rsidRDefault="00D47E00" w:rsidP="00D47E00">
            <w:pPr>
              <w:spacing w:before="40"/>
              <w:rPr>
                <w:rFonts w:ascii="Arial Narrow" w:hAnsi="Arial Narrow"/>
                <w:sz w:val="18"/>
              </w:rPr>
            </w:pPr>
            <w:r w:rsidRPr="005D5EA4">
              <w:rPr>
                <w:rFonts w:ascii="Arial Narrow" w:hAnsi="Arial Narrow"/>
                <w:sz w:val="18"/>
              </w:rPr>
              <w:t>77</w:t>
            </w:r>
          </w:p>
        </w:tc>
        <w:tc>
          <w:tcPr>
            <w:tcW w:w="973" w:type="dxa"/>
            <w:tcBorders>
              <w:top w:val="single" w:sz="4" w:space="0" w:color="auto"/>
              <w:left w:val="single" w:sz="4" w:space="0" w:color="auto"/>
              <w:right w:val="single" w:sz="6" w:space="0" w:color="auto"/>
            </w:tcBorders>
            <w:shd w:val="clear" w:color="auto" w:fill="D9D9D9"/>
            <w:vAlign w:val="center"/>
          </w:tcPr>
          <w:p w14:paraId="222E074E" w14:textId="0A6280F9" w:rsidR="00D47E00" w:rsidRPr="0068138B" w:rsidRDefault="00D47E00" w:rsidP="00D47E00">
            <w:pPr>
              <w:jc w:val="center"/>
              <w:rPr>
                <w:rFonts w:ascii="Arial Narrow" w:hAnsi="Arial Narrow"/>
                <w:bCs/>
                <w:iCs/>
                <w:sz w:val="22"/>
                <w:szCs w:val="22"/>
              </w:rPr>
            </w:pPr>
            <w:r w:rsidRPr="0068138B">
              <w:rPr>
                <w:rFonts w:ascii="Arial Narrow" w:hAnsi="Arial Narrow"/>
                <w:bCs/>
                <w:iCs/>
                <w:sz w:val="22"/>
                <w:szCs w:val="22"/>
              </w:rPr>
              <w:t>X9</w:t>
            </w:r>
          </w:p>
        </w:tc>
      </w:tr>
      <w:tr w:rsidR="00D47E00" w:rsidRPr="005D5EA4" w14:paraId="63137EDC" w14:textId="77777777" w:rsidTr="000578D5">
        <w:tblPrEx>
          <w:shd w:val="clear" w:color="auto" w:fill="FFFFFF"/>
        </w:tblPrEx>
        <w:trPr>
          <w:gridBefore w:val="2"/>
          <w:wBefore w:w="16" w:type="dxa"/>
          <w:trHeight w:hRule="exact" w:val="320"/>
          <w:jc w:val="center"/>
        </w:trPr>
        <w:tc>
          <w:tcPr>
            <w:tcW w:w="10551" w:type="dxa"/>
            <w:gridSpan w:val="9"/>
            <w:tcBorders>
              <w:top w:val="single" w:sz="6" w:space="0" w:color="auto"/>
              <w:left w:val="single" w:sz="6" w:space="0" w:color="auto"/>
              <w:bottom w:val="single" w:sz="6" w:space="0" w:color="auto"/>
              <w:right w:val="single" w:sz="6" w:space="0" w:color="auto"/>
            </w:tcBorders>
            <w:shd w:val="clear" w:color="auto" w:fill="FFFFFF"/>
            <w:vAlign w:val="center"/>
          </w:tcPr>
          <w:p w14:paraId="2016248D" w14:textId="77777777" w:rsidR="00D47E00" w:rsidRDefault="00D47E00" w:rsidP="00D47E00">
            <w:pPr>
              <w:outlineLvl w:val="0"/>
              <w:rPr>
                <w:rFonts w:ascii="Arial Narrow" w:hAnsi="Arial Narrow"/>
                <w:b/>
                <w:bCs/>
              </w:rPr>
            </w:pPr>
            <w:r w:rsidRPr="005D5EA4">
              <w:rPr>
                <w:rFonts w:ascii="Arial Narrow" w:hAnsi="Arial Narrow"/>
                <w:b/>
                <w:bCs/>
              </w:rPr>
              <w:t>CORE: Injury</w:t>
            </w:r>
          </w:p>
          <w:p w14:paraId="0C84F0B8" w14:textId="77777777" w:rsidR="00D47E00" w:rsidRPr="005D5EA4" w:rsidRDefault="00D47E00" w:rsidP="00D47E00">
            <w:pPr>
              <w:outlineLvl w:val="0"/>
              <w:rPr>
                <w:rFonts w:ascii="Arial Narrow" w:hAnsi="Arial Narrow"/>
                <w:b/>
                <w:bCs/>
              </w:rPr>
            </w:pPr>
          </w:p>
        </w:tc>
      </w:tr>
      <w:tr w:rsidR="00D47E00" w:rsidRPr="005D5EA4" w14:paraId="7B0024CA" w14:textId="77777777" w:rsidTr="000578D5">
        <w:tblPrEx>
          <w:shd w:val="clear" w:color="auto" w:fill="FFFFFF"/>
        </w:tblPrEx>
        <w:trPr>
          <w:gridBefore w:val="2"/>
          <w:wBefore w:w="16" w:type="dxa"/>
          <w:trHeight w:hRule="exact" w:val="320"/>
          <w:jc w:val="center"/>
        </w:trPr>
        <w:tc>
          <w:tcPr>
            <w:tcW w:w="10551" w:type="dxa"/>
            <w:gridSpan w:val="9"/>
            <w:tcBorders>
              <w:top w:val="single" w:sz="6" w:space="0" w:color="auto"/>
              <w:left w:val="single" w:sz="6" w:space="0" w:color="auto"/>
              <w:bottom w:val="single" w:sz="6" w:space="0" w:color="auto"/>
              <w:right w:val="single" w:sz="6" w:space="0" w:color="auto"/>
            </w:tcBorders>
            <w:shd w:val="clear" w:color="auto" w:fill="C9C9C9"/>
            <w:vAlign w:val="center"/>
          </w:tcPr>
          <w:p w14:paraId="7DF6AAB7" w14:textId="77777777" w:rsidR="00D47E00" w:rsidRPr="005D5EA4" w:rsidRDefault="00D47E00" w:rsidP="00D47E00">
            <w:pPr>
              <w:outlineLvl w:val="0"/>
              <w:rPr>
                <w:rFonts w:ascii="Arial Narrow" w:hAnsi="Arial Narrow"/>
                <w:sz w:val="20"/>
                <w:szCs w:val="20"/>
              </w:rPr>
            </w:pPr>
            <w:r w:rsidRPr="005D5EA4">
              <w:rPr>
                <w:rFonts w:ascii="Arial Narrow" w:hAnsi="Arial Narrow"/>
                <w:sz w:val="20"/>
                <w:szCs w:val="20"/>
              </w:rPr>
              <w:t>The next questions ask about different experiences and behaviors that are related to road traffic injuries.</w:t>
            </w:r>
          </w:p>
        </w:tc>
      </w:tr>
      <w:tr w:rsidR="00D47E00" w:rsidRPr="005D5EA4" w14:paraId="3A46821B" w14:textId="77777777" w:rsidTr="000578D5">
        <w:tblPrEx>
          <w:shd w:val="clear" w:color="auto" w:fill="FFFFFF"/>
        </w:tblPrEx>
        <w:trPr>
          <w:gridBefore w:val="2"/>
          <w:wBefore w:w="16" w:type="dxa"/>
          <w:jc w:val="center"/>
        </w:trPr>
        <w:tc>
          <w:tcPr>
            <w:tcW w:w="4450" w:type="dxa"/>
            <w:gridSpan w:val="2"/>
            <w:tcBorders>
              <w:top w:val="single" w:sz="6" w:space="0" w:color="auto"/>
              <w:left w:val="single" w:sz="6" w:space="0" w:color="auto"/>
              <w:bottom w:val="single" w:sz="4" w:space="0" w:color="auto"/>
              <w:right w:val="single" w:sz="4" w:space="0" w:color="auto"/>
            </w:tcBorders>
            <w:shd w:val="clear" w:color="auto" w:fill="FFFFFF"/>
          </w:tcPr>
          <w:p w14:paraId="4F905264" w14:textId="77777777" w:rsidR="00D47E00" w:rsidRPr="005D5EA4" w:rsidRDefault="00D47E00" w:rsidP="00D47E00">
            <w:pPr>
              <w:spacing w:before="40" w:after="40"/>
              <w:rPr>
                <w:rFonts w:ascii="Arial Narrow" w:hAnsi="Arial Narrow"/>
                <w:b/>
                <w:sz w:val="22"/>
                <w:szCs w:val="22"/>
              </w:rPr>
            </w:pPr>
            <w:r w:rsidRPr="005D5EA4">
              <w:rPr>
                <w:rFonts w:ascii="Arial Narrow" w:hAnsi="Arial Narrow"/>
                <w:b/>
                <w:sz w:val="22"/>
                <w:szCs w:val="22"/>
              </w:rPr>
              <w:t>Question</w:t>
            </w:r>
          </w:p>
        </w:tc>
        <w:tc>
          <w:tcPr>
            <w:tcW w:w="5128" w:type="dxa"/>
            <w:gridSpan w:val="6"/>
            <w:tcBorders>
              <w:top w:val="single" w:sz="6" w:space="0" w:color="auto"/>
              <w:left w:val="single" w:sz="4" w:space="0" w:color="auto"/>
              <w:bottom w:val="single" w:sz="4" w:space="0" w:color="auto"/>
              <w:right w:val="single" w:sz="6" w:space="0" w:color="auto"/>
            </w:tcBorders>
            <w:shd w:val="clear" w:color="auto" w:fill="FFFFFF"/>
          </w:tcPr>
          <w:p w14:paraId="6EB5ADA7" w14:textId="77777777" w:rsidR="00D47E00" w:rsidRPr="005D5EA4" w:rsidRDefault="00D47E00" w:rsidP="00D47E00">
            <w:pPr>
              <w:spacing w:before="40" w:after="40"/>
              <w:jc w:val="center"/>
              <w:rPr>
                <w:rFonts w:ascii="Arial Narrow" w:hAnsi="Arial Narrow"/>
                <w:b/>
                <w:sz w:val="22"/>
                <w:szCs w:val="22"/>
              </w:rPr>
            </w:pPr>
            <w:r w:rsidRPr="005D5EA4">
              <w:rPr>
                <w:rFonts w:ascii="Arial Narrow" w:hAnsi="Arial Narrow"/>
                <w:b/>
                <w:sz w:val="22"/>
                <w:szCs w:val="22"/>
              </w:rPr>
              <w:t>Response</w:t>
            </w:r>
          </w:p>
        </w:tc>
        <w:tc>
          <w:tcPr>
            <w:tcW w:w="973" w:type="dxa"/>
            <w:tcBorders>
              <w:top w:val="single" w:sz="6" w:space="0" w:color="auto"/>
              <w:left w:val="single" w:sz="6" w:space="0" w:color="auto"/>
              <w:bottom w:val="single" w:sz="6" w:space="0" w:color="auto"/>
              <w:right w:val="single" w:sz="6" w:space="0" w:color="auto"/>
            </w:tcBorders>
            <w:shd w:val="clear" w:color="auto" w:fill="FFFFFF"/>
          </w:tcPr>
          <w:p w14:paraId="4AD3CC04" w14:textId="77777777" w:rsidR="00D47E00" w:rsidRPr="005D5EA4" w:rsidRDefault="00D47E00" w:rsidP="00D47E00">
            <w:pPr>
              <w:tabs>
                <w:tab w:val="right" w:pos="1450"/>
              </w:tabs>
              <w:spacing w:before="40" w:after="40"/>
              <w:jc w:val="center"/>
              <w:rPr>
                <w:rFonts w:ascii="Arial Narrow" w:hAnsi="Arial Narrow"/>
                <w:b/>
                <w:sz w:val="22"/>
                <w:szCs w:val="22"/>
              </w:rPr>
            </w:pPr>
            <w:r w:rsidRPr="005D5EA4">
              <w:rPr>
                <w:rFonts w:ascii="Arial Narrow" w:hAnsi="Arial Narrow"/>
                <w:b/>
                <w:sz w:val="22"/>
                <w:szCs w:val="22"/>
              </w:rPr>
              <w:t>Code</w:t>
            </w:r>
          </w:p>
        </w:tc>
      </w:tr>
      <w:tr w:rsidR="00D47E00" w:rsidRPr="005D5EA4" w14:paraId="031ADAA5" w14:textId="77777777" w:rsidTr="000578D5">
        <w:tblPrEx>
          <w:shd w:val="clear" w:color="auto" w:fill="FFFFFF"/>
        </w:tblPrEx>
        <w:trPr>
          <w:gridBefore w:val="2"/>
          <w:wBefore w:w="16" w:type="dxa"/>
          <w:trHeight w:val="545"/>
          <w:jc w:val="center"/>
        </w:trPr>
        <w:tc>
          <w:tcPr>
            <w:tcW w:w="4450" w:type="dxa"/>
            <w:gridSpan w:val="2"/>
            <w:vMerge w:val="restart"/>
            <w:tcBorders>
              <w:top w:val="single" w:sz="4" w:space="0" w:color="auto"/>
              <w:left w:val="single" w:sz="4" w:space="0" w:color="auto"/>
              <w:right w:val="single" w:sz="4" w:space="0" w:color="auto"/>
            </w:tcBorders>
            <w:shd w:val="clear" w:color="auto" w:fill="FFFFFF"/>
            <w:vAlign w:val="center"/>
          </w:tcPr>
          <w:p w14:paraId="3DFA18AE"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In the </w:t>
            </w:r>
            <w:r w:rsidRPr="00FC3594">
              <w:rPr>
                <w:rFonts w:ascii="Arial Narrow" w:hAnsi="Arial Narrow"/>
                <w:sz w:val="18"/>
                <w:szCs w:val="18"/>
              </w:rPr>
              <w:t xml:space="preserve">past </w:t>
            </w:r>
            <w:r>
              <w:rPr>
                <w:rFonts w:ascii="Arial Narrow" w:hAnsi="Arial Narrow"/>
                <w:sz w:val="18"/>
                <w:szCs w:val="18"/>
              </w:rPr>
              <w:t>30 days</w:t>
            </w:r>
            <w:r w:rsidRPr="005D5EA4">
              <w:rPr>
                <w:rFonts w:ascii="Arial Narrow" w:hAnsi="Arial Narrow"/>
                <w:sz w:val="18"/>
                <w:szCs w:val="18"/>
              </w:rPr>
              <w:t>, how often did you use a seat belt when you were the driver or passenger of a motor vehicle?</w:t>
            </w:r>
          </w:p>
          <w:p w14:paraId="3E91A101" w14:textId="77777777" w:rsidR="00D47E00" w:rsidRPr="005D5EA4" w:rsidRDefault="00D47E00" w:rsidP="00D47E00">
            <w:pPr>
              <w:rPr>
                <w:rFonts w:ascii="Arial Narrow" w:hAnsi="Arial Narrow"/>
                <w:sz w:val="18"/>
                <w:szCs w:val="18"/>
              </w:rPr>
            </w:pPr>
          </w:p>
        </w:tc>
        <w:tc>
          <w:tcPr>
            <w:tcW w:w="2897" w:type="dxa"/>
            <w:gridSpan w:val="5"/>
            <w:vMerge w:val="restart"/>
            <w:tcBorders>
              <w:left w:val="nil"/>
            </w:tcBorders>
            <w:shd w:val="clear" w:color="auto" w:fill="FFFFFF"/>
            <w:vAlign w:val="center"/>
          </w:tcPr>
          <w:p w14:paraId="73DA7C60" w14:textId="77777777" w:rsidR="00D47E00" w:rsidRPr="005D5EA4" w:rsidRDefault="00D47E00" w:rsidP="00D47E00">
            <w:pPr>
              <w:tabs>
                <w:tab w:val="right" w:pos="402"/>
              </w:tabs>
              <w:spacing w:before="40"/>
              <w:jc w:val="right"/>
              <w:rPr>
                <w:rFonts w:ascii="Arial Narrow" w:hAnsi="Arial Narrow"/>
                <w:sz w:val="18"/>
                <w:szCs w:val="18"/>
              </w:rPr>
            </w:pPr>
            <w:r w:rsidRPr="005D5EA4">
              <w:rPr>
                <w:rFonts w:ascii="Arial Narrow" w:hAnsi="Arial Narrow"/>
                <w:sz w:val="18"/>
                <w:szCs w:val="18"/>
              </w:rPr>
              <w:t>All of the time</w:t>
            </w:r>
          </w:p>
          <w:p w14:paraId="1FE266FD" w14:textId="77777777" w:rsidR="00D47E00" w:rsidRPr="005D5EA4" w:rsidRDefault="00D47E00" w:rsidP="00D47E00">
            <w:pPr>
              <w:tabs>
                <w:tab w:val="right" w:pos="402"/>
              </w:tabs>
              <w:spacing w:before="40"/>
              <w:jc w:val="right"/>
              <w:rPr>
                <w:rFonts w:ascii="Arial Narrow" w:hAnsi="Arial Narrow"/>
                <w:sz w:val="18"/>
                <w:szCs w:val="18"/>
              </w:rPr>
            </w:pPr>
            <w:r w:rsidRPr="005D5EA4">
              <w:rPr>
                <w:rFonts w:ascii="Arial Narrow" w:hAnsi="Arial Narrow"/>
                <w:sz w:val="18"/>
                <w:szCs w:val="18"/>
              </w:rPr>
              <w:t>Sometimes</w:t>
            </w:r>
          </w:p>
          <w:p w14:paraId="4B95B1FB" w14:textId="77777777" w:rsidR="00D47E00" w:rsidRPr="005D5EA4" w:rsidRDefault="00D47E00" w:rsidP="00D47E00">
            <w:pPr>
              <w:tabs>
                <w:tab w:val="right" w:pos="402"/>
              </w:tabs>
              <w:spacing w:before="40"/>
              <w:jc w:val="right"/>
              <w:rPr>
                <w:rFonts w:ascii="Arial Narrow" w:hAnsi="Arial Narrow"/>
                <w:sz w:val="18"/>
                <w:szCs w:val="18"/>
              </w:rPr>
            </w:pPr>
            <w:r w:rsidRPr="005D5EA4">
              <w:rPr>
                <w:rFonts w:ascii="Arial Narrow" w:hAnsi="Arial Narrow"/>
                <w:sz w:val="18"/>
                <w:szCs w:val="18"/>
              </w:rPr>
              <w:t>Never</w:t>
            </w:r>
          </w:p>
          <w:p w14:paraId="48D9BB41" w14:textId="77777777" w:rsidR="00D47E00" w:rsidRPr="005D5EA4" w:rsidRDefault="00D47E00" w:rsidP="00D47E00">
            <w:pPr>
              <w:tabs>
                <w:tab w:val="right" w:pos="402"/>
              </w:tabs>
              <w:spacing w:before="40"/>
              <w:jc w:val="right"/>
              <w:rPr>
                <w:rFonts w:ascii="Arial Narrow" w:hAnsi="Arial Narrow"/>
                <w:sz w:val="18"/>
                <w:szCs w:val="18"/>
              </w:rPr>
            </w:pPr>
            <w:r w:rsidRPr="005D5EA4">
              <w:rPr>
                <w:rFonts w:ascii="Arial Narrow" w:hAnsi="Arial Narrow"/>
                <w:sz w:val="18"/>
                <w:szCs w:val="18"/>
              </w:rPr>
              <w:lastRenderedPageBreak/>
              <w:t>Have not been in a vehicle in past 30 days</w:t>
            </w:r>
          </w:p>
          <w:p w14:paraId="63F19AFB" w14:textId="77777777" w:rsidR="00D47E00" w:rsidRPr="005D5EA4" w:rsidRDefault="00D47E00" w:rsidP="00D47E00">
            <w:pPr>
              <w:tabs>
                <w:tab w:val="right" w:pos="402"/>
              </w:tabs>
              <w:spacing w:before="40"/>
              <w:jc w:val="right"/>
              <w:rPr>
                <w:rFonts w:ascii="Arial Narrow" w:hAnsi="Arial Narrow"/>
                <w:sz w:val="18"/>
                <w:szCs w:val="18"/>
              </w:rPr>
            </w:pPr>
            <w:r w:rsidRPr="005D5EA4">
              <w:rPr>
                <w:rFonts w:ascii="Arial Narrow" w:hAnsi="Arial Narrow"/>
                <w:sz w:val="18"/>
                <w:szCs w:val="18"/>
              </w:rPr>
              <w:t xml:space="preserve">No seat belt in the car I usually am in </w:t>
            </w:r>
          </w:p>
          <w:p w14:paraId="46D37E61" w14:textId="77777777" w:rsidR="00D47E00" w:rsidRPr="005D5EA4" w:rsidRDefault="00D47E00" w:rsidP="00D47E00">
            <w:pPr>
              <w:tabs>
                <w:tab w:val="right" w:pos="402"/>
              </w:tabs>
              <w:spacing w:before="40"/>
              <w:jc w:val="right"/>
              <w:rPr>
                <w:rFonts w:ascii="Arial Narrow" w:hAnsi="Arial Narrow"/>
                <w:sz w:val="18"/>
                <w:szCs w:val="18"/>
              </w:rPr>
            </w:pPr>
            <w:r w:rsidRPr="005D5EA4">
              <w:rPr>
                <w:rFonts w:ascii="Arial Narrow" w:hAnsi="Arial Narrow"/>
                <w:sz w:val="18"/>
                <w:szCs w:val="18"/>
              </w:rPr>
              <w:t>Don't Know</w:t>
            </w:r>
          </w:p>
          <w:p w14:paraId="3AA417FF" w14:textId="77777777" w:rsidR="00D47E00" w:rsidRPr="005D5EA4" w:rsidRDefault="00D47E00" w:rsidP="00D47E00">
            <w:pPr>
              <w:tabs>
                <w:tab w:val="right" w:pos="402"/>
              </w:tabs>
              <w:spacing w:before="40"/>
              <w:jc w:val="right"/>
              <w:rPr>
                <w:rFonts w:ascii="Arial Narrow" w:hAnsi="Arial Narrow"/>
                <w:sz w:val="18"/>
                <w:szCs w:val="18"/>
              </w:rPr>
            </w:pPr>
            <w:r w:rsidRPr="005D5EA4">
              <w:rPr>
                <w:rFonts w:ascii="Arial Narrow" w:hAnsi="Arial Narrow"/>
                <w:sz w:val="18"/>
                <w:szCs w:val="18"/>
              </w:rPr>
              <w:t>Refused</w:t>
            </w:r>
          </w:p>
        </w:tc>
        <w:tc>
          <w:tcPr>
            <w:tcW w:w="2231" w:type="dxa"/>
            <w:vMerge w:val="restart"/>
            <w:tcBorders>
              <w:left w:val="nil"/>
              <w:right w:val="single" w:sz="6" w:space="0" w:color="auto"/>
            </w:tcBorders>
            <w:shd w:val="clear" w:color="auto" w:fill="FFFFFF"/>
            <w:vAlign w:val="center"/>
          </w:tcPr>
          <w:p w14:paraId="4439536D" w14:textId="77777777" w:rsidR="00D47E00" w:rsidRPr="005D5EA4" w:rsidRDefault="00D47E00" w:rsidP="00D47E00">
            <w:pPr>
              <w:tabs>
                <w:tab w:val="right" w:pos="402"/>
              </w:tabs>
              <w:spacing w:before="40"/>
              <w:rPr>
                <w:rFonts w:ascii="Arial Narrow" w:hAnsi="Arial Narrow"/>
                <w:sz w:val="18"/>
                <w:szCs w:val="18"/>
              </w:rPr>
            </w:pPr>
            <w:r w:rsidRPr="005D5EA4">
              <w:rPr>
                <w:rFonts w:ascii="Arial Narrow" w:hAnsi="Arial Narrow"/>
                <w:sz w:val="18"/>
                <w:szCs w:val="18"/>
              </w:rPr>
              <w:lastRenderedPageBreak/>
              <w:t>1</w:t>
            </w:r>
          </w:p>
          <w:p w14:paraId="66424281" w14:textId="77777777" w:rsidR="00D47E00" w:rsidRPr="005D5EA4" w:rsidRDefault="00D47E00" w:rsidP="00D47E00">
            <w:pPr>
              <w:tabs>
                <w:tab w:val="right" w:pos="402"/>
              </w:tabs>
              <w:spacing w:before="40"/>
              <w:rPr>
                <w:rFonts w:ascii="Arial Narrow" w:hAnsi="Arial Narrow"/>
                <w:sz w:val="18"/>
                <w:szCs w:val="18"/>
              </w:rPr>
            </w:pPr>
            <w:r w:rsidRPr="005D5EA4">
              <w:rPr>
                <w:rFonts w:ascii="Arial Narrow" w:hAnsi="Arial Narrow"/>
                <w:sz w:val="18"/>
                <w:szCs w:val="18"/>
              </w:rPr>
              <w:t>2</w:t>
            </w:r>
          </w:p>
          <w:p w14:paraId="16FE3AC3" w14:textId="77777777" w:rsidR="00D47E00" w:rsidRPr="005D5EA4" w:rsidRDefault="00D47E00" w:rsidP="00D47E00">
            <w:pPr>
              <w:tabs>
                <w:tab w:val="right" w:pos="402"/>
              </w:tabs>
              <w:spacing w:before="40"/>
              <w:rPr>
                <w:rFonts w:ascii="Arial Narrow" w:hAnsi="Arial Narrow"/>
                <w:sz w:val="18"/>
                <w:szCs w:val="18"/>
              </w:rPr>
            </w:pPr>
            <w:r w:rsidRPr="005D5EA4">
              <w:rPr>
                <w:rFonts w:ascii="Arial Narrow" w:hAnsi="Arial Narrow"/>
                <w:sz w:val="18"/>
                <w:szCs w:val="18"/>
              </w:rPr>
              <w:t>3</w:t>
            </w:r>
          </w:p>
          <w:p w14:paraId="322113E5" w14:textId="77777777" w:rsidR="00D47E00" w:rsidRPr="005D5EA4" w:rsidRDefault="00D47E00" w:rsidP="00D47E00">
            <w:pPr>
              <w:tabs>
                <w:tab w:val="right" w:pos="402"/>
              </w:tabs>
              <w:spacing w:before="40"/>
              <w:rPr>
                <w:rFonts w:ascii="Arial Narrow" w:hAnsi="Arial Narrow"/>
                <w:sz w:val="18"/>
                <w:szCs w:val="18"/>
              </w:rPr>
            </w:pPr>
            <w:r w:rsidRPr="005D5EA4">
              <w:rPr>
                <w:rFonts w:ascii="Arial Narrow" w:hAnsi="Arial Narrow"/>
                <w:sz w:val="18"/>
                <w:szCs w:val="18"/>
              </w:rPr>
              <w:lastRenderedPageBreak/>
              <w:t>4</w:t>
            </w:r>
          </w:p>
          <w:p w14:paraId="3A0515DA" w14:textId="77777777" w:rsidR="00D47E00" w:rsidRPr="005D5EA4" w:rsidRDefault="00D47E00" w:rsidP="00D47E00">
            <w:pPr>
              <w:tabs>
                <w:tab w:val="right" w:pos="402"/>
              </w:tabs>
              <w:spacing w:before="40"/>
              <w:rPr>
                <w:rFonts w:ascii="Arial Narrow" w:hAnsi="Arial Narrow"/>
                <w:sz w:val="18"/>
                <w:szCs w:val="18"/>
              </w:rPr>
            </w:pPr>
          </w:p>
          <w:p w14:paraId="702427FB" w14:textId="77777777" w:rsidR="00D47E00" w:rsidRPr="005D5EA4" w:rsidRDefault="00D47E00" w:rsidP="00D47E00">
            <w:pPr>
              <w:tabs>
                <w:tab w:val="right" w:pos="402"/>
              </w:tabs>
              <w:spacing w:before="40"/>
              <w:rPr>
                <w:rFonts w:ascii="Arial Narrow" w:hAnsi="Arial Narrow"/>
                <w:sz w:val="18"/>
                <w:szCs w:val="18"/>
              </w:rPr>
            </w:pPr>
            <w:r w:rsidRPr="005D5EA4">
              <w:rPr>
                <w:rFonts w:ascii="Arial Narrow" w:hAnsi="Arial Narrow"/>
                <w:sz w:val="18"/>
                <w:szCs w:val="18"/>
              </w:rPr>
              <w:t>5</w:t>
            </w:r>
          </w:p>
          <w:p w14:paraId="361EB594" w14:textId="77777777" w:rsidR="00D47E00" w:rsidRPr="005D5EA4" w:rsidRDefault="00D47E00" w:rsidP="00D47E00">
            <w:pPr>
              <w:tabs>
                <w:tab w:val="right" w:pos="402"/>
              </w:tabs>
              <w:spacing w:before="40"/>
              <w:rPr>
                <w:rFonts w:ascii="Arial Narrow" w:hAnsi="Arial Narrow"/>
                <w:sz w:val="18"/>
                <w:szCs w:val="18"/>
              </w:rPr>
            </w:pPr>
            <w:r w:rsidRPr="005D5EA4">
              <w:rPr>
                <w:rFonts w:ascii="Arial Narrow" w:hAnsi="Arial Narrow"/>
                <w:sz w:val="18"/>
                <w:szCs w:val="18"/>
              </w:rPr>
              <w:t>77</w:t>
            </w:r>
          </w:p>
          <w:p w14:paraId="5328D019" w14:textId="77777777" w:rsidR="00D47E00" w:rsidRPr="005D5EA4" w:rsidRDefault="00D47E00" w:rsidP="00D47E00">
            <w:pPr>
              <w:tabs>
                <w:tab w:val="right" w:pos="402"/>
              </w:tabs>
              <w:spacing w:before="40"/>
              <w:rPr>
                <w:rFonts w:ascii="Arial Narrow" w:hAnsi="Arial Narrow"/>
                <w:sz w:val="18"/>
                <w:szCs w:val="18"/>
              </w:rPr>
            </w:pPr>
            <w:r w:rsidRPr="005D5EA4">
              <w:rPr>
                <w:rFonts w:ascii="Arial Narrow" w:hAnsi="Arial Narrow"/>
                <w:sz w:val="18"/>
                <w:szCs w:val="18"/>
              </w:rPr>
              <w:t>88</w:t>
            </w:r>
          </w:p>
        </w:tc>
        <w:tc>
          <w:tcPr>
            <w:tcW w:w="973" w:type="dxa"/>
            <w:tcBorders>
              <w:left w:val="single" w:sz="6" w:space="0" w:color="auto"/>
              <w:right w:val="single" w:sz="6" w:space="0" w:color="auto"/>
            </w:tcBorders>
            <w:shd w:val="clear" w:color="auto" w:fill="FFFFFF"/>
            <w:vAlign w:val="center"/>
          </w:tcPr>
          <w:p w14:paraId="5FC4270C" w14:textId="77777777" w:rsidR="00D47E00" w:rsidRPr="005D5EA4" w:rsidRDefault="00D47E00" w:rsidP="00D47E00">
            <w:pPr>
              <w:rPr>
                <w:rFonts w:ascii="Arial Narrow" w:hAnsi="Arial Narrow"/>
                <w:bCs/>
                <w:sz w:val="18"/>
                <w:szCs w:val="18"/>
              </w:rPr>
            </w:pPr>
          </w:p>
        </w:tc>
      </w:tr>
      <w:tr w:rsidR="00D47E00" w:rsidRPr="005D5EA4" w14:paraId="7343DFBC" w14:textId="77777777" w:rsidTr="000578D5">
        <w:tblPrEx>
          <w:shd w:val="clear" w:color="auto" w:fill="FFFFFF"/>
        </w:tblPrEx>
        <w:trPr>
          <w:gridBefore w:val="2"/>
          <w:wBefore w:w="16" w:type="dxa"/>
          <w:trHeight w:val="123"/>
          <w:jc w:val="center"/>
        </w:trPr>
        <w:tc>
          <w:tcPr>
            <w:tcW w:w="4450" w:type="dxa"/>
            <w:gridSpan w:val="2"/>
            <w:vMerge/>
            <w:tcBorders>
              <w:left w:val="single" w:sz="4" w:space="0" w:color="auto"/>
              <w:right w:val="single" w:sz="4" w:space="0" w:color="auto"/>
            </w:tcBorders>
            <w:shd w:val="clear" w:color="auto" w:fill="FFFFFF"/>
            <w:vAlign w:val="center"/>
          </w:tcPr>
          <w:p w14:paraId="384292E8" w14:textId="77777777" w:rsidR="00D47E00" w:rsidRPr="005D5EA4" w:rsidRDefault="00D47E00" w:rsidP="00D47E00">
            <w:pPr>
              <w:rPr>
                <w:rFonts w:ascii="Arial Narrow" w:hAnsi="Arial Narrow"/>
                <w:sz w:val="18"/>
                <w:szCs w:val="18"/>
              </w:rPr>
            </w:pPr>
          </w:p>
        </w:tc>
        <w:tc>
          <w:tcPr>
            <w:tcW w:w="2897" w:type="dxa"/>
            <w:gridSpan w:val="5"/>
            <w:vMerge/>
            <w:tcBorders>
              <w:left w:val="nil"/>
            </w:tcBorders>
            <w:shd w:val="clear" w:color="auto" w:fill="FFFFFF"/>
            <w:vAlign w:val="center"/>
          </w:tcPr>
          <w:p w14:paraId="6D0A9324" w14:textId="77777777" w:rsidR="00D47E00" w:rsidRPr="005D5EA4" w:rsidRDefault="00D47E00" w:rsidP="00D47E00">
            <w:pPr>
              <w:tabs>
                <w:tab w:val="right" w:pos="402"/>
              </w:tabs>
              <w:spacing w:before="40"/>
              <w:jc w:val="right"/>
              <w:rPr>
                <w:rFonts w:ascii="Arial Narrow" w:hAnsi="Arial Narrow"/>
                <w:sz w:val="18"/>
                <w:szCs w:val="18"/>
              </w:rPr>
            </w:pPr>
          </w:p>
        </w:tc>
        <w:tc>
          <w:tcPr>
            <w:tcW w:w="2231" w:type="dxa"/>
            <w:vMerge/>
            <w:tcBorders>
              <w:left w:val="nil"/>
              <w:right w:val="single" w:sz="6" w:space="0" w:color="auto"/>
            </w:tcBorders>
            <w:shd w:val="clear" w:color="auto" w:fill="FFFFFF"/>
            <w:vAlign w:val="center"/>
          </w:tcPr>
          <w:p w14:paraId="49BBBA26" w14:textId="77777777" w:rsidR="00D47E00" w:rsidRPr="005D5EA4" w:rsidRDefault="00D47E00" w:rsidP="00D47E00">
            <w:pPr>
              <w:tabs>
                <w:tab w:val="right" w:pos="402"/>
              </w:tabs>
              <w:spacing w:before="40"/>
              <w:rPr>
                <w:rFonts w:ascii="Arial Narrow" w:hAnsi="Arial Narrow"/>
                <w:sz w:val="18"/>
                <w:szCs w:val="18"/>
              </w:rPr>
            </w:pPr>
          </w:p>
        </w:tc>
        <w:tc>
          <w:tcPr>
            <w:tcW w:w="973" w:type="dxa"/>
            <w:tcBorders>
              <w:left w:val="single" w:sz="6" w:space="0" w:color="auto"/>
              <w:right w:val="single" w:sz="6" w:space="0" w:color="auto"/>
            </w:tcBorders>
            <w:shd w:val="clear" w:color="auto" w:fill="FFFFFF"/>
            <w:vAlign w:val="center"/>
          </w:tcPr>
          <w:p w14:paraId="41E11733" w14:textId="77777777" w:rsidR="00D47E00" w:rsidRPr="005D5EA4" w:rsidRDefault="00D47E00" w:rsidP="00D47E00">
            <w:pPr>
              <w:rPr>
                <w:rFonts w:ascii="Arial Narrow" w:hAnsi="Arial Narrow"/>
                <w:bCs/>
                <w:sz w:val="18"/>
                <w:szCs w:val="18"/>
              </w:rPr>
            </w:pPr>
          </w:p>
        </w:tc>
      </w:tr>
      <w:tr w:rsidR="00D47E00" w:rsidRPr="005D5EA4" w14:paraId="0FF1C048" w14:textId="77777777" w:rsidTr="000578D5">
        <w:tblPrEx>
          <w:shd w:val="clear" w:color="auto" w:fill="FFFFFF"/>
        </w:tblPrEx>
        <w:trPr>
          <w:gridBefore w:val="2"/>
          <w:wBefore w:w="16" w:type="dxa"/>
          <w:trHeight w:val="1053"/>
          <w:jc w:val="center"/>
        </w:trPr>
        <w:tc>
          <w:tcPr>
            <w:tcW w:w="4450" w:type="dxa"/>
            <w:gridSpan w:val="2"/>
            <w:vMerge/>
            <w:tcBorders>
              <w:left w:val="single" w:sz="4" w:space="0" w:color="auto"/>
              <w:right w:val="single" w:sz="4" w:space="0" w:color="auto"/>
            </w:tcBorders>
            <w:shd w:val="clear" w:color="auto" w:fill="FFFFFF"/>
            <w:vAlign w:val="center"/>
          </w:tcPr>
          <w:p w14:paraId="0DEB11D5" w14:textId="77777777" w:rsidR="00D47E00" w:rsidRPr="005D5EA4" w:rsidRDefault="00D47E00" w:rsidP="00D47E00">
            <w:pPr>
              <w:rPr>
                <w:rFonts w:ascii="Arial Narrow" w:hAnsi="Arial Narrow"/>
                <w:sz w:val="18"/>
                <w:szCs w:val="18"/>
              </w:rPr>
            </w:pPr>
          </w:p>
        </w:tc>
        <w:tc>
          <w:tcPr>
            <w:tcW w:w="2897" w:type="dxa"/>
            <w:gridSpan w:val="5"/>
            <w:vMerge/>
            <w:tcBorders>
              <w:left w:val="nil"/>
            </w:tcBorders>
            <w:shd w:val="clear" w:color="auto" w:fill="FFFFFF"/>
            <w:vAlign w:val="center"/>
          </w:tcPr>
          <w:p w14:paraId="0E17C677" w14:textId="77777777" w:rsidR="00D47E00" w:rsidRPr="005D5EA4" w:rsidRDefault="00D47E00" w:rsidP="00D47E00">
            <w:pPr>
              <w:tabs>
                <w:tab w:val="right" w:pos="402"/>
              </w:tabs>
              <w:spacing w:before="40"/>
              <w:jc w:val="right"/>
              <w:rPr>
                <w:rFonts w:ascii="Arial Narrow" w:hAnsi="Arial Narrow"/>
                <w:sz w:val="18"/>
                <w:szCs w:val="18"/>
              </w:rPr>
            </w:pPr>
          </w:p>
        </w:tc>
        <w:tc>
          <w:tcPr>
            <w:tcW w:w="2231" w:type="dxa"/>
            <w:vMerge/>
            <w:tcBorders>
              <w:left w:val="nil"/>
              <w:right w:val="single" w:sz="6" w:space="0" w:color="auto"/>
            </w:tcBorders>
            <w:shd w:val="clear" w:color="auto" w:fill="FFFFFF"/>
            <w:vAlign w:val="center"/>
          </w:tcPr>
          <w:p w14:paraId="41256B8B" w14:textId="77777777" w:rsidR="00D47E00" w:rsidRPr="005D5EA4" w:rsidRDefault="00D47E00" w:rsidP="00D47E00">
            <w:pPr>
              <w:tabs>
                <w:tab w:val="right" w:pos="402"/>
              </w:tabs>
              <w:spacing w:before="40"/>
              <w:rPr>
                <w:rFonts w:ascii="Arial Narrow" w:hAnsi="Arial Narrow"/>
                <w:sz w:val="18"/>
                <w:szCs w:val="18"/>
              </w:rPr>
            </w:pPr>
          </w:p>
        </w:tc>
        <w:tc>
          <w:tcPr>
            <w:tcW w:w="973" w:type="dxa"/>
            <w:tcBorders>
              <w:left w:val="single" w:sz="6" w:space="0" w:color="auto"/>
              <w:right w:val="single" w:sz="6" w:space="0" w:color="auto"/>
            </w:tcBorders>
            <w:shd w:val="clear" w:color="auto" w:fill="FFFFFF"/>
            <w:vAlign w:val="center"/>
          </w:tcPr>
          <w:p w14:paraId="539B82B2" w14:textId="77777777" w:rsidR="00D47E00" w:rsidRPr="005D5EA4" w:rsidRDefault="00D47E00" w:rsidP="00D47E00">
            <w:pPr>
              <w:jc w:val="center"/>
              <w:rPr>
                <w:rFonts w:ascii="Arial Narrow" w:hAnsi="Arial Narrow"/>
                <w:bCs/>
                <w:sz w:val="18"/>
                <w:szCs w:val="18"/>
              </w:rPr>
            </w:pPr>
            <w:r w:rsidRPr="005D5EA4">
              <w:rPr>
                <w:rFonts w:ascii="Arial Narrow" w:hAnsi="Arial Narrow"/>
                <w:bCs/>
                <w:sz w:val="18"/>
                <w:szCs w:val="18"/>
              </w:rPr>
              <w:t>V1</w:t>
            </w:r>
          </w:p>
        </w:tc>
      </w:tr>
      <w:tr w:rsidR="00D47E00" w:rsidRPr="005D5EA4" w14:paraId="671232E6" w14:textId="77777777" w:rsidTr="000578D5">
        <w:tblPrEx>
          <w:shd w:val="clear" w:color="auto" w:fill="FFFFFF"/>
        </w:tblPrEx>
        <w:trPr>
          <w:gridBefore w:val="2"/>
          <w:wBefore w:w="16" w:type="dxa"/>
          <w:cantSplit/>
          <w:trHeight w:hRule="exact" w:val="940"/>
          <w:jc w:val="center"/>
        </w:trPr>
        <w:tc>
          <w:tcPr>
            <w:tcW w:w="4450" w:type="dxa"/>
            <w:gridSpan w:val="2"/>
            <w:tcBorders>
              <w:top w:val="single" w:sz="4" w:space="0" w:color="auto"/>
              <w:left w:val="single" w:sz="4" w:space="0" w:color="auto"/>
              <w:right w:val="single" w:sz="4" w:space="0" w:color="auto"/>
            </w:tcBorders>
            <w:shd w:val="clear" w:color="auto" w:fill="FFFFFF"/>
            <w:vAlign w:val="center"/>
          </w:tcPr>
          <w:p w14:paraId="486A46EC" w14:textId="77777777" w:rsidR="00D47E00" w:rsidRPr="005D5EA4" w:rsidRDefault="00D47E00" w:rsidP="00D47E00">
            <w:pPr>
              <w:spacing w:before="60"/>
              <w:rPr>
                <w:rFonts w:ascii="Arial Narrow" w:hAnsi="Arial Narrow"/>
                <w:sz w:val="18"/>
                <w:szCs w:val="18"/>
              </w:rPr>
            </w:pPr>
            <w:r w:rsidRPr="005D5EA4">
              <w:rPr>
                <w:rFonts w:ascii="Arial Narrow" w:hAnsi="Arial Narrow"/>
                <w:sz w:val="18"/>
                <w:szCs w:val="18"/>
              </w:rPr>
              <w:t xml:space="preserve">In the </w:t>
            </w:r>
            <w:r w:rsidRPr="00FC3594">
              <w:rPr>
                <w:rFonts w:ascii="Arial Narrow" w:hAnsi="Arial Narrow"/>
                <w:sz w:val="18"/>
                <w:szCs w:val="18"/>
              </w:rPr>
              <w:t xml:space="preserve">past </w:t>
            </w:r>
            <w:r>
              <w:rPr>
                <w:rFonts w:ascii="Arial Narrow" w:hAnsi="Arial Narrow"/>
                <w:sz w:val="18"/>
                <w:szCs w:val="18"/>
              </w:rPr>
              <w:t>30 days</w:t>
            </w:r>
            <w:r w:rsidRPr="005D5EA4">
              <w:rPr>
                <w:rFonts w:ascii="Arial Narrow" w:hAnsi="Arial Narrow"/>
                <w:sz w:val="18"/>
                <w:szCs w:val="18"/>
              </w:rPr>
              <w:t>, how often did you wear a helmet when you drove or rode as a passenger on a motorcycle or motor-scooter?</w:t>
            </w:r>
          </w:p>
          <w:p w14:paraId="302FB17D" w14:textId="77777777" w:rsidR="00D47E00" w:rsidRPr="005D5EA4" w:rsidRDefault="00D47E00" w:rsidP="00D47E00">
            <w:pPr>
              <w:spacing w:before="60"/>
              <w:rPr>
                <w:rFonts w:ascii="Arial Narrow" w:hAnsi="Arial Narrow"/>
                <w:sz w:val="18"/>
                <w:szCs w:val="18"/>
              </w:rPr>
            </w:pPr>
          </w:p>
        </w:tc>
        <w:tc>
          <w:tcPr>
            <w:tcW w:w="2897" w:type="dxa"/>
            <w:gridSpan w:val="5"/>
            <w:vMerge w:val="restart"/>
            <w:tcBorders>
              <w:top w:val="single" w:sz="4" w:space="0" w:color="auto"/>
              <w:left w:val="nil"/>
            </w:tcBorders>
            <w:shd w:val="clear" w:color="auto" w:fill="FFFFFF"/>
            <w:vAlign w:val="center"/>
          </w:tcPr>
          <w:p w14:paraId="30B8D583" w14:textId="77777777" w:rsidR="00D47E00" w:rsidRPr="005D5EA4" w:rsidRDefault="00D47E00" w:rsidP="00D47E00">
            <w:pPr>
              <w:tabs>
                <w:tab w:val="right" w:pos="402"/>
              </w:tabs>
              <w:spacing w:before="40"/>
              <w:jc w:val="right"/>
              <w:rPr>
                <w:rFonts w:ascii="Arial Narrow" w:hAnsi="Arial Narrow"/>
                <w:sz w:val="18"/>
                <w:szCs w:val="18"/>
              </w:rPr>
            </w:pPr>
            <w:r w:rsidRPr="005D5EA4">
              <w:rPr>
                <w:rFonts w:ascii="Arial Narrow" w:hAnsi="Arial Narrow"/>
                <w:sz w:val="18"/>
                <w:szCs w:val="18"/>
              </w:rPr>
              <w:t>All of the time</w:t>
            </w:r>
          </w:p>
          <w:p w14:paraId="3DE3D8E8" w14:textId="77777777" w:rsidR="00D47E00" w:rsidRPr="005D5EA4" w:rsidRDefault="00D47E00" w:rsidP="00D47E00">
            <w:pPr>
              <w:tabs>
                <w:tab w:val="right" w:pos="402"/>
              </w:tabs>
              <w:spacing w:before="40"/>
              <w:jc w:val="right"/>
              <w:rPr>
                <w:rFonts w:ascii="Arial Narrow" w:hAnsi="Arial Narrow"/>
                <w:sz w:val="18"/>
                <w:szCs w:val="18"/>
              </w:rPr>
            </w:pPr>
            <w:r w:rsidRPr="005D5EA4">
              <w:rPr>
                <w:rFonts w:ascii="Arial Narrow" w:hAnsi="Arial Narrow"/>
                <w:sz w:val="18"/>
                <w:szCs w:val="18"/>
              </w:rPr>
              <w:t>Sometimes</w:t>
            </w:r>
          </w:p>
          <w:p w14:paraId="69051FB5" w14:textId="77777777" w:rsidR="00D47E00" w:rsidRPr="005D5EA4" w:rsidRDefault="00D47E00" w:rsidP="00D47E00">
            <w:pPr>
              <w:tabs>
                <w:tab w:val="right" w:pos="402"/>
              </w:tabs>
              <w:spacing w:before="40"/>
              <w:jc w:val="right"/>
              <w:rPr>
                <w:rFonts w:ascii="Arial Narrow" w:hAnsi="Arial Narrow"/>
                <w:sz w:val="18"/>
                <w:szCs w:val="18"/>
              </w:rPr>
            </w:pPr>
            <w:r w:rsidRPr="005D5EA4">
              <w:rPr>
                <w:rFonts w:ascii="Arial Narrow" w:hAnsi="Arial Narrow"/>
                <w:sz w:val="18"/>
                <w:szCs w:val="18"/>
              </w:rPr>
              <w:t>Never</w:t>
            </w:r>
          </w:p>
          <w:p w14:paraId="049E6462" w14:textId="77777777" w:rsidR="00D47E00" w:rsidRPr="005D5EA4" w:rsidRDefault="00D47E00" w:rsidP="00D47E00">
            <w:pPr>
              <w:jc w:val="right"/>
              <w:rPr>
                <w:rFonts w:ascii="Arial Narrow" w:hAnsi="Arial Narrow"/>
                <w:iCs/>
                <w:sz w:val="18"/>
                <w:szCs w:val="18"/>
              </w:rPr>
            </w:pPr>
            <w:r w:rsidRPr="005D5EA4">
              <w:rPr>
                <w:rFonts w:ascii="Arial Narrow" w:hAnsi="Arial Narrow"/>
                <w:iCs/>
                <w:sz w:val="18"/>
                <w:szCs w:val="18"/>
              </w:rPr>
              <w:t xml:space="preserve">Have not been on a motorcycle or      </w:t>
            </w:r>
          </w:p>
          <w:p w14:paraId="4B7DC038" w14:textId="77777777" w:rsidR="00D47E00" w:rsidRPr="005D5EA4" w:rsidRDefault="00D47E00" w:rsidP="00D47E00">
            <w:pPr>
              <w:jc w:val="right"/>
              <w:rPr>
                <w:rFonts w:ascii="Arial Narrow" w:hAnsi="Arial Narrow"/>
                <w:iCs/>
                <w:sz w:val="18"/>
                <w:szCs w:val="18"/>
              </w:rPr>
            </w:pPr>
            <w:r w:rsidRPr="005D5EA4">
              <w:rPr>
                <w:rFonts w:ascii="Arial Narrow" w:hAnsi="Arial Narrow"/>
                <w:iCs/>
                <w:sz w:val="18"/>
                <w:szCs w:val="18"/>
              </w:rPr>
              <w:t>motor-scooter in past 30 days</w:t>
            </w:r>
          </w:p>
          <w:p w14:paraId="3243FC29" w14:textId="77777777" w:rsidR="00D47E00" w:rsidRPr="005D5EA4" w:rsidRDefault="00D47E00" w:rsidP="00D47E00">
            <w:pPr>
              <w:jc w:val="right"/>
              <w:rPr>
                <w:rFonts w:ascii="Arial Narrow" w:hAnsi="Arial Narrow"/>
                <w:iCs/>
                <w:sz w:val="18"/>
                <w:szCs w:val="18"/>
              </w:rPr>
            </w:pPr>
            <w:r w:rsidRPr="005D5EA4">
              <w:rPr>
                <w:rFonts w:ascii="Arial Narrow" w:hAnsi="Arial Narrow"/>
                <w:iCs/>
                <w:sz w:val="18"/>
                <w:szCs w:val="18"/>
              </w:rPr>
              <w:t>Do not have a helmet</w:t>
            </w:r>
          </w:p>
          <w:p w14:paraId="752D863C" w14:textId="77777777" w:rsidR="00D47E00" w:rsidRPr="005D5EA4" w:rsidRDefault="00D47E00" w:rsidP="00D47E00">
            <w:pPr>
              <w:jc w:val="right"/>
              <w:rPr>
                <w:rFonts w:ascii="Arial Narrow" w:hAnsi="Arial Narrow"/>
                <w:iCs/>
                <w:sz w:val="18"/>
                <w:szCs w:val="18"/>
              </w:rPr>
            </w:pPr>
            <w:r w:rsidRPr="005D5EA4">
              <w:rPr>
                <w:rFonts w:ascii="Arial Narrow" w:hAnsi="Arial Narrow"/>
                <w:iCs/>
                <w:sz w:val="18"/>
                <w:szCs w:val="18"/>
              </w:rPr>
              <w:t>Don't Know</w:t>
            </w:r>
          </w:p>
          <w:p w14:paraId="6E83A7BA" w14:textId="77777777" w:rsidR="00D47E00" w:rsidRPr="005D5EA4" w:rsidRDefault="00D47E00" w:rsidP="00D47E00">
            <w:pPr>
              <w:jc w:val="right"/>
              <w:rPr>
                <w:rFonts w:ascii="Arial Narrow" w:hAnsi="Arial Narrow"/>
                <w:iCs/>
                <w:sz w:val="18"/>
                <w:szCs w:val="18"/>
              </w:rPr>
            </w:pPr>
            <w:r w:rsidRPr="005D5EA4">
              <w:rPr>
                <w:rFonts w:ascii="Arial Narrow" w:hAnsi="Arial Narrow"/>
                <w:iCs/>
                <w:sz w:val="18"/>
                <w:szCs w:val="18"/>
              </w:rPr>
              <w:t>Refused</w:t>
            </w:r>
          </w:p>
        </w:tc>
        <w:tc>
          <w:tcPr>
            <w:tcW w:w="2231" w:type="dxa"/>
            <w:vMerge w:val="restart"/>
            <w:tcBorders>
              <w:top w:val="single" w:sz="4" w:space="0" w:color="auto"/>
              <w:left w:val="nil"/>
              <w:right w:val="single" w:sz="4" w:space="0" w:color="auto"/>
            </w:tcBorders>
            <w:shd w:val="clear" w:color="auto" w:fill="FFFFFF"/>
            <w:vAlign w:val="center"/>
          </w:tcPr>
          <w:p w14:paraId="4BC67531" w14:textId="77777777" w:rsidR="00D47E00" w:rsidRPr="005D5EA4" w:rsidRDefault="00D47E00" w:rsidP="00D47E00">
            <w:pPr>
              <w:spacing w:line="276" w:lineRule="auto"/>
              <w:rPr>
                <w:rFonts w:ascii="Arial Narrow" w:hAnsi="Arial Narrow"/>
                <w:sz w:val="18"/>
                <w:szCs w:val="18"/>
              </w:rPr>
            </w:pPr>
            <w:r w:rsidRPr="005D5EA4">
              <w:rPr>
                <w:rFonts w:ascii="Arial Narrow" w:hAnsi="Arial Narrow"/>
                <w:sz w:val="18"/>
                <w:szCs w:val="18"/>
              </w:rPr>
              <w:t>1</w:t>
            </w:r>
          </w:p>
          <w:p w14:paraId="178AC4ED" w14:textId="77777777" w:rsidR="00D47E00" w:rsidRPr="005D5EA4" w:rsidRDefault="00D47E00" w:rsidP="00D47E00">
            <w:pPr>
              <w:spacing w:line="276" w:lineRule="auto"/>
              <w:rPr>
                <w:rFonts w:ascii="Arial Narrow" w:hAnsi="Arial Narrow"/>
                <w:sz w:val="18"/>
                <w:szCs w:val="18"/>
              </w:rPr>
            </w:pPr>
            <w:r w:rsidRPr="005D5EA4">
              <w:rPr>
                <w:rFonts w:ascii="Arial Narrow" w:hAnsi="Arial Narrow"/>
                <w:sz w:val="18"/>
                <w:szCs w:val="18"/>
              </w:rPr>
              <w:t>2</w:t>
            </w:r>
          </w:p>
          <w:p w14:paraId="41B16FB2" w14:textId="77777777" w:rsidR="00D47E00" w:rsidRPr="005D5EA4" w:rsidRDefault="00D47E00" w:rsidP="00D47E00">
            <w:pPr>
              <w:spacing w:line="276" w:lineRule="auto"/>
              <w:rPr>
                <w:rFonts w:ascii="Arial Narrow" w:hAnsi="Arial Narrow"/>
                <w:sz w:val="18"/>
                <w:szCs w:val="18"/>
              </w:rPr>
            </w:pPr>
            <w:r w:rsidRPr="005D5EA4">
              <w:rPr>
                <w:rFonts w:ascii="Arial Narrow" w:hAnsi="Arial Narrow"/>
                <w:sz w:val="18"/>
                <w:szCs w:val="18"/>
              </w:rPr>
              <w:t>3</w:t>
            </w:r>
          </w:p>
          <w:p w14:paraId="4F16D0F6" w14:textId="77777777" w:rsidR="00D47E00" w:rsidRPr="005D5EA4" w:rsidRDefault="00D47E00" w:rsidP="00D47E00">
            <w:pPr>
              <w:spacing w:line="276" w:lineRule="auto"/>
              <w:rPr>
                <w:rFonts w:ascii="Arial Narrow" w:hAnsi="Arial Narrow"/>
                <w:sz w:val="18"/>
                <w:szCs w:val="18"/>
              </w:rPr>
            </w:pPr>
            <w:r w:rsidRPr="005D5EA4">
              <w:rPr>
                <w:rFonts w:ascii="Arial Narrow" w:hAnsi="Arial Narrow"/>
                <w:sz w:val="18"/>
                <w:szCs w:val="18"/>
              </w:rPr>
              <w:t>4</w:t>
            </w:r>
          </w:p>
          <w:p w14:paraId="395B4A47" w14:textId="77777777" w:rsidR="00D47E00" w:rsidRPr="005D5EA4" w:rsidRDefault="00D47E00" w:rsidP="00D47E00">
            <w:pPr>
              <w:rPr>
                <w:rFonts w:ascii="Arial Narrow" w:hAnsi="Arial Narrow"/>
                <w:sz w:val="18"/>
                <w:szCs w:val="18"/>
              </w:rPr>
            </w:pPr>
          </w:p>
          <w:p w14:paraId="7E3D689F"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5</w:t>
            </w:r>
          </w:p>
          <w:p w14:paraId="14E38C02"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77</w:t>
            </w:r>
          </w:p>
          <w:p w14:paraId="787EE018"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88</w:t>
            </w:r>
          </w:p>
        </w:tc>
        <w:tc>
          <w:tcPr>
            <w:tcW w:w="973" w:type="dxa"/>
            <w:tcBorders>
              <w:top w:val="single" w:sz="4" w:space="0" w:color="auto"/>
              <w:left w:val="nil"/>
              <w:right w:val="single" w:sz="4" w:space="0" w:color="auto"/>
            </w:tcBorders>
            <w:shd w:val="clear" w:color="auto" w:fill="FFFFFF"/>
            <w:vAlign w:val="center"/>
          </w:tcPr>
          <w:p w14:paraId="366801D7" w14:textId="77777777" w:rsidR="00D47E00" w:rsidRPr="005D5EA4" w:rsidRDefault="00D47E00" w:rsidP="00D47E00">
            <w:pPr>
              <w:jc w:val="center"/>
              <w:rPr>
                <w:rFonts w:ascii="Arial Narrow" w:hAnsi="Arial Narrow"/>
                <w:bCs/>
                <w:sz w:val="18"/>
                <w:szCs w:val="18"/>
              </w:rPr>
            </w:pPr>
          </w:p>
          <w:p w14:paraId="4F1B582A" w14:textId="77777777" w:rsidR="00D47E00" w:rsidRPr="005D5EA4" w:rsidRDefault="00D47E00" w:rsidP="00D47E00">
            <w:pPr>
              <w:jc w:val="center"/>
              <w:rPr>
                <w:rFonts w:ascii="Arial Narrow" w:hAnsi="Arial Narrow"/>
                <w:bCs/>
                <w:sz w:val="18"/>
                <w:szCs w:val="18"/>
              </w:rPr>
            </w:pPr>
          </w:p>
        </w:tc>
      </w:tr>
      <w:tr w:rsidR="00D47E00" w:rsidRPr="005D5EA4" w14:paraId="02BB4EED" w14:textId="77777777" w:rsidTr="000578D5">
        <w:tblPrEx>
          <w:shd w:val="clear" w:color="auto" w:fill="FFFFFF"/>
        </w:tblPrEx>
        <w:trPr>
          <w:gridBefore w:val="2"/>
          <w:wBefore w:w="16" w:type="dxa"/>
          <w:cantSplit/>
          <w:trHeight w:val="867"/>
          <w:jc w:val="center"/>
        </w:trPr>
        <w:tc>
          <w:tcPr>
            <w:tcW w:w="4450" w:type="dxa"/>
            <w:gridSpan w:val="2"/>
            <w:tcBorders>
              <w:left w:val="single" w:sz="4" w:space="0" w:color="auto"/>
              <w:right w:val="single" w:sz="4" w:space="0" w:color="auto"/>
            </w:tcBorders>
            <w:shd w:val="clear" w:color="auto" w:fill="FFFFFF"/>
            <w:vAlign w:val="center"/>
          </w:tcPr>
          <w:p w14:paraId="4037941F" w14:textId="77777777" w:rsidR="00D47E00" w:rsidRPr="005D5EA4" w:rsidRDefault="00D47E00" w:rsidP="00D47E00">
            <w:pPr>
              <w:spacing w:before="60"/>
              <w:rPr>
                <w:rFonts w:ascii="Arial Narrow" w:hAnsi="Arial Narrow"/>
                <w:sz w:val="18"/>
                <w:szCs w:val="18"/>
              </w:rPr>
            </w:pPr>
          </w:p>
        </w:tc>
        <w:tc>
          <w:tcPr>
            <w:tcW w:w="2897" w:type="dxa"/>
            <w:gridSpan w:val="5"/>
            <w:vMerge/>
            <w:tcBorders>
              <w:left w:val="nil"/>
            </w:tcBorders>
            <w:shd w:val="clear" w:color="auto" w:fill="FFFFFF"/>
            <w:vAlign w:val="center"/>
          </w:tcPr>
          <w:p w14:paraId="2F3A38B0" w14:textId="77777777" w:rsidR="00D47E00" w:rsidRPr="005D5EA4" w:rsidRDefault="00D47E00" w:rsidP="00D47E00">
            <w:pPr>
              <w:jc w:val="right"/>
              <w:rPr>
                <w:rFonts w:ascii="Arial Narrow" w:hAnsi="Arial Narrow"/>
                <w:sz w:val="18"/>
                <w:szCs w:val="18"/>
              </w:rPr>
            </w:pPr>
          </w:p>
        </w:tc>
        <w:tc>
          <w:tcPr>
            <w:tcW w:w="2231" w:type="dxa"/>
            <w:vMerge/>
            <w:tcBorders>
              <w:left w:val="nil"/>
              <w:right w:val="single" w:sz="4" w:space="0" w:color="auto"/>
            </w:tcBorders>
            <w:shd w:val="clear" w:color="auto" w:fill="FFFFFF"/>
            <w:vAlign w:val="center"/>
          </w:tcPr>
          <w:p w14:paraId="679D8017" w14:textId="77777777" w:rsidR="00D47E00" w:rsidRPr="005D5EA4" w:rsidRDefault="00D47E00" w:rsidP="00D47E00">
            <w:pPr>
              <w:rPr>
                <w:rFonts w:ascii="Arial Narrow" w:hAnsi="Arial Narrow"/>
                <w:sz w:val="18"/>
                <w:szCs w:val="18"/>
              </w:rPr>
            </w:pPr>
          </w:p>
        </w:tc>
        <w:tc>
          <w:tcPr>
            <w:tcW w:w="973" w:type="dxa"/>
            <w:tcBorders>
              <w:left w:val="nil"/>
              <w:right w:val="single" w:sz="4" w:space="0" w:color="auto"/>
            </w:tcBorders>
            <w:shd w:val="clear" w:color="auto" w:fill="FFFFFF"/>
            <w:vAlign w:val="center"/>
          </w:tcPr>
          <w:p w14:paraId="2047EF7D" w14:textId="77777777" w:rsidR="00D47E00" w:rsidRPr="005D5EA4" w:rsidRDefault="00D47E00" w:rsidP="00D47E00">
            <w:pPr>
              <w:jc w:val="center"/>
              <w:rPr>
                <w:rFonts w:ascii="Arial Narrow" w:hAnsi="Arial Narrow"/>
                <w:bCs/>
                <w:sz w:val="18"/>
                <w:szCs w:val="18"/>
              </w:rPr>
            </w:pPr>
            <w:r w:rsidRPr="005D5EA4">
              <w:rPr>
                <w:rFonts w:ascii="Arial Narrow" w:hAnsi="Arial Narrow"/>
                <w:bCs/>
                <w:sz w:val="18"/>
                <w:szCs w:val="18"/>
              </w:rPr>
              <w:t>V2</w:t>
            </w:r>
          </w:p>
        </w:tc>
      </w:tr>
      <w:tr w:rsidR="00D47E00" w:rsidRPr="005D5EA4" w14:paraId="5C1F8A1D" w14:textId="77777777" w:rsidTr="000578D5">
        <w:tblPrEx>
          <w:shd w:val="clear" w:color="auto" w:fill="FFFFFF"/>
        </w:tblPrEx>
        <w:trPr>
          <w:gridBefore w:val="2"/>
          <w:wBefore w:w="16" w:type="dxa"/>
          <w:cantSplit/>
          <w:trHeight w:hRule="exact" w:val="746"/>
          <w:jc w:val="center"/>
        </w:trPr>
        <w:tc>
          <w:tcPr>
            <w:tcW w:w="4450" w:type="dxa"/>
            <w:gridSpan w:val="2"/>
            <w:tcBorders>
              <w:top w:val="single" w:sz="4" w:space="0" w:color="auto"/>
              <w:left w:val="single" w:sz="4" w:space="0" w:color="auto"/>
              <w:right w:val="single" w:sz="4" w:space="0" w:color="auto"/>
            </w:tcBorders>
            <w:shd w:val="clear" w:color="auto" w:fill="FFFFFF"/>
            <w:vAlign w:val="center"/>
          </w:tcPr>
          <w:p w14:paraId="66CF9CA2" w14:textId="77777777" w:rsidR="00D47E00" w:rsidRPr="005D5EA4"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r w:rsidRPr="005D5EA4">
              <w:rPr>
                <w:rFonts w:ascii="Arial Narrow" w:hAnsi="Arial Narrow"/>
              </w:rPr>
              <w:t xml:space="preserve">In the </w:t>
            </w:r>
            <w:r w:rsidRPr="00FC3594">
              <w:rPr>
                <w:rFonts w:ascii="Arial Narrow" w:hAnsi="Arial Narrow"/>
              </w:rPr>
              <w:t>past 1</w:t>
            </w:r>
            <w:r>
              <w:rPr>
                <w:rFonts w:ascii="Arial Narrow" w:hAnsi="Arial Narrow"/>
              </w:rPr>
              <w:t>2</w:t>
            </w:r>
            <w:r w:rsidRPr="00FC3594">
              <w:rPr>
                <w:rFonts w:ascii="Arial Narrow" w:hAnsi="Arial Narrow"/>
              </w:rPr>
              <w:t xml:space="preserve"> </w:t>
            </w:r>
            <w:r>
              <w:rPr>
                <w:rFonts w:ascii="Arial Narrow" w:hAnsi="Arial Narrow"/>
              </w:rPr>
              <w:t>months</w:t>
            </w:r>
            <w:r w:rsidRPr="005D5EA4">
              <w:rPr>
                <w:rFonts w:ascii="Arial Narrow" w:hAnsi="Arial Narrow"/>
              </w:rPr>
              <w:t>, have you been involved in a road traffic crash as a driver, passenger, pedestrian, or cyclist?</w:t>
            </w:r>
          </w:p>
        </w:tc>
        <w:tc>
          <w:tcPr>
            <w:tcW w:w="2897" w:type="dxa"/>
            <w:gridSpan w:val="5"/>
            <w:vMerge w:val="restart"/>
            <w:tcBorders>
              <w:top w:val="single" w:sz="4" w:space="0" w:color="auto"/>
              <w:left w:val="nil"/>
            </w:tcBorders>
            <w:shd w:val="clear" w:color="auto" w:fill="FFFFFF"/>
            <w:vAlign w:val="center"/>
          </w:tcPr>
          <w:p w14:paraId="45B8D815"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Yes (as driver)</w:t>
            </w:r>
          </w:p>
          <w:p w14:paraId="5F467751"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Yes (as passenger)</w:t>
            </w:r>
          </w:p>
          <w:p w14:paraId="2D5C4887"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Yes (as pedestrian)</w:t>
            </w:r>
          </w:p>
          <w:p w14:paraId="48571E50" w14:textId="77777777" w:rsidR="00D47E00" w:rsidRDefault="00D47E00" w:rsidP="00D47E00">
            <w:pPr>
              <w:jc w:val="right"/>
              <w:rPr>
                <w:rFonts w:ascii="Arial Narrow" w:hAnsi="Arial Narrow"/>
                <w:sz w:val="18"/>
                <w:szCs w:val="18"/>
              </w:rPr>
            </w:pPr>
            <w:r w:rsidRPr="005D5EA4">
              <w:rPr>
                <w:rFonts w:ascii="Arial Narrow" w:hAnsi="Arial Narrow"/>
                <w:sz w:val="18"/>
                <w:szCs w:val="18"/>
              </w:rPr>
              <w:t>Yes (as a cyclist)</w:t>
            </w:r>
          </w:p>
          <w:p w14:paraId="5132B08A" w14:textId="77777777" w:rsidR="00D47E00" w:rsidRDefault="00D47E00" w:rsidP="00D47E00">
            <w:pPr>
              <w:jc w:val="right"/>
              <w:rPr>
                <w:rFonts w:ascii="Arial Narrow" w:hAnsi="Arial Narrow"/>
                <w:sz w:val="18"/>
                <w:szCs w:val="18"/>
              </w:rPr>
            </w:pPr>
            <w:r>
              <w:rPr>
                <w:rFonts w:ascii="Arial Narrow" w:hAnsi="Arial Narrow"/>
                <w:sz w:val="18"/>
                <w:szCs w:val="18"/>
              </w:rPr>
              <w:t>No</w:t>
            </w:r>
          </w:p>
          <w:p w14:paraId="20AB70EE" w14:textId="77777777" w:rsidR="00D47E00" w:rsidRDefault="00D47E00" w:rsidP="00D47E00">
            <w:pPr>
              <w:jc w:val="right"/>
              <w:rPr>
                <w:rFonts w:ascii="Arial Narrow" w:hAnsi="Arial Narrow"/>
                <w:sz w:val="18"/>
                <w:szCs w:val="18"/>
              </w:rPr>
            </w:pPr>
            <w:r>
              <w:rPr>
                <w:rFonts w:ascii="Arial Narrow" w:hAnsi="Arial Narrow"/>
                <w:sz w:val="18"/>
                <w:szCs w:val="18"/>
              </w:rPr>
              <w:t>Don`t know</w:t>
            </w:r>
          </w:p>
          <w:p w14:paraId="6C182948" w14:textId="77777777" w:rsidR="00D47E00" w:rsidRPr="005D5EA4" w:rsidRDefault="00D47E00" w:rsidP="00D47E00">
            <w:pPr>
              <w:jc w:val="right"/>
              <w:rPr>
                <w:rFonts w:ascii="Arial Narrow" w:hAnsi="Arial Narrow"/>
                <w:sz w:val="18"/>
                <w:szCs w:val="18"/>
              </w:rPr>
            </w:pPr>
            <w:r>
              <w:rPr>
                <w:rFonts w:ascii="Arial Narrow" w:hAnsi="Arial Narrow"/>
                <w:sz w:val="18"/>
                <w:szCs w:val="18"/>
              </w:rPr>
              <w:t xml:space="preserve">Refused </w:t>
            </w:r>
          </w:p>
        </w:tc>
        <w:tc>
          <w:tcPr>
            <w:tcW w:w="2231" w:type="dxa"/>
            <w:vMerge w:val="restart"/>
            <w:tcBorders>
              <w:top w:val="single" w:sz="4" w:space="0" w:color="auto"/>
              <w:right w:val="single" w:sz="4" w:space="0" w:color="auto"/>
            </w:tcBorders>
            <w:shd w:val="clear" w:color="auto" w:fill="FFFFFF"/>
            <w:vAlign w:val="center"/>
          </w:tcPr>
          <w:p w14:paraId="75F4B2A7" w14:textId="77777777" w:rsidR="00D47E00" w:rsidRPr="005D5EA4" w:rsidRDefault="00D47E00" w:rsidP="00D47E00">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line="180" w:lineRule="exact"/>
              <w:rPr>
                <w:rFonts w:ascii="Arial Narrow" w:hAnsi="Arial Narrow"/>
              </w:rPr>
            </w:pPr>
            <w:r w:rsidRPr="005D5EA4">
              <w:rPr>
                <w:rFonts w:ascii="Arial Narrow" w:hAnsi="Arial Narrow"/>
              </w:rPr>
              <w:t xml:space="preserve">1  </w:t>
            </w:r>
          </w:p>
          <w:p w14:paraId="4776A87A"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2   </w:t>
            </w:r>
          </w:p>
          <w:p w14:paraId="2E2A3B3F"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3</w:t>
            </w:r>
          </w:p>
          <w:p w14:paraId="252F9B15" w14:textId="77777777" w:rsidR="00D47E00" w:rsidRDefault="00D47E00" w:rsidP="00D47E00">
            <w:pPr>
              <w:rPr>
                <w:rFonts w:ascii="Arial Narrow" w:hAnsi="Arial Narrow"/>
                <w:sz w:val="18"/>
                <w:szCs w:val="18"/>
              </w:rPr>
            </w:pPr>
            <w:r w:rsidRPr="005D5EA4">
              <w:rPr>
                <w:rFonts w:ascii="Arial Narrow" w:hAnsi="Arial Narrow"/>
                <w:sz w:val="18"/>
                <w:szCs w:val="18"/>
              </w:rPr>
              <w:t>4</w:t>
            </w:r>
          </w:p>
          <w:p w14:paraId="2E5D3B23" w14:textId="77777777" w:rsidR="00D47E00" w:rsidRPr="00A164B4" w:rsidRDefault="00D47E00" w:rsidP="00D47E00">
            <w:pPr>
              <w:rPr>
                <w:rFonts w:ascii="Arial Narrow" w:hAnsi="Arial Narrow"/>
                <w:i/>
                <w:sz w:val="18"/>
              </w:rPr>
            </w:pPr>
            <w:r w:rsidRPr="00A164B4">
              <w:rPr>
                <w:rFonts w:ascii="Arial Narrow" w:hAnsi="Arial Narrow"/>
                <w:sz w:val="18"/>
              </w:rPr>
              <w:t>5</w:t>
            </w:r>
            <w:r>
              <w:rPr>
                <w:rFonts w:ascii="Arial Narrow" w:hAnsi="Arial Narrow"/>
                <w:sz w:val="18"/>
              </w:rPr>
              <w:t xml:space="preserve"> </w:t>
            </w:r>
            <w:r>
              <w:rPr>
                <w:rFonts w:ascii="Arial Narrow" w:hAnsi="Arial Narrow"/>
                <w:i/>
                <w:sz w:val="18"/>
              </w:rPr>
              <w:t>If No, go to V5</w:t>
            </w:r>
          </w:p>
          <w:p w14:paraId="49B284A2" w14:textId="77777777" w:rsidR="00D47E00" w:rsidRPr="00A164B4" w:rsidRDefault="00D47E00" w:rsidP="00D47E00">
            <w:pPr>
              <w:rPr>
                <w:rFonts w:ascii="Arial Narrow" w:hAnsi="Arial Narrow"/>
                <w:i/>
                <w:sz w:val="18"/>
              </w:rPr>
            </w:pPr>
            <w:r w:rsidRPr="00A164B4">
              <w:rPr>
                <w:rFonts w:ascii="Arial Narrow" w:hAnsi="Arial Narrow"/>
                <w:sz w:val="18"/>
              </w:rPr>
              <w:t>77</w:t>
            </w:r>
            <w:r>
              <w:rPr>
                <w:rFonts w:ascii="Arial Narrow" w:hAnsi="Arial Narrow"/>
                <w:sz w:val="18"/>
              </w:rPr>
              <w:t xml:space="preserve"> </w:t>
            </w:r>
            <w:r>
              <w:rPr>
                <w:rFonts w:ascii="Arial Narrow" w:hAnsi="Arial Narrow"/>
                <w:i/>
                <w:sz w:val="18"/>
              </w:rPr>
              <w:t>If Don`t know, go to V5</w:t>
            </w:r>
          </w:p>
          <w:p w14:paraId="6097094D" w14:textId="77777777" w:rsidR="00D47E00" w:rsidRPr="005D5EA4" w:rsidRDefault="00D47E00" w:rsidP="00D47E00">
            <w:pPr>
              <w:rPr>
                <w:rFonts w:ascii="Arial Narrow" w:hAnsi="Arial Narrow"/>
              </w:rPr>
            </w:pPr>
            <w:r w:rsidRPr="00A164B4">
              <w:rPr>
                <w:rFonts w:ascii="Arial Narrow" w:hAnsi="Arial Narrow"/>
                <w:sz w:val="18"/>
              </w:rPr>
              <w:t>88</w:t>
            </w:r>
            <w:r>
              <w:rPr>
                <w:rFonts w:ascii="Arial Narrow" w:hAnsi="Arial Narrow"/>
                <w:sz w:val="18"/>
              </w:rPr>
              <w:t xml:space="preserve"> </w:t>
            </w:r>
            <w:r>
              <w:rPr>
                <w:rFonts w:ascii="Arial Narrow" w:hAnsi="Arial Narrow"/>
                <w:i/>
                <w:sz w:val="18"/>
              </w:rPr>
              <w:t>If Refused, go to V5</w:t>
            </w:r>
          </w:p>
        </w:tc>
        <w:tc>
          <w:tcPr>
            <w:tcW w:w="973" w:type="dxa"/>
            <w:tcBorders>
              <w:top w:val="single" w:sz="4" w:space="0" w:color="auto"/>
              <w:left w:val="nil"/>
              <w:right w:val="single" w:sz="4" w:space="0" w:color="auto"/>
            </w:tcBorders>
            <w:shd w:val="clear" w:color="auto" w:fill="FFFFFF"/>
            <w:vAlign w:val="center"/>
          </w:tcPr>
          <w:p w14:paraId="1D4CAFA2" w14:textId="77777777" w:rsidR="00D47E00" w:rsidRPr="005D5EA4" w:rsidRDefault="00D47E00" w:rsidP="00D47E00">
            <w:pPr>
              <w:jc w:val="center"/>
              <w:rPr>
                <w:rFonts w:ascii="Arial Narrow" w:hAnsi="Arial Narrow"/>
                <w:bCs/>
                <w:sz w:val="18"/>
                <w:szCs w:val="18"/>
              </w:rPr>
            </w:pPr>
          </w:p>
          <w:p w14:paraId="21FA9978" w14:textId="77777777" w:rsidR="00D47E00" w:rsidRPr="005D5EA4" w:rsidRDefault="00D47E00" w:rsidP="00D47E00">
            <w:pPr>
              <w:jc w:val="center"/>
              <w:rPr>
                <w:rFonts w:ascii="Arial Narrow" w:hAnsi="Arial Narrow"/>
                <w:bCs/>
                <w:sz w:val="18"/>
                <w:szCs w:val="18"/>
              </w:rPr>
            </w:pPr>
          </w:p>
          <w:p w14:paraId="25DE4C3D" w14:textId="77777777" w:rsidR="00D47E00" w:rsidRPr="005D5EA4" w:rsidRDefault="00D47E00" w:rsidP="00D47E00">
            <w:pPr>
              <w:jc w:val="center"/>
              <w:rPr>
                <w:rFonts w:ascii="Arial Narrow" w:hAnsi="Arial Narrow"/>
                <w:bCs/>
                <w:sz w:val="18"/>
                <w:szCs w:val="18"/>
              </w:rPr>
            </w:pPr>
          </w:p>
        </w:tc>
      </w:tr>
      <w:tr w:rsidR="00D47E00" w:rsidRPr="005D5EA4" w14:paraId="13061ED8" w14:textId="77777777" w:rsidTr="000578D5">
        <w:tblPrEx>
          <w:shd w:val="clear" w:color="auto" w:fill="FFFFFF"/>
        </w:tblPrEx>
        <w:trPr>
          <w:gridBefore w:val="2"/>
          <w:wBefore w:w="16" w:type="dxa"/>
          <w:cantSplit/>
          <w:trHeight w:hRule="exact" w:val="284"/>
          <w:jc w:val="center"/>
        </w:trPr>
        <w:tc>
          <w:tcPr>
            <w:tcW w:w="4450" w:type="dxa"/>
            <w:gridSpan w:val="2"/>
            <w:tcBorders>
              <w:left w:val="single" w:sz="4" w:space="0" w:color="auto"/>
              <w:right w:val="single" w:sz="4" w:space="0" w:color="auto"/>
            </w:tcBorders>
            <w:shd w:val="clear" w:color="auto" w:fill="FFFFFF"/>
            <w:vAlign w:val="center"/>
          </w:tcPr>
          <w:p w14:paraId="41025F17" w14:textId="77777777" w:rsidR="00D47E00" w:rsidRPr="005D5EA4" w:rsidRDefault="00D47E00" w:rsidP="00D47E00">
            <w:pPr>
              <w:rPr>
                <w:rFonts w:ascii="Arial Narrow" w:hAnsi="Arial Narrow"/>
                <w:sz w:val="18"/>
                <w:szCs w:val="18"/>
              </w:rPr>
            </w:pPr>
          </w:p>
        </w:tc>
        <w:tc>
          <w:tcPr>
            <w:tcW w:w="2897" w:type="dxa"/>
            <w:gridSpan w:val="5"/>
            <w:vMerge/>
            <w:tcBorders>
              <w:left w:val="nil"/>
            </w:tcBorders>
            <w:shd w:val="clear" w:color="auto" w:fill="FFFFFF"/>
            <w:vAlign w:val="center"/>
          </w:tcPr>
          <w:p w14:paraId="1306C60E" w14:textId="77777777" w:rsidR="00D47E00" w:rsidRPr="005D5EA4" w:rsidRDefault="00D47E00" w:rsidP="00D47E00">
            <w:pPr>
              <w:jc w:val="right"/>
              <w:rPr>
                <w:rFonts w:ascii="Arial Narrow" w:hAnsi="Arial Narrow"/>
                <w:sz w:val="18"/>
                <w:szCs w:val="18"/>
              </w:rPr>
            </w:pPr>
          </w:p>
        </w:tc>
        <w:tc>
          <w:tcPr>
            <w:tcW w:w="2231" w:type="dxa"/>
            <w:vMerge/>
            <w:tcBorders>
              <w:right w:val="single" w:sz="4" w:space="0" w:color="auto"/>
            </w:tcBorders>
            <w:shd w:val="clear" w:color="auto" w:fill="FFFFFF"/>
            <w:vAlign w:val="center"/>
          </w:tcPr>
          <w:p w14:paraId="05E8D29E" w14:textId="77777777" w:rsidR="00D47E00" w:rsidRPr="005D5EA4" w:rsidRDefault="00D47E00" w:rsidP="00D47E00">
            <w:pPr>
              <w:rPr>
                <w:rFonts w:ascii="Arial Narrow" w:hAnsi="Arial Narrow"/>
                <w:sz w:val="18"/>
                <w:szCs w:val="18"/>
              </w:rPr>
            </w:pPr>
          </w:p>
        </w:tc>
        <w:tc>
          <w:tcPr>
            <w:tcW w:w="973" w:type="dxa"/>
            <w:vMerge w:val="restart"/>
            <w:tcBorders>
              <w:left w:val="nil"/>
              <w:right w:val="single" w:sz="4" w:space="0" w:color="auto"/>
            </w:tcBorders>
            <w:shd w:val="clear" w:color="auto" w:fill="FFFFFF"/>
            <w:vAlign w:val="center"/>
          </w:tcPr>
          <w:p w14:paraId="4FE4AE78" w14:textId="77777777" w:rsidR="00D47E00" w:rsidRPr="005D5EA4" w:rsidRDefault="00D47E00" w:rsidP="00D47E00">
            <w:pPr>
              <w:jc w:val="center"/>
              <w:rPr>
                <w:rFonts w:ascii="Arial Narrow" w:hAnsi="Arial Narrow"/>
                <w:bCs/>
                <w:sz w:val="18"/>
                <w:szCs w:val="18"/>
              </w:rPr>
            </w:pPr>
            <w:r w:rsidRPr="005D5EA4">
              <w:rPr>
                <w:rFonts w:ascii="Arial Narrow" w:hAnsi="Arial Narrow"/>
                <w:bCs/>
                <w:sz w:val="18"/>
                <w:szCs w:val="18"/>
              </w:rPr>
              <w:t>V3</w:t>
            </w:r>
          </w:p>
        </w:tc>
      </w:tr>
      <w:tr w:rsidR="00D47E00" w:rsidRPr="005D5EA4" w14:paraId="1E41CD2D" w14:textId="77777777" w:rsidTr="000578D5">
        <w:tblPrEx>
          <w:shd w:val="clear" w:color="auto" w:fill="FFFFFF"/>
        </w:tblPrEx>
        <w:trPr>
          <w:gridBefore w:val="2"/>
          <w:wBefore w:w="16" w:type="dxa"/>
          <w:cantSplit/>
          <w:trHeight w:val="558"/>
          <w:jc w:val="center"/>
        </w:trPr>
        <w:tc>
          <w:tcPr>
            <w:tcW w:w="4450" w:type="dxa"/>
            <w:gridSpan w:val="2"/>
            <w:tcBorders>
              <w:left w:val="single" w:sz="4" w:space="0" w:color="auto"/>
              <w:bottom w:val="single" w:sz="4" w:space="0" w:color="auto"/>
              <w:right w:val="single" w:sz="4" w:space="0" w:color="auto"/>
            </w:tcBorders>
            <w:shd w:val="clear" w:color="auto" w:fill="FFFFFF"/>
            <w:vAlign w:val="center"/>
          </w:tcPr>
          <w:p w14:paraId="6CD9F180" w14:textId="77777777" w:rsidR="00D47E00" w:rsidRPr="005D5EA4" w:rsidRDefault="00D47E00" w:rsidP="00D47E00">
            <w:pPr>
              <w:rPr>
                <w:rFonts w:ascii="Arial Narrow" w:hAnsi="Arial Narrow"/>
                <w:sz w:val="18"/>
                <w:szCs w:val="18"/>
              </w:rPr>
            </w:pPr>
          </w:p>
        </w:tc>
        <w:tc>
          <w:tcPr>
            <w:tcW w:w="2897" w:type="dxa"/>
            <w:gridSpan w:val="5"/>
            <w:vMerge/>
            <w:tcBorders>
              <w:left w:val="nil"/>
              <w:bottom w:val="single" w:sz="4" w:space="0" w:color="auto"/>
            </w:tcBorders>
            <w:shd w:val="clear" w:color="auto" w:fill="FFFFFF"/>
            <w:vAlign w:val="center"/>
          </w:tcPr>
          <w:p w14:paraId="00129BB6" w14:textId="77777777" w:rsidR="00D47E00" w:rsidRPr="005D5EA4" w:rsidRDefault="00D47E00" w:rsidP="00D47E00">
            <w:pPr>
              <w:jc w:val="right"/>
              <w:rPr>
                <w:rFonts w:ascii="Arial Narrow" w:hAnsi="Arial Narrow"/>
                <w:sz w:val="18"/>
                <w:szCs w:val="18"/>
              </w:rPr>
            </w:pPr>
          </w:p>
        </w:tc>
        <w:tc>
          <w:tcPr>
            <w:tcW w:w="2231" w:type="dxa"/>
            <w:vMerge/>
            <w:tcBorders>
              <w:bottom w:val="single" w:sz="4" w:space="0" w:color="auto"/>
              <w:right w:val="single" w:sz="4" w:space="0" w:color="auto"/>
            </w:tcBorders>
            <w:shd w:val="clear" w:color="auto" w:fill="FFFFFF"/>
            <w:vAlign w:val="center"/>
          </w:tcPr>
          <w:p w14:paraId="64EC5148" w14:textId="77777777" w:rsidR="00D47E00" w:rsidRPr="005D5EA4" w:rsidRDefault="00D47E00" w:rsidP="00D47E00">
            <w:pPr>
              <w:rPr>
                <w:rFonts w:ascii="Arial Narrow" w:hAnsi="Arial Narrow"/>
                <w:sz w:val="18"/>
                <w:szCs w:val="18"/>
              </w:rPr>
            </w:pPr>
          </w:p>
        </w:tc>
        <w:tc>
          <w:tcPr>
            <w:tcW w:w="973" w:type="dxa"/>
            <w:vMerge/>
            <w:tcBorders>
              <w:left w:val="nil"/>
              <w:bottom w:val="single" w:sz="4" w:space="0" w:color="auto"/>
              <w:right w:val="single" w:sz="4" w:space="0" w:color="auto"/>
            </w:tcBorders>
            <w:shd w:val="clear" w:color="auto" w:fill="FFFFFF"/>
            <w:vAlign w:val="center"/>
          </w:tcPr>
          <w:p w14:paraId="58F731E4" w14:textId="77777777" w:rsidR="00D47E00" w:rsidRPr="005D5EA4" w:rsidRDefault="00D47E00" w:rsidP="00D47E00">
            <w:pPr>
              <w:jc w:val="center"/>
              <w:rPr>
                <w:rFonts w:ascii="Arial Narrow" w:hAnsi="Arial Narrow"/>
                <w:bCs/>
                <w:sz w:val="18"/>
                <w:szCs w:val="18"/>
              </w:rPr>
            </w:pPr>
          </w:p>
        </w:tc>
      </w:tr>
      <w:tr w:rsidR="00D47E00" w:rsidRPr="005D5EA4" w14:paraId="61B940FC" w14:textId="77777777" w:rsidTr="000578D5">
        <w:tblPrEx>
          <w:shd w:val="clear" w:color="auto" w:fill="FFFFFF"/>
        </w:tblPrEx>
        <w:trPr>
          <w:gridBefore w:val="2"/>
          <w:wBefore w:w="16" w:type="dxa"/>
          <w:cantSplit/>
          <w:trHeight w:val="558"/>
          <w:jc w:val="center"/>
        </w:trPr>
        <w:tc>
          <w:tcPr>
            <w:tcW w:w="4450" w:type="dxa"/>
            <w:gridSpan w:val="2"/>
            <w:tcBorders>
              <w:left w:val="single" w:sz="4" w:space="0" w:color="auto"/>
              <w:bottom w:val="single" w:sz="4" w:space="0" w:color="auto"/>
              <w:right w:val="single" w:sz="4" w:space="0" w:color="auto"/>
            </w:tcBorders>
            <w:shd w:val="clear" w:color="auto" w:fill="FFFFFF"/>
            <w:vAlign w:val="center"/>
          </w:tcPr>
          <w:p w14:paraId="5D68E68D" w14:textId="77777777" w:rsidR="00D47E00" w:rsidRPr="005D5EA4" w:rsidRDefault="00D47E00" w:rsidP="00D47E00">
            <w:pPr>
              <w:rPr>
                <w:rFonts w:ascii="Arial Narrow" w:hAnsi="Arial Narrow"/>
                <w:sz w:val="18"/>
                <w:szCs w:val="18"/>
              </w:rPr>
            </w:pPr>
            <w:r>
              <w:rPr>
                <w:rFonts w:ascii="Arial Narrow" w:hAnsi="Arial Narrow"/>
                <w:sz w:val="18"/>
                <w:szCs w:val="18"/>
              </w:rPr>
              <w:t xml:space="preserve">Did you have any injuries in this road traffic crash which required medical attention? </w:t>
            </w:r>
          </w:p>
        </w:tc>
        <w:tc>
          <w:tcPr>
            <w:tcW w:w="2897" w:type="dxa"/>
            <w:gridSpan w:val="5"/>
            <w:tcBorders>
              <w:left w:val="nil"/>
              <w:bottom w:val="single" w:sz="4" w:space="0" w:color="auto"/>
            </w:tcBorders>
            <w:shd w:val="clear" w:color="auto" w:fill="FFFFFF"/>
            <w:vAlign w:val="center"/>
          </w:tcPr>
          <w:p w14:paraId="1C6199B3" w14:textId="77777777" w:rsidR="00D47E00" w:rsidRDefault="00D47E00" w:rsidP="00D47E00">
            <w:pPr>
              <w:jc w:val="right"/>
              <w:rPr>
                <w:rFonts w:ascii="Arial Narrow" w:hAnsi="Arial Narrow"/>
                <w:sz w:val="18"/>
                <w:szCs w:val="18"/>
              </w:rPr>
            </w:pPr>
            <w:r>
              <w:rPr>
                <w:rFonts w:ascii="Arial Narrow" w:hAnsi="Arial Narrow"/>
                <w:sz w:val="18"/>
                <w:szCs w:val="18"/>
              </w:rPr>
              <w:t>Yes</w:t>
            </w:r>
          </w:p>
          <w:p w14:paraId="67521FC6" w14:textId="77777777" w:rsidR="00D47E00" w:rsidRDefault="00D47E00" w:rsidP="00D47E00">
            <w:pPr>
              <w:jc w:val="right"/>
              <w:rPr>
                <w:rFonts w:ascii="Arial Narrow" w:hAnsi="Arial Narrow"/>
                <w:sz w:val="18"/>
                <w:szCs w:val="18"/>
              </w:rPr>
            </w:pPr>
            <w:r>
              <w:rPr>
                <w:rFonts w:ascii="Arial Narrow" w:hAnsi="Arial Narrow"/>
                <w:sz w:val="18"/>
                <w:szCs w:val="18"/>
              </w:rPr>
              <w:t>No</w:t>
            </w:r>
          </w:p>
          <w:p w14:paraId="5499CE2A" w14:textId="77777777" w:rsidR="00D47E00" w:rsidRDefault="00D47E00" w:rsidP="00D47E00">
            <w:pPr>
              <w:jc w:val="right"/>
              <w:rPr>
                <w:rFonts w:ascii="Arial Narrow" w:hAnsi="Arial Narrow"/>
                <w:sz w:val="18"/>
                <w:szCs w:val="18"/>
              </w:rPr>
            </w:pPr>
            <w:r>
              <w:rPr>
                <w:rFonts w:ascii="Arial Narrow" w:hAnsi="Arial Narrow"/>
                <w:sz w:val="18"/>
                <w:szCs w:val="18"/>
              </w:rPr>
              <w:t>Don`t know</w:t>
            </w:r>
          </w:p>
          <w:p w14:paraId="2B86F5EE" w14:textId="77777777" w:rsidR="00D47E00" w:rsidRDefault="00D47E00" w:rsidP="00D47E00">
            <w:pPr>
              <w:jc w:val="right"/>
              <w:rPr>
                <w:rFonts w:ascii="Arial Narrow" w:hAnsi="Arial Narrow"/>
                <w:sz w:val="18"/>
                <w:szCs w:val="18"/>
              </w:rPr>
            </w:pPr>
            <w:r>
              <w:rPr>
                <w:rFonts w:ascii="Arial Narrow" w:hAnsi="Arial Narrow"/>
                <w:sz w:val="18"/>
                <w:szCs w:val="18"/>
              </w:rPr>
              <w:t>Refused</w:t>
            </w:r>
          </w:p>
          <w:p w14:paraId="739568AD" w14:textId="77777777" w:rsidR="00D47E00" w:rsidRPr="005D5EA4" w:rsidRDefault="00D47E00" w:rsidP="00D47E00">
            <w:pPr>
              <w:jc w:val="right"/>
              <w:rPr>
                <w:rFonts w:ascii="Arial Narrow" w:hAnsi="Arial Narrow"/>
                <w:sz w:val="18"/>
                <w:szCs w:val="18"/>
              </w:rPr>
            </w:pPr>
          </w:p>
        </w:tc>
        <w:tc>
          <w:tcPr>
            <w:tcW w:w="2231" w:type="dxa"/>
            <w:tcBorders>
              <w:bottom w:val="single" w:sz="4" w:space="0" w:color="auto"/>
              <w:right w:val="single" w:sz="4" w:space="0" w:color="auto"/>
            </w:tcBorders>
            <w:shd w:val="clear" w:color="auto" w:fill="FFFFFF"/>
            <w:vAlign w:val="center"/>
          </w:tcPr>
          <w:p w14:paraId="45DD9E0C" w14:textId="77777777" w:rsidR="00D47E00" w:rsidRDefault="00D47E00" w:rsidP="00D47E00">
            <w:pPr>
              <w:rPr>
                <w:rFonts w:ascii="Arial Narrow" w:hAnsi="Arial Narrow"/>
                <w:sz w:val="18"/>
                <w:szCs w:val="18"/>
              </w:rPr>
            </w:pPr>
            <w:r>
              <w:rPr>
                <w:rFonts w:ascii="Arial Narrow" w:hAnsi="Arial Narrow"/>
                <w:sz w:val="18"/>
                <w:szCs w:val="18"/>
              </w:rPr>
              <w:t>1</w:t>
            </w:r>
          </w:p>
          <w:p w14:paraId="62050D19" w14:textId="77777777" w:rsidR="00D47E00" w:rsidRPr="00771017" w:rsidRDefault="00D47E00" w:rsidP="00D47E00">
            <w:pPr>
              <w:rPr>
                <w:rFonts w:ascii="Arial Narrow" w:hAnsi="Arial Narrow"/>
                <w:i/>
                <w:sz w:val="18"/>
                <w:szCs w:val="18"/>
              </w:rPr>
            </w:pPr>
            <w:r>
              <w:rPr>
                <w:rFonts w:ascii="Arial Narrow" w:hAnsi="Arial Narrow"/>
                <w:sz w:val="18"/>
                <w:szCs w:val="18"/>
              </w:rPr>
              <w:t xml:space="preserve">2 </w:t>
            </w:r>
            <w:r>
              <w:rPr>
                <w:rFonts w:ascii="Arial Narrow" w:hAnsi="Arial Narrow"/>
                <w:i/>
                <w:sz w:val="18"/>
                <w:szCs w:val="18"/>
              </w:rPr>
              <w:t>If No, go to V5</w:t>
            </w:r>
          </w:p>
          <w:p w14:paraId="76D450A5" w14:textId="77777777" w:rsidR="00D47E00" w:rsidRDefault="00D47E00" w:rsidP="00D47E00">
            <w:pPr>
              <w:rPr>
                <w:rFonts w:ascii="Arial Narrow" w:hAnsi="Arial Narrow"/>
                <w:sz w:val="18"/>
                <w:szCs w:val="18"/>
              </w:rPr>
            </w:pPr>
            <w:r>
              <w:rPr>
                <w:rFonts w:ascii="Arial Narrow" w:hAnsi="Arial Narrow"/>
                <w:sz w:val="18"/>
                <w:szCs w:val="18"/>
              </w:rPr>
              <w:t>77</w:t>
            </w:r>
          </w:p>
          <w:p w14:paraId="4A26BE9B" w14:textId="77777777" w:rsidR="00D47E00" w:rsidRDefault="00D47E00" w:rsidP="00D47E00">
            <w:pPr>
              <w:rPr>
                <w:rFonts w:ascii="Arial Narrow" w:hAnsi="Arial Narrow"/>
                <w:sz w:val="18"/>
                <w:szCs w:val="18"/>
              </w:rPr>
            </w:pPr>
            <w:r>
              <w:rPr>
                <w:rFonts w:ascii="Arial Narrow" w:hAnsi="Arial Narrow"/>
                <w:sz w:val="18"/>
                <w:szCs w:val="18"/>
              </w:rPr>
              <w:t>88</w:t>
            </w:r>
          </w:p>
          <w:p w14:paraId="4B6B131B" w14:textId="77777777" w:rsidR="00D47E00" w:rsidRPr="005D5EA4" w:rsidRDefault="00D47E00" w:rsidP="00D47E00">
            <w:pPr>
              <w:rPr>
                <w:rFonts w:ascii="Arial Narrow" w:hAnsi="Arial Narrow"/>
                <w:sz w:val="18"/>
                <w:szCs w:val="18"/>
              </w:rPr>
            </w:pPr>
          </w:p>
        </w:tc>
        <w:tc>
          <w:tcPr>
            <w:tcW w:w="973" w:type="dxa"/>
            <w:tcBorders>
              <w:left w:val="nil"/>
              <w:bottom w:val="single" w:sz="4" w:space="0" w:color="auto"/>
              <w:right w:val="single" w:sz="4" w:space="0" w:color="auto"/>
            </w:tcBorders>
            <w:shd w:val="clear" w:color="auto" w:fill="FFFFFF"/>
            <w:vAlign w:val="center"/>
          </w:tcPr>
          <w:p w14:paraId="65C8C1A2" w14:textId="77777777" w:rsidR="00D47E00" w:rsidRPr="005D5EA4" w:rsidRDefault="00D47E00" w:rsidP="00D47E00">
            <w:pPr>
              <w:jc w:val="center"/>
              <w:rPr>
                <w:rFonts w:ascii="Arial Narrow" w:hAnsi="Arial Narrow"/>
                <w:bCs/>
                <w:sz w:val="18"/>
                <w:szCs w:val="18"/>
              </w:rPr>
            </w:pPr>
            <w:r>
              <w:rPr>
                <w:rFonts w:ascii="Arial Narrow" w:hAnsi="Arial Narrow"/>
                <w:bCs/>
                <w:sz w:val="18"/>
                <w:szCs w:val="18"/>
              </w:rPr>
              <w:t>V4</w:t>
            </w:r>
          </w:p>
        </w:tc>
      </w:tr>
      <w:tr w:rsidR="00D47E00" w:rsidRPr="005D5EA4" w14:paraId="6B6F3C56" w14:textId="77777777" w:rsidTr="000578D5">
        <w:tblPrEx>
          <w:shd w:val="clear" w:color="auto" w:fill="FFFFFF"/>
        </w:tblPrEx>
        <w:trPr>
          <w:gridBefore w:val="2"/>
          <w:wBefore w:w="16" w:type="dxa"/>
          <w:cantSplit/>
          <w:trHeight w:hRule="exact" w:val="1498"/>
          <w:jc w:val="center"/>
        </w:trPr>
        <w:tc>
          <w:tcPr>
            <w:tcW w:w="44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7F7EE20" w14:textId="77777777" w:rsidR="00D47E00" w:rsidRPr="005D5EA4" w:rsidRDefault="00D47E00" w:rsidP="00D47E00">
            <w:pPr>
              <w:pStyle w:val="yiv2534642235ydp9d70f000msonormal"/>
              <w:shd w:val="clear" w:color="auto" w:fill="FFFFFF"/>
              <w:spacing w:after="0" w:afterAutospacing="0"/>
              <w:rPr>
                <w:rFonts w:ascii="Arial Narrow" w:hAnsi="Arial Narrow"/>
                <w:sz w:val="18"/>
                <w:szCs w:val="18"/>
              </w:rPr>
            </w:pPr>
            <w:r w:rsidRPr="005D5EA4">
              <w:rPr>
                <w:rFonts w:ascii="Arial Narrow" w:hAnsi="Arial Narrow"/>
                <w:sz w:val="18"/>
                <w:szCs w:val="18"/>
                <w:lang w:val="en"/>
              </w:rPr>
              <w:t>Did you get primary medical assistance when you were injured due to traffic accident?</w:t>
            </w:r>
          </w:p>
          <w:p w14:paraId="42FADD09" w14:textId="77777777" w:rsidR="00D47E00" w:rsidRPr="005D5EA4" w:rsidRDefault="00D47E00" w:rsidP="00D47E00">
            <w:pPr>
              <w:rPr>
                <w:rFonts w:ascii="Arial Narrow" w:hAnsi="Arial Narrow"/>
                <w:sz w:val="18"/>
                <w:szCs w:val="18"/>
              </w:rPr>
            </w:pPr>
          </w:p>
        </w:tc>
        <w:tc>
          <w:tcPr>
            <w:tcW w:w="2897" w:type="dxa"/>
            <w:gridSpan w:val="5"/>
            <w:tcBorders>
              <w:top w:val="single" w:sz="4" w:space="0" w:color="auto"/>
              <w:left w:val="nil"/>
              <w:bottom w:val="single" w:sz="4" w:space="0" w:color="auto"/>
            </w:tcBorders>
            <w:shd w:val="clear" w:color="auto" w:fill="FFFFFF"/>
            <w:vAlign w:val="center"/>
          </w:tcPr>
          <w:p w14:paraId="2D77388A" w14:textId="77777777" w:rsidR="00D47E00" w:rsidRPr="005D5EA4" w:rsidRDefault="00D47E00" w:rsidP="00D47E00">
            <w:pPr>
              <w:jc w:val="right"/>
              <w:rPr>
                <w:rFonts w:ascii="Arial Narrow" w:hAnsi="Arial Narrow"/>
                <w:sz w:val="18"/>
                <w:szCs w:val="18"/>
                <w:lang w:val="mn-MN"/>
              </w:rPr>
            </w:pPr>
            <w:r w:rsidRPr="005D5EA4">
              <w:rPr>
                <w:rFonts w:ascii="Arial Narrow" w:hAnsi="Arial Narrow"/>
                <w:sz w:val="18"/>
                <w:szCs w:val="18"/>
              </w:rPr>
              <w:t xml:space="preserve">Yes  </w:t>
            </w:r>
          </w:p>
          <w:p w14:paraId="51C0C3B9"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No</w:t>
            </w:r>
          </w:p>
          <w:p w14:paraId="6B2175E2" w14:textId="77777777" w:rsidR="00D47E00" w:rsidRPr="005D5EA4" w:rsidRDefault="00D47E00" w:rsidP="00D47E00">
            <w:pPr>
              <w:jc w:val="right"/>
              <w:rPr>
                <w:rFonts w:ascii="Arial Narrow" w:hAnsi="Arial Narrow"/>
                <w:sz w:val="18"/>
                <w:szCs w:val="18"/>
              </w:rPr>
            </w:pPr>
          </w:p>
          <w:p w14:paraId="7DB44B98" w14:textId="77777777" w:rsidR="00D47E00" w:rsidRPr="005D5EA4" w:rsidRDefault="00D47E00" w:rsidP="00D47E00">
            <w:pPr>
              <w:jc w:val="right"/>
              <w:rPr>
                <w:rFonts w:ascii="Arial Narrow" w:hAnsi="Arial Narrow"/>
                <w:i/>
                <w:iCs/>
                <w:sz w:val="18"/>
                <w:szCs w:val="18"/>
              </w:rPr>
            </w:pPr>
            <w:r w:rsidRPr="005D5EA4">
              <w:rPr>
                <w:rFonts w:ascii="Arial Narrow" w:hAnsi="Arial Narrow"/>
                <w:i/>
                <w:iCs/>
                <w:sz w:val="18"/>
                <w:szCs w:val="18"/>
              </w:rPr>
              <w:t xml:space="preserve">        Don't know</w:t>
            </w:r>
          </w:p>
          <w:p w14:paraId="205D948B" w14:textId="08C50706" w:rsidR="00D47E00" w:rsidRPr="005D5EA4" w:rsidRDefault="00D47E00" w:rsidP="00D47E00">
            <w:pPr>
              <w:jc w:val="right"/>
              <w:rPr>
                <w:rFonts w:ascii="Arial Narrow" w:hAnsi="Arial Narrow"/>
                <w:sz w:val="18"/>
                <w:szCs w:val="18"/>
              </w:rPr>
            </w:pPr>
            <w:r w:rsidRPr="005D5EA4">
              <w:rPr>
                <w:rFonts w:ascii="Arial Narrow" w:hAnsi="Arial Narrow"/>
                <w:i/>
                <w:iCs/>
                <w:sz w:val="18"/>
                <w:szCs w:val="18"/>
              </w:rPr>
              <w:t xml:space="preserve">        Refused</w:t>
            </w:r>
            <w:r w:rsidRPr="005D5EA4">
              <w:rPr>
                <w:rFonts w:ascii="Arial Narrow" w:hAnsi="Arial Narrow"/>
                <w:sz w:val="18"/>
                <w:szCs w:val="18"/>
              </w:rPr>
              <w:t xml:space="preserve"> </w:t>
            </w:r>
          </w:p>
        </w:tc>
        <w:tc>
          <w:tcPr>
            <w:tcW w:w="2231" w:type="dxa"/>
            <w:tcBorders>
              <w:top w:val="single" w:sz="4" w:space="0" w:color="auto"/>
              <w:bottom w:val="single" w:sz="4" w:space="0" w:color="auto"/>
              <w:right w:val="single" w:sz="4" w:space="0" w:color="auto"/>
            </w:tcBorders>
            <w:shd w:val="clear" w:color="auto" w:fill="FFFFFF"/>
            <w:vAlign w:val="center"/>
          </w:tcPr>
          <w:p w14:paraId="09AB2DF3" w14:textId="77777777" w:rsidR="00D47E00" w:rsidRPr="005D5EA4" w:rsidRDefault="00D47E00" w:rsidP="00D47E00">
            <w:pPr>
              <w:rPr>
                <w:rFonts w:ascii="Arial Narrow" w:hAnsi="Arial Narrow"/>
                <w:i/>
                <w:iCs/>
                <w:sz w:val="18"/>
                <w:szCs w:val="18"/>
              </w:rPr>
            </w:pPr>
          </w:p>
          <w:p w14:paraId="070E82AC" w14:textId="77777777" w:rsidR="00D47E00" w:rsidRPr="005D5EA4" w:rsidRDefault="00D47E00" w:rsidP="00D47E00">
            <w:pPr>
              <w:rPr>
                <w:rFonts w:ascii="Arial Narrow" w:hAnsi="Arial Narrow"/>
                <w:i/>
                <w:iCs/>
                <w:sz w:val="18"/>
                <w:szCs w:val="18"/>
                <w:lang w:val="mn-MN"/>
              </w:rPr>
            </w:pPr>
            <w:r w:rsidRPr="005D5EA4">
              <w:rPr>
                <w:rFonts w:ascii="Arial Narrow" w:hAnsi="Arial Narrow"/>
                <w:i/>
                <w:iCs/>
                <w:sz w:val="18"/>
                <w:szCs w:val="18"/>
                <w:lang w:val="mn-MN"/>
              </w:rPr>
              <w:t>1</w:t>
            </w:r>
          </w:p>
          <w:p w14:paraId="52B7A739" w14:textId="77777777" w:rsidR="00D47E00" w:rsidRPr="009B452D" w:rsidRDefault="00D47E00" w:rsidP="00D47E00">
            <w:pPr>
              <w:rPr>
                <w:rFonts w:ascii="Arial Narrow" w:hAnsi="Arial Narrow"/>
                <w:i/>
                <w:iCs/>
                <w:sz w:val="18"/>
                <w:szCs w:val="18"/>
              </w:rPr>
            </w:pPr>
            <w:r w:rsidRPr="005D5EA4">
              <w:rPr>
                <w:rFonts w:ascii="Arial Narrow" w:hAnsi="Arial Narrow"/>
                <w:i/>
                <w:iCs/>
                <w:sz w:val="18"/>
                <w:szCs w:val="18"/>
                <w:lang w:val="mn-MN"/>
              </w:rPr>
              <w:t xml:space="preserve">2  If No, go to </w:t>
            </w:r>
            <w:r>
              <w:rPr>
                <w:rFonts w:ascii="Arial Narrow" w:hAnsi="Arial Narrow"/>
                <w:i/>
                <w:sz w:val="18"/>
                <w:szCs w:val="18"/>
              </w:rPr>
              <w:t>V5</w:t>
            </w:r>
          </w:p>
          <w:p w14:paraId="6A970C06" w14:textId="77777777" w:rsidR="00D47E00" w:rsidRPr="005D5EA4" w:rsidRDefault="00D47E00" w:rsidP="00D47E00">
            <w:pPr>
              <w:rPr>
                <w:rFonts w:ascii="Arial Narrow" w:hAnsi="Arial Narrow"/>
                <w:i/>
                <w:iCs/>
                <w:sz w:val="18"/>
                <w:szCs w:val="18"/>
              </w:rPr>
            </w:pPr>
          </w:p>
          <w:p w14:paraId="3FB5259C" w14:textId="77777777" w:rsidR="00D47E00" w:rsidRPr="005D5EA4" w:rsidRDefault="00D47E00" w:rsidP="00D47E00">
            <w:pPr>
              <w:rPr>
                <w:rFonts w:ascii="Arial Narrow" w:hAnsi="Arial Narrow"/>
                <w:i/>
                <w:iCs/>
                <w:sz w:val="18"/>
                <w:szCs w:val="18"/>
              </w:rPr>
            </w:pPr>
            <w:r w:rsidRPr="005D5EA4">
              <w:rPr>
                <w:rFonts w:ascii="Arial Narrow" w:hAnsi="Arial Narrow"/>
                <w:i/>
                <w:iCs/>
                <w:sz w:val="18"/>
                <w:szCs w:val="18"/>
              </w:rPr>
              <w:t xml:space="preserve">77    If DK, go to </w:t>
            </w:r>
            <w:r>
              <w:rPr>
                <w:rFonts w:ascii="Arial Narrow" w:hAnsi="Arial Narrow"/>
                <w:i/>
                <w:sz w:val="18"/>
                <w:szCs w:val="18"/>
              </w:rPr>
              <w:t>V5</w:t>
            </w:r>
          </w:p>
          <w:p w14:paraId="2370ACF0" w14:textId="77777777" w:rsidR="00D47E00" w:rsidRPr="005D5EA4" w:rsidRDefault="00D47E00" w:rsidP="00D47E00">
            <w:pPr>
              <w:rPr>
                <w:rFonts w:ascii="Arial Narrow" w:hAnsi="Arial Narrow"/>
                <w:i/>
                <w:iCs/>
                <w:sz w:val="18"/>
                <w:szCs w:val="18"/>
              </w:rPr>
            </w:pPr>
            <w:r w:rsidRPr="005D5EA4">
              <w:rPr>
                <w:rFonts w:ascii="Arial Narrow" w:hAnsi="Arial Narrow"/>
                <w:i/>
                <w:iCs/>
                <w:sz w:val="18"/>
                <w:szCs w:val="18"/>
              </w:rPr>
              <w:t>88   If Refused,</w:t>
            </w:r>
            <w:r>
              <w:rPr>
                <w:rFonts w:ascii="Arial Narrow" w:hAnsi="Arial Narrow"/>
                <w:i/>
                <w:iCs/>
                <w:sz w:val="18"/>
                <w:szCs w:val="18"/>
              </w:rPr>
              <w:t xml:space="preserve"> </w:t>
            </w:r>
            <w:r w:rsidRPr="005D5EA4">
              <w:rPr>
                <w:rFonts w:ascii="Arial Narrow" w:hAnsi="Arial Narrow"/>
                <w:i/>
                <w:iCs/>
                <w:sz w:val="18"/>
                <w:szCs w:val="18"/>
              </w:rPr>
              <w:t xml:space="preserve">go to </w:t>
            </w:r>
            <w:r>
              <w:rPr>
                <w:rFonts w:ascii="Arial Narrow" w:hAnsi="Arial Narrow"/>
                <w:i/>
                <w:sz w:val="18"/>
                <w:szCs w:val="18"/>
              </w:rPr>
              <w:t>V5</w:t>
            </w:r>
          </w:p>
          <w:p w14:paraId="34A72FCE" w14:textId="77777777" w:rsidR="00D47E00" w:rsidRPr="005D5EA4" w:rsidRDefault="00D47E00" w:rsidP="00D47E00">
            <w:pPr>
              <w:rPr>
                <w:rFonts w:ascii="Arial Narrow" w:hAnsi="Arial Narrow"/>
                <w:i/>
                <w:iCs/>
                <w:sz w:val="18"/>
                <w:szCs w:val="18"/>
              </w:rPr>
            </w:pPr>
          </w:p>
          <w:p w14:paraId="0CE1C9A8" w14:textId="77777777" w:rsidR="00D47E00" w:rsidRPr="005D5EA4" w:rsidRDefault="00D47E00" w:rsidP="00D47E00">
            <w:pPr>
              <w:rPr>
                <w:rFonts w:ascii="Arial Narrow" w:hAnsi="Arial Narrow"/>
                <w:sz w:val="18"/>
                <w:szCs w:val="18"/>
              </w:rPr>
            </w:pPr>
          </w:p>
          <w:p w14:paraId="57B4CCF6" w14:textId="77777777" w:rsidR="00D47E00" w:rsidRPr="005D5EA4" w:rsidRDefault="00D47E00" w:rsidP="00D47E00">
            <w:pPr>
              <w:rPr>
                <w:rFonts w:ascii="Arial Narrow" w:hAnsi="Arial Narrow"/>
                <w:sz w:val="18"/>
                <w:szCs w:val="18"/>
              </w:rPr>
            </w:pPr>
          </w:p>
        </w:tc>
        <w:tc>
          <w:tcPr>
            <w:tcW w:w="973" w:type="dxa"/>
            <w:tcBorders>
              <w:top w:val="single" w:sz="4" w:space="0" w:color="auto"/>
              <w:left w:val="nil"/>
              <w:bottom w:val="single" w:sz="4" w:space="0" w:color="auto"/>
              <w:right w:val="single" w:sz="4" w:space="0" w:color="auto"/>
            </w:tcBorders>
            <w:shd w:val="clear" w:color="auto" w:fill="FFFFFF"/>
            <w:vAlign w:val="center"/>
          </w:tcPr>
          <w:p w14:paraId="4E27E454" w14:textId="4D01E103" w:rsidR="00D47E00" w:rsidRPr="008B4FA8" w:rsidRDefault="00D47E00" w:rsidP="00D47E00">
            <w:pPr>
              <w:jc w:val="center"/>
              <w:rPr>
                <w:rFonts w:ascii="Arial Narrow" w:hAnsi="Arial Narrow"/>
                <w:sz w:val="18"/>
                <w:szCs w:val="18"/>
              </w:rPr>
            </w:pPr>
            <w:r w:rsidRPr="008B4FA8">
              <w:rPr>
                <w:rFonts w:ascii="Arial Narrow" w:hAnsi="Arial Narrow"/>
                <w:sz w:val="18"/>
                <w:szCs w:val="18"/>
              </w:rPr>
              <w:t>X10</w:t>
            </w:r>
          </w:p>
        </w:tc>
      </w:tr>
      <w:tr w:rsidR="00D47E00" w:rsidRPr="005D5EA4" w14:paraId="31A3C7D5" w14:textId="77777777" w:rsidTr="000578D5">
        <w:tblPrEx>
          <w:shd w:val="clear" w:color="auto" w:fill="FFFFFF"/>
        </w:tblPrEx>
        <w:trPr>
          <w:gridBefore w:val="2"/>
          <w:wBefore w:w="16" w:type="dxa"/>
          <w:cantSplit/>
          <w:trHeight w:val="1070"/>
          <w:jc w:val="center"/>
        </w:trPr>
        <w:tc>
          <w:tcPr>
            <w:tcW w:w="4450" w:type="dxa"/>
            <w:gridSpan w:val="2"/>
            <w:tcBorders>
              <w:left w:val="single" w:sz="4" w:space="0" w:color="auto"/>
              <w:right w:val="single" w:sz="4" w:space="0" w:color="auto"/>
            </w:tcBorders>
            <w:shd w:val="clear" w:color="auto" w:fill="FFFFFF"/>
            <w:vAlign w:val="center"/>
          </w:tcPr>
          <w:p w14:paraId="5C2205A8" w14:textId="77777777" w:rsidR="00D47E00" w:rsidRPr="005D5EA4" w:rsidRDefault="00D47E00" w:rsidP="00D47E00">
            <w:pPr>
              <w:pStyle w:val="yiv2534642235ydp9d70f000msonormal"/>
              <w:shd w:val="clear" w:color="auto" w:fill="FFFFFF"/>
              <w:spacing w:after="0" w:afterAutospacing="0"/>
              <w:rPr>
                <w:rFonts w:ascii="Arial Narrow" w:hAnsi="Arial Narrow"/>
                <w:sz w:val="18"/>
                <w:szCs w:val="18"/>
              </w:rPr>
            </w:pPr>
            <w:r w:rsidRPr="005D5EA4">
              <w:rPr>
                <w:rFonts w:ascii="Arial Narrow" w:hAnsi="Arial Narrow"/>
                <w:sz w:val="18"/>
                <w:szCs w:val="18"/>
                <w:lang w:val="en"/>
              </w:rPr>
              <w:t>If you received primary medical care, who did you get?</w:t>
            </w:r>
          </w:p>
          <w:p w14:paraId="051F251A" w14:textId="77777777" w:rsidR="00D47E00" w:rsidRPr="005D5EA4" w:rsidRDefault="00D47E00" w:rsidP="00D47E00">
            <w:pPr>
              <w:rPr>
                <w:rFonts w:ascii="Arial Narrow" w:hAnsi="Arial Narrow"/>
                <w:sz w:val="18"/>
                <w:szCs w:val="18"/>
              </w:rPr>
            </w:pPr>
          </w:p>
        </w:tc>
        <w:tc>
          <w:tcPr>
            <w:tcW w:w="2897" w:type="dxa"/>
            <w:gridSpan w:val="5"/>
            <w:tcBorders>
              <w:left w:val="nil"/>
              <w:bottom w:val="single" w:sz="4" w:space="0" w:color="auto"/>
            </w:tcBorders>
            <w:shd w:val="clear" w:color="auto" w:fill="FFFFFF"/>
            <w:vAlign w:val="center"/>
          </w:tcPr>
          <w:p w14:paraId="203FE882"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Doctor, medical staff </w:t>
            </w:r>
          </w:p>
          <w:p w14:paraId="4EC77AF9"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Policeman </w:t>
            </w:r>
          </w:p>
          <w:p w14:paraId="55C581B1"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Volunteer </w:t>
            </w:r>
          </w:p>
          <w:p w14:paraId="150D37F9"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Individual </w:t>
            </w:r>
          </w:p>
          <w:p w14:paraId="372908AD"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Others </w:t>
            </w:r>
          </w:p>
          <w:p w14:paraId="75953D70" w14:textId="77777777" w:rsidR="00D47E00" w:rsidRPr="005D5EA4" w:rsidRDefault="00D47E00" w:rsidP="00D47E00">
            <w:pPr>
              <w:jc w:val="right"/>
              <w:rPr>
                <w:rFonts w:ascii="Arial Narrow" w:hAnsi="Arial Narrow"/>
                <w:sz w:val="18"/>
                <w:szCs w:val="18"/>
              </w:rPr>
            </w:pPr>
          </w:p>
        </w:tc>
        <w:tc>
          <w:tcPr>
            <w:tcW w:w="2231" w:type="dxa"/>
            <w:tcBorders>
              <w:bottom w:val="single" w:sz="4" w:space="0" w:color="auto"/>
              <w:right w:val="single" w:sz="4" w:space="0" w:color="auto"/>
            </w:tcBorders>
            <w:shd w:val="clear" w:color="auto" w:fill="FFFFFF"/>
            <w:vAlign w:val="center"/>
          </w:tcPr>
          <w:p w14:paraId="3C3E97AF"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1</w:t>
            </w:r>
          </w:p>
          <w:p w14:paraId="484DEF50"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2</w:t>
            </w:r>
          </w:p>
          <w:p w14:paraId="70E2A8A0"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3</w:t>
            </w:r>
          </w:p>
          <w:p w14:paraId="426BF6CA"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4</w:t>
            </w:r>
          </w:p>
          <w:p w14:paraId="42E7762E"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5</w:t>
            </w:r>
          </w:p>
          <w:p w14:paraId="06ADD671" w14:textId="77777777" w:rsidR="00D47E00" w:rsidRPr="005D5EA4" w:rsidRDefault="00D47E00" w:rsidP="00D47E00">
            <w:pPr>
              <w:rPr>
                <w:rFonts w:ascii="Arial Narrow" w:hAnsi="Arial Narrow"/>
                <w:sz w:val="18"/>
                <w:szCs w:val="18"/>
              </w:rPr>
            </w:pPr>
          </w:p>
        </w:tc>
        <w:tc>
          <w:tcPr>
            <w:tcW w:w="973" w:type="dxa"/>
            <w:tcBorders>
              <w:left w:val="nil"/>
              <w:bottom w:val="single" w:sz="4" w:space="0" w:color="auto"/>
              <w:right w:val="single" w:sz="4" w:space="0" w:color="auto"/>
            </w:tcBorders>
            <w:shd w:val="clear" w:color="auto" w:fill="FFFFFF"/>
            <w:vAlign w:val="center"/>
          </w:tcPr>
          <w:p w14:paraId="44AD9189" w14:textId="77777777" w:rsidR="00D47E00" w:rsidRPr="008B4FA8" w:rsidRDefault="00D47E00" w:rsidP="00D47E00">
            <w:pPr>
              <w:jc w:val="center"/>
              <w:rPr>
                <w:rFonts w:ascii="Arial Narrow" w:hAnsi="Arial Narrow"/>
                <w:sz w:val="18"/>
                <w:szCs w:val="18"/>
              </w:rPr>
            </w:pPr>
            <w:r w:rsidRPr="008B4FA8">
              <w:rPr>
                <w:rFonts w:ascii="Arial Narrow" w:hAnsi="Arial Narrow"/>
                <w:sz w:val="18"/>
                <w:szCs w:val="18"/>
              </w:rPr>
              <w:t xml:space="preserve">                                           X11</w:t>
            </w:r>
          </w:p>
          <w:p w14:paraId="51B511E8" w14:textId="77777777" w:rsidR="00D47E00" w:rsidRPr="008B4FA8" w:rsidRDefault="00D47E00" w:rsidP="00D47E00">
            <w:pPr>
              <w:jc w:val="center"/>
              <w:rPr>
                <w:rFonts w:ascii="Arial Narrow" w:hAnsi="Arial Narrow"/>
                <w:sz w:val="18"/>
                <w:szCs w:val="18"/>
              </w:rPr>
            </w:pPr>
          </w:p>
          <w:p w14:paraId="2A7CC2A8" w14:textId="77777777" w:rsidR="00D47E00" w:rsidRPr="008B4FA8" w:rsidRDefault="00D47E00" w:rsidP="00D47E00">
            <w:pPr>
              <w:jc w:val="center"/>
              <w:rPr>
                <w:rFonts w:ascii="Arial Narrow" w:hAnsi="Arial Narrow"/>
                <w:sz w:val="18"/>
                <w:szCs w:val="18"/>
              </w:rPr>
            </w:pPr>
          </w:p>
          <w:p w14:paraId="0F44648D" w14:textId="77777777" w:rsidR="00D47E00" w:rsidRPr="008B4FA8" w:rsidRDefault="00D47E00" w:rsidP="00D47E00">
            <w:pPr>
              <w:jc w:val="center"/>
              <w:rPr>
                <w:rFonts w:ascii="Arial Narrow" w:hAnsi="Arial Narrow"/>
                <w:sz w:val="18"/>
                <w:szCs w:val="18"/>
              </w:rPr>
            </w:pPr>
          </w:p>
          <w:p w14:paraId="6364EB4D" w14:textId="77777777" w:rsidR="00D47E00" w:rsidRPr="008B4FA8" w:rsidRDefault="00D47E00" w:rsidP="00D47E00">
            <w:pPr>
              <w:jc w:val="center"/>
              <w:rPr>
                <w:rFonts w:ascii="Arial Narrow" w:hAnsi="Arial Narrow"/>
                <w:sz w:val="18"/>
                <w:szCs w:val="18"/>
              </w:rPr>
            </w:pPr>
          </w:p>
        </w:tc>
      </w:tr>
      <w:tr w:rsidR="00D47E00" w:rsidRPr="005D5EA4" w14:paraId="002FE0C0" w14:textId="77777777" w:rsidTr="000578D5">
        <w:tblPrEx>
          <w:shd w:val="clear" w:color="auto" w:fill="FFFFFF"/>
        </w:tblPrEx>
        <w:trPr>
          <w:gridBefore w:val="2"/>
          <w:wBefore w:w="16" w:type="dxa"/>
          <w:cantSplit/>
          <w:trHeight w:hRule="exact" w:val="1079"/>
          <w:jc w:val="center"/>
        </w:trPr>
        <w:tc>
          <w:tcPr>
            <w:tcW w:w="4450" w:type="dxa"/>
            <w:gridSpan w:val="2"/>
            <w:tcBorders>
              <w:left w:val="single" w:sz="4" w:space="0" w:color="auto"/>
              <w:bottom w:val="single" w:sz="4" w:space="0" w:color="auto"/>
              <w:right w:val="single" w:sz="4" w:space="0" w:color="auto"/>
            </w:tcBorders>
            <w:shd w:val="clear" w:color="auto" w:fill="FFFFFF"/>
            <w:vAlign w:val="center"/>
          </w:tcPr>
          <w:p w14:paraId="73360E91" w14:textId="77777777" w:rsidR="00D47E00" w:rsidRPr="005D5EA4" w:rsidRDefault="00D47E00" w:rsidP="00D47E00">
            <w:pPr>
              <w:pStyle w:val="yiv2534642235ydp9d70f000msonormal"/>
              <w:shd w:val="clear" w:color="auto" w:fill="FFFFFF"/>
              <w:spacing w:after="0" w:afterAutospacing="0"/>
              <w:rPr>
                <w:rFonts w:ascii="Arial Narrow" w:hAnsi="Arial Narrow"/>
                <w:sz w:val="18"/>
                <w:szCs w:val="18"/>
                <w:lang w:val="en"/>
              </w:rPr>
            </w:pPr>
          </w:p>
        </w:tc>
        <w:tc>
          <w:tcPr>
            <w:tcW w:w="2897" w:type="dxa"/>
            <w:gridSpan w:val="5"/>
            <w:tcBorders>
              <w:left w:val="nil"/>
              <w:bottom w:val="single" w:sz="4" w:space="0" w:color="auto"/>
            </w:tcBorders>
            <w:shd w:val="clear" w:color="auto" w:fill="FFFFFF"/>
            <w:vAlign w:val="center"/>
          </w:tcPr>
          <w:p w14:paraId="4DD22D91"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Other (please specify)</w:t>
            </w:r>
            <w:r w:rsidRPr="005D5EA4">
              <w:rPr>
                <w:rFonts w:ascii="Arial Narrow" w:hAnsi="Arial Narrow"/>
                <w:sz w:val="18"/>
                <w:szCs w:val="18"/>
              </w:rPr>
              <w:tab/>
            </w:r>
          </w:p>
          <w:p w14:paraId="132B044C" w14:textId="77777777" w:rsidR="00D47E00" w:rsidRPr="005D5EA4" w:rsidRDefault="00D47E00" w:rsidP="00D47E00">
            <w:pPr>
              <w:rPr>
                <w:rFonts w:ascii="Arial Narrow" w:hAnsi="Arial Narrow"/>
                <w:sz w:val="18"/>
                <w:szCs w:val="18"/>
              </w:rPr>
            </w:pPr>
          </w:p>
          <w:p w14:paraId="74508B4F"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w:t>
            </w:r>
            <w:r w:rsidRPr="005D5EA4">
              <w:rPr>
                <w:rFonts w:ascii="Arial Narrow" w:hAnsi="Arial Narrow"/>
                <w:sz w:val="18"/>
                <w:szCs w:val="18"/>
              </w:rPr>
              <w:tab/>
            </w:r>
          </w:p>
          <w:p w14:paraId="412E723F" w14:textId="50FD3C46" w:rsidR="00D47E00" w:rsidRPr="005D5EA4" w:rsidRDefault="00D47E00" w:rsidP="00D47E00">
            <w:pPr>
              <w:rPr>
                <w:rFonts w:ascii="Arial Narrow" w:hAnsi="Arial Narrow"/>
                <w:sz w:val="18"/>
                <w:szCs w:val="18"/>
              </w:rPr>
            </w:pPr>
            <w:r w:rsidRPr="005D5EA4">
              <w:rPr>
                <w:rFonts w:ascii="Arial Narrow" w:hAnsi="Arial Narrow"/>
                <w:sz w:val="18"/>
                <w:szCs w:val="18"/>
              </w:rPr>
              <w:t xml:space="preserve">                 X</w:t>
            </w:r>
            <w:r w:rsidRPr="005D5EA4">
              <w:rPr>
                <w:rFonts w:ascii="Arial Narrow" w:hAnsi="Arial Narrow"/>
                <w:sz w:val="18"/>
                <w:szCs w:val="18"/>
                <w:lang w:val="mn-MN"/>
              </w:rPr>
              <w:t>19</w:t>
            </w:r>
            <w:r w:rsidRPr="005D5EA4">
              <w:rPr>
                <w:rFonts w:ascii="Arial Narrow" w:hAnsi="Arial Narrow"/>
                <w:sz w:val="18"/>
                <w:szCs w:val="18"/>
              </w:rPr>
              <w:t>other</w:t>
            </w:r>
          </w:p>
        </w:tc>
        <w:tc>
          <w:tcPr>
            <w:tcW w:w="2231" w:type="dxa"/>
            <w:tcBorders>
              <w:top w:val="single" w:sz="4" w:space="0" w:color="auto"/>
              <w:bottom w:val="single" w:sz="4" w:space="0" w:color="auto"/>
              <w:right w:val="single" w:sz="4" w:space="0" w:color="auto"/>
            </w:tcBorders>
            <w:shd w:val="clear" w:color="auto" w:fill="FFFFFF"/>
            <w:vAlign w:val="center"/>
          </w:tcPr>
          <w:p w14:paraId="2DE1A2AB" w14:textId="77777777" w:rsidR="00D47E00" w:rsidRPr="005D5EA4" w:rsidRDefault="00D47E00" w:rsidP="00D47E00">
            <w:pPr>
              <w:jc w:val="right"/>
              <w:rPr>
                <w:rFonts w:ascii="Arial Narrow" w:hAnsi="Arial Narrow"/>
                <w:sz w:val="18"/>
                <w:szCs w:val="18"/>
              </w:rPr>
            </w:pPr>
          </w:p>
        </w:tc>
        <w:tc>
          <w:tcPr>
            <w:tcW w:w="973" w:type="dxa"/>
            <w:tcBorders>
              <w:top w:val="single" w:sz="4" w:space="0" w:color="auto"/>
              <w:left w:val="nil"/>
              <w:bottom w:val="single" w:sz="4" w:space="0" w:color="auto"/>
              <w:right w:val="single" w:sz="4" w:space="0" w:color="auto"/>
            </w:tcBorders>
            <w:shd w:val="clear" w:color="auto" w:fill="FFFFFF"/>
            <w:vAlign w:val="center"/>
          </w:tcPr>
          <w:p w14:paraId="1DFE3CE6" w14:textId="77777777" w:rsidR="00D47E00" w:rsidRPr="008B4FA8" w:rsidRDefault="00D47E00" w:rsidP="00D47E00">
            <w:pPr>
              <w:jc w:val="center"/>
              <w:rPr>
                <w:rFonts w:ascii="Arial Narrow" w:hAnsi="Arial Narrow"/>
                <w:sz w:val="18"/>
                <w:szCs w:val="18"/>
              </w:rPr>
            </w:pPr>
          </w:p>
          <w:p w14:paraId="3D72F382" w14:textId="77777777" w:rsidR="00D47E00" w:rsidRPr="008B4FA8" w:rsidRDefault="00D47E00" w:rsidP="00D47E00">
            <w:pPr>
              <w:jc w:val="center"/>
              <w:rPr>
                <w:rFonts w:ascii="Arial Narrow" w:hAnsi="Arial Narrow"/>
                <w:sz w:val="18"/>
                <w:szCs w:val="18"/>
              </w:rPr>
            </w:pPr>
            <w:r w:rsidRPr="008B4FA8">
              <w:rPr>
                <w:rFonts w:ascii="Arial Narrow" w:hAnsi="Arial Narrow"/>
                <w:sz w:val="18"/>
                <w:szCs w:val="18"/>
              </w:rPr>
              <w:t xml:space="preserve">X11other </w:t>
            </w:r>
          </w:p>
          <w:p w14:paraId="7DF4A5A7" w14:textId="77777777" w:rsidR="00D47E00" w:rsidRPr="008B4FA8" w:rsidRDefault="00D47E00" w:rsidP="00D47E00">
            <w:pPr>
              <w:jc w:val="center"/>
              <w:rPr>
                <w:rFonts w:ascii="Arial Narrow" w:hAnsi="Arial Narrow"/>
                <w:sz w:val="18"/>
                <w:szCs w:val="18"/>
              </w:rPr>
            </w:pPr>
          </w:p>
          <w:p w14:paraId="0C24F0A0" w14:textId="77777777" w:rsidR="00D47E00" w:rsidRPr="008B4FA8" w:rsidRDefault="00D47E00" w:rsidP="00D47E00">
            <w:pPr>
              <w:jc w:val="center"/>
              <w:rPr>
                <w:rFonts w:ascii="Arial Narrow" w:hAnsi="Arial Narrow"/>
                <w:sz w:val="18"/>
                <w:szCs w:val="18"/>
              </w:rPr>
            </w:pPr>
          </w:p>
        </w:tc>
      </w:tr>
      <w:tr w:rsidR="00D47E00" w:rsidRPr="005D5EA4" w14:paraId="3DA45408" w14:textId="77777777" w:rsidTr="000578D5">
        <w:tblPrEx>
          <w:shd w:val="clear" w:color="auto" w:fill="FFFFFF"/>
        </w:tblPrEx>
        <w:trPr>
          <w:gridBefore w:val="2"/>
          <w:wBefore w:w="16" w:type="dxa"/>
          <w:cantSplit/>
          <w:trHeight w:val="1410"/>
          <w:jc w:val="center"/>
        </w:trPr>
        <w:tc>
          <w:tcPr>
            <w:tcW w:w="4450" w:type="dxa"/>
            <w:gridSpan w:val="2"/>
            <w:tcBorders>
              <w:top w:val="single" w:sz="4" w:space="0" w:color="auto"/>
              <w:left w:val="single" w:sz="4" w:space="0" w:color="auto"/>
              <w:right w:val="single" w:sz="4" w:space="0" w:color="auto"/>
            </w:tcBorders>
            <w:shd w:val="clear" w:color="auto" w:fill="FFFFFF"/>
            <w:vAlign w:val="center"/>
          </w:tcPr>
          <w:p w14:paraId="2D83F94C" w14:textId="77777777" w:rsidR="00D47E00" w:rsidRPr="005D5EA4" w:rsidRDefault="00D47E00" w:rsidP="00D47E00">
            <w:pPr>
              <w:pStyle w:val="yiv2534642235ydp9d70f000msonormal"/>
              <w:shd w:val="clear" w:color="auto" w:fill="FFFFFF"/>
              <w:rPr>
                <w:rFonts w:ascii="Arial Narrow" w:hAnsi="Arial Narrow"/>
                <w:sz w:val="18"/>
                <w:szCs w:val="18"/>
              </w:rPr>
            </w:pPr>
            <w:r w:rsidRPr="005D5EA4">
              <w:rPr>
                <w:rFonts w:ascii="Arial Narrow" w:hAnsi="Arial Narrow"/>
                <w:sz w:val="18"/>
                <w:szCs w:val="18"/>
              </w:rPr>
              <w:t xml:space="preserve">How </w:t>
            </w:r>
            <w:r>
              <w:rPr>
                <w:rFonts w:ascii="Arial Narrow" w:hAnsi="Arial Narrow"/>
                <w:sz w:val="18"/>
                <w:szCs w:val="18"/>
              </w:rPr>
              <w:t>long did it</w:t>
            </w:r>
            <w:r>
              <w:rPr>
                <w:rFonts w:ascii="Arial Narrow" w:hAnsi="Arial Narrow"/>
                <w:sz w:val="18"/>
                <w:szCs w:val="18"/>
                <w:lang w:val="mn-MN"/>
              </w:rPr>
              <w:t xml:space="preserve"> </w:t>
            </w:r>
            <w:r w:rsidRPr="005D5EA4">
              <w:rPr>
                <w:rFonts w:ascii="Arial Narrow" w:hAnsi="Arial Narrow"/>
                <w:sz w:val="18"/>
                <w:szCs w:val="18"/>
              </w:rPr>
              <w:t>take until you receive primary</w:t>
            </w:r>
            <w:r w:rsidRPr="005D5EA4">
              <w:rPr>
                <w:rFonts w:ascii="Arial Narrow" w:hAnsi="Arial Narrow"/>
                <w:sz w:val="18"/>
                <w:szCs w:val="18"/>
                <w:lang w:val="en"/>
              </w:rPr>
              <w:t> care after the accident?</w:t>
            </w:r>
          </w:p>
          <w:p w14:paraId="41779C33" w14:textId="77777777" w:rsidR="00D47E00" w:rsidRPr="005D5EA4" w:rsidRDefault="00D47E00" w:rsidP="00D47E00">
            <w:pPr>
              <w:rPr>
                <w:rFonts w:ascii="Arial Narrow" w:hAnsi="Arial Narrow"/>
                <w:sz w:val="18"/>
                <w:szCs w:val="18"/>
              </w:rPr>
            </w:pPr>
          </w:p>
        </w:tc>
        <w:tc>
          <w:tcPr>
            <w:tcW w:w="2897" w:type="dxa"/>
            <w:gridSpan w:val="5"/>
            <w:tcBorders>
              <w:top w:val="single" w:sz="4" w:space="0" w:color="auto"/>
              <w:left w:val="nil"/>
              <w:bottom w:val="single" w:sz="4" w:space="0" w:color="auto"/>
            </w:tcBorders>
            <w:shd w:val="clear" w:color="auto" w:fill="FFFFFF"/>
            <w:vAlign w:val="center"/>
          </w:tcPr>
          <w:p w14:paraId="3AFF9560"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10 – 20 min </w:t>
            </w:r>
          </w:p>
          <w:p w14:paraId="7A1269A0"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20-30 min </w:t>
            </w:r>
          </w:p>
          <w:p w14:paraId="2F6B1297"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30 – 40 min </w:t>
            </w:r>
          </w:p>
          <w:p w14:paraId="39B50140"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More than 40 min </w:t>
            </w:r>
          </w:p>
          <w:p w14:paraId="6FFDB848"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Don’t know/ don’t remember </w:t>
            </w:r>
          </w:p>
          <w:p w14:paraId="6B9BD3B1" w14:textId="77777777" w:rsidR="00D47E00" w:rsidRPr="005D5EA4" w:rsidRDefault="00D47E00" w:rsidP="00D47E00">
            <w:pPr>
              <w:jc w:val="right"/>
              <w:rPr>
                <w:rFonts w:ascii="Arial Narrow" w:hAnsi="Arial Narrow"/>
                <w:sz w:val="18"/>
                <w:szCs w:val="18"/>
              </w:rPr>
            </w:pPr>
          </w:p>
        </w:tc>
        <w:tc>
          <w:tcPr>
            <w:tcW w:w="2231" w:type="dxa"/>
            <w:tcBorders>
              <w:top w:val="single" w:sz="4" w:space="0" w:color="auto"/>
              <w:bottom w:val="single" w:sz="4" w:space="0" w:color="auto"/>
              <w:right w:val="single" w:sz="4" w:space="0" w:color="auto"/>
            </w:tcBorders>
            <w:shd w:val="clear" w:color="auto" w:fill="FFFFFF"/>
            <w:vAlign w:val="center"/>
          </w:tcPr>
          <w:p w14:paraId="73939FA9"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1</w:t>
            </w:r>
          </w:p>
          <w:p w14:paraId="0160F9D4"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2</w:t>
            </w:r>
          </w:p>
          <w:p w14:paraId="005CEEFF"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3</w:t>
            </w:r>
          </w:p>
          <w:p w14:paraId="084949DD"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4</w:t>
            </w:r>
          </w:p>
          <w:p w14:paraId="7EA35C1D"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77</w:t>
            </w:r>
          </w:p>
          <w:p w14:paraId="77212426" w14:textId="77777777" w:rsidR="00D47E00" w:rsidRPr="005D5EA4" w:rsidRDefault="00D47E00" w:rsidP="00D47E00">
            <w:pPr>
              <w:rPr>
                <w:rFonts w:ascii="Arial Narrow" w:hAnsi="Arial Narrow"/>
                <w:sz w:val="18"/>
                <w:szCs w:val="18"/>
              </w:rPr>
            </w:pPr>
          </w:p>
        </w:tc>
        <w:tc>
          <w:tcPr>
            <w:tcW w:w="973" w:type="dxa"/>
            <w:tcBorders>
              <w:top w:val="single" w:sz="4" w:space="0" w:color="auto"/>
              <w:left w:val="nil"/>
              <w:bottom w:val="single" w:sz="4" w:space="0" w:color="auto"/>
              <w:right w:val="single" w:sz="4" w:space="0" w:color="auto"/>
            </w:tcBorders>
            <w:shd w:val="clear" w:color="auto" w:fill="FFFFFF"/>
            <w:vAlign w:val="center"/>
          </w:tcPr>
          <w:p w14:paraId="5C11BB25" w14:textId="77777777" w:rsidR="00D47E00" w:rsidRPr="008B4FA8" w:rsidRDefault="00D47E00" w:rsidP="00D47E00">
            <w:pPr>
              <w:jc w:val="center"/>
              <w:rPr>
                <w:rFonts w:ascii="Arial Narrow" w:hAnsi="Arial Narrow"/>
                <w:sz w:val="18"/>
                <w:szCs w:val="18"/>
              </w:rPr>
            </w:pPr>
          </w:p>
          <w:p w14:paraId="2F4568F6" w14:textId="77777777" w:rsidR="00D47E00" w:rsidRPr="008B4FA8" w:rsidRDefault="00D47E00" w:rsidP="00D47E00">
            <w:pPr>
              <w:jc w:val="center"/>
              <w:rPr>
                <w:rFonts w:ascii="Arial Narrow" w:hAnsi="Arial Narrow"/>
                <w:sz w:val="18"/>
                <w:szCs w:val="18"/>
              </w:rPr>
            </w:pPr>
            <w:r w:rsidRPr="008B4FA8">
              <w:rPr>
                <w:rFonts w:ascii="Arial Narrow" w:hAnsi="Arial Narrow"/>
                <w:sz w:val="18"/>
                <w:szCs w:val="18"/>
              </w:rPr>
              <w:t>X12</w:t>
            </w:r>
          </w:p>
          <w:p w14:paraId="14D87C23" w14:textId="77777777" w:rsidR="00D47E00" w:rsidRPr="008B4FA8" w:rsidRDefault="00D47E00" w:rsidP="00D47E00">
            <w:pPr>
              <w:jc w:val="center"/>
              <w:rPr>
                <w:rFonts w:ascii="Arial Narrow" w:hAnsi="Arial Narrow"/>
                <w:sz w:val="18"/>
                <w:szCs w:val="18"/>
              </w:rPr>
            </w:pPr>
          </w:p>
          <w:p w14:paraId="501F0B3A" w14:textId="77777777" w:rsidR="00D47E00" w:rsidRPr="008B4FA8" w:rsidRDefault="00D47E00" w:rsidP="00D47E00">
            <w:pPr>
              <w:jc w:val="center"/>
              <w:rPr>
                <w:rFonts w:ascii="Arial Narrow" w:hAnsi="Arial Narrow"/>
                <w:sz w:val="18"/>
                <w:szCs w:val="18"/>
              </w:rPr>
            </w:pPr>
          </w:p>
          <w:p w14:paraId="51FE98F8" w14:textId="77777777" w:rsidR="00D47E00" w:rsidRPr="008B4FA8" w:rsidRDefault="00D47E00" w:rsidP="00D47E00">
            <w:pPr>
              <w:jc w:val="center"/>
              <w:rPr>
                <w:rFonts w:ascii="Arial Narrow" w:hAnsi="Arial Narrow"/>
                <w:sz w:val="18"/>
                <w:szCs w:val="18"/>
              </w:rPr>
            </w:pPr>
          </w:p>
          <w:p w14:paraId="2F3F4753" w14:textId="77777777" w:rsidR="00D47E00" w:rsidRPr="008B4FA8" w:rsidRDefault="00D47E00" w:rsidP="00D47E00">
            <w:pPr>
              <w:jc w:val="center"/>
              <w:rPr>
                <w:rFonts w:ascii="Arial Narrow" w:hAnsi="Arial Narrow"/>
                <w:sz w:val="18"/>
                <w:szCs w:val="18"/>
              </w:rPr>
            </w:pPr>
          </w:p>
          <w:p w14:paraId="71D2C389" w14:textId="77777777" w:rsidR="00D47E00" w:rsidRPr="008B4FA8" w:rsidRDefault="00D47E00" w:rsidP="00D47E00">
            <w:pPr>
              <w:rPr>
                <w:rFonts w:ascii="Arial Narrow" w:hAnsi="Arial Narrow"/>
                <w:sz w:val="18"/>
                <w:szCs w:val="18"/>
              </w:rPr>
            </w:pPr>
          </w:p>
        </w:tc>
      </w:tr>
      <w:tr w:rsidR="00D47E00" w:rsidRPr="005D5EA4" w14:paraId="527B8362" w14:textId="77777777" w:rsidTr="000578D5">
        <w:tblPrEx>
          <w:shd w:val="clear" w:color="auto" w:fill="FFFFFF"/>
        </w:tblPrEx>
        <w:trPr>
          <w:gridBefore w:val="2"/>
          <w:wBefore w:w="16" w:type="dxa"/>
          <w:cantSplit/>
          <w:trHeight w:hRule="exact" w:val="1102"/>
          <w:jc w:val="center"/>
        </w:trPr>
        <w:tc>
          <w:tcPr>
            <w:tcW w:w="4450" w:type="dxa"/>
            <w:gridSpan w:val="2"/>
            <w:tcBorders>
              <w:left w:val="single" w:sz="4" w:space="0" w:color="auto"/>
              <w:bottom w:val="single" w:sz="4" w:space="0" w:color="auto"/>
              <w:right w:val="single" w:sz="4" w:space="0" w:color="auto"/>
            </w:tcBorders>
            <w:shd w:val="clear" w:color="auto" w:fill="FFFFFF"/>
            <w:vAlign w:val="center"/>
          </w:tcPr>
          <w:p w14:paraId="64389B15" w14:textId="77777777" w:rsidR="00D47E00" w:rsidRPr="005D5EA4" w:rsidRDefault="00D47E00" w:rsidP="00D47E00">
            <w:pPr>
              <w:pStyle w:val="yiv2534642235ydp9d70f000msonormal"/>
              <w:shd w:val="clear" w:color="auto" w:fill="FFFFFF"/>
              <w:rPr>
                <w:rFonts w:ascii="Arial Narrow" w:hAnsi="Arial Narrow"/>
                <w:sz w:val="18"/>
                <w:szCs w:val="18"/>
              </w:rPr>
            </w:pPr>
          </w:p>
        </w:tc>
        <w:tc>
          <w:tcPr>
            <w:tcW w:w="2897" w:type="dxa"/>
            <w:gridSpan w:val="5"/>
            <w:tcBorders>
              <w:left w:val="nil"/>
              <w:bottom w:val="single" w:sz="4" w:space="0" w:color="auto"/>
            </w:tcBorders>
            <w:shd w:val="clear" w:color="auto" w:fill="FFFFFF"/>
            <w:vAlign w:val="center"/>
          </w:tcPr>
          <w:p w14:paraId="299FFDD7" w14:textId="77777777" w:rsidR="00D47E00" w:rsidRDefault="00D47E00" w:rsidP="00D47E00">
            <w:pPr>
              <w:jc w:val="right"/>
              <w:rPr>
                <w:rFonts w:ascii="Arial Narrow" w:hAnsi="Arial Narrow"/>
                <w:sz w:val="18"/>
                <w:szCs w:val="18"/>
              </w:rPr>
            </w:pPr>
            <w:r w:rsidRPr="005D5EA4">
              <w:rPr>
                <w:rFonts w:ascii="Arial Narrow" w:hAnsi="Arial Narrow"/>
                <w:sz w:val="18"/>
                <w:szCs w:val="18"/>
              </w:rPr>
              <w:t>Other (please specify)</w:t>
            </w:r>
          </w:p>
          <w:p w14:paraId="79D9EDE7"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ab/>
            </w:r>
          </w:p>
          <w:p w14:paraId="04ED8351" w14:textId="77777777" w:rsidR="00D47E00" w:rsidRPr="005D5EA4" w:rsidRDefault="00D47E00" w:rsidP="00D47E00">
            <w:pPr>
              <w:jc w:val="right"/>
              <w:rPr>
                <w:rFonts w:ascii="Arial Narrow" w:hAnsi="Arial Narrow"/>
                <w:sz w:val="18"/>
                <w:szCs w:val="18"/>
              </w:rPr>
            </w:pPr>
          </w:p>
        </w:tc>
        <w:tc>
          <w:tcPr>
            <w:tcW w:w="2231" w:type="dxa"/>
            <w:tcBorders>
              <w:top w:val="single" w:sz="4" w:space="0" w:color="auto"/>
              <w:bottom w:val="single" w:sz="4" w:space="0" w:color="auto"/>
              <w:right w:val="single" w:sz="4" w:space="0" w:color="auto"/>
            </w:tcBorders>
            <w:shd w:val="clear" w:color="auto" w:fill="FFFFFF"/>
            <w:vAlign w:val="center"/>
          </w:tcPr>
          <w:p w14:paraId="3888BE17" w14:textId="77777777" w:rsidR="00D47E00" w:rsidRPr="005D5EA4" w:rsidRDefault="00D47E00" w:rsidP="00D47E00">
            <w:pPr>
              <w:rPr>
                <w:rFonts w:ascii="Arial Narrow" w:hAnsi="Arial Narrow"/>
                <w:sz w:val="18"/>
                <w:szCs w:val="18"/>
                <w:lang w:val="mn-MN"/>
              </w:rPr>
            </w:pPr>
          </w:p>
          <w:p w14:paraId="70F145E7" w14:textId="77777777" w:rsidR="00D47E00" w:rsidRPr="005D5EA4" w:rsidRDefault="00D47E00" w:rsidP="00D47E00">
            <w:pPr>
              <w:jc w:val="right"/>
              <w:rPr>
                <w:rFonts w:ascii="Arial Narrow" w:hAnsi="Arial Narrow"/>
                <w:sz w:val="18"/>
                <w:szCs w:val="18"/>
                <w:lang w:val="mn-MN"/>
              </w:rPr>
            </w:pPr>
            <w:r w:rsidRPr="005D5EA4">
              <w:rPr>
                <w:rFonts w:ascii="Arial Narrow" w:hAnsi="Arial Narrow"/>
                <w:sz w:val="18"/>
                <w:szCs w:val="18"/>
              </w:rPr>
              <w:t>└─┴─┴─┴─┴─┴─┴─┘</w:t>
            </w:r>
            <w:r w:rsidRPr="005D5EA4">
              <w:rPr>
                <w:rFonts w:ascii="Arial Narrow" w:hAnsi="Arial Narrow"/>
                <w:sz w:val="18"/>
                <w:szCs w:val="18"/>
              </w:rPr>
              <w:tab/>
            </w:r>
          </w:p>
          <w:p w14:paraId="07EBC400" w14:textId="191ABD2F" w:rsidR="00D47E00" w:rsidRPr="005D5EA4" w:rsidRDefault="00D47E00" w:rsidP="00D47E00">
            <w:pPr>
              <w:rPr>
                <w:rFonts w:ascii="Arial Narrow" w:hAnsi="Arial Narrow"/>
                <w:sz w:val="18"/>
                <w:szCs w:val="18"/>
              </w:rPr>
            </w:pPr>
          </w:p>
        </w:tc>
        <w:tc>
          <w:tcPr>
            <w:tcW w:w="973" w:type="dxa"/>
            <w:tcBorders>
              <w:top w:val="single" w:sz="4" w:space="0" w:color="auto"/>
              <w:left w:val="nil"/>
              <w:bottom w:val="single" w:sz="4" w:space="0" w:color="auto"/>
              <w:right w:val="single" w:sz="4" w:space="0" w:color="auto"/>
            </w:tcBorders>
            <w:shd w:val="clear" w:color="auto" w:fill="FFFFFF"/>
            <w:vAlign w:val="center"/>
          </w:tcPr>
          <w:p w14:paraId="7ACAD5DD" w14:textId="552F2A36" w:rsidR="00D47E00" w:rsidRPr="008B4FA8" w:rsidRDefault="00D47E00" w:rsidP="00D47E00">
            <w:pPr>
              <w:rPr>
                <w:rFonts w:ascii="Arial Narrow" w:hAnsi="Arial Narrow"/>
                <w:bCs/>
                <w:sz w:val="18"/>
                <w:szCs w:val="18"/>
              </w:rPr>
            </w:pPr>
            <w:r w:rsidRPr="008B4FA8">
              <w:rPr>
                <w:rFonts w:ascii="Arial Narrow" w:hAnsi="Arial Narrow"/>
                <w:bCs/>
                <w:sz w:val="18"/>
                <w:szCs w:val="18"/>
              </w:rPr>
              <w:t xml:space="preserve">X12other </w:t>
            </w:r>
          </w:p>
        </w:tc>
      </w:tr>
      <w:tr w:rsidR="00D47E00" w:rsidRPr="005D5EA4" w14:paraId="77FE1579" w14:textId="77777777" w:rsidTr="000578D5">
        <w:tblPrEx>
          <w:shd w:val="clear" w:color="auto" w:fill="FFFFFF"/>
        </w:tblPrEx>
        <w:trPr>
          <w:gridBefore w:val="2"/>
          <w:wBefore w:w="16" w:type="dxa"/>
          <w:cantSplit/>
          <w:trHeight w:hRule="exact" w:val="425"/>
          <w:jc w:val="center"/>
        </w:trPr>
        <w:tc>
          <w:tcPr>
            <w:tcW w:w="10551" w:type="dxa"/>
            <w:gridSpan w:val="9"/>
            <w:tcBorders>
              <w:left w:val="single" w:sz="4" w:space="0" w:color="auto"/>
              <w:bottom w:val="single" w:sz="4" w:space="0" w:color="auto"/>
              <w:right w:val="single" w:sz="4" w:space="0" w:color="auto"/>
            </w:tcBorders>
            <w:shd w:val="clear" w:color="auto" w:fill="C9C9C9"/>
            <w:vAlign w:val="center"/>
          </w:tcPr>
          <w:p w14:paraId="676C296E" w14:textId="77777777" w:rsidR="00D47E00" w:rsidRPr="005D5EA4" w:rsidRDefault="00D47E00" w:rsidP="00D47E00">
            <w:pPr>
              <w:rPr>
                <w:rFonts w:ascii="Arial Narrow" w:hAnsi="Arial Narrow"/>
                <w:b/>
                <w:bCs/>
                <w:sz w:val="22"/>
                <w:szCs w:val="22"/>
              </w:rPr>
            </w:pPr>
            <w:r w:rsidRPr="005D5EA4">
              <w:rPr>
                <w:rFonts w:ascii="Arial Narrow" w:hAnsi="Arial Narrow"/>
                <w:b/>
                <w:bCs/>
                <w:sz w:val="22"/>
                <w:szCs w:val="22"/>
              </w:rPr>
              <w:t xml:space="preserve">The next questions ask about the most serious accidental injury you have had in the past </w:t>
            </w:r>
            <w:r w:rsidRPr="00FC3594">
              <w:rPr>
                <w:rFonts w:ascii="Arial Narrow" w:hAnsi="Arial Narrow"/>
                <w:b/>
                <w:bCs/>
                <w:sz w:val="22"/>
                <w:szCs w:val="22"/>
              </w:rPr>
              <w:t>1</w:t>
            </w:r>
            <w:r>
              <w:rPr>
                <w:rFonts w:ascii="Arial Narrow" w:hAnsi="Arial Narrow"/>
                <w:b/>
                <w:bCs/>
                <w:sz w:val="22"/>
                <w:szCs w:val="22"/>
              </w:rPr>
              <w:t>2</w:t>
            </w:r>
            <w:r w:rsidRPr="00FC3594">
              <w:rPr>
                <w:rFonts w:ascii="Arial Narrow" w:hAnsi="Arial Narrow"/>
                <w:b/>
                <w:bCs/>
                <w:sz w:val="22"/>
                <w:szCs w:val="22"/>
              </w:rPr>
              <w:t xml:space="preserve"> </w:t>
            </w:r>
            <w:r>
              <w:rPr>
                <w:rFonts w:ascii="Arial Narrow" w:hAnsi="Arial Narrow"/>
                <w:b/>
                <w:bCs/>
                <w:sz w:val="22"/>
                <w:szCs w:val="22"/>
              </w:rPr>
              <w:t>months</w:t>
            </w:r>
            <w:r w:rsidRPr="005D5EA4">
              <w:rPr>
                <w:rFonts w:ascii="Arial Narrow" w:hAnsi="Arial Narrow"/>
                <w:b/>
                <w:bCs/>
                <w:sz w:val="22"/>
                <w:szCs w:val="22"/>
              </w:rPr>
              <w:t>.</w:t>
            </w:r>
          </w:p>
          <w:p w14:paraId="3B7E5134" w14:textId="77777777" w:rsidR="00D47E00" w:rsidRPr="005D5EA4" w:rsidRDefault="00D47E00" w:rsidP="00D47E00">
            <w:pPr>
              <w:jc w:val="center"/>
              <w:rPr>
                <w:rFonts w:ascii="Arial Narrow" w:hAnsi="Arial Narrow"/>
                <w:bCs/>
                <w:sz w:val="18"/>
                <w:szCs w:val="18"/>
              </w:rPr>
            </w:pPr>
          </w:p>
        </w:tc>
      </w:tr>
      <w:tr w:rsidR="00D47E00" w:rsidRPr="005D5EA4" w14:paraId="06174823" w14:textId="77777777" w:rsidTr="000578D5">
        <w:tblPrEx>
          <w:shd w:val="clear" w:color="auto" w:fill="FFFFFF"/>
        </w:tblPrEx>
        <w:trPr>
          <w:gridBefore w:val="2"/>
          <w:wBefore w:w="16" w:type="dxa"/>
          <w:cantSplit/>
          <w:trHeight w:hRule="exact" w:val="1152"/>
          <w:jc w:val="center"/>
        </w:trPr>
        <w:tc>
          <w:tcPr>
            <w:tcW w:w="44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98ABE23"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In the </w:t>
            </w:r>
            <w:r w:rsidRPr="00FC3594">
              <w:rPr>
                <w:rFonts w:ascii="Arial Narrow" w:hAnsi="Arial Narrow"/>
                <w:sz w:val="18"/>
                <w:szCs w:val="18"/>
              </w:rPr>
              <w:t>past 1</w:t>
            </w:r>
            <w:r>
              <w:rPr>
                <w:rFonts w:ascii="Arial Narrow" w:hAnsi="Arial Narrow"/>
                <w:sz w:val="18"/>
                <w:szCs w:val="18"/>
              </w:rPr>
              <w:t>2</w:t>
            </w:r>
            <w:r w:rsidRPr="00FC3594">
              <w:rPr>
                <w:rFonts w:ascii="Arial Narrow" w:hAnsi="Arial Narrow"/>
                <w:sz w:val="18"/>
                <w:szCs w:val="18"/>
              </w:rPr>
              <w:t xml:space="preserve"> </w:t>
            </w:r>
            <w:r>
              <w:rPr>
                <w:rFonts w:ascii="Arial Narrow" w:hAnsi="Arial Narrow"/>
                <w:sz w:val="18"/>
                <w:szCs w:val="18"/>
              </w:rPr>
              <w:t>months</w:t>
            </w:r>
            <w:r w:rsidRPr="005D5EA4">
              <w:rPr>
                <w:rFonts w:ascii="Arial Narrow" w:hAnsi="Arial Narrow"/>
                <w:sz w:val="18"/>
                <w:szCs w:val="18"/>
              </w:rPr>
              <w:t>, were you injured accidentally, other than in a road traffic injury -which required medical attention?</w:t>
            </w:r>
          </w:p>
        </w:tc>
        <w:tc>
          <w:tcPr>
            <w:tcW w:w="2330" w:type="dxa"/>
            <w:gridSpan w:val="2"/>
            <w:tcBorders>
              <w:top w:val="single" w:sz="4" w:space="0" w:color="auto"/>
              <w:left w:val="nil"/>
              <w:bottom w:val="single" w:sz="4" w:space="0" w:color="auto"/>
            </w:tcBorders>
            <w:shd w:val="clear" w:color="auto" w:fill="FFFFFF"/>
            <w:vAlign w:val="center"/>
          </w:tcPr>
          <w:p w14:paraId="0AAD363C" w14:textId="77777777" w:rsidR="00D47E00" w:rsidRDefault="00D47E00" w:rsidP="00D47E00">
            <w:pPr>
              <w:jc w:val="right"/>
              <w:rPr>
                <w:rFonts w:ascii="Arial Narrow" w:hAnsi="Arial Narrow"/>
                <w:sz w:val="18"/>
                <w:szCs w:val="18"/>
              </w:rPr>
            </w:pPr>
            <w:r w:rsidRPr="005D5EA4">
              <w:rPr>
                <w:rFonts w:ascii="Arial Narrow" w:hAnsi="Arial Narrow"/>
                <w:sz w:val="18"/>
                <w:szCs w:val="18"/>
              </w:rPr>
              <w:t xml:space="preserve">  </w:t>
            </w:r>
          </w:p>
          <w:p w14:paraId="32065664"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      Yes  </w:t>
            </w:r>
          </w:p>
          <w:p w14:paraId="382D15D1"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          No  </w:t>
            </w:r>
          </w:p>
          <w:p w14:paraId="34AAC473" w14:textId="77777777" w:rsidR="00D47E00" w:rsidRPr="007311A7" w:rsidRDefault="00D47E00" w:rsidP="00D47E00">
            <w:pPr>
              <w:jc w:val="right"/>
              <w:rPr>
                <w:rFonts w:ascii="Arial Narrow" w:hAnsi="Arial Narrow"/>
                <w:i/>
                <w:iCs/>
                <w:sz w:val="18"/>
                <w:szCs w:val="18"/>
              </w:rPr>
            </w:pPr>
            <w:r w:rsidRPr="005D5EA4">
              <w:rPr>
                <w:rFonts w:ascii="Arial Narrow" w:hAnsi="Arial Narrow"/>
                <w:sz w:val="18"/>
                <w:szCs w:val="18"/>
              </w:rPr>
              <w:t xml:space="preserve">Don’t know    </w:t>
            </w:r>
          </w:p>
          <w:p w14:paraId="163F3B3C"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Refused  </w:t>
            </w:r>
          </w:p>
          <w:p w14:paraId="12D01CE7" w14:textId="77777777" w:rsidR="00D47E00" w:rsidRPr="005D5EA4" w:rsidRDefault="00D47E00" w:rsidP="00D47E00">
            <w:pPr>
              <w:rPr>
                <w:rFonts w:ascii="Arial Narrow" w:hAnsi="Arial Narrow"/>
                <w:sz w:val="18"/>
                <w:szCs w:val="18"/>
              </w:rPr>
            </w:pPr>
          </w:p>
        </w:tc>
        <w:tc>
          <w:tcPr>
            <w:tcW w:w="2798" w:type="dxa"/>
            <w:gridSpan w:val="4"/>
            <w:tcBorders>
              <w:top w:val="single" w:sz="4" w:space="0" w:color="auto"/>
              <w:bottom w:val="single" w:sz="4" w:space="0" w:color="auto"/>
              <w:right w:val="single" w:sz="4" w:space="0" w:color="auto"/>
            </w:tcBorders>
            <w:shd w:val="clear" w:color="auto" w:fill="FFFFFF"/>
            <w:vAlign w:val="center"/>
          </w:tcPr>
          <w:p w14:paraId="54F194EC"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1</w:t>
            </w:r>
          </w:p>
          <w:p w14:paraId="52EAF4C1" w14:textId="77777777" w:rsidR="00D47E00" w:rsidRPr="009064F5" w:rsidRDefault="00D47E00" w:rsidP="00D47E00">
            <w:pPr>
              <w:rPr>
                <w:rFonts w:ascii="Arial Narrow" w:hAnsi="Arial Narrow"/>
                <w:sz w:val="18"/>
                <w:szCs w:val="18"/>
                <w:lang w:val="mn-MN"/>
              </w:rPr>
            </w:pPr>
            <w:r w:rsidRPr="005D5EA4">
              <w:rPr>
                <w:rFonts w:ascii="Arial Narrow" w:hAnsi="Arial Narrow"/>
                <w:sz w:val="18"/>
                <w:szCs w:val="18"/>
              </w:rPr>
              <w:t>2</w:t>
            </w:r>
            <w:r>
              <w:rPr>
                <w:rFonts w:ascii="Arial Narrow" w:hAnsi="Arial Narrow"/>
                <w:sz w:val="18"/>
                <w:szCs w:val="18"/>
              </w:rPr>
              <w:t xml:space="preserve">  </w:t>
            </w:r>
            <w:r w:rsidRPr="005D5EA4">
              <w:rPr>
                <w:rFonts w:ascii="Arial Narrow" w:hAnsi="Arial Narrow"/>
                <w:sz w:val="18"/>
                <w:szCs w:val="18"/>
              </w:rPr>
              <w:t xml:space="preserve"> If No, go to V</w:t>
            </w:r>
            <w:r>
              <w:rPr>
                <w:rFonts w:ascii="Arial Narrow" w:hAnsi="Arial Narrow"/>
                <w:sz w:val="18"/>
                <w:szCs w:val="18"/>
                <w:lang w:val="mn-MN"/>
              </w:rPr>
              <w:t>9</w:t>
            </w:r>
          </w:p>
          <w:p w14:paraId="1ABC73D8" w14:textId="77777777" w:rsidR="00D47E00" w:rsidRDefault="00D47E00" w:rsidP="00D47E00">
            <w:pPr>
              <w:rPr>
                <w:rFonts w:ascii="Arial Narrow" w:hAnsi="Arial Narrow"/>
                <w:i/>
                <w:iCs/>
                <w:sz w:val="18"/>
                <w:szCs w:val="18"/>
              </w:rPr>
            </w:pPr>
            <w:r w:rsidRPr="005D5EA4">
              <w:rPr>
                <w:rFonts w:ascii="Arial Narrow" w:hAnsi="Arial Narrow"/>
                <w:sz w:val="18"/>
                <w:szCs w:val="18"/>
              </w:rPr>
              <w:t>77 If</w:t>
            </w:r>
            <w:r w:rsidRPr="005D5EA4">
              <w:rPr>
                <w:rFonts w:ascii="Arial Narrow" w:hAnsi="Arial Narrow"/>
                <w:i/>
                <w:iCs/>
                <w:sz w:val="18"/>
                <w:szCs w:val="18"/>
              </w:rPr>
              <w:t xml:space="preserve"> don't know, go to V</w:t>
            </w:r>
            <w:r>
              <w:rPr>
                <w:rFonts w:ascii="Arial Narrow" w:hAnsi="Arial Narrow"/>
                <w:i/>
                <w:iCs/>
                <w:sz w:val="18"/>
                <w:szCs w:val="18"/>
              </w:rPr>
              <w:t>9</w:t>
            </w:r>
          </w:p>
          <w:p w14:paraId="4AB4F63E"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88 If Refused, go to V</w:t>
            </w:r>
            <w:r>
              <w:rPr>
                <w:rFonts w:ascii="Arial Narrow" w:hAnsi="Arial Narrow"/>
                <w:sz w:val="18"/>
                <w:szCs w:val="18"/>
              </w:rPr>
              <w:t>9</w:t>
            </w:r>
          </w:p>
        </w:tc>
        <w:tc>
          <w:tcPr>
            <w:tcW w:w="973" w:type="dxa"/>
            <w:tcBorders>
              <w:top w:val="single" w:sz="4" w:space="0" w:color="auto"/>
              <w:left w:val="nil"/>
              <w:bottom w:val="single" w:sz="4" w:space="0" w:color="auto"/>
              <w:right w:val="single" w:sz="4" w:space="0" w:color="auto"/>
            </w:tcBorders>
            <w:shd w:val="clear" w:color="auto" w:fill="FFFFFF"/>
            <w:vAlign w:val="center"/>
          </w:tcPr>
          <w:p w14:paraId="1B577B06" w14:textId="77777777" w:rsidR="00D47E00" w:rsidRPr="005D5EA4" w:rsidRDefault="00D47E00" w:rsidP="00D47E00">
            <w:pPr>
              <w:jc w:val="center"/>
              <w:rPr>
                <w:rFonts w:ascii="Arial Narrow" w:hAnsi="Arial Narrow"/>
                <w:bCs/>
                <w:sz w:val="18"/>
                <w:szCs w:val="18"/>
              </w:rPr>
            </w:pPr>
            <w:r w:rsidRPr="005D5EA4">
              <w:rPr>
                <w:rFonts w:ascii="Arial Narrow" w:hAnsi="Arial Narrow"/>
                <w:bCs/>
                <w:sz w:val="18"/>
                <w:szCs w:val="18"/>
              </w:rPr>
              <w:t>V5</w:t>
            </w:r>
          </w:p>
        </w:tc>
      </w:tr>
      <w:tr w:rsidR="00D47E00" w:rsidRPr="005D5EA4" w14:paraId="59B26E1C" w14:textId="77777777" w:rsidTr="000578D5">
        <w:tblPrEx>
          <w:shd w:val="clear" w:color="auto" w:fill="FFFFFF"/>
        </w:tblPrEx>
        <w:trPr>
          <w:gridBefore w:val="2"/>
          <w:wBefore w:w="16" w:type="dxa"/>
          <w:cantSplit/>
          <w:trHeight w:val="2664"/>
          <w:jc w:val="center"/>
        </w:trPr>
        <w:tc>
          <w:tcPr>
            <w:tcW w:w="4450" w:type="dxa"/>
            <w:gridSpan w:val="2"/>
            <w:tcBorders>
              <w:top w:val="single" w:sz="4" w:space="0" w:color="auto"/>
              <w:left w:val="single" w:sz="4" w:space="0" w:color="auto"/>
              <w:right w:val="single" w:sz="4" w:space="0" w:color="auto"/>
            </w:tcBorders>
            <w:shd w:val="clear" w:color="auto" w:fill="FFFFFF"/>
            <w:vAlign w:val="center"/>
          </w:tcPr>
          <w:p w14:paraId="4637079C" w14:textId="77777777" w:rsidR="00D47E00" w:rsidRPr="005D5EA4" w:rsidRDefault="00D47E00" w:rsidP="00D47E00">
            <w:pPr>
              <w:rPr>
                <w:rFonts w:ascii="Arial Narrow" w:hAnsi="Arial Narrow"/>
                <w:sz w:val="18"/>
                <w:szCs w:val="18"/>
              </w:rPr>
            </w:pPr>
          </w:p>
          <w:p w14:paraId="482BBB8C" w14:textId="77777777" w:rsidR="00D47E00" w:rsidRPr="005D5EA4" w:rsidRDefault="00D47E00" w:rsidP="00D47E00">
            <w:pPr>
              <w:rPr>
                <w:rFonts w:ascii="Arial Narrow" w:hAnsi="Arial Narrow"/>
                <w:sz w:val="18"/>
                <w:szCs w:val="18"/>
              </w:rPr>
            </w:pPr>
          </w:p>
          <w:p w14:paraId="50C6B576" w14:textId="77777777" w:rsidR="00D47E00" w:rsidRPr="005D5EA4" w:rsidRDefault="00D47E00" w:rsidP="00D47E00">
            <w:pPr>
              <w:rPr>
                <w:rFonts w:ascii="Arial Narrow" w:hAnsi="Arial Narrow"/>
                <w:sz w:val="18"/>
                <w:szCs w:val="18"/>
              </w:rPr>
            </w:pPr>
          </w:p>
          <w:p w14:paraId="722C5445"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Please indicate which of the following was the cause of this injury.       </w:t>
            </w:r>
          </w:p>
        </w:tc>
        <w:tc>
          <w:tcPr>
            <w:tcW w:w="2330" w:type="dxa"/>
            <w:gridSpan w:val="2"/>
            <w:tcBorders>
              <w:top w:val="single" w:sz="4" w:space="0" w:color="auto"/>
              <w:left w:val="nil"/>
            </w:tcBorders>
            <w:shd w:val="clear" w:color="auto" w:fill="FFFFFF"/>
            <w:vAlign w:val="center"/>
          </w:tcPr>
          <w:p w14:paraId="29A9C431"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Fall</w:t>
            </w:r>
          </w:p>
          <w:p w14:paraId="70D85FA5"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Burn</w:t>
            </w:r>
          </w:p>
          <w:p w14:paraId="37DA2099"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Poisoning</w:t>
            </w:r>
          </w:p>
          <w:p w14:paraId="46215789"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Cut</w:t>
            </w:r>
          </w:p>
          <w:p w14:paraId="08280754"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Near-drowning</w:t>
            </w:r>
          </w:p>
          <w:p w14:paraId="02ADCBDB"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Animal bite</w:t>
            </w:r>
          </w:p>
          <w:p w14:paraId="607235B9"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Frostbite</w:t>
            </w:r>
          </w:p>
          <w:p w14:paraId="1883D7A6"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         Hit by object / object fell on me</w:t>
            </w:r>
          </w:p>
          <w:p w14:paraId="14F4B2D4"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                              Other                                        </w:t>
            </w:r>
          </w:p>
          <w:p w14:paraId="0A7D3959"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Don't know                                        Refused</w:t>
            </w:r>
          </w:p>
        </w:tc>
        <w:tc>
          <w:tcPr>
            <w:tcW w:w="2798" w:type="dxa"/>
            <w:gridSpan w:val="4"/>
            <w:tcBorders>
              <w:top w:val="single" w:sz="4" w:space="0" w:color="auto"/>
              <w:right w:val="single" w:sz="4" w:space="0" w:color="auto"/>
            </w:tcBorders>
            <w:shd w:val="clear" w:color="auto" w:fill="FFFFFF"/>
            <w:vAlign w:val="center"/>
          </w:tcPr>
          <w:p w14:paraId="010DC601"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1</w:t>
            </w:r>
          </w:p>
          <w:p w14:paraId="0871D076"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2</w:t>
            </w:r>
          </w:p>
          <w:p w14:paraId="1156E5E9"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3</w:t>
            </w:r>
          </w:p>
          <w:p w14:paraId="4DBECC9C"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4</w:t>
            </w:r>
          </w:p>
          <w:p w14:paraId="2BBC5E44"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5</w:t>
            </w:r>
          </w:p>
          <w:p w14:paraId="747933E9"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6</w:t>
            </w:r>
          </w:p>
          <w:p w14:paraId="68C97059"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7</w:t>
            </w:r>
          </w:p>
          <w:p w14:paraId="12E7E62B"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8</w:t>
            </w:r>
          </w:p>
          <w:p w14:paraId="6575BF4F" w14:textId="77777777" w:rsidR="00D47E00" w:rsidRPr="005D5EA4" w:rsidRDefault="00D47E00" w:rsidP="00D47E00">
            <w:pPr>
              <w:rPr>
                <w:rFonts w:ascii="Arial Narrow" w:hAnsi="Arial Narrow"/>
                <w:sz w:val="18"/>
                <w:szCs w:val="18"/>
              </w:rPr>
            </w:pPr>
          </w:p>
          <w:p w14:paraId="713922AC"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9 If other go to V6other</w:t>
            </w:r>
          </w:p>
          <w:p w14:paraId="37F40CAF"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77</w:t>
            </w:r>
          </w:p>
          <w:p w14:paraId="28975424"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88</w:t>
            </w:r>
          </w:p>
        </w:tc>
        <w:tc>
          <w:tcPr>
            <w:tcW w:w="973" w:type="dxa"/>
            <w:tcBorders>
              <w:top w:val="single" w:sz="4" w:space="0" w:color="auto"/>
              <w:left w:val="nil"/>
              <w:right w:val="single" w:sz="4" w:space="0" w:color="auto"/>
            </w:tcBorders>
            <w:shd w:val="clear" w:color="auto" w:fill="FFFFFF"/>
            <w:vAlign w:val="center"/>
          </w:tcPr>
          <w:p w14:paraId="5083B641" w14:textId="77777777" w:rsidR="00D47E00" w:rsidRPr="005D5EA4" w:rsidRDefault="00D47E00" w:rsidP="00D47E00">
            <w:pPr>
              <w:jc w:val="center"/>
              <w:rPr>
                <w:rFonts w:ascii="Arial Narrow" w:hAnsi="Arial Narrow"/>
                <w:sz w:val="18"/>
                <w:szCs w:val="18"/>
              </w:rPr>
            </w:pPr>
          </w:p>
          <w:p w14:paraId="67F3B8E6" w14:textId="77777777" w:rsidR="00D47E00" w:rsidRPr="005D5EA4" w:rsidRDefault="00D47E00" w:rsidP="00D47E00">
            <w:pPr>
              <w:jc w:val="center"/>
              <w:rPr>
                <w:rFonts w:ascii="Arial Narrow" w:hAnsi="Arial Narrow"/>
                <w:sz w:val="18"/>
                <w:szCs w:val="18"/>
              </w:rPr>
            </w:pPr>
          </w:p>
          <w:p w14:paraId="0C092EDE" w14:textId="77777777" w:rsidR="00D47E00" w:rsidRPr="005D5EA4" w:rsidRDefault="00D47E00" w:rsidP="00D47E00">
            <w:pPr>
              <w:jc w:val="center"/>
              <w:rPr>
                <w:rFonts w:ascii="Arial Narrow" w:hAnsi="Arial Narrow"/>
                <w:sz w:val="18"/>
                <w:szCs w:val="18"/>
              </w:rPr>
            </w:pPr>
          </w:p>
          <w:p w14:paraId="5757AFEC" w14:textId="77777777" w:rsidR="00D47E00" w:rsidRPr="005D5EA4" w:rsidRDefault="00D47E00" w:rsidP="00D47E00">
            <w:pPr>
              <w:jc w:val="center"/>
              <w:rPr>
                <w:rFonts w:ascii="Arial Narrow" w:hAnsi="Arial Narrow"/>
                <w:sz w:val="18"/>
                <w:szCs w:val="18"/>
              </w:rPr>
            </w:pPr>
          </w:p>
          <w:p w14:paraId="5A04D031" w14:textId="77777777" w:rsidR="00D47E00" w:rsidRPr="005D5EA4" w:rsidRDefault="00D47E00" w:rsidP="00D47E00">
            <w:pPr>
              <w:jc w:val="center"/>
              <w:rPr>
                <w:rFonts w:ascii="Arial Narrow" w:hAnsi="Arial Narrow"/>
                <w:sz w:val="18"/>
                <w:szCs w:val="18"/>
              </w:rPr>
            </w:pPr>
          </w:p>
          <w:p w14:paraId="05B3D161" w14:textId="77777777" w:rsidR="00D47E00" w:rsidRPr="005D5EA4" w:rsidRDefault="00D47E00" w:rsidP="00D47E00">
            <w:pPr>
              <w:jc w:val="center"/>
              <w:rPr>
                <w:rFonts w:ascii="Arial Narrow" w:hAnsi="Arial Narrow"/>
                <w:sz w:val="18"/>
                <w:szCs w:val="18"/>
              </w:rPr>
            </w:pPr>
            <w:r w:rsidRPr="005D5EA4">
              <w:rPr>
                <w:rFonts w:ascii="Arial Narrow" w:hAnsi="Arial Narrow"/>
                <w:sz w:val="18"/>
                <w:szCs w:val="18"/>
              </w:rPr>
              <w:t>V6</w:t>
            </w:r>
          </w:p>
          <w:p w14:paraId="5E742717" w14:textId="77777777" w:rsidR="00D47E00" w:rsidRPr="005D5EA4" w:rsidRDefault="00D47E00" w:rsidP="00D47E00">
            <w:pPr>
              <w:jc w:val="center"/>
              <w:rPr>
                <w:rFonts w:ascii="Arial Narrow" w:hAnsi="Arial Narrow"/>
                <w:sz w:val="18"/>
                <w:szCs w:val="18"/>
              </w:rPr>
            </w:pPr>
          </w:p>
          <w:p w14:paraId="290C87AE" w14:textId="77777777" w:rsidR="00D47E00" w:rsidRPr="005D5EA4" w:rsidRDefault="00D47E00" w:rsidP="00D47E00">
            <w:pPr>
              <w:jc w:val="center"/>
              <w:rPr>
                <w:rFonts w:ascii="Arial Narrow" w:hAnsi="Arial Narrow"/>
                <w:sz w:val="18"/>
                <w:szCs w:val="18"/>
              </w:rPr>
            </w:pPr>
          </w:p>
          <w:p w14:paraId="60BDEE62" w14:textId="77777777" w:rsidR="00D47E00" w:rsidRPr="005D5EA4" w:rsidRDefault="00D47E00" w:rsidP="00D47E00">
            <w:pPr>
              <w:jc w:val="center"/>
              <w:rPr>
                <w:rFonts w:ascii="Arial Narrow" w:hAnsi="Arial Narrow"/>
                <w:sz w:val="18"/>
                <w:szCs w:val="18"/>
              </w:rPr>
            </w:pPr>
          </w:p>
          <w:p w14:paraId="716F0D13" w14:textId="77777777" w:rsidR="00D47E00" w:rsidRPr="005D5EA4" w:rsidRDefault="00D47E00" w:rsidP="00D47E00">
            <w:pPr>
              <w:jc w:val="center"/>
              <w:rPr>
                <w:rFonts w:ascii="Arial Narrow" w:hAnsi="Arial Narrow"/>
                <w:sz w:val="18"/>
                <w:szCs w:val="18"/>
              </w:rPr>
            </w:pPr>
          </w:p>
          <w:p w14:paraId="4C558C2F" w14:textId="77777777" w:rsidR="00D47E00" w:rsidRPr="005D5EA4" w:rsidRDefault="00D47E00" w:rsidP="00D47E00">
            <w:pPr>
              <w:jc w:val="center"/>
              <w:rPr>
                <w:rFonts w:ascii="Arial Narrow" w:hAnsi="Arial Narrow"/>
                <w:sz w:val="18"/>
                <w:szCs w:val="18"/>
              </w:rPr>
            </w:pPr>
          </w:p>
          <w:p w14:paraId="08EFD1B3" w14:textId="77777777" w:rsidR="00D47E00" w:rsidRPr="005D5EA4" w:rsidRDefault="00D47E00" w:rsidP="00D47E00">
            <w:pPr>
              <w:jc w:val="center"/>
              <w:rPr>
                <w:rFonts w:ascii="Arial Narrow" w:hAnsi="Arial Narrow"/>
                <w:sz w:val="18"/>
                <w:szCs w:val="18"/>
              </w:rPr>
            </w:pPr>
          </w:p>
          <w:p w14:paraId="734C85B5" w14:textId="77777777" w:rsidR="00D47E00" w:rsidRPr="005D5EA4" w:rsidRDefault="00D47E00" w:rsidP="00D47E00">
            <w:pPr>
              <w:jc w:val="center"/>
              <w:rPr>
                <w:rFonts w:ascii="Arial Narrow" w:hAnsi="Arial Narrow"/>
                <w:bCs/>
                <w:sz w:val="18"/>
                <w:szCs w:val="18"/>
              </w:rPr>
            </w:pPr>
          </w:p>
        </w:tc>
      </w:tr>
      <w:tr w:rsidR="00D47E00" w:rsidRPr="005D5EA4" w14:paraId="0405171E" w14:textId="77777777" w:rsidTr="000578D5">
        <w:tblPrEx>
          <w:shd w:val="clear" w:color="auto" w:fill="FFFFFF"/>
        </w:tblPrEx>
        <w:trPr>
          <w:gridBefore w:val="2"/>
          <w:wBefore w:w="16" w:type="dxa"/>
          <w:cantSplit/>
          <w:trHeight w:hRule="exact" w:val="429"/>
          <w:jc w:val="center"/>
        </w:trPr>
        <w:tc>
          <w:tcPr>
            <w:tcW w:w="44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2D36FDAB" w14:textId="77777777" w:rsidR="00D47E00" w:rsidRPr="005D5EA4" w:rsidRDefault="00D47E00" w:rsidP="00D47E00">
            <w:pPr>
              <w:rPr>
                <w:rFonts w:ascii="Arial Narrow" w:hAnsi="Arial Narrow"/>
                <w:sz w:val="18"/>
                <w:szCs w:val="18"/>
              </w:rPr>
            </w:pPr>
          </w:p>
        </w:tc>
        <w:tc>
          <w:tcPr>
            <w:tcW w:w="1638" w:type="dxa"/>
            <w:tcBorders>
              <w:top w:val="single" w:sz="4" w:space="0" w:color="auto"/>
              <w:left w:val="nil"/>
              <w:bottom w:val="single" w:sz="4" w:space="0" w:color="auto"/>
            </w:tcBorders>
            <w:shd w:val="clear" w:color="auto" w:fill="FFFFFF"/>
            <w:vAlign w:val="center"/>
          </w:tcPr>
          <w:p w14:paraId="31AE4644"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Other (please specify)</w:t>
            </w:r>
          </w:p>
          <w:p w14:paraId="05CA5A93"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V6other</w:t>
            </w:r>
          </w:p>
          <w:p w14:paraId="3F0171E6"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ab/>
            </w:r>
            <w:r w:rsidRPr="005D5EA4">
              <w:rPr>
                <w:rFonts w:ascii="Arial Narrow" w:hAnsi="Arial Narrow"/>
                <w:sz w:val="18"/>
                <w:szCs w:val="18"/>
              </w:rPr>
              <w:tab/>
            </w:r>
          </w:p>
        </w:tc>
        <w:tc>
          <w:tcPr>
            <w:tcW w:w="3490" w:type="dxa"/>
            <w:gridSpan w:val="5"/>
            <w:tcBorders>
              <w:top w:val="single" w:sz="4" w:space="0" w:color="auto"/>
              <w:bottom w:val="single" w:sz="4" w:space="0" w:color="auto"/>
              <w:right w:val="single" w:sz="4" w:space="0" w:color="auto"/>
            </w:tcBorders>
            <w:shd w:val="clear" w:color="auto" w:fill="FFFFFF"/>
            <w:vAlign w:val="center"/>
          </w:tcPr>
          <w:p w14:paraId="357B5CBF" w14:textId="77777777" w:rsidR="00D47E00" w:rsidRPr="005D5EA4" w:rsidRDefault="00D47E00" w:rsidP="00D47E00">
            <w:pPr>
              <w:ind w:left="-18" w:firstLine="18"/>
              <w:rPr>
                <w:rFonts w:ascii="Arial Narrow" w:hAnsi="Arial Narrow"/>
                <w:sz w:val="18"/>
                <w:szCs w:val="18"/>
              </w:rPr>
            </w:pPr>
          </w:p>
          <w:p w14:paraId="58A1DD35" w14:textId="77777777" w:rsidR="00D47E00" w:rsidRPr="005D5EA4" w:rsidRDefault="00D47E00" w:rsidP="00D47E00">
            <w:pPr>
              <w:ind w:left="-18" w:firstLine="18"/>
              <w:rPr>
                <w:rFonts w:ascii="Arial Narrow" w:hAnsi="Arial Narrow"/>
                <w:sz w:val="18"/>
                <w:szCs w:val="18"/>
              </w:rPr>
            </w:pPr>
            <w:r w:rsidRPr="005D5EA4">
              <w:rPr>
                <w:rFonts w:ascii="Arial Narrow" w:hAnsi="Arial Narrow"/>
                <w:sz w:val="18"/>
                <w:szCs w:val="18"/>
              </w:rPr>
              <w:t>└─┴─┴─┴─┴─┴─┴─┘</w:t>
            </w:r>
          </w:p>
        </w:tc>
        <w:tc>
          <w:tcPr>
            <w:tcW w:w="973" w:type="dxa"/>
            <w:tcBorders>
              <w:top w:val="single" w:sz="4" w:space="0" w:color="auto"/>
              <w:left w:val="nil"/>
              <w:bottom w:val="single" w:sz="4" w:space="0" w:color="auto"/>
              <w:right w:val="single" w:sz="4" w:space="0" w:color="auto"/>
            </w:tcBorders>
            <w:shd w:val="clear" w:color="auto" w:fill="FFFFFF"/>
            <w:vAlign w:val="center"/>
          </w:tcPr>
          <w:p w14:paraId="54B02194" w14:textId="77777777" w:rsidR="00D47E00" w:rsidRPr="005D5EA4" w:rsidRDefault="00D47E00" w:rsidP="00D47E00">
            <w:pPr>
              <w:jc w:val="center"/>
              <w:rPr>
                <w:rFonts w:ascii="Arial Narrow" w:hAnsi="Arial Narrow"/>
                <w:sz w:val="18"/>
                <w:szCs w:val="18"/>
              </w:rPr>
            </w:pPr>
            <w:r w:rsidRPr="005D5EA4">
              <w:rPr>
                <w:rFonts w:ascii="Arial Narrow" w:hAnsi="Arial Narrow"/>
                <w:sz w:val="18"/>
                <w:szCs w:val="18"/>
              </w:rPr>
              <w:t>V6other</w:t>
            </w:r>
          </w:p>
        </w:tc>
      </w:tr>
      <w:tr w:rsidR="00D47E00" w:rsidRPr="005D5EA4" w14:paraId="4519A3E5" w14:textId="77777777" w:rsidTr="000578D5">
        <w:tblPrEx>
          <w:shd w:val="clear" w:color="auto" w:fill="FFFFFF"/>
        </w:tblPrEx>
        <w:trPr>
          <w:gridBefore w:val="2"/>
          <w:wBefore w:w="16" w:type="dxa"/>
          <w:cantSplit/>
          <w:trHeight w:val="2045"/>
          <w:jc w:val="center"/>
        </w:trPr>
        <w:tc>
          <w:tcPr>
            <w:tcW w:w="4450" w:type="dxa"/>
            <w:gridSpan w:val="2"/>
            <w:tcBorders>
              <w:top w:val="single" w:sz="4" w:space="0" w:color="auto"/>
              <w:left w:val="single" w:sz="4" w:space="0" w:color="auto"/>
              <w:right w:val="single" w:sz="4" w:space="0" w:color="auto"/>
            </w:tcBorders>
            <w:shd w:val="clear" w:color="auto" w:fill="FFFFFF"/>
            <w:vAlign w:val="center"/>
          </w:tcPr>
          <w:p w14:paraId="52548009"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Where were you when you had this injury?</w:t>
            </w:r>
          </w:p>
          <w:p w14:paraId="0EC0C492" w14:textId="77777777" w:rsidR="00D47E00" w:rsidRPr="005D5EA4" w:rsidRDefault="00D47E00" w:rsidP="00D47E00">
            <w:pPr>
              <w:rPr>
                <w:rFonts w:ascii="Arial Narrow" w:hAnsi="Arial Narrow"/>
                <w:noProof/>
                <w:sz w:val="18"/>
                <w:szCs w:val="18"/>
              </w:rPr>
            </w:pPr>
          </w:p>
        </w:tc>
        <w:tc>
          <w:tcPr>
            <w:tcW w:w="2330" w:type="dxa"/>
            <w:gridSpan w:val="2"/>
            <w:tcBorders>
              <w:top w:val="single" w:sz="4" w:space="0" w:color="auto"/>
              <w:left w:val="nil"/>
              <w:bottom w:val="single" w:sz="4" w:space="0" w:color="auto"/>
            </w:tcBorders>
            <w:shd w:val="clear" w:color="auto" w:fill="FFFFFF"/>
            <w:vAlign w:val="center"/>
          </w:tcPr>
          <w:p w14:paraId="1441CCB7"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Home                                                School</w:t>
            </w:r>
          </w:p>
          <w:p w14:paraId="3B573A62"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Workplace</w:t>
            </w:r>
          </w:p>
          <w:p w14:paraId="1C679A65" w14:textId="77777777" w:rsidR="00D47E00" w:rsidRDefault="00D47E00" w:rsidP="00D47E00">
            <w:pPr>
              <w:jc w:val="center"/>
              <w:rPr>
                <w:rFonts w:ascii="Arial Narrow" w:hAnsi="Arial Narrow"/>
                <w:sz w:val="18"/>
                <w:szCs w:val="18"/>
              </w:rPr>
            </w:pPr>
            <w:r w:rsidRPr="005D5EA4">
              <w:rPr>
                <w:rFonts w:ascii="Arial Narrow" w:hAnsi="Arial Narrow"/>
                <w:sz w:val="18"/>
                <w:szCs w:val="18"/>
              </w:rPr>
              <w:t xml:space="preserve">Road/Street/Highway/Manhole                                                    </w:t>
            </w:r>
          </w:p>
          <w:p w14:paraId="4D9AD188" w14:textId="77777777" w:rsidR="00D47E00" w:rsidRDefault="00D47E00" w:rsidP="00D47E00">
            <w:pPr>
              <w:jc w:val="right"/>
              <w:rPr>
                <w:rFonts w:ascii="Arial Narrow" w:hAnsi="Arial Narrow"/>
                <w:sz w:val="18"/>
                <w:szCs w:val="18"/>
              </w:rPr>
            </w:pPr>
            <w:r w:rsidRPr="005D5EA4">
              <w:rPr>
                <w:rFonts w:ascii="Arial Narrow" w:hAnsi="Arial Narrow"/>
                <w:sz w:val="18"/>
                <w:szCs w:val="18"/>
              </w:rPr>
              <w:t xml:space="preserve">Farm        </w:t>
            </w:r>
          </w:p>
          <w:p w14:paraId="47653B21"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 Sports / athletic area          Other </w:t>
            </w:r>
          </w:p>
          <w:p w14:paraId="119A29F9" w14:textId="77777777" w:rsidR="00D47E00" w:rsidRPr="005D5EA4" w:rsidRDefault="00D47E00" w:rsidP="00D47E00">
            <w:pPr>
              <w:jc w:val="right"/>
              <w:rPr>
                <w:rFonts w:ascii="Arial Narrow" w:hAnsi="Arial Narrow"/>
                <w:sz w:val="18"/>
                <w:szCs w:val="18"/>
              </w:rPr>
            </w:pPr>
            <w:r w:rsidRPr="005D5EA4">
              <w:rPr>
                <w:rFonts w:ascii="Arial Narrow" w:hAnsi="Arial Narrow"/>
                <w:sz w:val="18"/>
                <w:szCs w:val="18"/>
              </w:rPr>
              <w:t xml:space="preserve">                       Don’t know</w:t>
            </w:r>
          </w:p>
          <w:p w14:paraId="6248E5C9" w14:textId="77777777" w:rsidR="00D47E00" w:rsidRPr="00DB27F4" w:rsidRDefault="00D47E00" w:rsidP="00D47E00">
            <w:pPr>
              <w:jc w:val="right"/>
              <w:rPr>
                <w:rFonts w:ascii="Arial Narrow" w:hAnsi="Arial Narrow"/>
                <w:sz w:val="18"/>
                <w:szCs w:val="18"/>
              </w:rPr>
            </w:pPr>
            <w:r w:rsidRPr="005D5EA4">
              <w:rPr>
                <w:rFonts w:ascii="Arial Narrow" w:hAnsi="Arial Narrow"/>
                <w:sz w:val="18"/>
                <w:szCs w:val="18"/>
              </w:rPr>
              <w:t xml:space="preserve">           Refused</w:t>
            </w:r>
          </w:p>
        </w:tc>
        <w:tc>
          <w:tcPr>
            <w:tcW w:w="2798" w:type="dxa"/>
            <w:gridSpan w:val="4"/>
            <w:tcBorders>
              <w:top w:val="single" w:sz="4" w:space="0" w:color="auto"/>
              <w:bottom w:val="single" w:sz="4" w:space="0" w:color="auto"/>
              <w:right w:val="single" w:sz="4" w:space="0" w:color="auto"/>
            </w:tcBorders>
            <w:shd w:val="clear" w:color="auto" w:fill="FFFFFF"/>
            <w:vAlign w:val="center"/>
          </w:tcPr>
          <w:p w14:paraId="21A42FEE"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1</w:t>
            </w:r>
          </w:p>
          <w:p w14:paraId="32CF841F"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2</w:t>
            </w:r>
          </w:p>
          <w:p w14:paraId="5E0C57C0"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3</w:t>
            </w:r>
          </w:p>
          <w:p w14:paraId="1A8F4D53"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4</w:t>
            </w:r>
          </w:p>
          <w:p w14:paraId="06962433"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5</w:t>
            </w:r>
          </w:p>
          <w:p w14:paraId="48F77119"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6</w:t>
            </w:r>
          </w:p>
          <w:p w14:paraId="57BAAB3D"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7 If other go to V7other</w:t>
            </w:r>
          </w:p>
          <w:p w14:paraId="2F48373A"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77</w:t>
            </w:r>
          </w:p>
          <w:p w14:paraId="007B6D69"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88</w:t>
            </w:r>
          </w:p>
        </w:tc>
        <w:tc>
          <w:tcPr>
            <w:tcW w:w="973" w:type="dxa"/>
            <w:tcBorders>
              <w:top w:val="single" w:sz="4" w:space="0" w:color="auto"/>
              <w:left w:val="nil"/>
              <w:bottom w:val="single" w:sz="4" w:space="0" w:color="auto"/>
              <w:right w:val="single" w:sz="4" w:space="0" w:color="auto"/>
            </w:tcBorders>
            <w:shd w:val="clear" w:color="auto" w:fill="FFFFFF"/>
            <w:vAlign w:val="center"/>
          </w:tcPr>
          <w:p w14:paraId="1A21179C" w14:textId="77777777" w:rsidR="00D47E00" w:rsidRPr="005D5EA4" w:rsidRDefault="00D47E00" w:rsidP="00D47E00">
            <w:pPr>
              <w:jc w:val="center"/>
              <w:rPr>
                <w:rFonts w:ascii="Arial Narrow" w:hAnsi="Arial Narrow"/>
                <w:sz w:val="18"/>
                <w:szCs w:val="18"/>
              </w:rPr>
            </w:pPr>
          </w:p>
          <w:p w14:paraId="02937393" w14:textId="77777777" w:rsidR="00D47E00" w:rsidRPr="005D5EA4" w:rsidRDefault="00D47E00" w:rsidP="00D47E00">
            <w:pPr>
              <w:jc w:val="center"/>
              <w:rPr>
                <w:rFonts w:ascii="Arial Narrow" w:hAnsi="Arial Narrow"/>
                <w:sz w:val="18"/>
                <w:szCs w:val="18"/>
              </w:rPr>
            </w:pPr>
            <w:r w:rsidRPr="005D5EA4">
              <w:rPr>
                <w:rFonts w:ascii="Arial Narrow" w:hAnsi="Arial Narrow"/>
                <w:sz w:val="18"/>
                <w:szCs w:val="18"/>
              </w:rPr>
              <w:t>V7</w:t>
            </w:r>
          </w:p>
          <w:p w14:paraId="6DC57A58"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ab/>
              <w:t xml:space="preserve">  </w:t>
            </w:r>
          </w:p>
          <w:p w14:paraId="4BF38369" w14:textId="77777777" w:rsidR="00D47E00" w:rsidRPr="005D5EA4" w:rsidRDefault="00D47E00" w:rsidP="00D47E00">
            <w:pPr>
              <w:rPr>
                <w:rFonts w:ascii="Arial Narrow" w:hAnsi="Arial Narrow"/>
                <w:sz w:val="18"/>
                <w:szCs w:val="18"/>
              </w:rPr>
            </w:pPr>
          </w:p>
          <w:p w14:paraId="580528A3" w14:textId="77777777" w:rsidR="00D47E00" w:rsidRPr="005D5EA4" w:rsidRDefault="00D47E00" w:rsidP="00D47E00">
            <w:pPr>
              <w:rPr>
                <w:rFonts w:ascii="Arial Narrow" w:hAnsi="Arial Narrow"/>
                <w:sz w:val="18"/>
                <w:szCs w:val="18"/>
              </w:rPr>
            </w:pPr>
          </w:p>
          <w:p w14:paraId="58F4D8B8" w14:textId="77777777" w:rsidR="00D47E00" w:rsidRPr="005D5EA4" w:rsidRDefault="00D47E00" w:rsidP="00D47E00">
            <w:pPr>
              <w:rPr>
                <w:rFonts w:ascii="Arial Narrow" w:hAnsi="Arial Narrow"/>
                <w:sz w:val="18"/>
                <w:szCs w:val="18"/>
              </w:rPr>
            </w:pPr>
          </w:p>
          <w:p w14:paraId="442AED13" w14:textId="77777777" w:rsidR="00D47E00" w:rsidRPr="005D5EA4" w:rsidRDefault="00D47E00" w:rsidP="00D47E00">
            <w:pPr>
              <w:rPr>
                <w:rFonts w:ascii="Arial Narrow" w:hAnsi="Arial Narrow"/>
                <w:sz w:val="18"/>
                <w:szCs w:val="18"/>
              </w:rPr>
            </w:pPr>
          </w:p>
          <w:p w14:paraId="3DD5D0C3" w14:textId="77777777" w:rsidR="00D47E00" w:rsidRPr="005D5EA4" w:rsidRDefault="00D47E00" w:rsidP="00D47E00">
            <w:pPr>
              <w:rPr>
                <w:rFonts w:ascii="Arial Narrow" w:hAnsi="Arial Narrow"/>
                <w:sz w:val="18"/>
                <w:szCs w:val="18"/>
              </w:rPr>
            </w:pPr>
          </w:p>
          <w:p w14:paraId="4EB6A108" w14:textId="77777777" w:rsidR="00D47E00" w:rsidRPr="005D5EA4" w:rsidRDefault="00D47E00" w:rsidP="00D47E00">
            <w:pPr>
              <w:rPr>
                <w:rFonts w:ascii="Arial Narrow" w:hAnsi="Arial Narrow"/>
                <w:sz w:val="18"/>
                <w:szCs w:val="18"/>
              </w:rPr>
            </w:pPr>
          </w:p>
          <w:p w14:paraId="4F4C81BA" w14:textId="77777777" w:rsidR="00D47E00" w:rsidRPr="005D5EA4" w:rsidRDefault="00D47E00" w:rsidP="00D47E00">
            <w:pPr>
              <w:rPr>
                <w:rFonts w:ascii="Arial Narrow" w:hAnsi="Arial Narrow"/>
                <w:sz w:val="18"/>
                <w:szCs w:val="18"/>
              </w:rPr>
            </w:pPr>
          </w:p>
        </w:tc>
      </w:tr>
      <w:tr w:rsidR="00D47E00" w:rsidRPr="005D5EA4" w14:paraId="705DB7AB" w14:textId="77777777" w:rsidTr="000578D5">
        <w:tblPrEx>
          <w:shd w:val="clear" w:color="auto" w:fill="FFFFFF"/>
        </w:tblPrEx>
        <w:trPr>
          <w:gridBefore w:val="2"/>
          <w:wBefore w:w="16" w:type="dxa"/>
          <w:cantSplit/>
          <w:trHeight w:hRule="exact" w:val="421"/>
          <w:jc w:val="center"/>
        </w:trPr>
        <w:tc>
          <w:tcPr>
            <w:tcW w:w="4450" w:type="dxa"/>
            <w:gridSpan w:val="2"/>
            <w:tcBorders>
              <w:left w:val="single" w:sz="4" w:space="0" w:color="auto"/>
              <w:bottom w:val="single" w:sz="4" w:space="0" w:color="auto"/>
              <w:right w:val="single" w:sz="4" w:space="0" w:color="auto"/>
            </w:tcBorders>
            <w:shd w:val="clear" w:color="auto" w:fill="FFFFFF"/>
            <w:vAlign w:val="center"/>
          </w:tcPr>
          <w:p w14:paraId="03B1748B" w14:textId="77777777" w:rsidR="00D47E00" w:rsidRPr="005D5EA4" w:rsidRDefault="00D47E00" w:rsidP="00D47E00">
            <w:pPr>
              <w:rPr>
                <w:rFonts w:ascii="Arial Narrow" w:hAnsi="Arial Narrow"/>
                <w:sz w:val="18"/>
                <w:szCs w:val="18"/>
              </w:rPr>
            </w:pPr>
          </w:p>
        </w:tc>
        <w:tc>
          <w:tcPr>
            <w:tcW w:w="2330" w:type="dxa"/>
            <w:gridSpan w:val="2"/>
            <w:tcBorders>
              <w:left w:val="nil"/>
              <w:bottom w:val="single" w:sz="4" w:space="0" w:color="auto"/>
            </w:tcBorders>
            <w:shd w:val="clear" w:color="auto" w:fill="FFFFFF"/>
            <w:vAlign w:val="center"/>
          </w:tcPr>
          <w:p w14:paraId="49D09EA2" w14:textId="77777777" w:rsidR="00D47E00" w:rsidRPr="005D5EA4" w:rsidRDefault="00D47E00" w:rsidP="00D47E00">
            <w:pPr>
              <w:jc w:val="center"/>
              <w:rPr>
                <w:rFonts w:ascii="Arial Narrow" w:hAnsi="Arial Narrow"/>
                <w:sz w:val="18"/>
                <w:szCs w:val="18"/>
              </w:rPr>
            </w:pPr>
            <w:r w:rsidRPr="005D5EA4">
              <w:rPr>
                <w:rFonts w:ascii="Arial Narrow" w:hAnsi="Arial Narrow"/>
                <w:sz w:val="18"/>
                <w:szCs w:val="18"/>
              </w:rPr>
              <w:t xml:space="preserve">Other (please specify) </w:t>
            </w:r>
          </w:p>
          <w:p w14:paraId="63629826" w14:textId="77777777" w:rsidR="00D47E00" w:rsidRPr="005D5EA4" w:rsidRDefault="00D47E00" w:rsidP="00D47E00">
            <w:pPr>
              <w:jc w:val="center"/>
              <w:rPr>
                <w:rFonts w:ascii="Arial Narrow" w:hAnsi="Arial Narrow"/>
                <w:sz w:val="18"/>
                <w:szCs w:val="18"/>
              </w:rPr>
            </w:pPr>
          </w:p>
          <w:p w14:paraId="5873C7D7"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ab/>
            </w:r>
          </w:p>
        </w:tc>
        <w:tc>
          <w:tcPr>
            <w:tcW w:w="2798" w:type="dxa"/>
            <w:gridSpan w:val="4"/>
            <w:tcBorders>
              <w:top w:val="single" w:sz="4" w:space="0" w:color="auto"/>
              <w:bottom w:val="single" w:sz="4" w:space="0" w:color="auto"/>
              <w:right w:val="single" w:sz="4" w:space="0" w:color="auto"/>
            </w:tcBorders>
            <w:shd w:val="clear" w:color="auto" w:fill="FFFFFF"/>
            <w:vAlign w:val="center"/>
          </w:tcPr>
          <w:p w14:paraId="6CC65B5E" w14:textId="77777777" w:rsidR="00D47E00" w:rsidRDefault="00D47E00" w:rsidP="00D47E00">
            <w:pPr>
              <w:rPr>
                <w:rFonts w:ascii="Arial Narrow" w:hAnsi="Arial Narrow"/>
                <w:sz w:val="18"/>
                <w:szCs w:val="18"/>
                <w:lang w:val="mn-MN"/>
              </w:rPr>
            </w:pPr>
          </w:p>
          <w:p w14:paraId="10AC244E"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w:t>
            </w:r>
          </w:p>
          <w:p w14:paraId="36F98141" w14:textId="77777777" w:rsidR="00D47E00" w:rsidRPr="005D5EA4" w:rsidRDefault="00D47E00" w:rsidP="00D47E00">
            <w:pPr>
              <w:rPr>
                <w:rFonts w:ascii="Arial Narrow" w:hAnsi="Arial Narrow"/>
                <w:sz w:val="18"/>
                <w:szCs w:val="18"/>
              </w:rPr>
            </w:pPr>
          </w:p>
          <w:p w14:paraId="1CE067F1" w14:textId="77777777" w:rsidR="00D47E00" w:rsidRPr="005D5EA4" w:rsidRDefault="00D47E00" w:rsidP="00D47E00">
            <w:pPr>
              <w:rPr>
                <w:rFonts w:ascii="Arial Narrow" w:hAnsi="Arial Narrow"/>
                <w:sz w:val="18"/>
                <w:szCs w:val="18"/>
              </w:rPr>
            </w:pPr>
          </w:p>
          <w:p w14:paraId="68004D68" w14:textId="77777777" w:rsidR="00D47E00" w:rsidRPr="005D5EA4" w:rsidRDefault="00D47E00" w:rsidP="00D47E00">
            <w:pPr>
              <w:rPr>
                <w:rFonts w:ascii="Arial Narrow" w:hAnsi="Arial Narrow"/>
                <w:sz w:val="18"/>
                <w:szCs w:val="18"/>
              </w:rPr>
            </w:pPr>
          </w:p>
          <w:p w14:paraId="6EA68C35" w14:textId="77777777" w:rsidR="00D47E00" w:rsidRPr="005D5EA4" w:rsidRDefault="00D47E00" w:rsidP="00D47E00">
            <w:pPr>
              <w:rPr>
                <w:rFonts w:ascii="Arial Narrow" w:hAnsi="Arial Narrow"/>
                <w:sz w:val="18"/>
                <w:szCs w:val="18"/>
              </w:rPr>
            </w:pPr>
          </w:p>
          <w:p w14:paraId="065DD002" w14:textId="77777777" w:rsidR="00D47E00" w:rsidRPr="005D5EA4" w:rsidRDefault="00D47E00" w:rsidP="00D47E00">
            <w:pPr>
              <w:rPr>
                <w:rFonts w:ascii="Arial Narrow" w:hAnsi="Arial Narrow"/>
                <w:sz w:val="18"/>
                <w:szCs w:val="18"/>
              </w:rPr>
            </w:pPr>
          </w:p>
          <w:p w14:paraId="58018EDA" w14:textId="77777777" w:rsidR="00D47E00" w:rsidRPr="005D5EA4" w:rsidRDefault="00D47E00" w:rsidP="00D47E00">
            <w:pPr>
              <w:rPr>
                <w:rFonts w:ascii="Arial Narrow" w:hAnsi="Arial Narrow"/>
                <w:sz w:val="18"/>
                <w:szCs w:val="18"/>
              </w:rPr>
            </w:pPr>
          </w:p>
        </w:tc>
        <w:tc>
          <w:tcPr>
            <w:tcW w:w="973" w:type="dxa"/>
            <w:tcBorders>
              <w:top w:val="single" w:sz="4" w:space="0" w:color="auto"/>
              <w:left w:val="nil"/>
              <w:bottom w:val="single" w:sz="4" w:space="0" w:color="auto"/>
              <w:right w:val="single" w:sz="4" w:space="0" w:color="auto"/>
            </w:tcBorders>
            <w:shd w:val="clear" w:color="auto" w:fill="FFFFFF"/>
            <w:vAlign w:val="center"/>
          </w:tcPr>
          <w:p w14:paraId="4ED22EE4"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V7other</w:t>
            </w:r>
          </w:p>
        </w:tc>
      </w:tr>
      <w:tr w:rsidR="00D47E00" w:rsidRPr="005D5EA4" w14:paraId="23D0D0A9" w14:textId="77777777" w:rsidTr="000578D5">
        <w:tblPrEx>
          <w:shd w:val="clear" w:color="auto" w:fill="FFFFFF"/>
        </w:tblPrEx>
        <w:trPr>
          <w:gridBefore w:val="2"/>
          <w:wBefore w:w="16" w:type="dxa"/>
          <w:cantSplit/>
          <w:trHeight w:hRule="exact" w:val="397"/>
          <w:jc w:val="center"/>
        </w:trPr>
        <w:tc>
          <w:tcPr>
            <w:tcW w:w="10551" w:type="dxa"/>
            <w:gridSpan w:val="9"/>
            <w:tcBorders>
              <w:top w:val="single" w:sz="4" w:space="0" w:color="auto"/>
              <w:left w:val="single" w:sz="4" w:space="0" w:color="auto"/>
              <w:bottom w:val="single" w:sz="4" w:space="0" w:color="auto"/>
              <w:right w:val="single" w:sz="4" w:space="0" w:color="auto"/>
            </w:tcBorders>
            <w:shd w:val="clear" w:color="auto" w:fill="C9C9C9"/>
            <w:vAlign w:val="center"/>
          </w:tcPr>
          <w:p w14:paraId="565C08F7" w14:textId="77777777" w:rsidR="00D47E00" w:rsidRPr="005D5EA4" w:rsidRDefault="00D47E00" w:rsidP="00D47E00">
            <w:pPr>
              <w:rPr>
                <w:rFonts w:ascii="Arial Narrow" w:hAnsi="Arial Narrow"/>
                <w:b/>
                <w:bCs/>
              </w:rPr>
            </w:pPr>
            <w:r w:rsidRPr="005D5EA4">
              <w:rPr>
                <w:rFonts w:ascii="Arial Narrow" w:hAnsi="Arial Narrow"/>
                <w:b/>
                <w:bCs/>
              </w:rPr>
              <w:t>EXPANDED</w:t>
            </w:r>
            <w:r w:rsidRPr="005D5EA4">
              <w:rPr>
                <w:rFonts w:ascii="Arial Narrow" w:hAnsi="Arial Narrow"/>
                <w:b/>
                <w:bCs/>
                <w:lang w:val="mn-MN"/>
              </w:rPr>
              <w:t xml:space="preserve">: </w:t>
            </w:r>
            <w:r w:rsidRPr="005D5EA4">
              <w:rPr>
                <w:rFonts w:ascii="Arial Narrow" w:hAnsi="Arial Narrow"/>
                <w:b/>
                <w:bCs/>
              </w:rPr>
              <w:t xml:space="preserve">UNINTENTIONAL INJURY </w:t>
            </w:r>
          </w:p>
        </w:tc>
      </w:tr>
      <w:tr w:rsidR="00D47E00" w:rsidRPr="005D5EA4" w14:paraId="193FAE54" w14:textId="77777777" w:rsidTr="000578D5">
        <w:trPr>
          <w:gridBefore w:val="1"/>
          <w:wBefore w:w="8" w:type="dxa"/>
          <w:jc w:val="center"/>
        </w:trPr>
        <w:tc>
          <w:tcPr>
            <w:tcW w:w="10559" w:type="dxa"/>
            <w:gridSpan w:val="10"/>
            <w:tcBorders>
              <w:top w:val="single" w:sz="6" w:space="0" w:color="auto"/>
              <w:left w:val="single" w:sz="6" w:space="0" w:color="auto"/>
              <w:bottom w:val="single" w:sz="4" w:space="0" w:color="auto"/>
              <w:right w:val="single" w:sz="6" w:space="0" w:color="auto"/>
            </w:tcBorders>
            <w:shd w:val="clear" w:color="auto" w:fill="auto"/>
          </w:tcPr>
          <w:p w14:paraId="1CE1B093" w14:textId="77777777" w:rsidR="00D47E00" w:rsidRPr="005D5EA4" w:rsidRDefault="00D47E00" w:rsidP="00D47E00">
            <w:pPr>
              <w:tabs>
                <w:tab w:val="right" w:pos="1450"/>
              </w:tabs>
              <w:spacing w:before="40" w:after="40"/>
              <w:rPr>
                <w:rFonts w:ascii="Arial Narrow" w:hAnsi="Arial Narrow"/>
                <w:sz w:val="18"/>
                <w:szCs w:val="18"/>
                <w:lang w:val="mn-MN"/>
              </w:rPr>
            </w:pPr>
            <w:r w:rsidRPr="005D5EA4">
              <w:rPr>
                <w:rFonts w:ascii="Arial Narrow" w:hAnsi="Arial Narrow"/>
                <w:sz w:val="18"/>
                <w:szCs w:val="18"/>
              </w:rPr>
              <w:t xml:space="preserve">The next question asks about behaviors related to your safety and whether or not you drink alcohol while driving or being a passenger. </w:t>
            </w:r>
          </w:p>
        </w:tc>
      </w:tr>
      <w:tr w:rsidR="00D47E00" w:rsidRPr="005D5EA4" w14:paraId="70960A5C" w14:textId="77777777" w:rsidTr="000578D5">
        <w:trPr>
          <w:jc w:val="center"/>
        </w:trPr>
        <w:tc>
          <w:tcPr>
            <w:tcW w:w="4466" w:type="dxa"/>
            <w:gridSpan w:val="4"/>
            <w:tcBorders>
              <w:top w:val="single" w:sz="6" w:space="0" w:color="auto"/>
              <w:left w:val="single" w:sz="6" w:space="0" w:color="auto"/>
              <w:bottom w:val="single" w:sz="4" w:space="0" w:color="auto"/>
              <w:right w:val="single" w:sz="4" w:space="0" w:color="auto"/>
            </w:tcBorders>
            <w:shd w:val="clear" w:color="auto" w:fill="auto"/>
          </w:tcPr>
          <w:p w14:paraId="3B0F8576" w14:textId="77777777" w:rsidR="00D47E00" w:rsidRPr="005D5EA4" w:rsidRDefault="00D47E00" w:rsidP="00D47E00">
            <w:pPr>
              <w:tabs>
                <w:tab w:val="right" w:pos="1450"/>
              </w:tabs>
              <w:spacing w:before="40" w:after="40"/>
              <w:jc w:val="center"/>
              <w:rPr>
                <w:rFonts w:ascii="Arial Narrow" w:hAnsi="Arial Narrow"/>
                <w:b/>
                <w:sz w:val="22"/>
                <w:szCs w:val="22"/>
              </w:rPr>
            </w:pPr>
            <w:r w:rsidRPr="005D5EA4">
              <w:rPr>
                <w:rFonts w:ascii="Arial Narrow" w:hAnsi="Arial Narrow"/>
                <w:b/>
                <w:sz w:val="22"/>
                <w:szCs w:val="22"/>
              </w:rPr>
              <w:t>Questions</w:t>
            </w:r>
          </w:p>
        </w:tc>
        <w:tc>
          <w:tcPr>
            <w:tcW w:w="5128" w:type="dxa"/>
            <w:gridSpan w:val="6"/>
            <w:tcBorders>
              <w:top w:val="single" w:sz="6" w:space="0" w:color="auto"/>
              <w:left w:val="single" w:sz="4" w:space="0" w:color="auto"/>
              <w:bottom w:val="single" w:sz="4" w:space="0" w:color="auto"/>
              <w:right w:val="single" w:sz="4" w:space="0" w:color="auto"/>
            </w:tcBorders>
            <w:shd w:val="clear" w:color="auto" w:fill="auto"/>
          </w:tcPr>
          <w:p w14:paraId="5D7FDB81" w14:textId="77777777" w:rsidR="00D47E00" w:rsidRPr="005D5EA4" w:rsidRDefault="00D47E00" w:rsidP="00D47E00">
            <w:pPr>
              <w:tabs>
                <w:tab w:val="right" w:pos="1450"/>
              </w:tabs>
              <w:spacing w:before="40" w:after="40"/>
              <w:jc w:val="center"/>
              <w:rPr>
                <w:rFonts w:ascii="Arial Narrow" w:hAnsi="Arial Narrow"/>
                <w:b/>
                <w:sz w:val="22"/>
                <w:szCs w:val="22"/>
              </w:rPr>
            </w:pPr>
            <w:r w:rsidRPr="005D5EA4">
              <w:rPr>
                <w:rFonts w:ascii="Arial Narrow" w:hAnsi="Arial Narrow"/>
                <w:b/>
                <w:sz w:val="22"/>
                <w:szCs w:val="22"/>
              </w:rPr>
              <w:t>Response</w:t>
            </w:r>
          </w:p>
        </w:tc>
        <w:tc>
          <w:tcPr>
            <w:tcW w:w="973" w:type="dxa"/>
            <w:tcBorders>
              <w:top w:val="single" w:sz="6" w:space="0" w:color="auto"/>
              <w:left w:val="single" w:sz="4" w:space="0" w:color="auto"/>
              <w:bottom w:val="single" w:sz="4" w:space="0" w:color="auto"/>
              <w:right w:val="single" w:sz="6" w:space="0" w:color="auto"/>
            </w:tcBorders>
            <w:shd w:val="clear" w:color="auto" w:fill="auto"/>
          </w:tcPr>
          <w:p w14:paraId="0D14C353" w14:textId="77777777" w:rsidR="00D47E00" w:rsidRPr="005D5EA4" w:rsidRDefault="00D47E00" w:rsidP="00D47E00">
            <w:pPr>
              <w:tabs>
                <w:tab w:val="right" w:pos="1450"/>
              </w:tabs>
              <w:spacing w:before="40" w:after="40"/>
              <w:jc w:val="center"/>
              <w:rPr>
                <w:rFonts w:ascii="Arial Narrow" w:hAnsi="Arial Narrow"/>
                <w:b/>
                <w:sz w:val="22"/>
                <w:szCs w:val="22"/>
              </w:rPr>
            </w:pPr>
            <w:r w:rsidRPr="005D5EA4">
              <w:rPr>
                <w:rFonts w:ascii="Arial Narrow" w:hAnsi="Arial Narrow"/>
                <w:b/>
                <w:sz w:val="22"/>
                <w:szCs w:val="22"/>
              </w:rPr>
              <w:t>Code</w:t>
            </w:r>
          </w:p>
        </w:tc>
      </w:tr>
      <w:tr w:rsidR="00D47E00" w:rsidRPr="005D5EA4" w14:paraId="7F7C121B" w14:textId="77777777" w:rsidTr="000578D5">
        <w:tblPrEx>
          <w:shd w:val="clear" w:color="auto" w:fill="FFFFFF"/>
        </w:tblPrEx>
        <w:trPr>
          <w:gridBefore w:val="2"/>
          <w:wBefore w:w="16" w:type="dxa"/>
          <w:cantSplit/>
          <w:trHeight w:hRule="exact" w:val="1266"/>
          <w:jc w:val="center"/>
        </w:trPr>
        <w:tc>
          <w:tcPr>
            <w:tcW w:w="4450" w:type="dxa"/>
            <w:gridSpan w:val="2"/>
            <w:tcBorders>
              <w:top w:val="single" w:sz="4" w:space="0" w:color="auto"/>
              <w:left w:val="single" w:sz="4" w:space="0" w:color="auto"/>
              <w:bottom w:val="single" w:sz="4" w:space="0" w:color="auto"/>
              <w:right w:val="single" w:sz="4" w:space="0" w:color="auto"/>
            </w:tcBorders>
            <w:shd w:val="clear" w:color="auto" w:fill="BFBFBF"/>
            <w:vAlign w:val="center"/>
          </w:tcPr>
          <w:p w14:paraId="47186900"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In the past 30 days, how many times have you driven a motorized vehicle when you have had 2 or more alcoholic drinks?</w:t>
            </w:r>
          </w:p>
          <w:p w14:paraId="0E810F54"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 (USE SHOWCARD)</w:t>
            </w:r>
          </w:p>
        </w:tc>
        <w:tc>
          <w:tcPr>
            <w:tcW w:w="2330" w:type="dxa"/>
            <w:gridSpan w:val="2"/>
            <w:tcBorders>
              <w:top w:val="single" w:sz="4" w:space="0" w:color="auto"/>
              <w:left w:val="nil"/>
              <w:bottom w:val="single" w:sz="4" w:space="0" w:color="auto"/>
            </w:tcBorders>
            <w:shd w:val="clear" w:color="auto" w:fill="BFBFBF"/>
            <w:vAlign w:val="center"/>
          </w:tcPr>
          <w:p w14:paraId="0835B354" w14:textId="77777777" w:rsidR="00D47E00" w:rsidRPr="005D5EA4" w:rsidRDefault="00D47E00" w:rsidP="00D47E00">
            <w:pPr>
              <w:jc w:val="right"/>
              <w:rPr>
                <w:rFonts w:ascii="Arial Narrow" w:hAnsi="Arial Narrow"/>
                <w:sz w:val="20"/>
                <w:szCs w:val="20"/>
              </w:rPr>
            </w:pPr>
            <w:r w:rsidRPr="005D5EA4">
              <w:rPr>
                <w:rFonts w:ascii="Arial Narrow" w:hAnsi="Arial Narrow"/>
                <w:sz w:val="20"/>
                <w:szCs w:val="20"/>
              </w:rPr>
              <w:t xml:space="preserve">  Number  of times </w:t>
            </w:r>
          </w:p>
          <w:p w14:paraId="0F2D5EA2" w14:textId="77777777" w:rsidR="00D47E00" w:rsidRPr="005D5EA4" w:rsidRDefault="00D47E00" w:rsidP="00D47E00">
            <w:pPr>
              <w:jc w:val="right"/>
              <w:rPr>
                <w:rFonts w:ascii="Arial Narrow" w:hAnsi="Arial Narrow"/>
                <w:sz w:val="20"/>
                <w:szCs w:val="20"/>
              </w:rPr>
            </w:pPr>
            <w:r w:rsidRPr="005D5EA4">
              <w:rPr>
                <w:rFonts w:ascii="Arial Narrow" w:hAnsi="Arial Narrow"/>
                <w:sz w:val="20"/>
                <w:szCs w:val="20"/>
              </w:rPr>
              <w:t xml:space="preserve">Don’t know </w:t>
            </w:r>
          </w:p>
          <w:p w14:paraId="5A941A68" w14:textId="77777777" w:rsidR="00D47E00" w:rsidRPr="005D5EA4" w:rsidRDefault="00D47E00" w:rsidP="00D47E00">
            <w:pPr>
              <w:jc w:val="right"/>
              <w:rPr>
                <w:rFonts w:ascii="Arial Narrow" w:hAnsi="Arial Narrow"/>
                <w:sz w:val="20"/>
                <w:szCs w:val="20"/>
              </w:rPr>
            </w:pPr>
            <w:r w:rsidRPr="005D5EA4">
              <w:rPr>
                <w:rFonts w:ascii="Arial Narrow" w:hAnsi="Arial Narrow"/>
                <w:sz w:val="20"/>
                <w:szCs w:val="20"/>
              </w:rPr>
              <w:t>Refused</w:t>
            </w:r>
          </w:p>
          <w:p w14:paraId="7EC5F267" w14:textId="77777777" w:rsidR="00D47E00" w:rsidRPr="005D5EA4" w:rsidRDefault="00D47E00" w:rsidP="00D47E00">
            <w:pPr>
              <w:jc w:val="right"/>
              <w:rPr>
                <w:rFonts w:ascii="Arial Narrow" w:hAnsi="Arial Narrow"/>
                <w:sz w:val="20"/>
                <w:szCs w:val="20"/>
              </w:rPr>
            </w:pPr>
          </w:p>
        </w:tc>
        <w:tc>
          <w:tcPr>
            <w:tcW w:w="2798" w:type="dxa"/>
            <w:gridSpan w:val="4"/>
            <w:tcBorders>
              <w:top w:val="single" w:sz="4" w:space="0" w:color="auto"/>
              <w:bottom w:val="single" w:sz="4" w:space="0" w:color="auto"/>
              <w:right w:val="single" w:sz="4" w:space="0" w:color="auto"/>
            </w:tcBorders>
            <w:shd w:val="clear" w:color="auto" w:fill="BFBFBF"/>
            <w:vAlign w:val="center"/>
          </w:tcPr>
          <w:p w14:paraId="0AF14578" w14:textId="77777777" w:rsidR="00D47E00" w:rsidRPr="005D5EA4" w:rsidRDefault="00D47E00" w:rsidP="00D47E00">
            <w:pPr>
              <w:rPr>
                <w:rFonts w:ascii="Arial Narrow" w:hAnsi="Arial Narrow"/>
                <w:sz w:val="20"/>
                <w:szCs w:val="20"/>
              </w:rPr>
            </w:pPr>
            <w:r w:rsidRPr="005D5EA4">
              <w:rPr>
                <w:rFonts w:ascii="Arial Narrow" w:hAnsi="Arial Narrow"/>
                <w:sz w:val="20"/>
                <w:szCs w:val="20"/>
              </w:rPr>
              <w:t>└─┴─┘</w:t>
            </w:r>
          </w:p>
          <w:p w14:paraId="6502BD5F" w14:textId="77777777" w:rsidR="00D47E00" w:rsidRPr="005D5EA4" w:rsidRDefault="00D47E00" w:rsidP="00D47E00">
            <w:pPr>
              <w:rPr>
                <w:rFonts w:ascii="Arial Narrow" w:hAnsi="Arial Narrow"/>
                <w:sz w:val="20"/>
                <w:szCs w:val="20"/>
              </w:rPr>
            </w:pPr>
            <w:r w:rsidRPr="005D5EA4">
              <w:rPr>
                <w:rFonts w:ascii="Arial Narrow" w:hAnsi="Arial Narrow"/>
                <w:sz w:val="20"/>
                <w:szCs w:val="20"/>
              </w:rPr>
              <w:t>77</w:t>
            </w:r>
          </w:p>
          <w:p w14:paraId="3527C8DE" w14:textId="77777777" w:rsidR="00D47E00" w:rsidRPr="005D5EA4" w:rsidRDefault="00D47E00" w:rsidP="00D47E00">
            <w:pPr>
              <w:rPr>
                <w:rFonts w:ascii="Arial Narrow" w:hAnsi="Arial Narrow"/>
                <w:sz w:val="20"/>
                <w:szCs w:val="20"/>
              </w:rPr>
            </w:pPr>
            <w:r w:rsidRPr="005D5EA4">
              <w:rPr>
                <w:rFonts w:ascii="Arial Narrow" w:hAnsi="Arial Narrow"/>
                <w:sz w:val="20"/>
                <w:szCs w:val="20"/>
              </w:rPr>
              <w:t>88</w:t>
            </w:r>
          </w:p>
          <w:p w14:paraId="5251C0F1" w14:textId="77777777" w:rsidR="00D47E00" w:rsidRPr="005D5EA4" w:rsidRDefault="00D47E00" w:rsidP="00D47E00">
            <w:pPr>
              <w:rPr>
                <w:rFonts w:ascii="Arial Narrow" w:hAnsi="Arial Narrow"/>
                <w:sz w:val="20"/>
                <w:szCs w:val="20"/>
              </w:rPr>
            </w:pPr>
          </w:p>
        </w:tc>
        <w:tc>
          <w:tcPr>
            <w:tcW w:w="973" w:type="dxa"/>
            <w:tcBorders>
              <w:top w:val="single" w:sz="4" w:space="0" w:color="auto"/>
              <w:left w:val="nil"/>
              <w:bottom w:val="single" w:sz="4" w:space="0" w:color="auto"/>
              <w:right w:val="single" w:sz="4" w:space="0" w:color="auto"/>
            </w:tcBorders>
            <w:shd w:val="clear" w:color="auto" w:fill="BFBFBF"/>
            <w:vAlign w:val="center"/>
          </w:tcPr>
          <w:p w14:paraId="2563C4A7" w14:textId="77777777" w:rsidR="00D47E00" w:rsidRPr="005D5EA4" w:rsidRDefault="00D47E00" w:rsidP="00D47E00">
            <w:pPr>
              <w:jc w:val="center"/>
              <w:rPr>
                <w:rFonts w:ascii="Arial Narrow" w:hAnsi="Arial Narrow"/>
                <w:bCs/>
                <w:sz w:val="20"/>
                <w:szCs w:val="20"/>
              </w:rPr>
            </w:pPr>
            <w:r w:rsidRPr="005D5EA4">
              <w:rPr>
                <w:rFonts w:ascii="Arial Narrow" w:hAnsi="Arial Narrow" w:cs="Arial"/>
                <w:iCs/>
                <w:sz w:val="18"/>
                <w:szCs w:val="18"/>
              </w:rPr>
              <w:t>V</w:t>
            </w:r>
            <w:r w:rsidRPr="005D5EA4">
              <w:rPr>
                <w:rFonts w:ascii="Arial Narrow" w:hAnsi="Arial Narrow" w:cs="Arial"/>
                <w:iCs/>
                <w:sz w:val="18"/>
                <w:szCs w:val="18"/>
                <w:lang w:val="mn-MN"/>
              </w:rPr>
              <w:t>9</w:t>
            </w:r>
          </w:p>
        </w:tc>
      </w:tr>
      <w:tr w:rsidR="00D47E00" w:rsidRPr="005D5EA4" w14:paraId="34E01E94" w14:textId="77777777" w:rsidTr="000578D5">
        <w:tblPrEx>
          <w:shd w:val="clear" w:color="auto" w:fill="FFFFFF"/>
        </w:tblPrEx>
        <w:trPr>
          <w:gridBefore w:val="2"/>
          <w:wBefore w:w="16" w:type="dxa"/>
          <w:cantSplit/>
          <w:trHeight w:hRule="exact" w:val="994"/>
          <w:jc w:val="center"/>
        </w:trPr>
        <w:tc>
          <w:tcPr>
            <w:tcW w:w="4450" w:type="dxa"/>
            <w:gridSpan w:val="2"/>
            <w:tcBorders>
              <w:left w:val="single" w:sz="4" w:space="0" w:color="auto"/>
              <w:bottom w:val="single" w:sz="4" w:space="0" w:color="auto"/>
              <w:right w:val="single" w:sz="4" w:space="0" w:color="auto"/>
            </w:tcBorders>
            <w:shd w:val="clear" w:color="auto" w:fill="BFBFBF"/>
            <w:vAlign w:val="center"/>
          </w:tcPr>
          <w:p w14:paraId="55CF9509"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In the past 30 days, how many times have you ridden in a motorized vehicle where the driver has had 2 or more alcoholic drinks?</w:t>
            </w:r>
          </w:p>
          <w:p w14:paraId="17956498"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 (USE SHOWCARD)</w:t>
            </w:r>
          </w:p>
        </w:tc>
        <w:tc>
          <w:tcPr>
            <w:tcW w:w="2330" w:type="dxa"/>
            <w:gridSpan w:val="2"/>
            <w:tcBorders>
              <w:left w:val="nil"/>
              <w:bottom w:val="single" w:sz="4" w:space="0" w:color="auto"/>
            </w:tcBorders>
            <w:shd w:val="clear" w:color="auto" w:fill="BFBFBF"/>
            <w:vAlign w:val="center"/>
          </w:tcPr>
          <w:p w14:paraId="5940EB64" w14:textId="77777777" w:rsidR="00D47E00" w:rsidRPr="005D5EA4" w:rsidRDefault="00D47E00" w:rsidP="00D47E00">
            <w:pPr>
              <w:jc w:val="right"/>
              <w:rPr>
                <w:rFonts w:ascii="Arial Narrow" w:hAnsi="Arial Narrow"/>
                <w:sz w:val="20"/>
                <w:szCs w:val="20"/>
              </w:rPr>
            </w:pPr>
            <w:r w:rsidRPr="005D5EA4">
              <w:rPr>
                <w:rFonts w:ascii="Arial Narrow" w:hAnsi="Arial Narrow"/>
                <w:sz w:val="20"/>
                <w:szCs w:val="20"/>
              </w:rPr>
              <w:t xml:space="preserve">Number  of times </w:t>
            </w:r>
          </w:p>
          <w:p w14:paraId="2A9342CE" w14:textId="77777777" w:rsidR="00D47E00" w:rsidRPr="005D5EA4" w:rsidRDefault="00D47E00" w:rsidP="00D47E00">
            <w:pPr>
              <w:jc w:val="right"/>
              <w:rPr>
                <w:rFonts w:ascii="Arial Narrow" w:hAnsi="Arial Narrow"/>
                <w:sz w:val="20"/>
                <w:szCs w:val="20"/>
              </w:rPr>
            </w:pPr>
            <w:r w:rsidRPr="005D5EA4">
              <w:rPr>
                <w:rFonts w:ascii="Arial Narrow" w:hAnsi="Arial Narrow"/>
                <w:sz w:val="20"/>
                <w:szCs w:val="20"/>
              </w:rPr>
              <w:t xml:space="preserve">Don’t know </w:t>
            </w:r>
          </w:p>
          <w:p w14:paraId="6E76ACC1" w14:textId="77777777" w:rsidR="00D47E00" w:rsidRPr="005D5EA4" w:rsidRDefault="00D47E00" w:rsidP="00D47E00">
            <w:pPr>
              <w:jc w:val="right"/>
              <w:rPr>
                <w:rFonts w:ascii="Arial Narrow" w:hAnsi="Arial Narrow"/>
                <w:sz w:val="20"/>
                <w:szCs w:val="20"/>
              </w:rPr>
            </w:pPr>
            <w:r w:rsidRPr="005D5EA4">
              <w:rPr>
                <w:rFonts w:ascii="Arial Narrow" w:hAnsi="Arial Narrow"/>
                <w:sz w:val="20"/>
                <w:szCs w:val="20"/>
              </w:rPr>
              <w:t>Refused</w:t>
            </w:r>
          </w:p>
          <w:p w14:paraId="59CE52BC" w14:textId="77777777" w:rsidR="00D47E00" w:rsidRPr="005D5EA4" w:rsidRDefault="00D47E00" w:rsidP="00D47E00">
            <w:pPr>
              <w:jc w:val="right"/>
              <w:rPr>
                <w:rFonts w:ascii="Arial Narrow" w:hAnsi="Arial Narrow"/>
                <w:sz w:val="20"/>
                <w:szCs w:val="20"/>
              </w:rPr>
            </w:pPr>
          </w:p>
        </w:tc>
        <w:tc>
          <w:tcPr>
            <w:tcW w:w="2798" w:type="dxa"/>
            <w:gridSpan w:val="4"/>
            <w:tcBorders>
              <w:bottom w:val="single" w:sz="4" w:space="0" w:color="auto"/>
              <w:right w:val="single" w:sz="4" w:space="0" w:color="auto"/>
            </w:tcBorders>
            <w:shd w:val="clear" w:color="auto" w:fill="BFBFBF"/>
            <w:vAlign w:val="center"/>
          </w:tcPr>
          <w:p w14:paraId="5B48E26B" w14:textId="77777777" w:rsidR="00D47E00" w:rsidRPr="005D5EA4" w:rsidRDefault="00D47E00" w:rsidP="00D47E00">
            <w:pPr>
              <w:rPr>
                <w:rFonts w:ascii="Arial Narrow" w:hAnsi="Arial Narrow"/>
                <w:sz w:val="20"/>
                <w:szCs w:val="20"/>
              </w:rPr>
            </w:pPr>
            <w:r w:rsidRPr="005D5EA4">
              <w:rPr>
                <w:rFonts w:ascii="Arial Narrow" w:hAnsi="Arial Narrow"/>
                <w:sz w:val="20"/>
                <w:szCs w:val="20"/>
              </w:rPr>
              <w:t>└─┴─┘</w:t>
            </w:r>
          </w:p>
          <w:p w14:paraId="162300D6" w14:textId="77777777" w:rsidR="00D47E00" w:rsidRPr="005D5EA4" w:rsidRDefault="00D47E00" w:rsidP="00D47E00">
            <w:pPr>
              <w:rPr>
                <w:rFonts w:ascii="Arial Narrow" w:hAnsi="Arial Narrow"/>
                <w:sz w:val="20"/>
                <w:szCs w:val="20"/>
              </w:rPr>
            </w:pPr>
            <w:r w:rsidRPr="005D5EA4">
              <w:rPr>
                <w:rFonts w:ascii="Arial Narrow" w:hAnsi="Arial Narrow"/>
                <w:sz w:val="20"/>
                <w:szCs w:val="20"/>
              </w:rPr>
              <w:t>77</w:t>
            </w:r>
          </w:p>
          <w:p w14:paraId="57E3BCAD" w14:textId="77777777" w:rsidR="00D47E00" w:rsidRPr="005D5EA4" w:rsidRDefault="00D47E00" w:rsidP="00D47E00">
            <w:pPr>
              <w:rPr>
                <w:rFonts w:ascii="Arial Narrow" w:hAnsi="Arial Narrow"/>
                <w:sz w:val="20"/>
                <w:szCs w:val="20"/>
              </w:rPr>
            </w:pPr>
            <w:r w:rsidRPr="005D5EA4">
              <w:rPr>
                <w:rFonts w:ascii="Arial Narrow" w:hAnsi="Arial Narrow"/>
                <w:sz w:val="20"/>
                <w:szCs w:val="20"/>
              </w:rPr>
              <w:t>88</w:t>
            </w:r>
          </w:p>
          <w:p w14:paraId="56CA15C2" w14:textId="77777777" w:rsidR="00D47E00" w:rsidRPr="005D5EA4" w:rsidRDefault="00D47E00" w:rsidP="00D47E00">
            <w:pPr>
              <w:rPr>
                <w:rFonts w:ascii="Arial Narrow" w:hAnsi="Arial Narrow"/>
                <w:sz w:val="20"/>
                <w:szCs w:val="20"/>
              </w:rPr>
            </w:pPr>
          </w:p>
        </w:tc>
        <w:tc>
          <w:tcPr>
            <w:tcW w:w="973" w:type="dxa"/>
            <w:tcBorders>
              <w:left w:val="nil"/>
              <w:bottom w:val="single" w:sz="4" w:space="0" w:color="auto"/>
              <w:right w:val="single" w:sz="4" w:space="0" w:color="auto"/>
            </w:tcBorders>
            <w:shd w:val="clear" w:color="auto" w:fill="BFBFBF"/>
            <w:vAlign w:val="center"/>
          </w:tcPr>
          <w:p w14:paraId="21B1964F" w14:textId="77777777" w:rsidR="00D47E00" w:rsidRPr="005D5EA4" w:rsidRDefault="00D47E00" w:rsidP="00D47E00">
            <w:pPr>
              <w:jc w:val="center"/>
              <w:rPr>
                <w:rFonts w:ascii="Arial Narrow" w:hAnsi="Arial Narrow"/>
                <w:bCs/>
                <w:sz w:val="20"/>
                <w:szCs w:val="20"/>
              </w:rPr>
            </w:pPr>
            <w:r w:rsidRPr="005D5EA4">
              <w:rPr>
                <w:rFonts w:ascii="Arial Narrow" w:hAnsi="Arial Narrow" w:cs="Arial"/>
                <w:iCs/>
                <w:sz w:val="18"/>
                <w:szCs w:val="18"/>
              </w:rPr>
              <w:t>V10</w:t>
            </w:r>
          </w:p>
        </w:tc>
      </w:tr>
    </w:tbl>
    <w:p w14:paraId="1501F15B" w14:textId="77777777" w:rsidR="00072C9D" w:rsidRPr="005D5EA4" w:rsidRDefault="00072C9D" w:rsidP="00072C9D">
      <w:pPr>
        <w:rPr>
          <w:rFonts w:ascii="Arial Narrow" w:hAnsi="Arial Narrow"/>
        </w:rPr>
      </w:pPr>
    </w:p>
    <w:tbl>
      <w:tblPr>
        <w:tblW w:w="10632" w:type="dxa"/>
        <w:jc w:val="center"/>
        <w:tblLayout w:type="fixed"/>
        <w:tblLook w:val="0000" w:firstRow="0" w:lastRow="0" w:firstColumn="0" w:lastColumn="0" w:noHBand="0" w:noVBand="0"/>
      </w:tblPr>
      <w:tblGrid>
        <w:gridCol w:w="4529"/>
        <w:gridCol w:w="15"/>
        <w:gridCol w:w="20"/>
        <w:gridCol w:w="2864"/>
        <w:gridCol w:w="90"/>
        <w:gridCol w:w="2128"/>
        <w:gridCol w:w="32"/>
        <w:gridCol w:w="954"/>
      </w:tblGrid>
      <w:tr w:rsidR="00072C9D" w:rsidRPr="005D5EA4" w14:paraId="1829391C" w14:textId="77777777" w:rsidTr="000578D5">
        <w:trPr>
          <w:jc w:val="center"/>
        </w:trPr>
        <w:tc>
          <w:tcPr>
            <w:tcW w:w="10632" w:type="dxa"/>
            <w:gridSpan w:val="8"/>
            <w:tcBorders>
              <w:top w:val="single" w:sz="6" w:space="0" w:color="auto"/>
              <w:left w:val="single" w:sz="6" w:space="0" w:color="auto"/>
              <w:bottom w:val="single" w:sz="4" w:space="0" w:color="auto"/>
              <w:right w:val="single" w:sz="6" w:space="0" w:color="auto"/>
            </w:tcBorders>
            <w:shd w:val="pct15" w:color="auto" w:fill="auto"/>
          </w:tcPr>
          <w:p w14:paraId="0694DE85" w14:textId="77777777" w:rsidR="00072C9D" w:rsidRPr="005D5EA4" w:rsidRDefault="00072C9D" w:rsidP="000578D5">
            <w:pPr>
              <w:tabs>
                <w:tab w:val="right" w:pos="1450"/>
              </w:tabs>
              <w:spacing w:before="40" w:after="40"/>
              <w:rPr>
                <w:rFonts w:ascii="Arial Narrow" w:hAnsi="Arial Narrow"/>
                <w:b/>
              </w:rPr>
            </w:pPr>
            <w:r w:rsidRPr="005D5EA4">
              <w:rPr>
                <w:rFonts w:ascii="Arial Narrow" w:hAnsi="Arial Narrow"/>
              </w:rPr>
              <w:br w:type="page"/>
            </w:r>
            <w:r w:rsidRPr="005D5EA4">
              <w:rPr>
                <w:rFonts w:ascii="Arial Narrow" w:hAnsi="Arial Narrow"/>
                <w:b/>
              </w:rPr>
              <w:t xml:space="preserve">CORE: </w:t>
            </w:r>
            <w:r w:rsidRPr="005D5EA4">
              <w:rPr>
                <w:rFonts w:ascii="Arial Narrow" w:hAnsi="Arial Narrow"/>
                <w:b/>
                <w:bCs/>
              </w:rPr>
              <w:t>Violence</w:t>
            </w:r>
          </w:p>
        </w:tc>
      </w:tr>
      <w:tr w:rsidR="00072C9D" w:rsidRPr="005D5EA4" w14:paraId="61CAB7B0" w14:textId="77777777" w:rsidTr="000578D5">
        <w:trPr>
          <w:jc w:val="center"/>
        </w:trPr>
        <w:tc>
          <w:tcPr>
            <w:tcW w:w="10632" w:type="dxa"/>
            <w:gridSpan w:val="8"/>
            <w:tcBorders>
              <w:top w:val="single" w:sz="6" w:space="0" w:color="auto"/>
              <w:left w:val="single" w:sz="6" w:space="0" w:color="auto"/>
              <w:bottom w:val="single" w:sz="4" w:space="0" w:color="auto"/>
              <w:right w:val="single" w:sz="6" w:space="0" w:color="auto"/>
            </w:tcBorders>
            <w:shd w:val="clear" w:color="auto" w:fill="auto"/>
          </w:tcPr>
          <w:p w14:paraId="0080A1C5" w14:textId="77777777" w:rsidR="00072C9D" w:rsidRPr="005D5EA4" w:rsidRDefault="00072C9D" w:rsidP="000578D5">
            <w:pPr>
              <w:tabs>
                <w:tab w:val="right" w:pos="1450"/>
              </w:tabs>
              <w:spacing w:before="40" w:after="40"/>
              <w:rPr>
                <w:rFonts w:ascii="Arial Narrow" w:hAnsi="Arial Narrow"/>
                <w:sz w:val="18"/>
                <w:szCs w:val="18"/>
              </w:rPr>
            </w:pPr>
            <w:r w:rsidRPr="005D5EA4">
              <w:rPr>
                <w:rFonts w:ascii="Arial Narrow" w:hAnsi="Arial Narrow"/>
                <w:sz w:val="18"/>
                <w:szCs w:val="18"/>
              </w:rPr>
              <w:t xml:space="preserve">The following questions are about different experiences and behaviors that are related to violence. </w:t>
            </w:r>
          </w:p>
        </w:tc>
      </w:tr>
      <w:tr w:rsidR="00072C9D" w:rsidRPr="005D5EA4" w14:paraId="4ED92611" w14:textId="77777777" w:rsidTr="000578D5">
        <w:trPr>
          <w:jc w:val="center"/>
        </w:trPr>
        <w:tc>
          <w:tcPr>
            <w:tcW w:w="4544" w:type="dxa"/>
            <w:gridSpan w:val="2"/>
            <w:tcBorders>
              <w:top w:val="single" w:sz="6" w:space="0" w:color="auto"/>
              <w:left w:val="single" w:sz="6" w:space="0" w:color="auto"/>
              <w:bottom w:val="single" w:sz="4" w:space="0" w:color="auto"/>
              <w:right w:val="single" w:sz="4" w:space="0" w:color="auto"/>
            </w:tcBorders>
            <w:shd w:val="clear" w:color="auto" w:fill="auto"/>
          </w:tcPr>
          <w:p w14:paraId="38F5D2D3" w14:textId="77777777" w:rsidR="00072C9D" w:rsidRPr="005D5EA4" w:rsidRDefault="00072C9D" w:rsidP="000578D5">
            <w:pPr>
              <w:tabs>
                <w:tab w:val="right" w:pos="1450"/>
              </w:tabs>
              <w:spacing w:before="40" w:after="40"/>
              <w:jc w:val="center"/>
              <w:rPr>
                <w:rFonts w:ascii="Arial Narrow" w:hAnsi="Arial Narrow"/>
                <w:b/>
                <w:sz w:val="22"/>
                <w:szCs w:val="22"/>
              </w:rPr>
            </w:pPr>
            <w:r w:rsidRPr="005D5EA4">
              <w:rPr>
                <w:rFonts w:ascii="Arial Narrow" w:hAnsi="Arial Narrow"/>
                <w:b/>
                <w:sz w:val="22"/>
                <w:szCs w:val="22"/>
              </w:rPr>
              <w:t>Questions</w:t>
            </w:r>
          </w:p>
        </w:tc>
        <w:tc>
          <w:tcPr>
            <w:tcW w:w="5134" w:type="dxa"/>
            <w:gridSpan w:val="5"/>
            <w:tcBorders>
              <w:top w:val="single" w:sz="6" w:space="0" w:color="auto"/>
              <w:left w:val="single" w:sz="4" w:space="0" w:color="auto"/>
              <w:bottom w:val="single" w:sz="4" w:space="0" w:color="auto"/>
              <w:right w:val="single" w:sz="4" w:space="0" w:color="auto"/>
            </w:tcBorders>
            <w:shd w:val="clear" w:color="auto" w:fill="auto"/>
          </w:tcPr>
          <w:p w14:paraId="49A5BF92" w14:textId="77777777" w:rsidR="00072C9D" w:rsidRPr="005D5EA4" w:rsidRDefault="00072C9D" w:rsidP="000578D5">
            <w:pPr>
              <w:tabs>
                <w:tab w:val="right" w:pos="1450"/>
              </w:tabs>
              <w:spacing w:before="40" w:after="40"/>
              <w:jc w:val="center"/>
              <w:rPr>
                <w:rFonts w:ascii="Arial Narrow" w:hAnsi="Arial Narrow"/>
                <w:b/>
                <w:sz w:val="22"/>
                <w:szCs w:val="22"/>
              </w:rPr>
            </w:pPr>
            <w:r w:rsidRPr="005D5EA4">
              <w:rPr>
                <w:rFonts w:ascii="Arial Narrow" w:hAnsi="Arial Narrow"/>
                <w:b/>
                <w:sz w:val="22"/>
                <w:szCs w:val="22"/>
              </w:rPr>
              <w:t>Response</w:t>
            </w:r>
          </w:p>
        </w:tc>
        <w:tc>
          <w:tcPr>
            <w:tcW w:w="954" w:type="dxa"/>
            <w:tcBorders>
              <w:top w:val="single" w:sz="6" w:space="0" w:color="auto"/>
              <w:left w:val="single" w:sz="4" w:space="0" w:color="auto"/>
              <w:bottom w:val="single" w:sz="4" w:space="0" w:color="auto"/>
              <w:right w:val="single" w:sz="6" w:space="0" w:color="auto"/>
            </w:tcBorders>
            <w:shd w:val="clear" w:color="auto" w:fill="auto"/>
          </w:tcPr>
          <w:p w14:paraId="76B3127C" w14:textId="77777777" w:rsidR="00072C9D" w:rsidRPr="005D5EA4" w:rsidRDefault="00072C9D" w:rsidP="000578D5">
            <w:pPr>
              <w:tabs>
                <w:tab w:val="right" w:pos="1450"/>
              </w:tabs>
              <w:spacing w:before="40" w:after="40"/>
              <w:jc w:val="center"/>
              <w:rPr>
                <w:rFonts w:ascii="Arial Narrow" w:hAnsi="Arial Narrow"/>
                <w:b/>
                <w:sz w:val="22"/>
                <w:szCs w:val="22"/>
              </w:rPr>
            </w:pPr>
            <w:r w:rsidRPr="005D5EA4">
              <w:rPr>
                <w:rFonts w:ascii="Arial Narrow" w:hAnsi="Arial Narrow"/>
                <w:b/>
                <w:sz w:val="22"/>
                <w:szCs w:val="22"/>
              </w:rPr>
              <w:t>Code</w:t>
            </w:r>
          </w:p>
        </w:tc>
      </w:tr>
      <w:tr w:rsidR="00072C9D" w:rsidRPr="005D5EA4" w14:paraId="44005585" w14:textId="77777777" w:rsidTr="000578D5">
        <w:trPr>
          <w:trHeight w:val="1954"/>
          <w:jc w:val="center"/>
        </w:trPr>
        <w:tc>
          <w:tcPr>
            <w:tcW w:w="4564" w:type="dxa"/>
            <w:gridSpan w:val="3"/>
            <w:tcBorders>
              <w:top w:val="single" w:sz="4" w:space="0" w:color="auto"/>
              <w:left w:val="single" w:sz="6" w:space="0" w:color="auto"/>
              <w:right w:val="single" w:sz="4" w:space="0" w:color="auto"/>
            </w:tcBorders>
            <w:shd w:val="clear" w:color="auto" w:fill="auto"/>
            <w:vAlign w:val="center"/>
          </w:tcPr>
          <w:p w14:paraId="7B96404D"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 xml:space="preserve">In the past 12 months, how many times were you in a </w:t>
            </w:r>
            <w:r>
              <w:rPr>
                <w:rFonts w:ascii="Arial Narrow" w:hAnsi="Arial Narrow"/>
                <w:sz w:val="18"/>
                <w:szCs w:val="18"/>
              </w:rPr>
              <w:t xml:space="preserve">violent </w:t>
            </w:r>
            <w:r w:rsidRPr="005D5EA4">
              <w:rPr>
                <w:rFonts w:ascii="Arial Narrow" w:hAnsi="Arial Narrow"/>
                <w:sz w:val="18"/>
                <w:szCs w:val="18"/>
              </w:rPr>
              <w:t xml:space="preserve">incident in which you were injured and required medical attention? </w:t>
            </w:r>
          </w:p>
        </w:tc>
        <w:tc>
          <w:tcPr>
            <w:tcW w:w="2954" w:type="dxa"/>
            <w:gridSpan w:val="2"/>
            <w:tcBorders>
              <w:top w:val="single" w:sz="6" w:space="0" w:color="auto"/>
              <w:left w:val="nil"/>
            </w:tcBorders>
            <w:shd w:val="clear" w:color="auto" w:fill="auto"/>
            <w:vAlign w:val="center"/>
          </w:tcPr>
          <w:p w14:paraId="4E2DB9E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Never</w:t>
            </w:r>
          </w:p>
          <w:p w14:paraId="4B422E3C"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Rarely (1-2 times )</w:t>
            </w:r>
          </w:p>
          <w:p w14:paraId="44F480AC"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Sometimes (3-5 times)</w:t>
            </w:r>
          </w:p>
          <w:p w14:paraId="72F92E42"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Often (6 or more times)</w:t>
            </w:r>
          </w:p>
          <w:p w14:paraId="5C7089C5"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Don`t know</w:t>
            </w:r>
          </w:p>
          <w:p w14:paraId="646224B4"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 xml:space="preserve">Refused </w:t>
            </w:r>
          </w:p>
          <w:p w14:paraId="2426FAF0" w14:textId="77777777" w:rsidR="00072C9D" w:rsidRPr="005D5EA4" w:rsidRDefault="00072C9D" w:rsidP="000578D5">
            <w:pPr>
              <w:spacing w:before="40"/>
              <w:jc w:val="right"/>
              <w:rPr>
                <w:rFonts w:ascii="Arial Narrow" w:hAnsi="Arial Narrow"/>
                <w:sz w:val="18"/>
              </w:rPr>
            </w:pPr>
          </w:p>
        </w:tc>
        <w:tc>
          <w:tcPr>
            <w:tcW w:w="2128" w:type="dxa"/>
            <w:tcBorders>
              <w:top w:val="single" w:sz="6" w:space="0" w:color="auto"/>
              <w:right w:val="single" w:sz="4" w:space="0" w:color="auto"/>
            </w:tcBorders>
            <w:shd w:val="clear" w:color="auto" w:fill="auto"/>
            <w:vAlign w:val="center"/>
          </w:tcPr>
          <w:p w14:paraId="06759219" w14:textId="77777777" w:rsidR="00072C9D" w:rsidRPr="005D5EA4" w:rsidRDefault="00072C9D" w:rsidP="000578D5">
            <w:pPr>
              <w:spacing w:before="40"/>
              <w:rPr>
                <w:rFonts w:ascii="Arial Narrow" w:hAnsi="Arial Narrow"/>
                <w:i/>
                <w:sz w:val="18"/>
              </w:rPr>
            </w:pPr>
            <w:r w:rsidRPr="005D5EA4">
              <w:rPr>
                <w:rFonts w:ascii="Arial Narrow" w:hAnsi="Arial Narrow"/>
                <w:sz w:val="18"/>
              </w:rPr>
              <w:t xml:space="preserve">1 </w:t>
            </w:r>
            <w:r w:rsidRPr="005D5EA4">
              <w:rPr>
                <w:rFonts w:ascii="Arial Narrow" w:hAnsi="Arial Narrow"/>
                <w:i/>
                <w:sz w:val="18"/>
              </w:rPr>
              <w:t>If never, go to V14</w:t>
            </w:r>
          </w:p>
          <w:p w14:paraId="67727271"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p w14:paraId="2C9D3D15" w14:textId="77777777" w:rsidR="00072C9D" w:rsidRPr="005D5EA4" w:rsidRDefault="00072C9D" w:rsidP="000578D5">
            <w:pPr>
              <w:spacing w:before="40"/>
              <w:rPr>
                <w:rFonts w:ascii="Arial Narrow" w:hAnsi="Arial Narrow"/>
                <w:sz w:val="18"/>
              </w:rPr>
            </w:pPr>
            <w:r w:rsidRPr="005D5EA4">
              <w:rPr>
                <w:rFonts w:ascii="Arial Narrow" w:hAnsi="Arial Narrow"/>
                <w:sz w:val="18"/>
              </w:rPr>
              <w:t>3</w:t>
            </w:r>
          </w:p>
          <w:p w14:paraId="273D14EA" w14:textId="77777777" w:rsidR="00072C9D" w:rsidRPr="005D5EA4" w:rsidRDefault="00072C9D" w:rsidP="000578D5">
            <w:pPr>
              <w:spacing w:before="40"/>
              <w:rPr>
                <w:rFonts w:ascii="Arial Narrow" w:hAnsi="Arial Narrow"/>
                <w:sz w:val="18"/>
              </w:rPr>
            </w:pPr>
            <w:r w:rsidRPr="005D5EA4">
              <w:rPr>
                <w:rFonts w:ascii="Arial Narrow" w:hAnsi="Arial Narrow"/>
                <w:sz w:val="18"/>
              </w:rPr>
              <w:t>4</w:t>
            </w:r>
          </w:p>
          <w:p w14:paraId="6D581704" w14:textId="77777777" w:rsidR="00072C9D" w:rsidRPr="005D5EA4" w:rsidRDefault="00072C9D" w:rsidP="000578D5">
            <w:pPr>
              <w:spacing w:before="40"/>
              <w:rPr>
                <w:rFonts w:ascii="Arial Narrow" w:hAnsi="Arial Narrow"/>
                <w:i/>
                <w:sz w:val="18"/>
              </w:rPr>
            </w:pPr>
            <w:r w:rsidRPr="005D5EA4">
              <w:rPr>
                <w:rFonts w:ascii="Arial Narrow" w:hAnsi="Arial Narrow"/>
                <w:sz w:val="18"/>
              </w:rPr>
              <w:t xml:space="preserve">77 </w:t>
            </w:r>
            <w:r w:rsidRPr="005D5EA4">
              <w:rPr>
                <w:rFonts w:ascii="Arial Narrow" w:hAnsi="Arial Narrow"/>
                <w:i/>
                <w:sz w:val="18"/>
              </w:rPr>
              <w:t>If don`t know, go to V14</w:t>
            </w:r>
          </w:p>
          <w:p w14:paraId="6777F5A1"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r w:rsidRPr="005D5EA4">
              <w:rPr>
                <w:rFonts w:ascii="Arial Narrow" w:hAnsi="Arial Narrow"/>
                <w:i/>
                <w:sz w:val="18"/>
              </w:rPr>
              <w:t xml:space="preserve"> If  refused, go to V14</w:t>
            </w:r>
          </w:p>
          <w:p w14:paraId="00170107" w14:textId="77777777" w:rsidR="00072C9D" w:rsidRPr="005D5EA4" w:rsidRDefault="00072C9D" w:rsidP="000578D5">
            <w:pPr>
              <w:spacing w:before="40"/>
              <w:rPr>
                <w:rFonts w:ascii="Arial Narrow" w:hAnsi="Arial Narrow"/>
                <w:sz w:val="18"/>
              </w:rPr>
            </w:pPr>
          </w:p>
        </w:tc>
        <w:tc>
          <w:tcPr>
            <w:tcW w:w="986" w:type="dxa"/>
            <w:gridSpan w:val="2"/>
            <w:tcBorders>
              <w:top w:val="single" w:sz="4" w:space="0" w:color="auto"/>
              <w:left w:val="nil"/>
              <w:bottom w:val="single" w:sz="4" w:space="0" w:color="auto"/>
              <w:right w:val="single" w:sz="6" w:space="0" w:color="auto"/>
            </w:tcBorders>
            <w:shd w:val="clear" w:color="auto" w:fill="auto"/>
            <w:vAlign w:val="center"/>
          </w:tcPr>
          <w:p w14:paraId="0D8F0D5D"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V11</w:t>
            </w:r>
          </w:p>
        </w:tc>
      </w:tr>
      <w:tr w:rsidR="00072C9D" w:rsidRPr="005D5EA4" w14:paraId="60821ABB" w14:textId="77777777" w:rsidTr="000578D5">
        <w:trPr>
          <w:trHeight w:val="276"/>
          <w:jc w:val="center"/>
        </w:trPr>
        <w:tc>
          <w:tcPr>
            <w:tcW w:w="10632" w:type="dxa"/>
            <w:gridSpan w:val="8"/>
            <w:tcBorders>
              <w:top w:val="single" w:sz="4" w:space="0" w:color="auto"/>
              <w:left w:val="single" w:sz="6" w:space="0" w:color="auto"/>
              <w:right w:val="single" w:sz="6" w:space="0" w:color="auto"/>
            </w:tcBorders>
            <w:shd w:val="clear" w:color="auto" w:fill="auto"/>
          </w:tcPr>
          <w:p w14:paraId="5BDDA14E" w14:textId="77777777" w:rsidR="00072C9D" w:rsidRPr="005D5EA4" w:rsidRDefault="00072C9D" w:rsidP="000578D5">
            <w:pPr>
              <w:rPr>
                <w:rFonts w:ascii="Arial Narrow" w:hAnsi="Arial Narrow"/>
                <w:iCs/>
                <w:sz w:val="18"/>
                <w:szCs w:val="18"/>
              </w:rPr>
            </w:pPr>
            <w:r w:rsidRPr="005D5EA4">
              <w:rPr>
                <w:rFonts w:ascii="Arial Narrow" w:hAnsi="Arial Narrow"/>
                <w:iCs/>
                <w:sz w:val="18"/>
                <w:szCs w:val="18"/>
              </w:rPr>
              <w:t xml:space="preserve">The next questions ask about the most serious violent incidence you have had in the past 12 months. </w:t>
            </w:r>
          </w:p>
        </w:tc>
      </w:tr>
      <w:tr w:rsidR="00072C9D" w:rsidRPr="005D5EA4" w14:paraId="00B2DBDF" w14:textId="77777777" w:rsidTr="000578D5">
        <w:trPr>
          <w:trHeight w:val="1965"/>
          <w:jc w:val="center"/>
        </w:trPr>
        <w:tc>
          <w:tcPr>
            <w:tcW w:w="4564" w:type="dxa"/>
            <w:gridSpan w:val="3"/>
            <w:tcBorders>
              <w:top w:val="single" w:sz="4" w:space="0" w:color="auto"/>
              <w:left w:val="single" w:sz="6" w:space="0" w:color="auto"/>
              <w:bottom w:val="single" w:sz="4" w:space="0" w:color="auto"/>
              <w:right w:val="single" w:sz="4" w:space="0" w:color="auto"/>
            </w:tcBorders>
            <w:shd w:val="clear" w:color="auto" w:fill="auto"/>
            <w:vAlign w:val="center"/>
          </w:tcPr>
          <w:p w14:paraId="7A485943"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 xml:space="preserve">Please indicate which of the following caused your most serious injury in the last 12 months? </w:t>
            </w:r>
          </w:p>
          <w:p w14:paraId="44955DAB"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w:t>
            </w:r>
            <w:r w:rsidRPr="005D5EA4">
              <w:rPr>
                <w:rFonts w:ascii="Arial Narrow" w:hAnsi="Arial Narrow"/>
                <w:i/>
                <w:sz w:val="18"/>
                <w:szCs w:val="18"/>
              </w:rPr>
              <w:t>USE SHOWCARD</w:t>
            </w:r>
            <w:r w:rsidRPr="005D5EA4">
              <w:rPr>
                <w:rFonts w:ascii="Arial Narrow" w:hAnsi="Arial Narrow"/>
                <w:sz w:val="18"/>
                <w:szCs w:val="18"/>
              </w:rPr>
              <w:t>)</w:t>
            </w:r>
          </w:p>
        </w:tc>
        <w:tc>
          <w:tcPr>
            <w:tcW w:w="2954" w:type="dxa"/>
            <w:gridSpan w:val="2"/>
            <w:tcBorders>
              <w:top w:val="single" w:sz="6" w:space="0" w:color="auto"/>
              <w:left w:val="nil"/>
              <w:bottom w:val="single" w:sz="4" w:space="0" w:color="auto"/>
            </w:tcBorders>
            <w:shd w:val="clear" w:color="auto" w:fill="auto"/>
            <w:vAlign w:val="center"/>
          </w:tcPr>
          <w:p w14:paraId="31374C8D"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Being shot with a firearm</w:t>
            </w:r>
          </w:p>
          <w:p w14:paraId="3180987D"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A weapon (other than a firearm) was used by the person who injured me</w:t>
            </w:r>
          </w:p>
          <w:p w14:paraId="2D66B007"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Being injured without any weapon (slapped, pushed)</w:t>
            </w:r>
          </w:p>
          <w:p w14:paraId="577BD45C"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Don`t know</w:t>
            </w:r>
          </w:p>
          <w:p w14:paraId="448EA2C4"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 xml:space="preserve">Refused  </w:t>
            </w:r>
          </w:p>
        </w:tc>
        <w:tc>
          <w:tcPr>
            <w:tcW w:w="2128" w:type="dxa"/>
            <w:tcBorders>
              <w:top w:val="single" w:sz="6" w:space="0" w:color="auto"/>
              <w:bottom w:val="single" w:sz="4" w:space="0" w:color="auto"/>
              <w:right w:val="single" w:sz="4" w:space="0" w:color="auto"/>
            </w:tcBorders>
            <w:shd w:val="clear" w:color="auto" w:fill="auto"/>
            <w:vAlign w:val="center"/>
          </w:tcPr>
          <w:p w14:paraId="2F070EC6"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3CCE860A"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p w14:paraId="59F90BBE" w14:textId="77777777" w:rsidR="00072C9D" w:rsidRPr="005D5EA4" w:rsidRDefault="00072C9D" w:rsidP="000578D5">
            <w:pPr>
              <w:spacing w:before="40"/>
              <w:rPr>
                <w:rFonts w:ascii="Arial Narrow" w:hAnsi="Arial Narrow"/>
                <w:sz w:val="18"/>
              </w:rPr>
            </w:pPr>
          </w:p>
          <w:p w14:paraId="42445742" w14:textId="77777777" w:rsidR="00072C9D" w:rsidRDefault="00072C9D" w:rsidP="000578D5">
            <w:pPr>
              <w:spacing w:before="40"/>
              <w:rPr>
                <w:rFonts w:ascii="Arial Narrow" w:hAnsi="Arial Narrow"/>
                <w:sz w:val="18"/>
              </w:rPr>
            </w:pPr>
            <w:r w:rsidRPr="005D5EA4">
              <w:rPr>
                <w:rFonts w:ascii="Arial Narrow" w:hAnsi="Arial Narrow"/>
                <w:sz w:val="18"/>
              </w:rPr>
              <w:t>3</w:t>
            </w:r>
          </w:p>
          <w:p w14:paraId="52D453A5" w14:textId="77777777" w:rsidR="00072C9D" w:rsidRPr="005D5EA4" w:rsidRDefault="00072C9D" w:rsidP="000578D5">
            <w:pPr>
              <w:spacing w:before="40"/>
              <w:rPr>
                <w:rFonts w:ascii="Arial Narrow" w:hAnsi="Arial Narrow"/>
                <w:sz w:val="18"/>
              </w:rPr>
            </w:pPr>
          </w:p>
          <w:p w14:paraId="3699C486" w14:textId="77777777" w:rsidR="00072C9D" w:rsidRPr="005D5EA4" w:rsidRDefault="00072C9D" w:rsidP="000578D5">
            <w:pPr>
              <w:spacing w:before="40"/>
              <w:rPr>
                <w:rFonts w:ascii="Arial Narrow" w:hAnsi="Arial Narrow"/>
                <w:sz w:val="18"/>
              </w:rPr>
            </w:pPr>
            <w:r w:rsidRPr="005D5EA4">
              <w:rPr>
                <w:rFonts w:ascii="Arial Narrow" w:hAnsi="Arial Narrow"/>
                <w:sz w:val="18"/>
              </w:rPr>
              <w:t>77</w:t>
            </w:r>
          </w:p>
          <w:p w14:paraId="44150B84"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tc>
        <w:tc>
          <w:tcPr>
            <w:tcW w:w="986" w:type="dxa"/>
            <w:gridSpan w:val="2"/>
            <w:tcBorders>
              <w:top w:val="single" w:sz="4" w:space="0" w:color="auto"/>
              <w:left w:val="nil"/>
              <w:bottom w:val="single" w:sz="4" w:space="0" w:color="auto"/>
              <w:right w:val="single" w:sz="6" w:space="0" w:color="auto"/>
            </w:tcBorders>
            <w:shd w:val="clear" w:color="auto" w:fill="auto"/>
            <w:vAlign w:val="center"/>
          </w:tcPr>
          <w:p w14:paraId="7667A1B0"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V12</w:t>
            </w:r>
          </w:p>
        </w:tc>
      </w:tr>
      <w:tr w:rsidR="00072C9D" w:rsidRPr="005D5EA4" w14:paraId="27F4D161" w14:textId="77777777" w:rsidTr="000578D5">
        <w:trPr>
          <w:trHeight w:hRule="exact" w:val="2438"/>
          <w:jc w:val="center"/>
        </w:trPr>
        <w:tc>
          <w:tcPr>
            <w:tcW w:w="4564" w:type="dxa"/>
            <w:gridSpan w:val="3"/>
            <w:tcBorders>
              <w:top w:val="single" w:sz="4" w:space="0" w:color="auto"/>
              <w:left w:val="single" w:sz="6" w:space="0" w:color="auto"/>
              <w:bottom w:val="single" w:sz="4" w:space="0" w:color="auto"/>
              <w:right w:val="single" w:sz="4" w:space="0" w:color="auto"/>
            </w:tcBorders>
            <w:shd w:val="clear" w:color="auto" w:fill="auto"/>
            <w:vAlign w:val="center"/>
          </w:tcPr>
          <w:p w14:paraId="68A9A219"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lastRenderedPageBreak/>
              <w:t xml:space="preserve">Please indicate the relationship between yourself and the person(s) who caused you injury. </w:t>
            </w:r>
          </w:p>
        </w:tc>
        <w:tc>
          <w:tcPr>
            <w:tcW w:w="2954" w:type="dxa"/>
            <w:gridSpan w:val="2"/>
            <w:tcBorders>
              <w:top w:val="single" w:sz="4" w:space="0" w:color="auto"/>
              <w:left w:val="nil"/>
              <w:bottom w:val="single" w:sz="4" w:space="0" w:color="auto"/>
            </w:tcBorders>
            <w:shd w:val="clear" w:color="auto" w:fill="auto"/>
            <w:vAlign w:val="center"/>
          </w:tcPr>
          <w:p w14:paraId="4EBC79BD"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Intimate partner</w:t>
            </w:r>
          </w:p>
          <w:p w14:paraId="2F97391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Parent</w:t>
            </w:r>
          </w:p>
          <w:p w14:paraId="5776746F"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Child, sibling, or other relative</w:t>
            </w:r>
          </w:p>
          <w:p w14:paraId="765DA5EE"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Friend or acquaintance</w:t>
            </w:r>
          </w:p>
          <w:p w14:paraId="01B392F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Unrelated caregiver</w:t>
            </w:r>
          </w:p>
          <w:p w14:paraId="611A298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Stranger</w:t>
            </w:r>
          </w:p>
          <w:p w14:paraId="43B72BE8"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Official or legal authorities</w:t>
            </w:r>
          </w:p>
          <w:p w14:paraId="651C3F4B"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Other (Specify)</w:t>
            </w:r>
          </w:p>
          <w:p w14:paraId="07B4FC30"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 xml:space="preserve">Refused </w:t>
            </w:r>
          </w:p>
          <w:p w14:paraId="453B6C0B" w14:textId="77777777" w:rsidR="00072C9D" w:rsidRPr="005D5EA4" w:rsidRDefault="00072C9D" w:rsidP="000578D5">
            <w:pPr>
              <w:spacing w:before="40"/>
              <w:jc w:val="right"/>
              <w:rPr>
                <w:rFonts w:ascii="Arial Narrow" w:hAnsi="Arial Narrow"/>
                <w:sz w:val="18"/>
              </w:rPr>
            </w:pPr>
          </w:p>
          <w:p w14:paraId="13ACBB17" w14:textId="77777777" w:rsidR="00072C9D" w:rsidRPr="005D5EA4" w:rsidRDefault="00072C9D" w:rsidP="000578D5">
            <w:pPr>
              <w:spacing w:before="40"/>
              <w:jc w:val="right"/>
              <w:rPr>
                <w:rFonts w:ascii="Arial Narrow" w:hAnsi="Arial Narrow"/>
                <w:sz w:val="18"/>
              </w:rPr>
            </w:pPr>
          </w:p>
        </w:tc>
        <w:tc>
          <w:tcPr>
            <w:tcW w:w="2128" w:type="dxa"/>
            <w:tcBorders>
              <w:top w:val="single" w:sz="4" w:space="0" w:color="auto"/>
              <w:bottom w:val="single" w:sz="4" w:space="0" w:color="auto"/>
              <w:right w:val="single" w:sz="4" w:space="0" w:color="auto"/>
            </w:tcBorders>
            <w:shd w:val="clear" w:color="auto" w:fill="auto"/>
            <w:vAlign w:val="center"/>
          </w:tcPr>
          <w:p w14:paraId="649213B5"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530AE2FD"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p w14:paraId="63B2F4C0" w14:textId="77777777" w:rsidR="00072C9D" w:rsidRPr="005D5EA4" w:rsidRDefault="00072C9D" w:rsidP="000578D5">
            <w:pPr>
              <w:spacing w:before="40"/>
              <w:rPr>
                <w:rFonts w:ascii="Arial Narrow" w:hAnsi="Arial Narrow"/>
                <w:sz w:val="18"/>
              </w:rPr>
            </w:pPr>
            <w:r w:rsidRPr="005D5EA4">
              <w:rPr>
                <w:rFonts w:ascii="Arial Narrow" w:hAnsi="Arial Narrow"/>
                <w:sz w:val="18"/>
              </w:rPr>
              <w:t>3</w:t>
            </w:r>
          </w:p>
          <w:p w14:paraId="636458B8" w14:textId="77777777" w:rsidR="00072C9D" w:rsidRPr="005D5EA4" w:rsidRDefault="00072C9D" w:rsidP="000578D5">
            <w:pPr>
              <w:spacing w:before="40"/>
              <w:rPr>
                <w:rFonts w:ascii="Arial Narrow" w:hAnsi="Arial Narrow"/>
                <w:sz w:val="18"/>
              </w:rPr>
            </w:pPr>
            <w:r w:rsidRPr="005D5EA4">
              <w:rPr>
                <w:rFonts w:ascii="Arial Narrow" w:hAnsi="Arial Narrow"/>
                <w:sz w:val="18"/>
              </w:rPr>
              <w:t>4</w:t>
            </w:r>
          </w:p>
          <w:p w14:paraId="1BAC650F" w14:textId="77777777" w:rsidR="00072C9D" w:rsidRPr="005D5EA4" w:rsidRDefault="00072C9D" w:rsidP="000578D5">
            <w:pPr>
              <w:spacing w:before="40"/>
              <w:rPr>
                <w:rFonts w:ascii="Arial Narrow" w:hAnsi="Arial Narrow"/>
                <w:sz w:val="18"/>
              </w:rPr>
            </w:pPr>
            <w:r w:rsidRPr="005D5EA4">
              <w:rPr>
                <w:rFonts w:ascii="Arial Narrow" w:hAnsi="Arial Narrow"/>
                <w:sz w:val="18"/>
              </w:rPr>
              <w:t>5</w:t>
            </w:r>
          </w:p>
          <w:p w14:paraId="3FADBE9A" w14:textId="77777777" w:rsidR="00072C9D" w:rsidRPr="005D5EA4" w:rsidRDefault="00072C9D" w:rsidP="000578D5">
            <w:pPr>
              <w:spacing w:before="40"/>
              <w:rPr>
                <w:rFonts w:ascii="Arial Narrow" w:hAnsi="Arial Narrow"/>
                <w:sz w:val="18"/>
              </w:rPr>
            </w:pPr>
            <w:r w:rsidRPr="005D5EA4">
              <w:rPr>
                <w:rFonts w:ascii="Arial Narrow" w:hAnsi="Arial Narrow"/>
                <w:sz w:val="18"/>
              </w:rPr>
              <w:t>6</w:t>
            </w:r>
          </w:p>
          <w:p w14:paraId="0775DEBC" w14:textId="77777777" w:rsidR="00072C9D" w:rsidRPr="005D5EA4" w:rsidRDefault="00072C9D" w:rsidP="000578D5">
            <w:pPr>
              <w:spacing w:before="40"/>
              <w:rPr>
                <w:rFonts w:ascii="Arial Narrow" w:hAnsi="Arial Narrow"/>
                <w:sz w:val="18"/>
              </w:rPr>
            </w:pPr>
            <w:r w:rsidRPr="005D5EA4">
              <w:rPr>
                <w:rFonts w:ascii="Arial Narrow" w:hAnsi="Arial Narrow"/>
                <w:sz w:val="18"/>
              </w:rPr>
              <w:t>7</w:t>
            </w:r>
          </w:p>
          <w:p w14:paraId="4FEE7C08" w14:textId="77777777" w:rsidR="00072C9D" w:rsidRPr="005D5EA4" w:rsidRDefault="00072C9D" w:rsidP="000578D5">
            <w:pPr>
              <w:spacing w:before="40"/>
              <w:rPr>
                <w:rFonts w:ascii="Arial Narrow" w:hAnsi="Arial Narrow"/>
                <w:sz w:val="18"/>
              </w:rPr>
            </w:pPr>
            <w:r w:rsidRPr="005D5EA4">
              <w:rPr>
                <w:rFonts w:ascii="Arial Narrow" w:hAnsi="Arial Narrow"/>
                <w:sz w:val="18"/>
              </w:rPr>
              <w:t>8</w:t>
            </w:r>
          </w:p>
          <w:p w14:paraId="0B191F6B"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p w14:paraId="5DD6FD8C" w14:textId="77777777" w:rsidR="00072C9D" w:rsidRPr="005D5EA4" w:rsidRDefault="00072C9D" w:rsidP="000578D5">
            <w:pPr>
              <w:spacing w:before="40"/>
              <w:rPr>
                <w:rFonts w:ascii="Arial Narrow" w:hAnsi="Arial Narrow"/>
                <w:sz w:val="18"/>
              </w:rPr>
            </w:pPr>
          </w:p>
        </w:tc>
        <w:tc>
          <w:tcPr>
            <w:tcW w:w="986" w:type="dxa"/>
            <w:gridSpan w:val="2"/>
            <w:tcBorders>
              <w:top w:val="single" w:sz="4" w:space="0" w:color="auto"/>
              <w:left w:val="nil"/>
              <w:bottom w:val="single" w:sz="4" w:space="0" w:color="auto"/>
              <w:right w:val="single" w:sz="6" w:space="0" w:color="auto"/>
            </w:tcBorders>
            <w:shd w:val="clear" w:color="auto" w:fill="auto"/>
            <w:vAlign w:val="center"/>
          </w:tcPr>
          <w:p w14:paraId="1BC9CE1C"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V13</w:t>
            </w:r>
          </w:p>
        </w:tc>
      </w:tr>
      <w:tr w:rsidR="00072C9D" w:rsidRPr="005D5EA4" w14:paraId="2141F832" w14:textId="77777777" w:rsidTr="000578D5">
        <w:trPr>
          <w:trHeight w:hRule="exact" w:val="494"/>
          <w:jc w:val="center"/>
        </w:trPr>
        <w:tc>
          <w:tcPr>
            <w:tcW w:w="4564" w:type="dxa"/>
            <w:gridSpan w:val="3"/>
            <w:tcBorders>
              <w:top w:val="single" w:sz="4" w:space="0" w:color="auto"/>
              <w:left w:val="single" w:sz="6" w:space="0" w:color="auto"/>
              <w:bottom w:val="single" w:sz="4" w:space="0" w:color="auto"/>
              <w:right w:val="single" w:sz="4" w:space="0" w:color="auto"/>
            </w:tcBorders>
            <w:shd w:val="clear" w:color="auto" w:fill="auto"/>
            <w:vAlign w:val="center"/>
          </w:tcPr>
          <w:p w14:paraId="76113B78" w14:textId="77777777" w:rsidR="00072C9D" w:rsidRPr="005D5EA4" w:rsidRDefault="00072C9D" w:rsidP="000578D5">
            <w:pPr>
              <w:spacing w:before="40"/>
              <w:rPr>
                <w:rFonts w:ascii="Arial Narrow" w:hAnsi="Arial Narrow"/>
                <w:sz w:val="18"/>
                <w:szCs w:val="18"/>
              </w:rPr>
            </w:pPr>
          </w:p>
        </w:tc>
        <w:tc>
          <w:tcPr>
            <w:tcW w:w="2864" w:type="dxa"/>
            <w:tcBorders>
              <w:top w:val="single" w:sz="4" w:space="0" w:color="auto"/>
              <w:left w:val="nil"/>
              <w:bottom w:val="single" w:sz="4" w:space="0" w:color="auto"/>
            </w:tcBorders>
            <w:shd w:val="clear" w:color="auto" w:fill="auto"/>
            <w:vAlign w:val="center"/>
          </w:tcPr>
          <w:p w14:paraId="0E23648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 xml:space="preserve">Other (please specify) </w:t>
            </w:r>
          </w:p>
        </w:tc>
        <w:tc>
          <w:tcPr>
            <w:tcW w:w="2218" w:type="dxa"/>
            <w:gridSpan w:val="2"/>
            <w:tcBorders>
              <w:top w:val="single" w:sz="4" w:space="0" w:color="auto"/>
              <w:bottom w:val="single" w:sz="4" w:space="0" w:color="auto"/>
              <w:right w:val="single" w:sz="4" w:space="0" w:color="auto"/>
            </w:tcBorders>
            <w:shd w:val="clear" w:color="auto" w:fill="auto"/>
            <w:vAlign w:val="center"/>
          </w:tcPr>
          <w:p w14:paraId="7ED370B7" w14:textId="77777777" w:rsidR="00072C9D" w:rsidRPr="005D5EA4" w:rsidRDefault="00072C9D" w:rsidP="000578D5">
            <w:pPr>
              <w:spacing w:before="40"/>
              <w:rPr>
                <w:rFonts w:ascii="Arial Narrow" w:hAnsi="Arial Narrow"/>
                <w:sz w:val="18"/>
              </w:rPr>
            </w:pPr>
          </w:p>
          <w:p w14:paraId="1098241B" w14:textId="77777777" w:rsidR="00072C9D" w:rsidRPr="005D5EA4" w:rsidRDefault="00072C9D" w:rsidP="000578D5">
            <w:pPr>
              <w:spacing w:before="40"/>
              <w:rPr>
                <w:rFonts w:ascii="Arial Narrow" w:hAnsi="Arial Narrow"/>
                <w:sz w:val="18"/>
              </w:rPr>
            </w:pPr>
            <w:r w:rsidRPr="005D5EA4">
              <w:rPr>
                <w:rFonts w:ascii="Arial Narrow" w:hAnsi="Arial Narrow"/>
                <w:sz w:val="18"/>
              </w:rPr>
              <w:t>└─┴─┴─┴─┴─┴─┴─┘</w:t>
            </w:r>
            <w:r w:rsidRPr="005D5EA4">
              <w:rPr>
                <w:rFonts w:ascii="Arial Narrow" w:hAnsi="Arial Narrow"/>
                <w:sz w:val="18"/>
              </w:rPr>
              <w:tab/>
            </w:r>
          </w:p>
        </w:tc>
        <w:tc>
          <w:tcPr>
            <w:tcW w:w="986" w:type="dxa"/>
            <w:gridSpan w:val="2"/>
            <w:tcBorders>
              <w:top w:val="single" w:sz="4" w:space="0" w:color="auto"/>
              <w:left w:val="nil"/>
              <w:bottom w:val="single" w:sz="4" w:space="0" w:color="auto"/>
              <w:right w:val="single" w:sz="6" w:space="0" w:color="auto"/>
            </w:tcBorders>
            <w:shd w:val="clear" w:color="auto" w:fill="auto"/>
            <w:vAlign w:val="center"/>
          </w:tcPr>
          <w:p w14:paraId="37ADCA98"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V13 other</w:t>
            </w:r>
          </w:p>
        </w:tc>
      </w:tr>
      <w:tr w:rsidR="00072C9D" w:rsidRPr="005D5EA4" w14:paraId="404B59C1" w14:textId="77777777" w:rsidTr="000578D5">
        <w:trPr>
          <w:trHeight w:hRule="exact" w:val="1763"/>
          <w:jc w:val="center"/>
        </w:trPr>
        <w:tc>
          <w:tcPr>
            <w:tcW w:w="4564" w:type="dxa"/>
            <w:gridSpan w:val="3"/>
            <w:tcBorders>
              <w:top w:val="single" w:sz="4" w:space="0" w:color="auto"/>
              <w:left w:val="single" w:sz="6" w:space="0" w:color="auto"/>
              <w:bottom w:val="single" w:sz="4" w:space="0" w:color="auto"/>
              <w:right w:val="single" w:sz="4" w:space="0" w:color="auto"/>
            </w:tcBorders>
            <w:shd w:val="clear" w:color="auto" w:fill="auto"/>
            <w:vAlign w:val="center"/>
          </w:tcPr>
          <w:p w14:paraId="7ADB5ADF"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 xml:space="preserve">Looking back on your childhood (before age 18 years), did a parent or adult in the household ever push, grab, shove, slap, hit, burn, or throw something at you? </w:t>
            </w:r>
          </w:p>
        </w:tc>
        <w:tc>
          <w:tcPr>
            <w:tcW w:w="2954" w:type="dxa"/>
            <w:gridSpan w:val="2"/>
            <w:tcBorders>
              <w:top w:val="single" w:sz="4" w:space="0" w:color="auto"/>
              <w:left w:val="nil"/>
              <w:bottom w:val="single" w:sz="4" w:space="0" w:color="auto"/>
            </w:tcBorders>
            <w:shd w:val="clear" w:color="auto" w:fill="auto"/>
            <w:vAlign w:val="center"/>
          </w:tcPr>
          <w:p w14:paraId="4C3A0C8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Never</w:t>
            </w:r>
          </w:p>
          <w:p w14:paraId="69FE957D"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Very rarely</w:t>
            </w:r>
          </w:p>
          <w:p w14:paraId="66B9DA70"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Once a month</w:t>
            </w:r>
          </w:p>
          <w:p w14:paraId="02FDE876"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Once a week</w:t>
            </w:r>
          </w:p>
          <w:p w14:paraId="61CBAE50"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Almost daily</w:t>
            </w:r>
          </w:p>
          <w:p w14:paraId="5DEB1CC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 xml:space="preserve">Don`t know </w:t>
            </w:r>
          </w:p>
          <w:p w14:paraId="1FBC472E"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 xml:space="preserve">Refused </w:t>
            </w:r>
          </w:p>
          <w:p w14:paraId="1503625E" w14:textId="77777777" w:rsidR="00072C9D" w:rsidRPr="005D5EA4" w:rsidRDefault="00072C9D" w:rsidP="000578D5">
            <w:pPr>
              <w:spacing w:before="40"/>
              <w:jc w:val="right"/>
              <w:rPr>
                <w:rFonts w:ascii="Arial Narrow" w:hAnsi="Arial Narrow"/>
                <w:sz w:val="18"/>
              </w:rPr>
            </w:pPr>
          </w:p>
        </w:tc>
        <w:tc>
          <w:tcPr>
            <w:tcW w:w="2128" w:type="dxa"/>
            <w:tcBorders>
              <w:top w:val="single" w:sz="4" w:space="0" w:color="auto"/>
              <w:bottom w:val="single" w:sz="4" w:space="0" w:color="auto"/>
              <w:right w:val="single" w:sz="4" w:space="0" w:color="auto"/>
            </w:tcBorders>
            <w:shd w:val="clear" w:color="auto" w:fill="auto"/>
            <w:vAlign w:val="center"/>
          </w:tcPr>
          <w:p w14:paraId="3DE15B88"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098150C5"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p w14:paraId="4104394F" w14:textId="77777777" w:rsidR="00072C9D" w:rsidRPr="005D5EA4" w:rsidRDefault="00072C9D" w:rsidP="000578D5">
            <w:pPr>
              <w:spacing w:before="40"/>
              <w:rPr>
                <w:rFonts w:ascii="Arial Narrow" w:hAnsi="Arial Narrow"/>
                <w:sz w:val="18"/>
              </w:rPr>
            </w:pPr>
            <w:r w:rsidRPr="005D5EA4">
              <w:rPr>
                <w:rFonts w:ascii="Arial Narrow" w:hAnsi="Arial Narrow"/>
                <w:sz w:val="18"/>
              </w:rPr>
              <w:t>3</w:t>
            </w:r>
          </w:p>
          <w:p w14:paraId="5A1757D3" w14:textId="77777777" w:rsidR="00072C9D" w:rsidRPr="005D5EA4" w:rsidRDefault="00072C9D" w:rsidP="000578D5">
            <w:pPr>
              <w:spacing w:before="40"/>
              <w:rPr>
                <w:rFonts w:ascii="Arial Narrow" w:hAnsi="Arial Narrow"/>
                <w:sz w:val="18"/>
              </w:rPr>
            </w:pPr>
            <w:r w:rsidRPr="005D5EA4">
              <w:rPr>
                <w:rFonts w:ascii="Arial Narrow" w:hAnsi="Arial Narrow"/>
                <w:sz w:val="18"/>
              </w:rPr>
              <w:t>4</w:t>
            </w:r>
          </w:p>
          <w:p w14:paraId="4C912879" w14:textId="77777777" w:rsidR="00072C9D" w:rsidRPr="005D5EA4" w:rsidRDefault="00072C9D" w:rsidP="000578D5">
            <w:pPr>
              <w:spacing w:before="40"/>
              <w:rPr>
                <w:rFonts w:ascii="Arial Narrow" w:hAnsi="Arial Narrow"/>
                <w:sz w:val="18"/>
              </w:rPr>
            </w:pPr>
            <w:r w:rsidRPr="005D5EA4">
              <w:rPr>
                <w:rFonts w:ascii="Arial Narrow" w:hAnsi="Arial Narrow"/>
                <w:sz w:val="18"/>
              </w:rPr>
              <w:t>5</w:t>
            </w:r>
          </w:p>
          <w:p w14:paraId="77CA763B" w14:textId="77777777" w:rsidR="00072C9D" w:rsidRPr="005D5EA4" w:rsidRDefault="00072C9D" w:rsidP="000578D5">
            <w:pPr>
              <w:spacing w:before="40"/>
              <w:rPr>
                <w:rFonts w:ascii="Arial Narrow" w:hAnsi="Arial Narrow"/>
                <w:sz w:val="18"/>
              </w:rPr>
            </w:pPr>
            <w:r w:rsidRPr="005D5EA4">
              <w:rPr>
                <w:rFonts w:ascii="Arial Narrow" w:hAnsi="Arial Narrow"/>
                <w:sz w:val="18"/>
              </w:rPr>
              <w:t>77</w:t>
            </w:r>
          </w:p>
          <w:p w14:paraId="2D26B231"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tc>
        <w:tc>
          <w:tcPr>
            <w:tcW w:w="986" w:type="dxa"/>
            <w:gridSpan w:val="2"/>
            <w:tcBorders>
              <w:top w:val="single" w:sz="4" w:space="0" w:color="auto"/>
              <w:left w:val="nil"/>
              <w:bottom w:val="single" w:sz="4" w:space="0" w:color="auto"/>
              <w:right w:val="single" w:sz="6" w:space="0" w:color="auto"/>
            </w:tcBorders>
            <w:shd w:val="clear" w:color="auto" w:fill="auto"/>
            <w:vAlign w:val="center"/>
          </w:tcPr>
          <w:p w14:paraId="408EC5E9"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V14</w:t>
            </w:r>
          </w:p>
        </w:tc>
      </w:tr>
      <w:tr w:rsidR="00072C9D" w:rsidRPr="005D5EA4" w14:paraId="30328C2E" w14:textId="77777777" w:rsidTr="000578D5">
        <w:trPr>
          <w:trHeight w:hRule="exact" w:val="1079"/>
          <w:jc w:val="center"/>
        </w:trPr>
        <w:tc>
          <w:tcPr>
            <w:tcW w:w="4564" w:type="dxa"/>
            <w:gridSpan w:val="3"/>
            <w:tcBorders>
              <w:top w:val="single" w:sz="4" w:space="0" w:color="auto"/>
              <w:left w:val="single" w:sz="6" w:space="0" w:color="auto"/>
              <w:bottom w:val="single" w:sz="4" w:space="0" w:color="auto"/>
              <w:right w:val="single" w:sz="4" w:space="0" w:color="auto"/>
            </w:tcBorders>
            <w:shd w:val="clear" w:color="auto" w:fill="auto"/>
            <w:vAlign w:val="center"/>
          </w:tcPr>
          <w:p w14:paraId="25BF2059"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 xml:space="preserve">Looking back on your childhood, did an adult or anyone at least five years older than you ever touch you sexually or try to make you touch them sexually or force you to have a sex? </w:t>
            </w:r>
          </w:p>
        </w:tc>
        <w:tc>
          <w:tcPr>
            <w:tcW w:w="2954" w:type="dxa"/>
            <w:gridSpan w:val="2"/>
            <w:tcBorders>
              <w:top w:val="single" w:sz="4" w:space="0" w:color="auto"/>
              <w:left w:val="nil"/>
              <w:bottom w:val="single" w:sz="4" w:space="0" w:color="auto"/>
            </w:tcBorders>
            <w:shd w:val="clear" w:color="auto" w:fill="auto"/>
            <w:vAlign w:val="center"/>
          </w:tcPr>
          <w:p w14:paraId="3048CB01" w14:textId="77777777" w:rsidR="00072C9D" w:rsidRPr="005D5EA4" w:rsidRDefault="00072C9D" w:rsidP="000578D5">
            <w:pPr>
              <w:rPr>
                <w:rFonts w:ascii="Arial Narrow" w:hAnsi="Arial Narrow"/>
                <w:sz w:val="18"/>
                <w:szCs w:val="18"/>
              </w:rPr>
            </w:pPr>
            <w:r w:rsidRPr="005D5EA4">
              <w:rPr>
                <w:rFonts w:ascii="Arial Narrow" w:hAnsi="Arial Narrow"/>
                <w:sz w:val="18"/>
                <w:szCs w:val="18"/>
              </w:rPr>
              <w:t xml:space="preserve">      </w:t>
            </w:r>
          </w:p>
          <w:p w14:paraId="73A0A294" w14:textId="77777777" w:rsidR="00072C9D" w:rsidRPr="005D5EA4" w:rsidRDefault="00072C9D" w:rsidP="000578D5">
            <w:pPr>
              <w:jc w:val="right"/>
              <w:rPr>
                <w:rFonts w:ascii="Arial Narrow" w:hAnsi="Arial Narrow"/>
                <w:sz w:val="18"/>
                <w:szCs w:val="18"/>
              </w:rPr>
            </w:pPr>
            <w:r w:rsidRPr="005D5EA4">
              <w:rPr>
                <w:rFonts w:ascii="Arial Narrow" w:hAnsi="Arial Narrow"/>
                <w:sz w:val="18"/>
                <w:szCs w:val="18"/>
              </w:rPr>
              <w:t xml:space="preserve">  Yes  </w:t>
            </w:r>
          </w:p>
          <w:p w14:paraId="7489F0F6" w14:textId="77777777" w:rsidR="00072C9D" w:rsidRPr="005D5EA4" w:rsidRDefault="00072C9D" w:rsidP="000578D5">
            <w:pPr>
              <w:jc w:val="right"/>
              <w:rPr>
                <w:rFonts w:ascii="Arial Narrow" w:hAnsi="Arial Narrow"/>
                <w:sz w:val="18"/>
                <w:szCs w:val="18"/>
              </w:rPr>
            </w:pPr>
            <w:r w:rsidRPr="005D5EA4">
              <w:rPr>
                <w:rFonts w:ascii="Arial Narrow" w:hAnsi="Arial Narrow"/>
                <w:sz w:val="18"/>
                <w:szCs w:val="18"/>
              </w:rPr>
              <w:t xml:space="preserve">          No  </w:t>
            </w:r>
          </w:p>
          <w:p w14:paraId="6AEE0E77"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szCs w:val="18"/>
              </w:rPr>
              <w:t xml:space="preserve">Refused </w:t>
            </w:r>
          </w:p>
        </w:tc>
        <w:tc>
          <w:tcPr>
            <w:tcW w:w="2128" w:type="dxa"/>
            <w:tcBorders>
              <w:top w:val="single" w:sz="4" w:space="0" w:color="auto"/>
              <w:bottom w:val="single" w:sz="4" w:space="0" w:color="auto"/>
              <w:right w:val="single" w:sz="4" w:space="0" w:color="auto"/>
            </w:tcBorders>
            <w:shd w:val="clear" w:color="auto" w:fill="auto"/>
          </w:tcPr>
          <w:p w14:paraId="49ADEA3C" w14:textId="77777777" w:rsidR="00072C9D" w:rsidRPr="005D5EA4" w:rsidRDefault="00072C9D" w:rsidP="000578D5">
            <w:pPr>
              <w:spacing w:before="40"/>
              <w:rPr>
                <w:rFonts w:ascii="Arial Narrow" w:hAnsi="Arial Narrow"/>
                <w:sz w:val="18"/>
              </w:rPr>
            </w:pPr>
          </w:p>
          <w:p w14:paraId="2FFFD524"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04A09BA6"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p w14:paraId="207FF36B"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p w14:paraId="67AA079E" w14:textId="77777777" w:rsidR="00072C9D" w:rsidRPr="005D5EA4" w:rsidRDefault="00072C9D" w:rsidP="000578D5">
            <w:pPr>
              <w:spacing w:before="40"/>
              <w:rPr>
                <w:rFonts w:ascii="Arial Narrow" w:hAnsi="Arial Narrow"/>
                <w:sz w:val="18"/>
              </w:rPr>
            </w:pPr>
          </w:p>
          <w:p w14:paraId="00F317A3" w14:textId="77777777" w:rsidR="00072C9D" w:rsidRPr="005D5EA4" w:rsidRDefault="00072C9D" w:rsidP="000578D5">
            <w:pPr>
              <w:spacing w:before="40"/>
              <w:rPr>
                <w:rFonts w:ascii="Arial Narrow" w:hAnsi="Arial Narrow"/>
                <w:sz w:val="18"/>
              </w:rPr>
            </w:pPr>
          </w:p>
          <w:p w14:paraId="08DE7686" w14:textId="77777777" w:rsidR="00072C9D" w:rsidRPr="005D5EA4" w:rsidRDefault="00072C9D" w:rsidP="000578D5">
            <w:pPr>
              <w:spacing w:before="40"/>
              <w:rPr>
                <w:rFonts w:ascii="Arial Narrow" w:hAnsi="Arial Narrow"/>
                <w:sz w:val="18"/>
              </w:rPr>
            </w:pPr>
          </w:p>
          <w:p w14:paraId="5975AFE5" w14:textId="77777777" w:rsidR="00072C9D" w:rsidRPr="005D5EA4" w:rsidRDefault="00072C9D" w:rsidP="000578D5">
            <w:pPr>
              <w:spacing w:before="40"/>
              <w:rPr>
                <w:rFonts w:ascii="Arial Narrow" w:hAnsi="Arial Narrow"/>
                <w:sz w:val="18"/>
              </w:rPr>
            </w:pPr>
          </w:p>
        </w:tc>
        <w:tc>
          <w:tcPr>
            <w:tcW w:w="986" w:type="dxa"/>
            <w:gridSpan w:val="2"/>
            <w:tcBorders>
              <w:top w:val="single" w:sz="4" w:space="0" w:color="auto"/>
              <w:left w:val="nil"/>
              <w:bottom w:val="single" w:sz="4" w:space="0" w:color="auto"/>
              <w:right w:val="single" w:sz="6" w:space="0" w:color="auto"/>
            </w:tcBorders>
            <w:shd w:val="clear" w:color="auto" w:fill="auto"/>
            <w:vAlign w:val="center"/>
          </w:tcPr>
          <w:p w14:paraId="12E9D8E5"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V15</w:t>
            </w:r>
          </w:p>
        </w:tc>
      </w:tr>
      <w:tr w:rsidR="00072C9D" w:rsidRPr="005D5EA4" w14:paraId="1E7CF412" w14:textId="77777777" w:rsidTr="000578D5">
        <w:trPr>
          <w:trHeight w:hRule="exact" w:val="1619"/>
          <w:jc w:val="center"/>
        </w:trPr>
        <w:tc>
          <w:tcPr>
            <w:tcW w:w="4564" w:type="dxa"/>
            <w:gridSpan w:val="3"/>
            <w:tcBorders>
              <w:top w:val="single" w:sz="4" w:space="0" w:color="auto"/>
              <w:left w:val="single" w:sz="6" w:space="0" w:color="auto"/>
              <w:bottom w:val="single" w:sz="4" w:space="0" w:color="auto"/>
              <w:right w:val="single" w:sz="4" w:space="0" w:color="auto"/>
            </w:tcBorders>
            <w:shd w:val="clear" w:color="auto" w:fill="auto"/>
            <w:vAlign w:val="center"/>
          </w:tcPr>
          <w:p w14:paraId="1E388306"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Since your 18</w:t>
            </w:r>
            <w:r w:rsidRPr="005D5EA4">
              <w:rPr>
                <w:rFonts w:ascii="Arial Narrow" w:hAnsi="Arial Narrow"/>
                <w:sz w:val="18"/>
                <w:szCs w:val="18"/>
                <w:vertAlign w:val="superscript"/>
              </w:rPr>
              <w:t>th</w:t>
            </w:r>
            <w:r w:rsidRPr="005D5EA4">
              <w:rPr>
                <w:rFonts w:ascii="Arial Narrow" w:hAnsi="Arial Narrow"/>
                <w:sz w:val="18"/>
                <w:szCs w:val="18"/>
              </w:rPr>
              <w:t xml:space="preserve"> birthday, have you ever experienced a sex act involving either vaginal, oral or anal penetration against your will? </w:t>
            </w:r>
          </w:p>
        </w:tc>
        <w:tc>
          <w:tcPr>
            <w:tcW w:w="2954" w:type="dxa"/>
            <w:gridSpan w:val="2"/>
            <w:tcBorders>
              <w:top w:val="single" w:sz="4" w:space="0" w:color="auto"/>
              <w:left w:val="nil"/>
              <w:bottom w:val="single" w:sz="4" w:space="0" w:color="auto"/>
            </w:tcBorders>
            <w:shd w:val="clear" w:color="auto" w:fill="auto"/>
            <w:vAlign w:val="center"/>
          </w:tcPr>
          <w:p w14:paraId="79074D80"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Never</w:t>
            </w:r>
          </w:p>
          <w:p w14:paraId="28351CE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Once</w:t>
            </w:r>
          </w:p>
          <w:p w14:paraId="18A308C3"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A few times (2 to 3 times)</w:t>
            </w:r>
          </w:p>
          <w:p w14:paraId="4193ECD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Many times (4 or more times)</w:t>
            </w:r>
          </w:p>
          <w:p w14:paraId="62F0EECE"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 xml:space="preserve">Don`t know </w:t>
            </w:r>
          </w:p>
          <w:p w14:paraId="50064FB8"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Refused</w:t>
            </w:r>
          </w:p>
        </w:tc>
        <w:tc>
          <w:tcPr>
            <w:tcW w:w="2128" w:type="dxa"/>
            <w:tcBorders>
              <w:top w:val="single" w:sz="4" w:space="0" w:color="auto"/>
              <w:bottom w:val="single" w:sz="4" w:space="0" w:color="auto"/>
              <w:right w:val="single" w:sz="4" w:space="0" w:color="auto"/>
            </w:tcBorders>
            <w:shd w:val="clear" w:color="auto" w:fill="auto"/>
            <w:vAlign w:val="center"/>
          </w:tcPr>
          <w:p w14:paraId="1D2D1B7D"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6684557C"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p w14:paraId="7DD07665" w14:textId="77777777" w:rsidR="00072C9D" w:rsidRPr="005D5EA4" w:rsidRDefault="00072C9D" w:rsidP="000578D5">
            <w:pPr>
              <w:spacing w:before="40"/>
              <w:rPr>
                <w:rFonts w:ascii="Arial Narrow" w:hAnsi="Arial Narrow"/>
                <w:sz w:val="18"/>
              </w:rPr>
            </w:pPr>
            <w:r w:rsidRPr="005D5EA4">
              <w:rPr>
                <w:rFonts w:ascii="Arial Narrow" w:hAnsi="Arial Narrow"/>
                <w:sz w:val="18"/>
              </w:rPr>
              <w:t>3</w:t>
            </w:r>
          </w:p>
          <w:p w14:paraId="415B06AA" w14:textId="77777777" w:rsidR="00072C9D" w:rsidRPr="005D5EA4" w:rsidRDefault="00072C9D" w:rsidP="000578D5">
            <w:pPr>
              <w:spacing w:before="40"/>
              <w:rPr>
                <w:rFonts w:ascii="Arial Narrow" w:hAnsi="Arial Narrow"/>
                <w:sz w:val="18"/>
              </w:rPr>
            </w:pPr>
            <w:r w:rsidRPr="005D5EA4">
              <w:rPr>
                <w:rFonts w:ascii="Arial Narrow" w:hAnsi="Arial Narrow"/>
                <w:sz w:val="18"/>
              </w:rPr>
              <w:t>4</w:t>
            </w:r>
          </w:p>
          <w:p w14:paraId="5C1B78E7" w14:textId="77777777" w:rsidR="00072C9D" w:rsidRPr="005D5EA4" w:rsidRDefault="00072C9D" w:rsidP="000578D5">
            <w:pPr>
              <w:spacing w:before="40"/>
              <w:rPr>
                <w:rFonts w:ascii="Arial Narrow" w:hAnsi="Arial Narrow"/>
                <w:sz w:val="18"/>
              </w:rPr>
            </w:pPr>
            <w:r w:rsidRPr="005D5EA4">
              <w:rPr>
                <w:rFonts w:ascii="Arial Narrow" w:hAnsi="Arial Narrow"/>
                <w:sz w:val="18"/>
              </w:rPr>
              <w:t>77</w:t>
            </w:r>
          </w:p>
          <w:p w14:paraId="24FA2B42"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tc>
        <w:tc>
          <w:tcPr>
            <w:tcW w:w="986" w:type="dxa"/>
            <w:gridSpan w:val="2"/>
            <w:tcBorders>
              <w:top w:val="single" w:sz="4" w:space="0" w:color="auto"/>
              <w:left w:val="nil"/>
              <w:bottom w:val="single" w:sz="4" w:space="0" w:color="auto"/>
              <w:right w:val="single" w:sz="6" w:space="0" w:color="auto"/>
            </w:tcBorders>
            <w:shd w:val="clear" w:color="auto" w:fill="auto"/>
            <w:vAlign w:val="center"/>
          </w:tcPr>
          <w:p w14:paraId="2C5A47B0"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V16</w:t>
            </w:r>
          </w:p>
        </w:tc>
      </w:tr>
      <w:tr w:rsidR="00072C9D" w:rsidRPr="005D5EA4" w14:paraId="76A6FA80" w14:textId="77777777" w:rsidTr="000578D5">
        <w:trPr>
          <w:trHeight w:hRule="exact" w:val="380"/>
          <w:jc w:val="center"/>
        </w:trPr>
        <w:tc>
          <w:tcPr>
            <w:tcW w:w="10632" w:type="dxa"/>
            <w:gridSpan w:val="8"/>
            <w:tcBorders>
              <w:top w:val="single" w:sz="4" w:space="0" w:color="auto"/>
              <w:left w:val="single" w:sz="6" w:space="0" w:color="auto"/>
              <w:bottom w:val="single" w:sz="4" w:space="0" w:color="auto"/>
              <w:right w:val="single" w:sz="6" w:space="0" w:color="auto"/>
            </w:tcBorders>
            <w:shd w:val="clear" w:color="auto" w:fill="BFBFBF"/>
            <w:vAlign w:val="center"/>
          </w:tcPr>
          <w:p w14:paraId="3AAC14CE" w14:textId="77777777" w:rsidR="00072C9D" w:rsidRPr="005D5EA4" w:rsidRDefault="00072C9D" w:rsidP="000578D5">
            <w:pPr>
              <w:rPr>
                <w:rFonts w:ascii="Arial Narrow" w:hAnsi="Arial Narrow"/>
                <w:b/>
                <w:iCs/>
              </w:rPr>
            </w:pPr>
            <w:r w:rsidRPr="005D5EA4">
              <w:rPr>
                <w:rFonts w:ascii="Arial Narrow" w:hAnsi="Arial Narrow"/>
                <w:b/>
                <w:iCs/>
              </w:rPr>
              <w:t xml:space="preserve">EXPANDED: Violence </w:t>
            </w:r>
          </w:p>
        </w:tc>
      </w:tr>
      <w:tr w:rsidR="00072C9D" w:rsidRPr="005D5EA4" w14:paraId="2F95AAF4" w14:textId="77777777" w:rsidTr="000578D5">
        <w:trPr>
          <w:trHeight w:hRule="exact" w:val="285"/>
          <w:jc w:val="center"/>
        </w:trPr>
        <w:tc>
          <w:tcPr>
            <w:tcW w:w="10632" w:type="dxa"/>
            <w:gridSpan w:val="8"/>
            <w:tcBorders>
              <w:top w:val="single" w:sz="4" w:space="0" w:color="auto"/>
              <w:left w:val="single" w:sz="6" w:space="0" w:color="auto"/>
              <w:bottom w:val="single" w:sz="4" w:space="0" w:color="auto"/>
              <w:right w:val="single" w:sz="6" w:space="0" w:color="auto"/>
            </w:tcBorders>
            <w:shd w:val="clear" w:color="auto" w:fill="BFBFBF"/>
            <w:vAlign w:val="center"/>
          </w:tcPr>
          <w:p w14:paraId="7EE4EE44" w14:textId="77777777" w:rsidR="00072C9D" w:rsidRPr="005D5EA4" w:rsidRDefault="00072C9D" w:rsidP="000578D5">
            <w:pPr>
              <w:rPr>
                <w:rFonts w:ascii="Arial Narrow" w:hAnsi="Arial Narrow"/>
                <w:iCs/>
                <w:sz w:val="18"/>
                <w:szCs w:val="18"/>
              </w:rPr>
            </w:pPr>
            <w:r w:rsidRPr="005D5EA4">
              <w:rPr>
                <w:rFonts w:ascii="Arial Narrow" w:hAnsi="Arial Narrow"/>
                <w:iCs/>
                <w:sz w:val="18"/>
                <w:szCs w:val="18"/>
              </w:rPr>
              <w:t>The next question ask about behaviors related to your safety.</w:t>
            </w:r>
          </w:p>
        </w:tc>
      </w:tr>
      <w:tr w:rsidR="00072C9D" w:rsidRPr="005D5EA4" w14:paraId="29E2A83C" w14:textId="77777777" w:rsidTr="000578D5">
        <w:trPr>
          <w:trHeight w:hRule="exact" w:val="322"/>
          <w:jc w:val="center"/>
        </w:trPr>
        <w:tc>
          <w:tcPr>
            <w:tcW w:w="4529" w:type="dxa"/>
            <w:tcBorders>
              <w:top w:val="single" w:sz="4" w:space="0" w:color="auto"/>
              <w:left w:val="single" w:sz="6" w:space="0" w:color="auto"/>
              <w:bottom w:val="single" w:sz="4" w:space="0" w:color="auto"/>
              <w:right w:val="single" w:sz="4" w:space="0" w:color="auto"/>
            </w:tcBorders>
            <w:shd w:val="clear" w:color="auto" w:fill="BFBFBF"/>
            <w:vAlign w:val="center"/>
          </w:tcPr>
          <w:p w14:paraId="1BCC1D0C" w14:textId="77777777" w:rsidR="00072C9D" w:rsidRPr="005D5EA4" w:rsidRDefault="00072C9D" w:rsidP="000578D5">
            <w:pPr>
              <w:jc w:val="center"/>
              <w:rPr>
                <w:rFonts w:ascii="Arial Narrow" w:hAnsi="Arial Narrow"/>
                <w:b/>
                <w:iCs/>
                <w:sz w:val="22"/>
                <w:szCs w:val="22"/>
              </w:rPr>
            </w:pPr>
            <w:r w:rsidRPr="005D5EA4">
              <w:rPr>
                <w:rFonts w:ascii="Arial Narrow" w:hAnsi="Arial Narrow"/>
                <w:b/>
                <w:iCs/>
                <w:sz w:val="22"/>
                <w:szCs w:val="22"/>
              </w:rPr>
              <w:t>Questions</w:t>
            </w:r>
            <w:r w:rsidRPr="005D5EA4">
              <w:rPr>
                <w:rFonts w:ascii="Arial Narrow" w:hAnsi="Arial Narrow"/>
                <w:b/>
                <w:iCs/>
                <w:sz w:val="22"/>
                <w:szCs w:val="22"/>
              </w:rPr>
              <w:tab/>
            </w:r>
            <w:r w:rsidRPr="005D5EA4">
              <w:rPr>
                <w:rFonts w:ascii="Arial Narrow" w:hAnsi="Arial Narrow"/>
                <w:b/>
                <w:iCs/>
                <w:sz w:val="22"/>
                <w:szCs w:val="22"/>
              </w:rPr>
              <w:tab/>
            </w:r>
          </w:p>
        </w:tc>
        <w:tc>
          <w:tcPr>
            <w:tcW w:w="5149" w:type="dxa"/>
            <w:gridSpan w:val="6"/>
            <w:tcBorders>
              <w:top w:val="single" w:sz="4" w:space="0" w:color="auto"/>
              <w:left w:val="single" w:sz="4" w:space="0" w:color="auto"/>
              <w:bottom w:val="single" w:sz="4" w:space="0" w:color="auto"/>
              <w:right w:val="single" w:sz="4" w:space="0" w:color="auto"/>
            </w:tcBorders>
            <w:shd w:val="clear" w:color="auto" w:fill="BFBFBF"/>
            <w:vAlign w:val="center"/>
          </w:tcPr>
          <w:p w14:paraId="00831700" w14:textId="77777777" w:rsidR="00072C9D" w:rsidRPr="005D5EA4" w:rsidRDefault="00072C9D" w:rsidP="000578D5">
            <w:pPr>
              <w:jc w:val="center"/>
              <w:rPr>
                <w:rFonts w:ascii="Arial Narrow" w:hAnsi="Arial Narrow"/>
                <w:iCs/>
                <w:sz w:val="18"/>
                <w:szCs w:val="18"/>
              </w:rPr>
            </w:pPr>
            <w:r w:rsidRPr="005D5EA4">
              <w:rPr>
                <w:rFonts w:ascii="Arial Narrow" w:hAnsi="Arial Narrow"/>
                <w:b/>
                <w:iCs/>
                <w:sz w:val="22"/>
                <w:szCs w:val="22"/>
              </w:rPr>
              <w:t>Response</w:t>
            </w:r>
          </w:p>
        </w:tc>
        <w:tc>
          <w:tcPr>
            <w:tcW w:w="954" w:type="dxa"/>
            <w:tcBorders>
              <w:top w:val="single" w:sz="4" w:space="0" w:color="auto"/>
              <w:left w:val="single" w:sz="4" w:space="0" w:color="auto"/>
              <w:bottom w:val="single" w:sz="4" w:space="0" w:color="auto"/>
              <w:right w:val="single" w:sz="6" w:space="0" w:color="auto"/>
            </w:tcBorders>
            <w:shd w:val="clear" w:color="auto" w:fill="BFBFBF"/>
            <w:vAlign w:val="center"/>
          </w:tcPr>
          <w:p w14:paraId="401612F9" w14:textId="77777777" w:rsidR="00072C9D" w:rsidRPr="005D5EA4" w:rsidRDefault="00072C9D" w:rsidP="000578D5">
            <w:pPr>
              <w:jc w:val="center"/>
              <w:rPr>
                <w:rFonts w:ascii="Arial Narrow" w:hAnsi="Arial Narrow"/>
                <w:iCs/>
                <w:sz w:val="18"/>
                <w:szCs w:val="18"/>
              </w:rPr>
            </w:pPr>
            <w:r w:rsidRPr="005D5EA4">
              <w:rPr>
                <w:rFonts w:ascii="Arial Narrow" w:hAnsi="Arial Narrow"/>
                <w:b/>
                <w:iCs/>
                <w:sz w:val="22"/>
                <w:szCs w:val="22"/>
              </w:rPr>
              <w:t>Code</w:t>
            </w:r>
          </w:p>
        </w:tc>
      </w:tr>
      <w:tr w:rsidR="00072C9D" w:rsidRPr="005D5EA4" w14:paraId="2F0549AF" w14:textId="77777777" w:rsidTr="000578D5">
        <w:trPr>
          <w:trHeight w:hRule="exact" w:val="899"/>
          <w:jc w:val="center"/>
        </w:trPr>
        <w:tc>
          <w:tcPr>
            <w:tcW w:w="4564" w:type="dxa"/>
            <w:gridSpan w:val="3"/>
            <w:tcBorders>
              <w:top w:val="single" w:sz="4" w:space="0" w:color="auto"/>
              <w:left w:val="single" w:sz="6" w:space="0" w:color="auto"/>
              <w:bottom w:val="single" w:sz="4" w:space="0" w:color="auto"/>
              <w:right w:val="single" w:sz="4" w:space="0" w:color="auto"/>
            </w:tcBorders>
            <w:shd w:val="clear" w:color="auto" w:fill="BFBFBF"/>
            <w:vAlign w:val="center"/>
          </w:tcPr>
          <w:p w14:paraId="775CD990"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In the past 12 months, have you been frightened for the safety of yourself or your family because of the anger or threats of another person(s)?</w:t>
            </w:r>
          </w:p>
        </w:tc>
        <w:tc>
          <w:tcPr>
            <w:tcW w:w="2954" w:type="dxa"/>
            <w:gridSpan w:val="2"/>
            <w:tcBorders>
              <w:top w:val="single" w:sz="4" w:space="0" w:color="auto"/>
              <w:left w:val="nil"/>
              <w:bottom w:val="single" w:sz="4" w:space="0" w:color="auto"/>
            </w:tcBorders>
            <w:shd w:val="clear" w:color="auto" w:fill="BFBFBF"/>
            <w:vAlign w:val="center"/>
          </w:tcPr>
          <w:p w14:paraId="40136C5D" w14:textId="77777777" w:rsidR="00072C9D" w:rsidRPr="005D5EA4" w:rsidRDefault="00072C9D" w:rsidP="000578D5">
            <w:pPr>
              <w:jc w:val="right"/>
              <w:rPr>
                <w:rFonts w:ascii="Arial Narrow" w:hAnsi="Arial Narrow"/>
                <w:sz w:val="18"/>
                <w:szCs w:val="18"/>
              </w:rPr>
            </w:pPr>
            <w:r w:rsidRPr="005D5EA4">
              <w:rPr>
                <w:rFonts w:ascii="Arial Narrow" w:hAnsi="Arial Narrow"/>
                <w:sz w:val="18"/>
                <w:szCs w:val="18"/>
              </w:rPr>
              <w:t xml:space="preserve">Yes  </w:t>
            </w:r>
          </w:p>
          <w:p w14:paraId="4430F9C9" w14:textId="77777777" w:rsidR="00072C9D" w:rsidRPr="005D5EA4" w:rsidRDefault="00072C9D" w:rsidP="000578D5">
            <w:pPr>
              <w:jc w:val="right"/>
              <w:rPr>
                <w:rFonts w:ascii="Arial Narrow" w:hAnsi="Arial Narrow"/>
                <w:sz w:val="18"/>
                <w:szCs w:val="18"/>
              </w:rPr>
            </w:pPr>
            <w:r w:rsidRPr="005D5EA4">
              <w:rPr>
                <w:rFonts w:ascii="Arial Narrow" w:hAnsi="Arial Narrow"/>
                <w:sz w:val="18"/>
                <w:szCs w:val="18"/>
              </w:rPr>
              <w:t xml:space="preserve">          No  </w:t>
            </w:r>
          </w:p>
          <w:p w14:paraId="25EB713B" w14:textId="77777777" w:rsidR="00072C9D" w:rsidRPr="005D5EA4" w:rsidRDefault="00072C9D" w:rsidP="000578D5">
            <w:pPr>
              <w:spacing w:before="40"/>
              <w:jc w:val="right"/>
              <w:rPr>
                <w:rFonts w:ascii="Arial Narrow" w:hAnsi="Arial Narrow"/>
                <w:sz w:val="18"/>
                <w:szCs w:val="18"/>
              </w:rPr>
            </w:pPr>
            <w:r w:rsidRPr="005D5EA4">
              <w:rPr>
                <w:rFonts w:ascii="Arial Narrow" w:hAnsi="Arial Narrow"/>
                <w:sz w:val="18"/>
                <w:szCs w:val="18"/>
              </w:rPr>
              <w:t>Refused</w:t>
            </w:r>
          </w:p>
          <w:p w14:paraId="5463BCC6" w14:textId="77777777" w:rsidR="00072C9D" w:rsidRPr="005D5EA4" w:rsidRDefault="00072C9D" w:rsidP="000578D5">
            <w:pPr>
              <w:spacing w:before="40"/>
              <w:jc w:val="right"/>
              <w:rPr>
                <w:rFonts w:ascii="Arial Narrow" w:hAnsi="Arial Narrow"/>
                <w:sz w:val="18"/>
                <w:szCs w:val="18"/>
              </w:rPr>
            </w:pPr>
          </w:p>
        </w:tc>
        <w:tc>
          <w:tcPr>
            <w:tcW w:w="2128" w:type="dxa"/>
            <w:tcBorders>
              <w:top w:val="single" w:sz="4" w:space="0" w:color="auto"/>
              <w:bottom w:val="single" w:sz="4" w:space="0" w:color="auto"/>
              <w:right w:val="single" w:sz="4" w:space="0" w:color="auto"/>
            </w:tcBorders>
            <w:shd w:val="clear" w:color="auto" w:fill="BFBFBF"/>
            <w:vAlign w:val="center"/>
          </w:tcPr>
          <w:p w14:paraId="114DD7B1"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72585A05" w14:textId="77777777" w:rsidR="00072C9D" w:rsidRPr="005D5EA4" w:rsidRDefault="00072C9D" w:rsidP="000578D5">
            <w:pPr>
              <w:spacing w:before="40"/>
              <w:rPr>
                <w:rFonts w:ascii="Arial Narrow" w:hAnsi="Arial Narrow"/>
                <w:i/>
                <w:sz w:val="18"/>
              </w:rPr>
            </w:pPr>
            <w:r w:rsidRPr="005D5EA4">
              <w:rPr>
                <w:rFonts w:ascii="Arial Narrow" w:hAnsi="Arial Narrow"/>
                <w:sz w:val="18"/>
              </w:rPr>
              <w:t xml:space="preserve">2 </w:t>
            </w:r>
            <w:r w:rsidRPr="005D5EA4">
              <w:rPr>
                <w:rFonts w:ascii="Arial Narrow" w:hAnsi="Arial Narrow"/>
                <w:i/>
                <w:sz w:val="18"/>
              </w:rPr>
              <w:t>If no, go to V19</w:t>
            </w:r>
          </w:p>
          <w:p w14:paraId="42825EEA" w14:textId="77777777" w:rsidR="00072C9D" w:rsidRPr="005D5EA4" w:rsidRDefault="00072C9D" w:rsidP="000578D5">
            <w:pPr>
              <w:spacing w:before="40"/>
              <w:rPr>
                <w:rFonts w:ascii="Arial Narrow" w:hAnsi="Arial Narrow"/>
                <w:sz w:val="18"/>
              </w:rPr>
            </w:pPr>
            <w:r w:rsidRPr="005D5EA4">
              <w:rPr>
                <w:rFonts w:ascii="Arial Narrow" w:hAnsi="Arial Narrow"/>
                <w:sz w:val="18"/>
              </w:rPr>
              <w:t xml:space="preserve">88 </w:t>
            </w:r>
            <w:r w:rsidRPr="005D5EA4">
              <w:rPr>
                <w:rFonts w:ascii="Arial Narrow" w:hAnsi="Arial Narrow"/>
                <w:i/>
                <w:sz w:val="18"/>
              </w:rPr>
              <w:t>If refused, go to V19</w:t>
            </w:r>
          </w:p>
        </w:tc>
        <w:tc>
          <w:tcPr>
            <w:tcW w:w="986" w:type="dxa"/>
            <w:gridSpan w:val="2"/>
            <w:tcBorders>
              <w:top w:val="single" w:sz="4" w:space="0" w:color="auto"/>
              <w:left w:val="nil"/>
              <w:bottom w:val="single" w:sz="4" w:space="0" w:color="auto"/>
              <w:right w:val="single" w:sz="6" w:space="0" w:color="auto"/>
            </w:tcBorders>
            <w:shd w:val="clear" w:color="auto" w:fill="BFBFBF"/>
            <w:vAlign w:val="center"/>
          </w:tcPr>
          <w:p w14:paraId="1E7FFC78"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V17</w:t>
            </w:r>
          </w:p>
        </w:tc>
      </w:tr>
      <w:tr w:rsidR="00072C9D" w:rsidRPr="005D5EA4" w14:paraId="3E807082" w14:textId="77777777" w:rsidTr="000578D5">
        <w:trPr>
          <w:trHeight w:hRule="exact" w:val="2339"/>
          <w:jc w:val="center"/>
        </w:trPr>
        <w:tc>
          <w:tcPr>
            <w:tcW w:w="4564" w:type="dxa"/>
            <w:gridSpan w:val="3"/>
            <w:vMerge w:val="restart"/>
            <w:tcBorders>
              <w:top w:val="single" w:sz="4" w:space="0" w:color="auto"/>
              <w:left w:val="single" w:sz="6" w:space="0" w:color="auto"/>
              <w:right w:val="single" w:sz="4" w:space="0" w:color="auto"/>
            </w:tcBorders>
            <w:shd w:val="clear" w:color="auto" w:fill="BFBFBF"/>
            <w:vAlign w:val="center"/>
          </w:tcPr>
          <w:p w14:paraId="78E879FD"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 xml:space="preserve">Please specify of whom you were most often frightened. </w:t>
            </w:r>
          </w:p>
        </w:tc>
        <w:tc>
          <w:tcPr>
            <w:tcW w:w="2954" w:type="dxa"/>
            <w:gridSpan w:val="2"/>
            <w:tcBorders>
              <w:top w:val="single" w:sz="4" w:space="0" w:color="auto"/>
              <w:left w:val="nil"/>
              <w:bottom w:val="single" w:sz="4" w:space="0" w:color="auto"/>
            </w:tcBorders>
            <w:shd w:val="clear" w:color="auto" w:fill="BFBFBF"/>
            <w:vAlign w:val="center"/>
          </w:tcPr>
          <w:p w14:paraId="099CE0B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Intimate partner</w:t>
            </w:r>
          </w:p>
          <w:p w14:paraId="62648A7D"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Parent</w:t>
            </w:r>
          </w:p>
          <w:p w14:paraId="4621D359"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Child, sibling, or other relative</w:t>
            </w:r>
          </w:p>
          <w:p w14:paraId="1AB5D36D"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Friend or acquaintance</w:t>
            </w:r>
          </w:p>
          <w:p w14:paraId="4C7CCB1F"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Unrelated caregiver</w:t>
            </w:r>
          </w:p>
          <w:p w14:paraId="6A894BE3"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Stranger</w:t>
            </w:r>
          </w:p>
          <w:p w14:paraId="30312553"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Official or legal authorities</w:t>
            </w:r>
          </w:p>
          <w:p w14:paraId="68719D2B"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Other (Specify)</w:t>
            </w:r>
          </w:p>
          <w:p w14:paraId="69A7676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Refused</w:t>
            </w:r>
          </w:p>
        </w:tc>
        <w:tc>
          <w:tcPr>
            <w:tcW w:w="2128" w:type="dxa"/>
            <w:tcBorders>
              <w:top w:val="single" w:sz="4" w:space="0" w:color="auto"/>
              <w:bottom w:val="single" w:sz="4" w:space="0" w:color="auto"/>
              <w:right w:val="single" w:sz="4" w:space="0" w:color="auto"/>
            </w:tcBorders>
            <w:shd w:val="clear" w:color="auto" w:fill="BFBFBF"/>
            <w:vAlign w:val="center"/>
          </w:tcPr>
          <w:p w14:paraId="563743D2"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2131A1DD"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p w14:paraId="081B5535" w14:textId="77777777" w:rsidR="00072C9D" w:rsidRPr="005D5EA4" w:rsidRDefault="00072C9D" w:rsidP="000578D5">
            <w:pPr>
              <w:spacing w:before="40"/>
              <w:rPr>
                <w:rFonts w:ascii="Arial Narrow" w:hAnsi="Arial Narrow"/>
                <w:sz w:val="18"/>
              </w:rPr>
            </w:pPr>
            <w:r w:rsidRPr="005D5EA4">
              <w:rPr>
                <w:rFonts w:ascii="Arial Narrow" w:hAnsi="Arial Narrow"/>
                <w:sz w:val="18"/>
              </w:rPr>
              <w:t>3</w:t>
            </w:r>
          </w:p>
          <w:p w14:paraId="1BA09564" w14:textId="77777777" w:rsidR="00072C9D" w:rsidRPr="005D5EA4" w:rsidRDefault="00072C9D" w:rsidP="000578D5">
            <w:pPr>
              <w:spacing w:before="40"/>
              <w:rPr>
                <w:rFonts w:ascii="Arial Narrow" w:hAnsi="Arial Narrow"/>
                <w:sz w:val="18"/>
              </w:rPr>
            </w:pPr>
            <w:r w:rsidRPr="005D5EA4">
              <w:rPr>
                <w:rFonts w:ascii="Arial Narrow" w:hAnsi="Arial Narrow"/>
                <w:sz w:val="18"/>
              </w:rPr>
              <w:t>4</w:t>
            </w:r>
          </w:p>
          <w:p w14:paraId="7A8FED93" w14:textId="77777777" w:rsidR="00072C9D" w:rsidRPr="005D5EA4" w:rsidRDefault="00072C9D" w:rsidP="000578D5">
            <w:pPr>
              <w:spacing w:before="40"/>
              <w:rPr>
                <w:rFonts w:ascii="Arial Narrow" w:hAnsi="Arial Narrow"/>
                <w:sz w:val="18"/>
              </w:rPr>
            </w:pPr>
            <w:r w:rsidRPr="005D5EA4">
              <w:rPr>
                <w:rFonts w:ascii="Arial Narrow" w:hAnsi="Arial Narrow"/>
                <w:sz w:val="18"/>
              </w:rPr>
              <w:t>5</w:t>
            </w:r>
          </w:p>
          <w:p w14:paraId="7E9A0ED8" w14:textId="77777777" w:rsidR="00072C9D" w:rsidRPr="005D5EA4" w:rsidRDefault="00072C9D" w:rsidP="000578D5">
            <w:pPr>
              <w:spacing w:before="40"/>
              <w:rPr>
                <w:rFonts w:ascii="Arial Narrow" w:hAnsi="Arial Narrow"/>
                <w:sz w:val="18"/>
              </w:rPr>
            </w:pPr>
            <w:r w:rsidRPr="005D5EA4">
              <w:rPr>
                <w:rFonts w:ascii="Arial Narrow" w:hAnsi="Arial Narrow"/>
                <w:sz w:val="18"/>
              </w:rPr>
              <w:t>6</w:t>
            </w:r>
          </w:p>
          <w:p w14:paraId="77386AC7" w14:textId="77777777" w:rsidR="00072C9D" w:rsidRPr="005D5EA4" w:rsidRDefault="00072C9D" w:rsidP="000578D5">
            <w:pPr>
              <w:spacing w:before="40"/>
              <w:rPr>
                <w:rFonts w:ascii="Arial Narrow" w:hAnsi="Arial Narrow"/>
                <w:sz w:val="18"/>
              </w:rPr>
            </w:pPr>
            <w:r w:rsidRPr="005D5EA4">
              <w:rPr>
                <w:rFonts w:ascii="Arial Narrow" w:hAnsi="Arial Narrow"/>
                <w:sz w:val="18"/>
              </w:rPr>
              <w:t>7</w:t>
            </w:r>
          </w:p>
          <w:p w14:paraId="4A654D4D" w14:textId="77777777" w:rsidR="00072C9D" w:rsidRPr="005D5EA4" w:rsidRDefault="00072C9D" w:rsidP="000578D5">
            <w:pPr>
              <w:spacing w:before="40"/>
              <w:rPr>
                <w:rFonts w:ascii="Arial Narrow" w:hAnsi="Arial Narrow"/>
                <w:sz w:val="18"/>
              </w:rPr>
            </w:pPr>
            <w:r w:rsidRPr="005D5EA4">
              <w:rPr>
                <w:rFonts w:ascii="Arial Narrow" w:hAnsi="Arial Narrow"/>
                <w:sz w:val="18"/>
              </w:rPr>
              <w:t>8</w:t>
            </w:r>
          </w:p>
          <w:p w14:paraId="2B536A4D"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tc>
        <w:tc>
          <w:tcPr>
            <w:tcW w:w="986" w:type="dxa"/>
            <w:gridSpan w:val="2"/>
            <w:tcBorders>
              <w:top w:val="single" w:sz="4" w:space="0" w:color="auto"/>
              <w:left w:val="nil"/>
              <w:bottom w:val="single" w:sz="4" w:space="0" w:color="auto"/>
              <w:right w:val="single" w:sz="6" w:space="0" w:color="auto"/>
            </w:tcBorders>
            <w:shd w:val="clear" w:color="auto" w:fill="BFBFBF"/>
            <w:vAlign w:val="center"/>
          </w:tcPr>
          <w:p w14:paraId="3A21D1F5"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V18</w:t>
            </w:r>
          </w:p>
        </w:tc>
      </w:tr>
      <w:tr w:rsidR="00072C9D" w:rsidRPr="005D5EA4" w14:paraId="196C16B8" w14:textId="77777777" w:rsidTr="000578D5">
        <w:trPr>
          <w:trHeight w:hRule="exact" w:val="539"/>
          <w:jc w:val="center"/>
        </w:trPr>
        <w:tc>
          <w:tcPr>
            <w:tcW w:w="4564" w:type="dxa"/>
            <w:gridSpan w:val="3"/>
            <w:vMerge/>
            <w:tcBorders>
              <w:left w:val="single" w:sz="6" w:space="0" w:color="auto"/>
              <w:bottom w:val="single" w:sz="4" w:space="0" w:color="auto"/>
              <w:right w:val="single" w:sz="4" w:space="0" w:color="auto"/>
            </w:tcBorders>
            <w:shd w:val="clear" w:color="auto" w:fill="BFBFBF"/>
            <w:vAlign w:val="center"/>
          </w:tcPr>
          <w:p w14:paraId="6068F029" w14:textId="77777777" w:rsidR="00072C9D" w:rsidRPr="005D5EA4" w:rsidRDefault="00072C9D" w:rsidP="000578D5">
            <w:pPr>
              <w:spacing w:before="40"/>
              <w:rPr>
                <w:rFonts w:ascii="Arial Narrow" w:hAnsi="Arial Narrow"/>
                <w:sz w:val="18"/>
                <w:szCs w:val="18"/>
              </w:rPr>
            </w:pPr>
          </w:p>
        </w:tc>
        <w:tc>
          <w:tcPr>
            <w:tcW w:w="2954" w:type="dxa"/>
            <w:gridSpan w:val="2"/>
            <w:tcBorders>
              <w:top w:val="single" w:sz="4" w:space="0" w:color="auto"/>
              <w:left w:val="nil"/>
              <w:bottom w:val="single" w:sz="4" w:space="0" w:color="auto"/>
            </w:tcBorders>
            <w:shd w:val="clear" w:color="auto" w:fill="BFBFBF"/>
            <w:vAlign w:val="center"/>
          </w:tcPr>
          <w:p w14:paraId="34D232EE"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Other (please specify)</w:t>
            </w:r>
          </w:p>
        </w:tc>
        <w:tc>
          <w:tcPr>
            <w:tcW w:w="2128" w:type="dxa"/>
            <w:tcBorders>
              <w:top w:val="single" w:sz="4" w:space="0" w:color="auto"/>
              <w:bottom w:val="single" w:sz="4" w:space="0" w:color="auto"/>
              <w:right w:val="single" w:sz="4" w:space="0" w:color="auto"/>
            </w:tcBorders>
            <w:shd w:val="clear" w:color="auto" w:fill="BFBFBF"/>
            <w:vAlign w:val="center"/>
          </w:tcPr>
          <w:p w14:paraId="7EF8ACB9" w14:textId="77777777" w:rsidR="00072C9D" w:rsidRPr="005D5EA4" w:rsidRDefault="00072C9D" w:rsidP="000578D5">
            <w:pPr>
              <w:spacing w:before="40"/>
              <w:rPr>
                <w:rFonts w:ascii="Arial Narrow" w:hAnsi="Arial Narrow"/>
                <w:sz w:val="18"/>
              </w:rPr>
            </w:pPr>
          </w:p>
          <w:p w14:paraId="2507345D" w14:textId="77777777" w:rsidR="00072C9D" w:rsidRPr="005D5EA4" w:rsidRDefault="00072C9D" w:rsidP="000578D5">
            <w:pPr>
              <w:spacing w:before="40"/>
              <w:rPr>
                <w:rFonts w:ascii="Arial Narrow" w:hAnsi="Arial Narrow"/>
                <w:sz w:val="18"/>
              </w:rPr>
            </w:pPr>
            <w:r w:rsidRPr="005D5EA4">
              <w:rPr>
                <w:rFonts w:ascii="Arial Narrow" w:hAnsi="Arial Narrow"/>
                <w:sz w:val="18"/>
              </w:rPr>
              <w:t>└─┴─┴─┴─┴─┴─┴─┘</w:t>
            </w:r>
          </w:p>
        </w:tc>
        <w:tc>
          <w:tcPr>
            <w:tcW w:w="986" w:type="dxa"/>
            <w:gridSpan w:val="2"/>
            <w:tcBorders>
              <w:top w:val="single" w:sz="4" w:space="0" w:color="auto"/>
              <w:left w:val="nil"/>
              <w:bottom w:val="single" w:sz="4" w:space="0" w:color="auto"/>
              <w:right w:val="single" w:sz="6" w:space="0" w:color="auto"/>
            </w:tcBorders>
            <w:shd w:val="clear" w:color="auto" w:fill="BFBFBF"/>
            <w:vAlign w:val="center"/>
          </w:tcPr>
          <w:p w14:paraId="207090B4"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V18 other</w:t>
            </w:r>
          </w:p>
        </w:tc>
      </w:tr>
      <w:tr w:rsidR="00072C9D" w:rsidRPr="005D5EA4" w14:paraId="682D4E5E" w14:textId="77777777" w:rsidTr="000578D5">
        <w:trPr>
          <w:trHeight w:hRule="exact" w:val="1799"/>
          <w:jc w:val="center"/>
        </w:trPr>
        <w:tc>
          <w:tcPr>
            <w:tcW w:w="4564" w:type="dxa"/>
            <w:gridSpan w:val="3"/>
            <w:tcBorders>
              <w:top w:val="single" w:sz="4" w:space="0" w:color="auto"/>
              <w:left w:val="single" w:sz="6" w:space="0" w:color="auto"/>
              <w:bottom w:val="single" w:sz="4" w:space="0" w:color="auto"/>
              <w:right w:val="single" w:sz="4" w:space="0" w:color="auto"/>
            </w:tcBorders>
            <w:shd w:val="clear" w:color="auto" w:fill="BFBFBF"/>
            <w:vAlign w:val="center"/>
          </w:tcPr>
          <w:p w14:paraId="62B055B3" w14:textId="77777777" w:rsidR="00072C9D" w:rsidRPr="005D5EA4" w:rsidRDefault="00072C9D" w:rsidP="000578D5">
            <w:pPr>
              <w:spacing w:before="40"/>
              <w:rPr>
                <w:rFonts w:ascii="Arial Narrow" w:hAnsi="Arial Narrow"/>
                <w:sz w:val="18"/>
                <w:szCs w:val="18"/>
              </w:rPr>
            </w:pPr>
            <w:r w:rsidRPr="005D5EA4">
              <w:rPr>
                <w:rFonts w:ascii="Arial Narrow" w:hAnsi="Arial Narrow"/>
                <w:sz w:val="18"/>
                <w:szCs w:val="18"/>
              </w:rPr>
              <w:t xml:space="preserve">Have you carried a loaded firearm on your person outside the home in the last 30 day? </w:t>
            </w:r>
          </w:p>
        </w:tc>
        <w:tc>
          <w:tcPr>
            <w:tcW w:w="2954" w:type="dxa"/>
            <w:gridSpan w:val="2"/>
            <w:tcBorders>
              <w:top w:val="single" w:sz="4" w:space="0" w:color="auto"/>
              <w:left w:val="nil"/>
              <w:bottom w:val="single" w:sz="4" w:space="0" w:color="auto"/>
            </w:tcBorders>
            <w:shd w:val="clear" w:color="auto" w:fill="BFBFBF"/>
            <w:vAlign w:val="center"/>
          </w:tcPr>
          <w:p w14:paraId="21D4B176"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p w14:paraId="77A8B1E3"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 for protection</w:t>
            </w:r>
          </w:p>
          <w:p w14:paraId="1DBD503F"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 for work</w:t>
            </w:r>
          </w:p>
          <w:p w14:paraId="02BC414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 for sport (e.g. hunting target practice)</w:t>
            </w:r>
          </w:p>
          <w:p w14:paraId="0B200F37"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Refused</w:t>
            </w:r>
          </w:p>
        </w:tc>
        <w:tc>
          <w:tcPr>
            <w:tcW w:w="2128" w:type="dxa"/>
            <w:tcBorders>
              <w:top w:val="single" w:sz="4" w:space="0" w:color="auto"/>
              <w:bottom w:val="single" w:sz="4" w:space="0" w:color="auto"/>
              <w:right w:val="single" w:sz="4" w:space="0" w:color="auto"/>
            </w:tcBorders>
            <w:shd w:val="clear" w:color="auto" w:fill="BFBFBF"/>
            <w:vAlign w:val="center"/>
          </w:tcPr>
          <w:p w14:paraId="67F47816"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p w14:paraId="28AFE34A"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p w14:paraId="7EAF495F" w14:textId="77777777" w:rsidR="00072C9D" w:rsidRPr="005D5EA4" w:rsidRDefault="00072C9D" w:rsidP="000578D5">
            <w:pPr>
              <w:spacing w:before="40"/>
              <w:rPr>
                <w:rFonts w:ascii="Arial Narrow" w:hAnsi="Arial Narrow"/>
                <w:sz w:val="18"/>
              </w:rPr>
            </w:pPr>
            <w:r w:rsidRPr="005D5EA4">
              <w:rPr>
                <w:rFonts w:ascii="Arial Narrow" w:hAnsi="Arial Narrow"/>
                <w:sz w:val="18"/>
              </w:rPr>
              <w:t>3</w:t>
            </w:r>
          </w:p>
          <w:p w14:paraId="259ECA42" w14:textId="77777777" w:rsidR="00072C9D" w:rsidRPr="005D5EA4" w:rsidRDefault="00072C9D" w:rsidP="000578D5">
            <w:pPr>
              <w:spacing w:before="40"/>
              <w:rPr>
                <w:rFonts w:ascii="Arial Narrow" w:hAnsi="Arial Narrow"/>
                <w:sz w:val="18"/>
              </w:rPr>
            </w:pPr>
            <w:r w:rsidRPr="005D5EA4">
              <w:rPr>
                <w:rFonts w:ascii="Arial Narrow" w:hAnsi="Arial Narrow"/>
                <w:sz w:val="18"/>
              </w:rPr>
              <w:t>4</w:t>
            </w:r>
          </w:p>
          <w:p w14:paraId="57C20C7C" w14:textId="77777777" w:rsidR="00072C9D" w:rsidRPr="005D5EA4" w:rsidRDefault="00072C9D" w:rsidP="000578D5">
            <w:pPr>
              <w:spacing w:before="40"/>
              <w:rPr>
                <w:rFonts w:ascii="Arial Narrow" w:hAnsi="Arial Narrow"/>
                <w:sz w:val="18"/>
              </w:rPr>
            </w:pPr>
          </w:p>
          <w:p w14:paraId="4A65C7F7" w14:textId="77777777" w:rsidR="00072C9D" w:rsidRPr="005D5EA4" w:rsidRDefault="00072C9D" w:rsidP="000578D5">
            <w:pPr>
              <w:spacing w:before="40"/>
              <w:rPr>
                <w:rFonts w:ascii="Arial Narrow" w:hAnsi="Arial Narrow"/>
                <w:sz w:val="18"/>
              </w:rPr>
            </w:pPr>
            <w:r w:rsidRPr="005D5EA4">
              <w:rPr>
                <w:rFonts w:ascii="Arial Narrow" w:hAnsi="Arial Narrow"/>
                <w:sz w:val="18"/>
              </w:rPr>
              <w:t>88</w:t>
            </w:r>
          </w:p>
        </w:tc>
        <w:tc>
          <w:tcPr>
            <w:tcW w:w="986" w:type="dxa"/>
            <w:gridSpan w:val="2"/>
            <w:tcBorders>
              <w:top w:val="single" w:sz="4" w:space="0" w:color="auto"/>
              <w:left w:val="nil"/>
              <w:bottom w:val="single" w:sz="4" w:space="0" w:color="auto"/>
              <w:right w:val="single" w:sz="6" w:space="0" w:color="auto"/>
            </w:tcBorders>
            <w:shd w:val="clear" w:color="auto" w:fill="BFBFBF"/>
            <w:vAlign w:val="center"/>
          </w:tcPr>
          <w:p w14:paraId="3DB51D2E"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V19</w:t>
            </w:r>
          </w:p>
        </w:tc>
      </w:tr>
    </w:tbl>
    <w:p w14:paraId="2D245221" w14:textId="77777777" w:rsidR="00072C9D" w:rsidRPr="00DB27F4" w:rsidRDefault="00072C9D" w:rsidP="00072C9D">
      <w:pPr>
        <w:rPr>
          <w:rFonts w:ascii="Arial Narrow" w:hAnsi="Arial Narrow"/>
          <w:sz w:val="16"/>
          <w:szCs w:val="16"/>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4"/>
        <w:gridCol w:w="29"/>
        <w:gridCol w:w="8"/>
        <w:gridCol w:w="3534"/>
        <w:gridCol w:w="1958"/>
        <w:gridCol w:w="1134"/>
        <w:gridCol w:w="11"/>
      </w:tblGrid>
      <w:tr w:rsidR="00072C9D" w:rsidRPr="005D5EA4" w14:paraId="004D4BCF" w14:textId="77777777" w:rsidTr="000578D5">
        <w:trPr>
          <w:trHeight w:val="316"/>
          <w:jc w:val="center"/>
        </w:trPr>
        <w:tc>
          <w:tcPr>
            <w:tcW w:w="10638" w:type="dxa"/>
            <w:gridSpan w:val="7"/>
            <w:tcBorders>
              <w:bottom w:val="single" w:sz="4" w:space="0" w:color="auto"/>
            </w:tcBorders>
            <w:shd w:val="pct25" w:color="auto" w:fill="auto"/>
            <w:vAlign w:val="center"/>
          </w:tcPr>
          <w:p w14:paraId="656F77A1" w14:textId="77777777" w:rsidR="00072C9D" w:rsidRPr="005D5EA4" w:rsidRDefault="00072C9D" w:rsidP="000578D5">
            <w:pPr>
              <w:pStyle w:val="BodyText"/>
              <w:spacing w:after="0"/>
              <w:rPr>
                <w:rFonts w:ascii="Arial Narrow" w:hAnsi="Arial Narrow" w:cs="Arial"/>
                <w:b/>
              </w:rPr>
            </w:pPr>
            <w:r w:rsidRPr="005D5EA4">
              <w:rPr>
                <w:rFonts w:ascii="Arial Narrow" w:eastAsia="MS Gothic" w:hAnsi="Arial Narrow" w:cs="Arial"/>
                <w:b/>
              </w:rPr>
              <w:t>CORE</w:t>
            </w:r>
            <w:r w:rsidRPr="005D5EA4">
              <w:rPr>
                <w:rFonts w:ascii="Arial Narrow" w:hAnsi="Arial Narrow" w:cs="Arial"/>
                <w:b/>
              </w:rPr>
              <w:t>: ORAL HEALTH</w:t>
            </w:r>
          </w:p>
        </w:tc>
      </w:tr>
      <w:tr w:rsidR="00072C9D" w:rsidRPr="005D5EA4" w14:paraId="3B028707" w14:textId="77777777" w:rsidTr="000578D5">
        <w:trPr>
          <w:trHeight w:val="252"/>
          <w:jc w:val="center"/>
        </w:trPr>
        <w:tc>
          <w:tcPr>
            <w:tcW w:w="10638" w:type="dxa"/>
            <w:gridSpan w:val="7"/>
            <w:tcBorders>
              <w:bottom w:val="single" w:sz="4" w:space="0" w:color="auto"/>
            </w:tcBorders>
            <w:shd w:val="pct25" w:color="auto" w:fill="auto"/>
            <w:vAlign w:val="center"/>
          </w:tcPr>
          <w:p w14:paraId="30620264" w14:textId="77777777" w:rsidR="00072C9D" w:rsidRPr="005D5EA4" w:rsidRDefault="00072C9D" w:rsidP="000578D5">
            <w:pPr>
              <w:pStyle w:val="BodyText"/>
              <w:rPr>
                <w:rFonts w:ascii="Arial Narrow" w:hAnsi="Arial Narrow" w:cs="Arial"/>
                <w:sz w:val="18"/>
                <w:szCs w:val="18"/>
              </w:rPr>
            </w:pPr>
            <w:r w:rsidRPr="005D5EA4">
              <w:rPr>
                <w:rFonts w:ascii="Arial Narrow" w:hAnsi="Arial Narrow" w:cs="Arial"/>
                <w:sz w:val="18"/>
                <w:szCs w:val="18"/>
              </w:rPr>
              <w:t xml:space="preserve">The next question ask about oral health status and related behaviors. </w:t>
            </w:r>
          </w:p>
        </w:tc>
      </w:tr>
      <w:tr w:rsidR="00072C9D" w:rsidRPr="005D5EA4" w14:paraId="48E5B2AA" w14:textId="77777777" w:rsidTr="000578D5">
        <w:trPr>
          <w:cantSplit/>
          <w:trHeight w:val="198"/>
          <w:jc w:val="center"/>
        </w:trPr>
        <w:tc>
          <w:tcPr>
            <w:tcW w:w="3964" w:type="dxa"/>
            <w:shd w:val="clear" w:color="auto" w:fill="D9D9D9"/>
            <w:vAlign w:val="center"/>
          </w:tcPr>
          <w:p w14:paraId="6B02F174" w14:textId="77777777" w:rsidR="00072C9D" w:rsidRPr="005D5EA4" w:rsidRDefault="00072C9D" w:rsidP="000578D5">
            <w:pPr>
              <w:pStyle w:val="Heading2"/>
              <w:spacing w:after="0"/>
              <w:rPr>
                <w:rFonts w:ascii="Arial Narrow" w:hAnsi="Arial Narrow" w:cs="Arial"/>
                <w:bCs/>
                <w:sz w:val="22"/>
                <w:szCs w:val="22"/>
              </w:rPr>
            </w:pPr>
            <w:r w:rsidRPr="005D5EA4">
              <w:rPr>
                <w:rFonts w:ascii="Arial Narrow" w:hAnsi="Arial Narrow" w:cs="Arial"/>
                <w:bCs/>
                <w:sz w:val="22"/>
                <w:szCs w:val="22"/>
              </w:rPr>
              <w:lastRenderedPageBreak/>
              <w:t>Questions</w:t>
            </w:r>
          </w:p>
        </w:tc>
        <w:tc>
          <w:tcPr>
            <w:tcW w:w="5529" w:type="dxa"/>
            <w:gridSpan w:val="4"/>
            <w:shd w:val="clear" w:color="auto" w:fill="D9D9D9"/>
            <w:vAlign w:val="center"/>
          </w:tcPr>
          <w:p w14:paraId="6AF5EE24" w14:textId="77777777" w:rsidR="00072C9D" w:rsidRPr="005D5EA4" w:rsidRDefault="00072C9D" w:rsidP="000578D5">
            <w:pPr>
              <w:jc w:val="center"/>
              <w:rPr>
                <w:rFonts w:ascii="Arial Narrow" w:hAnsi="Arial Narrow" w:cs="Arial"/>
                <w:b/>
                <w:bCs/>
                <w:sz w:val="22"/>
                <w:szCs w:val="22"/>
              </w:rPr>
            </w:pPr>
            <w:r w:rsidRPr="005D5EA4">
              <w:rPr>
                <w:rFonts w:ascii="Arial Narrow" w:hAnsi="Arial Narrow" w:cs="Arial"/>
                <w:b/>
                <w:bCs/>
                <w:sz w:val="22"/>
                <w:szCs w:val="22"/>
              </w:rPr>
              <w:t>Answers</w:t>
            </w:r>
          </w:p>
        </w:tc>
        <w:tc>
          <w:tcPr>
            <w:tcW w:w="1145" w:type="dxa"/>
            <w:gridSpan w:val="2"/>
            <w:shd w:val="clear" w:color="auto" w:fill="D9D9D9"/>
            <w:vAlign w:val="center"/>
          </w:tcPr>
          <w:p w14:paraId="77BDD6C8" w14:textId="77777777" w:rsidR="00072C9D" w:rsidRPr="005D5EA4" w:rsidRDefault="00072C9D" w:rsidP="000578D5">
            <w:pPr>
              <w:jc w:val="center"/>
              <w:rPr>
                <w:rFonts w:ascii="Arial Narrow" w:hAnsi="Arial Narrow" w:cs="Arial"/>
                <w:b/>
                <w:bCs/>
                <w:sz w:val="22"/>
                <w:szCs w:val="22"/>
              </w:rPr>
            </w:pPr>
            <w:r w:rsidRPr="005D5EA4">
              <w:rPr>
                <w:rFonts w:ascii="Arial Narrow" w:hAnsi="Arial Narrow" w:cs="Arial"/>
                <w:b/>
                <w:bCs/>
                <w:sz w:val="22"/>
                <w:szCs w:val="22"/>
              </w:rPr>
              <w:t>Code</w:t>
            </w:r>
          </w:p>
        </w:tc>
      </w:tr>
      <w:tr w:rsidR="00072C9D" w:rsidRPr="005D5EA4" w14:paraId="5278A86A" w14:textId="77777777" w:rsidTr="000578D5">
        <w:trPr>
          <w:gridAfter w:val="1"/>
          <w:wAfter w:w="11" w:type="dxa"/>
          <w:cantSplit/>
          <w:trHeight w:val="1268"/>
          <w:jc w:val="center"/>
        </w:trPr>
        <w:tc>
          <w:tcPr>
            <w:tcW w:w="3993" w:type="dxa"/>
            <w:gridSpan w:val="2"/>
            <w:shd w:val="clear" w:color="auto" w:fill="FFFFFF"/>
          </w:tcPr>
          <w:p w14:paraId="2F03EEEA" w14:textId="77777777" w:rsidR="00072C9D" w:rsidRPr="005D5EA4" w:rsidRDefault="00072C9D" w:rsidP="000578D5">
            <w:pPr>
              <w:pStyle w:val="BodyText"/>
              <w:rPr>
                <w:rFonts w:ascii="Arial Narrow" w:hAnsi="Arial Narrow" w:cs="Arial"/>
                <w:sz w:val="18"/>
                <w:szCs w:val="18"/>
              </w:rPr>
            </w:pPr>
            <w:r w:rsidRPr="005D5EA4">
              <w:rPr>
                <w:rFonts w:ascii="Arial Narrow" w:hAnsi="Arial Narrow" w:cs="Arial"/>
                <w:sz w:val="18"/>
                <w:szCs w:val="18"/>
              </w:rPr>
              <w:t>How many natural teeth do you have?</w:t>
            </w:r>
          </w:p>
        </w:tc>
        <w:tc>
          <w:tcPr>
            <w:tcW w:w="3542" w:type="dxa"/>
            <w:gridSpan w:val="2"/>
            <w:tcBorders>
              <w:right w:val="nil"/>
            </w:tcBorders>
            <w:shd w:val="clear" w:color="auto" w:fill="FFFFFF"/>
            <w:vAlign w:val="center"/>
          </w:tcPr>
          <w:p w14:paraId="44F1419A" w14:textId="77777777" w:rsidR="00072C9D" w:rsidRPr="005D5EA4" w:rsidRDefault="00072C9D" w:rsidP="000578D5">
            <w:pPr>
              <w:pStyle w:val="ListParagraph"/>
              <w:jc w:val="right"/>
              <w:rPr>
                <w:rFonts w:ascii="Arial Narrow" w:hAnsi="Arial Narrow" w:cs="Arial"/>
                <w:color w:val="auto"/>
                <w:sz w:val="18"/>
                <w:szCs w:val="18"/>
              </w:rPr>
            </w:pPr>
            <w:r w:rsidRPr="005D5EA4">
              <w:rPr>
                <w:rFonts w:ascii="Arial Narrow" w:hAnsi="Arial Narrow" w:cs="Arial"/>
                <w:color w:val="auto"/>
                <w:sz w:val="18"/>
                <w:szCs w:val="18"/>
              </w:rPr>
              <w:t>No natural teeth</w:t>
            </w:r>
          </w:p>
          <w:p w14:paraId="766E8C6E" w14:textId="77777777" w:rsidR="00072C9D" w:rsidRPr="005D5EA4" w:rsidRDefault="00072C9D" w:rsidP="000578D5">
            <w:pPr>
              <w:pStyle w:val="ListParagraph"/>
              <w:jc w:val="right"/>
              <w:rPr>
                <w:rFonts w:ascii="Arial Narrow" w:hAnsi="Arial Narrow" w:cs="Arial"/>
                <w:color w:val="auto"/>
                <w:sz w:val="18"/>
                <w:szCs w:val="18"/>
              </w:rPr>
            </w:pPr>
            <w:r w:rsidRPr="005D5EA4">
              <w:rPr>
                <w:rFonts w:ascii="Arial Narrow" w:hAnsi="Arial Narrow" w:cs="Arial"/>
                <w:color w:val="auto"/>
                <w:sz w:val="18"/>
                <w:szCs w:val="18"/>
              </w:rPr>
              <w:t>1-9 teeth</w:t>
            </w:r>
          </w:p>
          <w:p w14:paraId="0A0E4FDA" w14:textId="77777777" w:rsidR="00072C9D" w:rsidRPr="005D5EA4" w:rsidRDefault="00072C9D" w:rsidP="000578D5">
            <w:pPr>
              <w:pStyle w:val="ListParagraph"/>
              <w:jc w:val="right"/>
              <w:rPr>
                <w:rFonts w:ascii="Arial Narrow" w:hAnsi="Arial Narrow" w:cs="Arial"/>
                <w:color w:val="auto"/>
                <w:sz w:val="18"/>
                <w:szCs w:val="18"/>
              </w:rPr>
            </w:pPr>
            <w:r w:rsidRPr="005D5EA4">
              <w:rPr>
                <w:rFonts w:ascii="Arial Narrow" w:hAnsi="Arial Narrow" w:cs="Arial"/>
                <w:color w:val="auto"/>
                <w:sz w:val="18"/>
                <w:szCs w:val="18"/>
              </w:rPr>
              <w:t>10-19 teeth</w:t>
            </w:r>
          </w:p>
          <w:p w14:paraId="621A0348" w14:textId="77777777" w:rsidR="00072C9D" w:rsidRPr="005D5EA4" w:rsidRDefault="00072C9D" w:rsidP="000578D5">
            <w:pPr>
              <w:pStyle w:val="ListParagraph"/>
              <w:jc w:val="right"/>
              <w:rPr>
                <w:rFonts w:ascii="Arial Narrow" w:hAnsi="Arial Narrow" w:cs="Arial"/>
                <w:color w:val="auto"/>
                <w:sz w:val="18"/>
                <w:szCs w:val="18"/>
              </w:rPr>
            </w:pPr>
            <w:r w:rsidRPr="005D5EA4">
              <w:rPr>
                <w:rFonts w:ascii="Arial Narrow" w:hAnsi="Arial Narrow" w:cs="Arial"/>
                <w:color w:val="auto"/>
                <w:sz w:val="18"/>
                <w:szCs w:val="18"/>
              </w:rPr>
              <w:t>20 teeth or more</w:t>
            </w:r>
          </w:p>
          <w:p w14:paraId="1AFCDDFD" w14:textId="77777777" w:rsidR="00072C9D" w:rsidRPr="005D5EA4" w:rsidRDefault="00072C9D" w:rsidP="000578D5">
            <w:pPr>
              <w:pStyle w:val="ListParagraph"/>
              <w:jc w:val="right"/>
              <w:rPr>
                <w:rFonts w:ascii="Arial Narrow" w:hAnsi="Arial Narrow" w:cs="Arial"/>
                <w:color w:val="auto"/>
                <w:sz w:val="18"/>
                <w:szCs w:val="18"/>
              </w:rPr>
            </w:pPr>
            <w:r w:rsidRPr="005D5EA4">
              <w:rPr>
                <w:rFonts w:ascii="Arial Narrow" w:hAnsi="Arial Narrow" w:cs="Arial"/>
                <w:color w:val="auto"/>
                <w:sz w:val="18"/>
                <w:szCs w:val="18"/>
              </w:rPr>
              <w:t>Don’t know</w:t>
            </w:r>
          </w:p>
        </w:tc>
        <w:tc>
          <w:tcPr>
            <w:tcW w:w="1958" w:type="dxa"/>
            <w:tcBorders>
              <w:top w:val="single" w:sz="4" w:space="0" w:color="auto"/>
              <w:left w:val="nil"/>
              <w:bottom w:val="single" w:sz="4" w:space="0" w:color="auto"/>
              <w:right w:val="single" w:sz="4" w:space="0" w:color="auto"/>
            </w:tcBorders>
            <w:shd w:val="clear" w:color="auto" w:fill="FFFFFF"/>
          </w:tcPr>
          <w:p w14:paraId="71DCFDE9" w14:textId="77777777" w:rsidR="00072C9D" w:rsidRPr="005D5EA4" w:rsidRDefault="00072C9D" w:rsidP="000578D5">
            <w:pPr>
              <w:pStyle w:val="ListParagraph"/>
              <w:ind w:left="0"/>
              <w:rPr>
                <w:rFonts w:ascii="Arial Narrow" w:hAnsi="Arial Narrow" w:cs="Arial"/>
                <w:color w:val="auto"/>
                <w:sz w:val="18"/>
                <w:szCs w:val="18"/>
              </w:rPr>
            </w:pPr>
            <w:r w:rsidRPr="005D5EA4">
              <w:rPr>
                <w:rFonts w:ascii="Arial Narrow" w:hAnsi="Arial Narrow" w:cs="Arial"/>
                <w:color w:val="auto"/>
                <w:sz w:val="18"/>
                <w:szCs w:val="18"/>
              </w:rPr>
              <w:t xml:space="preserve">1  </w:t>
            </w:r>
          </w:p>
          <w:p w14:paraId="4605CD07" w14:textId="77777777" w:rsidR="00072C9D" w:rsidRPr="005D5EA4" w:rsidRDefault="00072C9D" w:rsidP="000578D5">
            <w:pPr>
              <w:pStyle w:val="ListParagraph"/>
              <w:ind w:left="0"/>
              <w:rPr>
                <w:rFonts w:ascii="Arial Narrow" w:hAnsi="Arial Narrow" w:cs="Arial"/>
                <w:color w:val="auto"/>
                <w:sz w:val="18"/>
                <w:szCs w:val="18"/>
              </w:rPr>
            </w:pPr>
            <w:r w:rsidRPr="005D5EA4">
              <w:rPr>
                <w:rFonts w:ascii="Arial Narrow" w:hAnsi="Arial Narrow" w:cs="Arial"/>
                <w:color w:val="auto"/>
                <w:sz w:val="18"/>
                <w:szCs w:val="18"/>
              </w:rPr>
              <w:t>2</w:t>
            </w:r>
          </w:p>
          <w:p w14:paraId="67976945" w14:textId="77777777" w:rsidR="00072C9D" w:rsidRPr="005D5EA4" w:rsidRDefault="00072C9D" w:rsidP="000578D5">
            <w:pPr>
              <w:pStyle w:val="ListParagraph"/>
              <w:ind w:left="0"/>
              <w:rPr>
                <w:rFonts w:ascii="Arial Narrow" w:hAnsi="Arial Narrow" w:cs="Arial"/>
                <w:color w:val="auto"/>
                <w:sz w:val="18"/>
                <w:szCs w:val="18"/>
              </w:rPr>
            </w:pPr>
            <w:r w:rsidRPr="005D5EA4">
              <w:rPr>
                <w:rFonts w:ascii="Arial Narrow" w:hAnsi="Arial Narrow" w:cs="Arial"/>
                <w:color w:val="auto"/>
                <w:sz w:val="18"/>
                <w:szCs w:val="18"/>
              </w:rPr>
              <w:t>3</w:t>
            </w:r>
          </w:p>
          <w:p w14:paraId="36AE7334" w14:textId="77777777" w:rsidR="00072C9D" w:rsidRPr="005D5EA4" w:rsidRDefault="00072C9D" w:rsidP="000578D5">
            <w:pPr>
              <w:pStyle w:val="ListParagraph"/>
              <w:ind w:left="0"/>
              <w:rPr>
                <w:rFonts w:ascii="Arial Narrow" w:hAnsi="Arial Narrow" w:cs="Arial"/>
                <w:color w:val="auto"/>
                <w:sz w:val="18"/>
                <w:szCs w:val="18"/>
              </w:rPr>
            </w:pPr>
            <w:r w:rsidRPr="005D5EA4">
              <w:rPr>
                <w:rFonts w:ascii="Arial Narrow" w:hAnsi="Arial Narrow" w:cs="Arial"/>
                <w:color w:val="auto"/>
                <w:sz w:val="18"/>
                <w:szCs w:val="18"/>
              </w:rPr>
              <w:t>4</w:t>
            </w:r>
          </w:p>
          <w:p w14:paraId="5D866463" w14:textId="77777777" w:rsidR="00072C9D" w:rsidRPr="005D5EA4" w:rsidRDefault="00072C9D" w:rsidP="000578D5">
            <w:pPr>
              <w:pStyle w:val="ListParagraph"/>
              <w:ind w:left="0"/>
              <w:rPr>
                <w:rFonts w:ascii="Arial Narrow" w:hAnsi="Arial Narrow" w:cs="Arial"/>
                <w:color w:val="auto"/>
                <w:sz w:val="18"/>
                <w:szCs w:val="18"/>
              </w:rPr>
            </w:pPr>
            <w:r w:rsidRPr="005D5EA4">
              <w:rPr>
                <w:rFonts w:ascii="Arial Narrow" w:hAnsi="Arial Narrow" w:cs="Arial"/>
                <w:color w:val="auto"/>
                <w:sz w:val="18"/>
                <w:szCs w:val="18"/>
              </w:rPr>
              <w:t>77</w:t>
            </w:r>
          </w:p>
        </w:tc>
        <w:tc>
          <w:tcPr>
            <w:tcW w:w="1134" w:type="dxa"/>
            <w:tcBorders>
              <w:left w:val="single" w:sz="4" w:space="0" w:color="auto"/>
            </w:tcBorders>
            <w:shd w:val="clear" w:color="auto" w:fill="FFFFFF"/>
            <w:vAlign w:val="center"/>
          </w:tcPr>
          <w:p w14:paraId="07C60348"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lang w:val="mn-MN"/>
              </w:rPr>
              <w:t>О1</w:t>
            </w:r>
          </w:p>
        </w:tc>
      </w:tr>
      <w:tr w:rsidR="00072C9D" w:rsidRPr="005D5EA4" w14:paraId="229584FE" w14:textId="77777777" w:rsidTr="000578D5">
        <w:trPr>
          <w:gridAfter w:val="1"/>
          <w:wAfter w:w="11" w:type="dxa"/>
          <w:cantSplit/>
          <w:trHeight w:val="1608"/>
          <w:jc w:val="center"/>
        </w:trPr>
        <w:tc>
          <w:tcPr>
            <w:tcW w:w="3993" w:type="dxa"/>
            <w:gridSpan w:val="2"/>
            <w:shd w:val="clear" w:color="auto" w:fill="FFFFFF"/>
            <w:vAlign w:val="center"/>
          </w:tcPr>
          <w:p w14:paraId="79E1BA61" w14:textId="77777777" w:rsidR="00072C9D" w:rsidRPr="005D5EA4" w:rsidRDefault="00072C9D" w:rsidP="000578D5">
            <w:pPr>
              <w:pStyle w:val="BodyText"/>
              <w:rPr>
                <w:rFonts w:ascii="Arial Narrow" w:hAnsi="Arial Narrow" w:cs="Arial"/>
                <w:sz w:val="18"/>
                <w:szCs w:val="18"/>
              </w:rPr>
            </w:pPr>
            <w:r w:rsidRPr="005D5EA4">
              <w:rPr>
                <w:rFonts w:ascii="Arial Narrow" w:hAnsi="Arial Narrow" w:cs="Arial"/>
                <w:sz w:val="18"/>
                <w:szCs w:val="18"/>
              </w:rPr>
              <w:t xml:space="preserve">How would you describe the state of your teeth? </w:t>
            </w:r>
          </w:p>
        </w:tc>
        <w:tc>
          <w:tcPr>
            <w:tcW w:w="3542" w:type="dxa"/>
            <w:gridSpan w:val="2"/>
            <w:tcBorders>
              <w:right w:val="nil"/>
            </w:tcBorders>
            <w:shd w:val="clear" w:color="auto" w:fill="FFFFFF"/>
            <w:vAlign w:val="center"/>
          </w:tcPr>
          <w:p w14:paraId="63B80D34" w14:textId="77777777" w:rsidR="00072C9D" w:rsidRPr="005D5EA4" w:rsidRDefault="00072C9D" w:rsidP="000578D5">
            <w:pPr>
              <w:pStyle w:val="ListParagraph"/>
              <w:jc w:val="right"/>
              <w:rPr>
                <w:rFonts w:ascii="Arial Narrow" w:hAnsi="Arial Narrow" w:cs="Arial"/>
                <w:color w:val="auto"/>
                <w:sz w:val="18"/>
                <w:szCs w:val="18"/>
              </w:rPr>
            </w:pPr>
            <w:r w:rsidRPr="005D5EA4">
              <w:rPr>
                <w:rFonts w:ascii="Arial Narrow" w:hAnsi="Arial Narrow" w:cs="Arial"/>
                <w:color w:val="auto"/>
                <w:sz w:val="18"/>
                <w:szCs w:val="18"/>
              </w:rPr>
              <w:t>Excellent</w:t>
            </w:r>
          </w:p>
          <w:p w14:paraId="26DF685F" w14:textId="77777777" w:rsidR="00072C9D" w:rsidRPr="005D5EA4" w:rsidRDefault="00072C9D" w:rsidP="000578D5">
            <w:pPr>
              <w:pStyle w:val="ListParagraph"/>
              <w:jc w:val="right"/>
              <w:rPr>
                <w:rFonts w:ascii="Arial Narrow" w:hAnsi="Arial Narrow" w:cs="Arial"/>
                <w:color w:val="auto"/>
                <w:sz w:val="18"/>
                <w:szCs w:val="18"/>
              </w:rPr>
            </w:pPr>
            <w:r w:rsidRPr="005D5EA4">
              <w:rPr>
                <w:rFonts w:ascii="Arial Narrow" w:hAnsi="Arial Narrow" w:cs="Arial"/>
                <w:color w:val="auto"/>
                <w:sz w:val="18"/>
                <w:szCs w:val="18"/>
              </w:rPr>
              <w:t>Very Good</w:t>
            </w:r>
          </w:p>
          <w:p w14:paraId="63B3CE3D" w14:textId="77777777" w:rsidR="00072C9D" w:rsidRPr="005D5EA4" w:rsidRDefault="00072C9D" w:rsidP="000578D5">
            <w:pPr>
              <w:pStyle w:val="ListParagraph"/>
              <w:jc w:val="right"/>
              <w:rPr>
                <w:rFonts w:ascii="Arial Narrow" w:hAnsi="Arial Narrow" w:cs="Arial"/>
                <w:color w:val="auto"/>
                <w:sz w:val="18"/>
                <w:szCs w:val="18"/>
              </w:rPr>
            </w:pPr>
            <w:r w:rsidRPr="005D5EA4">
              <w:rPr>
                <w:rFonts w:ascii="Arial Narrow" w:hAnsi="Arial Narrow" w:cs="Arial"/>
                <w:color w:val="auto"/>
                <w:sz w:val="18"/>
                <w:szCs w:val="18"/>
              </w:rPr>
              <w:t>Good</w:t>
            </w:r>
          </w:p>
          <w:p w14:paraId="03FBF02D" w14:textId="77777777" w:rsidR="00072C9D" w:rsidRPr="005D5EA4" w:rsidRDefault="00072C9D" w:rsidP="000578D5">
            <w:pPr>
              <w:pStyle w:val="ListParagraph"/>
              <w:jc w:val="right"/>
              <w:rPr>
                <w:rFonts w:ascii="Arial Narrow" w:hAnsi="Arial Narrow" w:cs="Arial"/>
                <w:color w:val="auto"/>
                <w:sz w:val="18"/>
                <w:szCs w:val="18"/>
              </w:rPr>
            </w:pPr>
            <w:r w:rsidRPr="005D5EA4">
              <w:rPr>
                <w:rFonts w:ascii="Arial Narrow" w:hAnsi="Arial Narrow" w:cs="Arial"/>
                <w:color w:val="auto"/>
                <w:sz w:val="18"/>
                <w:szCs w:val="18"/>
              </w:rPr>
              <w:t>Average</w:t>
            </w:r>
          </w:p>
          <w:p w14:paraId="7339A50B" w14:textId="77777777" w:rsidR="00072C9D" w:rsidRPr="005D5EA4" w:rsidRDefault="00072C9D" w:rsidP="000578D5">
            <w:pPr>
              <w:pStyle w:val="ListParagraph"/>
              <w:jc w:val="right"/>
              <w:rPr>
                <w:rFonts w:ascii="Arial Narrow" w:hAnsi="Arial Narrow" w:cs="Arial"/>
                <w:color w:val="auto"/>
                <w:sz w:val="18"/>
                <w:szCs w:val="18"/>
              </w:rPr>
            </w:pPr>
            <w:r w:rsidRPr="005D5EA4">
              <w:rPr>
                <w:rFonts w:ascii="Arial Narrow" w:hAnsi="Arial Narrow" w:cs="Arial"/>
                <w:color w:val="auto"/>
                <w:sz w:val="18"/>
                <w:szCs w:val="18"/>
              </w:rPr>
              <w:t>Poor</w:t>
            </w:r>
          </w:p>
          <w:p w14:paraId="057D87C4" w14:textId="77777777" w:rsidR="00072C9D" w:rsidRPr="005D5EA4" w:rsidRDefault="00072C9D" w:rsidP="000578D5">
            <w:pPr>
              <w:pStyle w:val="ListParagraph"/>
              <w:jc w:val="right"/>
              <w:rPr>
                <w:rFonts w:ascii="Arial Narrow" w:hAnsi="Arial Narrow" w:cs="Arial"/>
                <w:color w:val="auto"/>
                <w:sz w:val="18"/>
                <w:szCs w:val="18"/>
              </w:rPr>
            </w:pPr>
            <w:r w:rsidRPr="005D5EA4">
              <w:rPr>
                <w:rFonts w:ascii="Arial Narrow" w:hAnsi="Arial Narrow" w:cs="Arial"/>
                <w:color w:val="auto"/>
                <w:sz w:val="18"/>
                <w:szCs w:val="18"/>
              </w:rPr>
              <w:t>Very Poor</w:t>
            </w:r>
          </w:p>
          <w:p w14:paraId="3BCE2BEA" w14:textId="77777777" w:rsidR="00072C9D" w:rsidRPr="005D5EA4" w:rsidRDefault="00072C9D" w:rsidP="000578D5">
            <w:pPr>
              <w:pStyle w:val="ListParagraph"/>
              <w:jc w:val="right"/>
              <w:rPr>
                <w:rFonts w:ascii="Arial Narrow" w:hAnsi="Arial Narrow" w:cs="Arial"/>
                <w:color w:val="auto"/>
                <w:sz w:val="18"/>
                <w:szCs w:val="18"/>
              </w:rPr>
            </w:pPr>
            <w:r w:rsidRPr="005D5EA4">
              <w:rPr>
                <w:rFonts w:ascii="Arial Narrow" w:hAnsi="Arial Narrow" w:cs="Arial"/>
                <w:color w:val="auto"/>
                <w:sz w:val="18"/>
                <w:szCs w:val="18"/>
              </w:rPr>
              <w:t xml:space="preserve">Don`t Know </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6F77954F" w14:textId="77777777" w:rsidR="00072C9D" w:rsidRPr="005D5EA4" w:rsidRDefault="00072C9D" w:rsidP="000578D5">
            <w:pPr>
              <w:pStyle w:val="ListParagraph"/>
              <w:ind w:left="0"/>
              <w:rPr>
                <w:rFonts w:ascii="Arial Narrow" w:hAnsi="Arial Narrow" w:cs="Arial"/>
                <w:color w:val="auto"/>
                <w:sz w:val="18"/>
                <w:szCs w:val="18"/>
              </w:rPr>
            </w:pPr>
            <w:r w:rsidRPr="005D5EA4">
              <w:rPr>
                <w:rFonts w:ascii="Arial Narrow" w:hAnsi="Arial Narrow" w:cs="Arial"/>
                <w:color w:val="auto"/>
                <w:sz w:val="18"/>
                <w:szCs w:val="18"/>
              </w:rPr>
              <w:t>1</w:t>
            </w:r>
          </w:p>
          <w:p w14:paraId="59A7E7B7" w14:textId="77777777" w:rsidR="00072C9D" w:rsidRPr="005D5EA4" w:rsidRDefault="00072C9D" w:rsidP="000578D5">
            <w:pPr>
              <w:pStyle w:val="ListParagraph"/>
              <w:ind w:left="0"/>
              <w:rPr>
                <w:rFonts w:ascii="Arial Narrow" w:hAnsi="Arial Narrow" w:cs="Arial"/>
                <w:color w:val="auto"/>
                <w:sz w:val="18"/>
                <w:szCs w:val="18"/>
              </w:rPr>
            </w:pPr>
            <w:r w:rsidRPr="005D5EA4">
              <w:rPr>
                <w:rFonts w:ascii="Arial Narrow" w:hAnsi="Arial Narrow" w:cs="Arial"/>
                <w:color w:val="auto"/>
                <w:sz w:val="18"/>
                <w:szCs w:val="18"/>
              </w:rPr>
              <w:t>2</w:t>
            </w:r>
          </w:p>
          <w:p w14:paraId="1971469A" w14:textId="77777777" w:rsidR="00072C9D" w:rsidRPr="005D5EA4" w:rsidRDefault="00072C9D" w:rsidP="000578D5">
            <w:pPr>
              <w:pStyle w:val="ListParagraph"/>
              <w:ind w:left="0"/>
              <w:rPr>
                <w:rFonts w:ascii="Arial Narrow" w:hAnsi="Arial Narrow" w:cs="Arial"/>
                <w:color w:val="auto"/>
                <w:sz w:val="18"/>
                <w:szCs w:val="18"/>
              </w:rPr>
            </w:pPr>
            <w:r w:rsidRPr="005D5EA4">
              <w:rPr>
                <w:rFonts w:ascii="Arial Narrow" w:hAnsi="Arial Narrow" w:cs="Arial"/>
                <w:color w:val="auto"/>
                <w:sz w:val="18"/>
                <w:szCs w:val="18"/>
              </w:rPr>
              <w:t>3</w:t>
            </w:r>
          </w:p>
          <w:p w14:paraId="29AE43BC" w14:textId="77777777" w:rsidR="00072C9D" w:rsidRPr="005D5EA4" w:rsidRDefault="00072C9D" w:rsidP="000578D5">
            <w:pPr>
              <w:pStyle w:val="ListParagraph"/>
              <w:ind w:left="0"/>
              <w:rPr>
                <w:rFonts w:ascii="Arial Narrow" w:hAnsi="Arial Narrow" w:cs="Arial"/>
                <w:color w:val="auto"/>
                <w:sz w:val="18"/>
                <w:szCs w:val="18"/>
              </w:rPr>
            </w:pPr>
            <w:r w:rsidRPr="005D5EA4">
              <w:rPr>
                <w:rFonts w:ascii="Arial Narrow" w:hAnsi="Arial Narrow" w:cs="Arial"/>
                <w:color w:val="auto"/>
                <w:sz w:val="18"/>
                <w:szCs w:val="18"/>
              </w:rPr>
              <w:t>4</w:t>
            </w:r>
          </w:p>
          <w:p w14:paraId="1D694935" w14:textId="77777777" w:rsidR="00072C9D" w:rsidRPr="005D5EA4" w:rsidRDefault="00072C9D" w:rsidP="000578D5">
            <w:pPr>
              <w:pStyle w:val="ListParagraph"/>
              <w:ind w:left="0"/>
              <w:rPr>
                <w:rFonts w:ascii="Arial Narrow" w:hAnsi="Arial Narrow" w:cs="Arial"/>
                <w:color w:val="auto"/>
                <w:sz w:val="18"/>
                <w:szCs w:val="18"/>
              </w:rPr>
            </w:pPr>
            <w:r w:rsidRPr="005D5EA4">
              <w:rPr>
                <w:rFonts w:ascii="Arial Narrow" w:hAnsi="Arial Narrow" w:cs="Arial"/>
                <w:color w:val="auto"/>
                <w:sz w:val="18"/>
                <w:szCs w:val="18"/>
              </w:rPr>
              <w:t>5</w:t>
            </w:r>
          </w:p>
          <w:p w14:paraId="6B2A3BC9" w14:textId="77777777" w:rsidR="00072C9D" w:rsidRPr="005D5EA4" w:rsidRDefault="00072C9D" w:rsidP="000578D5">
            <w:pPr>
              <w:pStyle w:val="ListParagraph"/>
              <w:ind w:left="0"/>
              <w:rPr>
                <w:rFonts w:ascii="Arial Narrow" w:hAnsi="Arial Narrow" w:cs="Arial"/>
                <w:color w:val="auto"/>
                <w:sz w:val="18"/>
                <w:szCs w:val="18"/>
              </w:rPr>
            </w:pPr>
            <w:r w:rsidRPr="005D5EA4">
              <w:rPr>
                <w:rFonts w:ascii="Arial Narrow" w:hAnsi="Arial Narrow" w:cs="Arial"/>
                <w:color w:val="auto"/>
                <w:sz w:val="18"/>
                <w:szCs w:val="18"/>
              </w:rPr>
              <w:t>6</w:t>
            </w:r>
          </w:p>
          <w:p w14:paraId="4E447D70" w14:textId="77777777" w:rsidR="00072C9D" w:rsidRPr="005D5EA4" w:rsidRDefault="00072C9D" w:rsidP="000578D5">
            <w:pPr>
              <w:pStyle w:val="ListParagraph"/>
              <w:ind w:left="0"/>
              <w:rPr>
                <w:rFonts w:ascii="Arial Narrow" w:hAnsi="Arial Narrow" w:cs="Arial"/>
                <w:color w:val="auto"/>
                <w:sz w:val="18"/>
                <w:szCs w:val="18"/>
              </w:rPr>
            </w:pPr>
            <w:r w:rsidRPr="005D5EA4">
              <w:rPr>
                <w:rFonts w:ascii="Arial Narrow" w:hAnsi="Arial Narrow" w:cs="Arial"/>
                <w:color w:val="auto"/>
                <w:sz w:val="18"/>
                <w:szCs w:val="18"/>
              </w:rPr>
              <w:t>77</w:t>
            </w:r>
          </w:p>
        </w:tc>
        <w:tc>
          <w:tcPr>
            <w:tcW w:w="1134" w:type="dxa"/>
            <w:tcBorders>
              <w:left w:val="single" w:sz="4" w:space="0" w:color="auto"/>
            </w:tcBorders>
            <w:shd w:val="clear" w:color="auto" w:fill="FFFFFF"/>
            <w:vAlign w:val="center"/>
          </w:tcPr>
          <w:p w14:paraId="348D0F6C"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O2</w:t>
            </w:r>
          </w:p>
        </w:tc>
      </w:tr>
      <w:tr w:rsidR="00072C9D" w:rsidRPr="005D5EA4" w14:paraId="26D36DBF" w14:textId="77777777" w:rsidTr="000578D5">
        <w:trPr>
          <w:gridAfter w:val="1"/>
          <w:wAfter w:w="11" w:type="dxa"/>
          <w:cantSplit/>
          <w:trHeight w:val="519"/>
          <w:jc w:val="center"/>
        </w:trPr>
        <w:tc>
          <w:tcPr>
            <w:tcW w:w="3993" w:type="dxa"/>
            <w:gridSpan w:val="2"/>
            <w:shd w:val="clear" w:color="auto" w:fill="FFFFFF"/>
            <w:vAlign w:val="center"/>
          </w:tcPr>
          <w:p w14:paraId="5D1BC72F" w14:textId="77777777" w:rsidR="00072C9D" w:rsidRPr="005D5EA4" w:rsidRDefault="00072C9D" w:rsidP="000578D5">
            <w:pPr>
              <w:pStyle w:val="BodyText"/>
              <w:spacing w:line="276" w:lineRule="auto"/>
              <w:rPr>
                <w:rFonts w:ascii="Arial Narrow" w:hAnsi="Arial Narrow" w:cs="Arial"/>
                <w:sz w:val="18"/>
                <w:szCs w:val="18"/>
              </w:rPr>
            </w:pPr>
            <w:r w:rsidRPr="005D5EA4">
              <w:rPr>
                <w:rFonts w:ascii="Arial Narrow" w:hAnsi="Arial Narrow" w:cs="Arial"/>
                <w:sz w:val="18"/>
                <w:szCs w:val="18"/>
              </w:rPr>
              <w:t>Do you have any removable dentures?</w:t>
            </w:r>
          </w:p>
        </w:tc>
        <w:tc>
          <w:tcPr>
            <w:tcW w:w="3542" w:type="dxa"/>
            <w:gridSpan w:val="2"/>
            <w:tcBorders>
              <w:bottom w:val="single" w:sz="4" w:space="0" w:color="auto"/>
              <w:right w:val="nil"/>
            </w:tcBorders>
            <w:shd w:val="clear" w:color="auto" w:fill="FFFFFF"/>
            <w:vAlign w:val="center"/>
          </w:tcPr>
          <w:p w14:paraId="0DB537C9" w14:textId="77777777" w:rsidR="00072C9D" w:rsidRPr="005D5EA4" w:rsidRDefault="00072C9D" w:rsidP="000578D5">
            <w:pPr>
              <w:jc w:val="right"/>
              <w:rPr>
                <w:rFonts w:ascii="Arial Narrow" w:hAnsi="Arial Narrow" w:cs="Arial"/>
                <w:sz w:val="18"/>
                <w:szCs w:val="18"/>
              </w:rPr>
            </w:pPr>
            <w:r w:rsidRPr="005D5EA4">
              <w:rPr>
                <w:rFonts w:ascii="Arial Narrow" w:hAnsi="Arial Narrow" w:cs="Arial"/>
                <w:sz w:val="18"/>
                <w:szCs w:val="18"/>
              </w:rPr>
              <w:t>Yes</w:t>
            </w:r>
          </w:p>
          <w:p w14:paraId="7C29C819" w14:textId="77777777" w:rsidR="00072C9D" w:rsidRPr="005D5EA4" w:rsidRDefault="00072C9D" w:rsidP="000578D5">
            <w:pPr>
              <w:jc w:val="right"/>
              <w:rPr>
                <w:rFonts w:ascii="Arial Narrow" w:hAnsi="Arial Narrow" w:cs="Arial"/>
                <w:sz w:val="18"/>
                <w:szCs w:val="18"/>
              </w:rPr>
            </w:pPr>
            <w:r w:rsidRPr="005D5EA4">
              <w:rPr>
                <w:rFonts w:ascii="Arial Narrow" w:hAnsi="Arial Narrow" w:cs="Arial"/>
                <w:sz w:val="18"/>
                <w:szCs w:val="18"/>
              </w:rPr>
              <w:t>No</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69EE5C1E"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1</w:t>
            </w:r>
          </w:p>
          <w:p w14:paraId="7850E09C" w14:textId="77777777" w:rsidR="00072C9D" w:rsidRPr="005D5EA4" w:rsidRDefault="00072C9D" w:rsidP="000578D5">
            <w:pPr>
              <w:rPr>
                <w:rFonts w:ascii="Arial Narrow" w:hAnsi="Arial Narrow" w:cs="Arial"/>
                <w:i/>
                <w:sz w:val="18"/>
                <w:szCs w:val="18"/>
                <w:lang w:val="mn-MN"/>
              </w:rPr>
            </w:pPr>
            <w:r w:rsidRPr="005D5EA4">
              <w:rPr>
                <w:rFonts w:ascii="Arial Narrow" w:hAnsi="Arial Narrow" w:cs="Arial"/>
                <w:sz w:val="18"/>
                <w:szCs w:val="18"/>
              </w:rPr>
              <w:t xml:space="preserve">2 </w:t>
            </w:r>
          </w:p>
        </w:tc>
        <w:tc>
          <w:tcPr>
            <w:tcW w:w="1134" w:type="dxa"/>
            <w:tcBorders>
              <w:left w:val="single" w:sz="4" w:space="0" w:color="auto"/>
            </w:tcBorders>
            <w:shd w:val="clear" w:color="auto" w:fill="FFFFFF"/>
            <w:vAlign w:val="center"/>
          </w:tcPr>
          <w:p w14:paraId="51C5A839" w14:textId="77777777" w:rsidR="00072C9D" w:rsidRPr="005D5EA4" w:rsidRDefault="00072C9D" w:rsidP="000578D5">
            <w:pPr>
              <w:pStyle w:val="BodyText"/>
              <w:jc w:val="center"/>
              <w:rPr>
                <w:rFonts w:ascii="Arial Narrow" w:hAnsi="Arial Narrow" w:cs="Arial"/>
                <w:sz w:val="18"/>
                <w:szCs w:val="18"/>
                <w:lang w:val="mn-MN"/>
              </w:rPr>
            </w:pPr>
            <w:r w:rsidRPr="005D5EA4">
              <w:rPr>
                <w:rFonts w:ascii="Arial Narrow" w:hAnsi="Arial Narrow" w:cs="Arial"/>
                <w:sz w:val="18"/>
                <w:szCs w:val="18"/>
                <w:lang w:val="mn-MN"/>
              </w:rPr>
              <w:t>О</w:t>
            </w:r>
            <w:r>
              <w:rPr>
                <w:rFonts w:ascii="Arial Narrow" w:hAnsi="Arial Narrow" w:cs="Arial"/>
                <w:sz w:val="18"/>
                <w:szCs w:val="18"/>
              </w:rPr>
              <w:t>5</w:t>
            </w:r>
          </w:p>
        </w:tc>
      </w:tr>
      <w:tr w:rsidR="00072C9D" w:rsidRPr="005D5EA4" w14:paraId="2C79E406" w14:textId="77777777" w:rsidTr="000578D5">
        <w:trPr>
          <w:gridAfter w:val="1"/>
          <w:wAfter w:w="11" w:type="dxa"/>
          <w:cantSplit/>
          <w:trHeight w:val="519"/>
          <w:jc w:val="center"/>
        </w:trPr>
        <w:tc>
          <w:tcPr>
            <w:tcW w:w="3993" w:type="dxa"/>
            <w:gridSpan w:val="2"/>
            <w:shd w:val="clear" w:color="auto" w:fill="FFFFFF"/>
            <w:vAlign w:val="center"/>
          </w:tcPr>
          <w:p w14:paraId="18260677" w14:textId="77777777" w:rsidR="00072C9D" w:rsidRPr="005D5EA4" w:rsidRDefault="00072C9D" w:rsidP="000578D5">
            <w:pPr>
              <w:pStyle w:val="BodyText"/>
              <w:spacing w:line="276" w:lineRule="auto"/>
              <w:rPr>
                <w:rFonts w:ascii="Arial Narrow" w:hAnsi="Arial Narrow" w:cs="Arial"/>
                <w:sz w:val="18"/>
                <w:szCs w:val="18"/>
              </w:rPr>
            </w:pPr>
            <w:r w:rsidRPr="005D5EA4">
              <w:rPr>
                <w:rFonts w:ascii="Arial Narrow" w:hAnsi="Arial Narrow" w:cs="Arial"/>
                <w:sz w:val="18"/>
                <w:szCs w:val="18"/>
              </w:rPr>
              <w:t xml:space="preserve">During the past 12 months, did your teeth or mouth cause any pain or discomfort? </w:t>
            </w:r>
          </w:p>
        </w:tc>
        <w:tc>
          <w:tcPr>
            <w:tcW w:w="3542" w:type="dxa"/>
            <w:gridSpan w:val="2"/>
            <w:tcBorders>
              <w:bottom w:val="single" w:sz="4" w:space="0" w:color="auto"/>
              <w:right w:val="nil"/>
            </w:tcBorders>
            <w:shd w:val="clear" w:color="auto" w:fill="FFFFFF"/>
            <w:vAlign w:val="center"/>
          </w:tcPr>
          <w:p w14:paraId="05D2C10D" w14:textId="77777777" w:rsidR="00072C9D" w:rsidRPr="005D5EA4" w:rsidRDefault="00072C9D" w:rsidP="000578D5">
            <w:pPr>
              <w:jc w:val="right"/>
              <w:rPr>
                <w:rFonts w:ascii="Arial Narrow" w:hAnsi="Arial Narrow" w:cs="Arial"/>
                <w:sz w:val="18"/>
                <w:szCs w:val="18"/>
              </w:rPr>
            </w:pPr>
            <w:r w:rsidRPr="005D5EA4">
              <w:rPr>
                <w:rFonts w:ascii="Arial Narrow" w:hAnsi="Arial Narrow" w:cs="Arial"/>
                <w:sz w:val="18"/>
                <w:szCs w:val="18"/>
              </w:rPr>
              <w:t>Yes</w:t>
            </w:r>
          </w:p>
          <w:p w14:paraId="0144BD95" w14:textId="77777777" w:rsidR="00072C9D" w:rsidRPr="005D5EA4" w:rsidRDefault="00072C9D" w:rsidP="000578D5">
            <w:pPr>
              <w:jc w:val="right"/>
              <w:rPr>
                <w:rFonts w:ascii="Arial Narrow" w:hAnsi="Arial Narrow" w:cs="Arial"/>
                <w:sz w:val="18"/>
                <w:szCs w:val="18"/>
              </w:rPr>
            </w:pPr>
            <w:r w:rsidRPr="005D5EA4">
              <w:rPr>
                <w:rFonts w:ascii="Arial Narrow" w:hAnsi="Arial Narrow" w:cs="Arial"/>
                <w:sz w:val="18"/>
                <w:szCs w:val="18"/>
              </w:rPr>
              <w:t>No</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4529B6E6"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1</w:t>
            </w:r>
          </w:p>
          <w:p w14:paraId="6C5A711E"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2</w:t>
            </w:r>
          </w:p>
        </w:tc>
        <w:tc>
          <w:tcPr>
            <w:tcW w:w="1134" w:type="dxa"/>
            <w:tcBorders>
              <w:left w:val="single" w:sz="4" w:space="0" w:color="auto"/>
            </w:tcBorders>
            <w:shd w:val="clear" w:color="auto" w:fill="FFFFFF"/>
            <w:vAlign w:val="center"/>
          </w:tcPr>
          <w:p w14:paraId="64B26FDA"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w:t>
            </w:r>
            <w:r>
              <w:rPr>
                <w:rFonts w:ascii="Arial Narrow" w:hAnsi="Arial Narrow" w:cs="Arial"/>
                <w:sz w:val="18"/>
                <w:szCs w:val="18"/>
              </w:rPr>
              <w:t>7</w:t>
            </w:r>
          </w:p>
        </w:tc>
      </w:tr>
      <w:tr w:rsidR="00072C9D" w:rsidRPr="005D5EA4" w14:paraId="63D76271" w14:textId="77777777" w:rsidTr="000578D5">
        <w:trPr>
          <w:gridAfter w:val="1"/>
          <w:wAfter w:w="11" w:type="dxa"/>
          <w:cantSplit/>
          <w:trHeight w:val="187"/>
          <w:jc w:val="center"/>
        </w:trPr>
        <w:tc>
          <w:tcPr>
            <w:tcW w:w="3993" w:type="dxa"/>
            <w:gridSpan w:val="2"/>
            <w:vMerge w:val="restart"/>
            <w:tcBorders>
              <w:right w:val="single" w:sz="4" w:space="0" w:color="auto"/>
            </w:tcBorders>
            <w:shd w:val="clear" w:color="auto" w:fill="FFFFFF"/>
            <w:vAlign w:val="center"/>
          </w:tcPr>
          <w:p w14:paraId="5B2D8E3F" w14:textId="77777777" w:rsidR="00072C9D" w:rsidRPr="005D5EA4" w:rsidRDefault="00072C9D" w:rsidP="000578D5">
            <w:pPr>
              <w:pStyle w:val="BodyText"/>
              <w:rPr>
                <w:rFonts w:ascii="Arial Narrow" w:hAnsi="Arial Narrow" w:cs="Arial"/>
                <w:sz w:val="18"/>
                <w:szCs w:val="18"/>
                <w:lang w:val="mn-MN"/>
              </w:rPr>
            </w:pPr>
            <w:r w:rsidRPr="005D5EA4">
              <w:rPr>
                <w:rFonts w:ascii="Arial Narrow" w:hAnsi="Arial Narrow" w:cs="Arial"/>
                <w:sz w:val="18"/>
                <w:szCs w:val="18"/>
              </w:rPr>
              <w:t>How long has it been since you last saw a dentist?</w:t>
            </w:r>
          </w:p>
        </w:tc>
        <w:tc>
          <w:tcPr>
            <w:tcW w:w="3542" w:type="dxa"/>
            <w:gridSpan w:val="2"/>
            <w:tcBorders>
              <w:top w:val="single" w:sz="4" w:space="0" w:color="auto"/>
              <w:left w:val="single" w:sz="4" w:space="0" w:color="auto"/>
              <w:bottom w:val="nil"/>
              <w:right w:val="nil"/>
            </w:tcBorders>
            <w:shd w:val="clear" w:color="auto" w:fill="FFFFFF"/>
            <w:vAlign w:val="center"/>
          </w:tcPr>
          <w:p w14:paraId="7DB6FF71"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Less than 6 months</w:t>
            </w:r>
          </w:p>
        </w:tc>
        <w:tc>
          <w:tcPr>
            <w:tcW w:w="1958" w:type="dxa"/>
            <w:tcBorders>
              <w:top w:val="single" w:sz="4" w:space="0" w:color="auto"/>
              <w:left w:val="nil"/>
              <w:bottom w:val="nil"/>
              <w:right w:val="single" w:sz="4" w:space="0" w:color="auto"/>
            </w:tcBorders>
            <w:shd w:val="clear" w:color="auto" w:fill="FFFFFF"/>
            <w:vAlign w:val="center"/>
          </w:tcPr>
          <w:p w14:paraId="70729C37"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1</w:t>
            </w:r>
          </w:p>
        </w:tc>
        <w:tc>
          <w:tcPr>
            <w:tcW w:w="1134" w:type="dxa"/>
            <w:vMerge w:val="restart"/>
            <w:tcBorders>
              <w:left w:val="single" w:sz="4" w:space="0" w:color="auto"/>
            </w:tcBorders>
            <w:shd w:val="clear" w:color="auto" w:fill="FFFFFF"/>
            <w:vAlign w:val="center"/>
          </w:tcPr>
          <w:p w14:paraId="77DFE815"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w:t>
            </w:r>
            <w:r>
              <w:rPr>
                <w:rFonts w:ascii="Arial Narrow" w:hAnsi="Arial Narrow" w:cs="Arial"/>
                <w:sz w:val="18"/>
                <w:szCs w:val="18"/>
              </w:rPr>
              <w:t>8</w:t>
            </w:r>
          </w:p>
        </w:tc>
      </w:tr>
      <w:tr w:rsidR="00072C9D" w:rsidRPr="005D5EA4" w14:paraId="46242CC9" w14:textId="77777777" w:rsidTr="000578D5">
        <w:trPr>
          <w:gridAfter w:val="1"/>
          <w:wAfter w:w="11" w:type="dxa"/>
          <w:cantSplit/>
          <w:trHeight w:val="240"/>
          <w:jc w:val="center"/>
        </w:trPr>
        <w:tc>
          <w:tcPr>
            <w:tcW w:w="3993" w:type="dxa"/>
            <w:gridSpan w:val="2"/>
            <w:vMerge/>
            <w:tcBorders>
              <w:right w:val="single" w:sz="4" w:space="0" w:color="auto"/>
            </w:tcBorders>
            <w:shd w:val="clear" w:color="auto" w:fill="FFFFFF"/>
          </w:tcPr>
          <w:p w14:paraId="58E869C8" w14:textId="77777777" w:rsidR="00072C9D" w:rsidRPr="005D5EA4" w:rsidRDefault="00072C9D" w:rsidP="000578D5">
            <w:pPr>
              <w:pStyle w:val="BodyText"/>
              <w:rPr>
                <w:rFonts w:ascii="Arial Narrow" w:hAnsi="Arial Narrow" w:cs="Arial"/>
                <w:sz w:val="18"/>
                <w:szCs w:val="18"/>
              </w:rPr>
            </w:pPr>
          </w:p>
        </w:tc>
        <w:tc>
          <w:tcPr>
            <w:tcW w:w="3542" w:type="dxa"/>
            <w:gridSpan w:val="2"/>
            <w:tcBorders>
              <w:top w:val="nil"/>
              <w:left w:val="single" w:sz="4" w:space="0" w:color="auto"/>
              <w:bottom w:val="nil"/>
              <w:right w:val="nil"/>
            </w:tcBorders>
            <w:shd w:val="clear" w:color="auto" w:fill="FFFFFF"/>
            <w:vAlign w:val="center"/>
          </w:tcPr>
          <w:p w14:paraId="672F0A9A"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6-12 months</w:t>
            </w:r>
          </w:p>
        </w:tc>
        <w:tc>
          <w:tcPr>
            <w:tcW w:w="1958" w:type="dxa"/>
            <w:tcBorders>
              <w:top w:val="nil"/>
              <w:left w:val="nil"/>
              <w:bottom w:val="nil"/>
              <w:right w:val="single" w:sz="4" w:space="0" w:color="auto"/>
            </w:tcBorders>
            <w:shd w:val="clear" w:color="auto" w:fill="FFFFFF"/>
            <w:vAlign w:val="center"/>
          </w:tcPr>
          <w:p w14:paraId="12B693D5"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2</w:t>
            </w:r>
          </w:p>
        </w:tc>
        <w:tc>
          <w:tcPr>
            <w:tcW w:w="1134" w:type="dxa"/>
            <w:vMerge/>
            <w:tcBorders>
              <w:left w:val="single" w:sz="4" w:space="0" w:color="auto"/>
            </w:tcBorders>
            <w:shd w:val="clear" w:color="auto" w:fill="FFFFFF"/>
            <w:vAlign w:val="center"/>
          </w:tcPr>
          <w:p w14:paraId="01521CB6" w14:textId="77777777" w:rsidR="00072C9D" w:rsidRPr="005D5EA4" w:rsidRDefault="00072C9D" w:rsidP="000578D5">
            <w:pPr>
              <w:pStyle w:val="BodyText"/>
              <w:jc w:val="center"/>
              <w:rPr>
                <w:rFonts w:ascii="Arial Narrow" w:hAnsi="Arial Narrow" w:cs="Arial"/>
                <w:sz w:val="18"/>
                <w:szCs w:val="18"/>
                <w:lang w:val="mn-MN"/>
              </w:rPr>
            </w:pPr>
          </w:p>
        </w:tc>
      </w:tr>
      <w:tr w:rsidR="00072C9D" w:rsidRPr="005D5EA4" w14:paraId="79431C6A" w14:textId="77777777" w:rsidTr="000578D5">
        <w:trPr>
          <w:gridAfter w:val="1"/>
          <w:wAfter w:w="11" w:type="dxa"/>
          <w:cantSplit/>
          <w:trHeight w:val="231"/>
          <w:jc w:val="center"/>
        </w:trPr>
        <w:tc>
          <w:tcPr>
            <w:tcW w:w="3993" w:type="dxa"/>
            <w:gridSpan w:val="2"/>
            <w:vMerge/>
            <w:tcBorders>
              <w:right w:val="single" w:sz="4" w:space="0" w:color="auto"/>
            </w:tcBorders>
            <w:shd w:val="clear" w:color="auto" w:fill="FFFFFF"/>
          </w:tcPr>
          <w:p w14:paraId="74D6FD79" w14:textId="77777777" w:rsidR="00072C9D" w:rsidRPr="005D5EA4" w:rsidRDefault="00072C9D" w:rsidP="000578D5">
            <w:pPr>
              <w:pStyle w:val="BodyText"/>
              <w:rPr>
                <w:rFonts w:ascii="Arial Narrow" w:hAnsi="Arial Narrow" w:cs="Arial"/>
                <w:sz w:val="18"/>
                <w:szCs w:val="18"/>
              </w:rPr>
            </w:pPr>
          </w:p>
        </w:tc>
        <w:tc>
          <w:tcPr>
            <w:tcW w:w="3542" w:type="dxa"/>
            <w:gridSpan w:val="2"/>
            <w:tcBorders>
              <w:top w:val="nil"/>
              <w:left w:val="single" w:sz="4" w:space="0" w:color="auto"/>
              <w:bottom w:val="nil"/>
              <w:right w:val="nil"/>
            </w:tcBorders>
            <w:shd w:val="clear" w:color="auto" w:fill="FFFFFF"/>
            <w:vAlign w:val="center"/>
          </w:tcPr>
          <w:p w14:paraId="76C70A2F"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More than 1 year but less than 2 years</w:t>
            </w:r>
          </w:p>
        </w:tc>
        <w:tc>
          <w:tcPr>
            <w:tcW w:w="1958" w:type="dxa"/>
            <w:tcBorders>
              <w:top w:val="nil"/>
              <w:left w:val="nil"/>
              <w:bottom w:val="nil"/>
              <w:right w:val="single" w:sz="4" w:space="0" w:color="auto"/>
            </w:tcBorders>
            <w:shd w:val="clear" w:color="auto" w:fill="FFFFFF"/>
            <w:vAlign w:val="center"/>
          </w:tcPr>
          <w:p w14:paraId="4CDE9766"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3</w:t>
            </w:r>
          </w:p>
        </w:tc>
        <w:tc>
          <w:tcPr>
            <w:tcW w:w="1134" w:type="dxa"/>
            <w:vMerge/>
            <w:tcBorders>
              <w:left w:val="single" w:sz="4" w:space="0" w:color="auto"/>
            </w:tcBorders>
            <w:shd w:val="clear" w:color="auto" w:fill="FFFFFF"/>
            <w:vAlign w:val="center"/>
          </w:tcPr>
          <w:p w14:paraId="1262F44E" w14:textId="77777777" w:rsidR="00072C9D" w:rsidRPr="005D5EA4" w:rsidRDefault="00072C9D" w:rsidP="000578D5">
            <w:pPr>
              <w:pStyle w:val="BodyText"/>
              <w:jc w:val="center"/>
              <w:rPr>
                <w:rFonts w:ascii="Arial Narrow" w:hAnsi="Arial Narrow" w:cs="Arial"/>
                <w:sz w:val="18"/>
                <w:szCs w:val="18"/>
                <w:lang w:val="mn-MN"/>
              </w:rPr>
            </w:pPr>
          </w:p>
        </w:tc>
      </w:tr>
      <w:tr w:rsidR="00072C9D" w:rsidRPr="005D5EA4" w14:paraId="42AD200B" w14:textId="77777777" w:rsidTr="000578D5">
        <w:trPr>
          <w:gridAfter w:val="1"/>
          <w:wAfter w:w="11" w:type="dxa"/>
          <w:cantSplit/>
          <w:trHeight w:val="264"/>
          <w:jc w:val="center"/>
        </w:trPr>
        <w:tc>
          <w:tcPr>
            <w:tcW w:w="3993" w:type="dxa"/>
            <w:gridSpan w:val="2"/>
            <w:vMerge/>
            <w:tcBorders>
              <w:right w:val="single" w:sz="4" w:space="0" w:color="auto"/>
            </w:tcBorders>
            <w:shd w:val="clear" w:color="auto" w:fill="FFFFFF"/>
          </w:tcPr>
          <w:p w14:paraId="1EA604AC" w14:textId="77777777" w:rsidR="00072C9D" w:rsidRPr="005D5EA4" w:rsidRDefault="00072C9D" w:rsidP="000578D5">
            <w:pPr>
              <w:pStyle w:val="BodyText"/>
              <w:rPr>
                <w:rFonts w:ascii="Arial Narrow" w:hAnsi="Arial Narrow" w:cs="Arial"/>
                <w:sz w:val="18"/>
                <w:szCs w:val="18"/>
              </w:rPr>
            </w:pPr>
          </w:p>
        </w:tc>
        <w:tc>
          <w:tcPr>
            <w:tcW w:w="3542" w:type="dxa"/>
            <w:gridSpan w:val="2"/>
            <w:tcBorders>
              <w:top w:val="nil"/>
              <w:left w:val="single" w:sz="4" w:space="0" w:color="auto"/>
              <w:bottom w:val="nil"/>
              <w:right w:val="nil"/>
            </w:tcBorders>
            <w:shd w:val="clear" w:color="auto" w:fill="FFFFFF"/>
            <w:vAlign w:val="center"/>
          </w:tcPr>
          <w:p w14:paraId="620DFF31"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2 or more years but less than 5 years</w:t>
            </w:r>
          </w:p>
        </w:tc>
        <w:tc>
          <w:tcPr>
            <w:tcW w:w="1958" w:type="dxa"/>
            <w:tcBorders>
              <w:top w:val="nil"/>
              <w:left w:val="nil"/>
              <w:bottom w:val="nil"/>
              <w:right w:val="single" w:sz="4" w:space="0" w:color="auto"/>
            </w:tcBorders>
            <w:shd w:val="clear" w:color="auto" w:fill="FFFFFF"/>
            <w:vAlign w:val="center"/>
          </w:tcPr>
          <w:p w14:paraId="4E03EA4B"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4</w:t>
            </w:r>
          </w:p>
        </w:tc>
        <w:tc>
          <w:tcPr>
            <w:tcW w:w="1134" w:type="dxa"/>
            <w:vMerge/>
            <w:tcBorders>
              <w:left w:val="single" w:sz="4" w:space="0" w:color="auto"/>
            </w:tcBorders>
            <w:shd w:val="clear" w:color="auto" w:fill="FFFFFF"/>
            <w:vAlign w:val="center"/>
          </w:tcPr>
          <w:p w14:paraId="074023E1" w14:textId="77777777" w:rsidR="00072C9D" w:rsidRPr="005D5EA4" w:rsidRDefault="00072C9D" w:rsidP="000578D5">
            <w:pPr>
              <w:pStyle w:val="BodyText"/>
              <w:jc w:val="center"/>
              <w:rPr>
                <w:rFonts w:ascii="Arial Narrow" w:hAnsi="Arial Narrow" w:cs="Arial"/>
                <w:sz w:val="18"/>
                <w:szCs w:val="18"/>
                <w:lang w:val="mn-MN"/>
              </w:rPr>
            </w:pPr>
          </w:p>
        </w:tc>
      </w:tr>
      <w:tr w:rsidR="00072C9D" w:rsidRPr="005D5EA4" w14:paraId="419171A3" w14:textId="77777777" w:rsidTr="000578D5">
        <w:trPr>
          <w:gridAfter w:val="1"/>
          <w:wAfter w:w="11" w:type="dxa"/>
          <w:cantSplit/>
          <w:trHeight w:val="268"/>
          <w:jc w:val="center"/>
        </w:trPr>
        <w:tc>
          <w:tcPr>
            <w:tcW w:w="3993" w:type="dxa"/>
            <w:gridSpan w:val="2"/>
            <w:vMerge/>
            <w:tcBorders>
              <w:right w:val="single" w:sz="4" w:space="0" w:color="auto"/>
            </w:tcBorders>
            <w:shd w:val="clear" w:color="auto" w:fill="FFFFFF"/>
          </w:tcPr>
          <w:p w14:paraId="06B30D68" w14:textId="77777777" w:rsidR="00072C9D" w:rsidRPr="005D5EA4" w:rsidRDefault="00072C9D" w:rsidP="000578D5">
            <w:pPr>
              <w:pStyle w:val="BodyText"/>
              <w:rPr>
                <w:rFonts w:ascii="Arial Narrow" w:hAnsi="Arial Narrow" w:cs="Arial"/>
                <w:sz w:val="18"/>
                <w:szCs w:val="18"/>
              </w:rPr>
            </w:pPr>
          </w:p>
        </w:tc>
        <w:tc>
          <w:tcPr>
            <w:tcW w:w="3542" w:type="dxa"/>
            <w:gridSpan w:val="2"/>
            <w:tcBorders>
              <w:top w:val="nil"/>
              <w:left w:val="single" w:sz="4" w:space="0" w:color="auto"/>
              <w:bottom w:val="nil"/>
              <w:right w:val="nil"/>
            </w:tcBorders>
            <w:shd w:val="clear" w:color="auto" w:fill="FFFFFF"/>
            <w:vAlign w:val="center"/>
          </w:tcPr>
          <w:p w14:paraId="1E16063B"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5 or more years</w:t>
            </w:r>
          </w:p>
        </w:tc>
        <w:tc>
          <w:tcPr>
            <w:tcW w:w="1958" w:type="dxa"/>
            <w:tcBorders>
              <w:top w:val="nil"/>
              <w:left w:val="nil"/>
              <w:bottom w:val="nil"/>
              <w:right w:val="single" w:sz="4" w:space="0" w:color="auto"/>
            </w:tcBorders>
            <w:shd w:val="clear" w:color="auto" w:fill="FFFFFF"/>
            <w:vAlign w:val="center"/>
          </w:tcPr>
          <w:p w14:paraId="4DF9C8CB"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5</w:t>
            </w:r>
          </w:p>
        </w:tc>
        <w:tc>
          <w:tcPr>
            <w:tcW w:w="1134" w:type="dxa"/>
            <w:vMerge/>
            <w:tcBorders>
              <w:left w:val="single" w:sz="4" w:space="0" w:color="auto"/>
            </w:tcBorders>
            <w:shd w:val="clear" w:color="auto" w:fill="FFFFFF"/>
            <w:vAlign w:val="center"/>
          </w:tcPr>
          <w:p w14:paraId="0298F8E7" w14:textId="77777777" w:rsidR="00072C9D" w:rsidRPr="005D5EA4" w:rsidRDefault="00072C9D" w:rsidP="000578D5">
            <w:pPr>
              <w:pStyle w:val="BodyText"/>
              <w:jc w:val="center"/>
              <w:rPr>
                <w:rFonts w:ascii="Arial Narrow" w:hAnsi="Arial Narrow" w:cs="Arial"/>
                <w:sz w:val="18"/>
                <w:szCs w:val="18"/>
                <w:lang w:val="mn-MN"/>
              </w:rPr>
            </w:pPr>
          </w:p>
        </w:tc>
      </w:tr>
      <w:tr w:rsidR="00072C9D" w:rsidRPr="005D5EA4" w14:paraId="327BA178" w14:textId="77777777" w:rsidTr="000578D5">
        <w:trPr>
          <w:gridAfter w:val="1"/>
          <w:wAfter w:w="11" w:type="dxa"/>
          <w:cantSplit/>
          <w:trHeight w:val="447"/>
          <w:jc w:val="center"/>
        </w:trPr>
        <w:tc>
          <w:tcPr>
            <w:tcW w:w="3993" w:type="dxa"/>
            <w:gridSpan w:val="2"/>
            <w:vMerge/>
            <w:tcBorders>
              <w:right w:val="single" w:sz="4" w:space="0" w:color="auto"/>
            </w:tcBorders>
            <w:shd w:val="clear" w:color="auto" w:fill="FFFFFF"/>
          </w:tcPr>
          <w:p w14:paraId="03C14B25" w14:textId="77777777" w:rsidR="00072C9D" w:rsidRPr="005D5EA4" w:rsidRDefault="00072C9D" w:rsidP="000578D5">
            <w:pPr>
              <w:pStyle w:val="BodyText"/>
              <w:rPr>
                <w:rFonts w:ascii="Arial Narrow" w:hAnsi="Arial Narrow" w:cs="Arial"/>
                <w:sz w:val="18"/>
                <w:szCs w:val="18"/>
              </w:rPr>
            </w:pPr>
          </w:p>
        </w:tc>
        <w:tc>
          <w:tcPr>
            <w:tcW w:w="3542" w:type="dxa"/>
            <w:gridSpan w:val="2"/>
            <w:tcBorders>
              <w:top w:val="nil"/>
              <w:left w:val="single" w:sz="4" w:space="0" w:color="auto"/>
              <w:bottom w:val="single" w:sz="4" w:space="0" w:color="auto"/>
              <w:right w:val="nil"/>
            </w:tcBorders>
            <w:shd w:val="clear" w:color="auto" w:fill="FFFFFF"/>
            <w:vAlign w:val="center"/>
          </w:tcPr>
          <w:p w14:paraId="296C7527"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 xml:space="preserve">Never received dental care </w:t>
            </w:r>
          </w:p>
        </w:tc>
        <w:tc>
          <w:tcPr>
            <w:tcW w:w="1958" w:type="dxa"/>
            <w:tcBorders>
              <w:top w:val="nil"/>
              <w:left w:val="nil"/>
              <w:bottom w:val="single" w:sz="4" w:space="0" w:color="auto"/>
              <w:right w:val="single" w:sz="4" w:space="0" w:color="auto"/>
            </w:tcBorders>
            <w:shd w:val="clear" w:color="auto" w:fill="FFFFFF"/>
            <w:vAlign w:val="center"/>
          </w:tcPr>
          <w:p w14:paraId="40D7212D" w14:textId="77777777" w:rsidR="00072C9D" w:rsidRPr="005D5EA4" w:rsidRDefault="00072C9D" w:rsidP="000578D5">
            <w:pPr>
              <w:rPr>
                <w:rFonts w:ascii="Arial Narrow" w:hAnsi="Arial Narrow" w:cs="Arial"/>
                <w:i/>
                <w:sz w:val="18"/>
                <w:szCs w:val="18"/>
              </w:rPr>
            </w:pPr>
            <w:r w:rsidRPr="005D5EA4">
              <w:rPr>
                <w:rFonts w:ascii="Arial Narrow" w:hAnsi="Arial Narrow" w:cs="Arial"/>
                <w:sz w:val="18"/>
                <w:szCs w:val="18"/>
              </w:rPr>
              <w:t>6</w:t>
            </w:r>
            <w:r w:rsidRPr="005D5EA4">
              <w:rPr>
                <w:rFonts w:ascii="Arial Narrow" w:hAnsi="Arial Narrow" w:cs="Arial"/>
                <w:i/>
                <w:sz w:val="18"/>
                <w:szCs w:val="18"/>
              </w:rPr>
              <w:t xml:space="preserve"> If never, go to O</w:t>
            </w:r>
            <w:r>
              <w:rPr>
                <w:rFonts w:ascii="Arial Narrow" w:hAnsi="Arial Narrow" w:cs="Arial"/>
                <w:i/>
                <w:sz w:val="18"/>
                <w:szCs w:val="18"/>
              </w:rPr>
              <w:t>10</w:t>
            </w:r>
          </w:p>
        </w:tc>
        <w:tc>
          <w:tcPr>
            <w:tcW w:w="1134" w:type="dxa"/>
            <w:vMerge/>
            <w:tcBorders>
              <w:left w:val="single" w:sz="4" w:space="0" w:color="auto"/>
            </w:tcBorders>
            <w:shd w:val="clear" w:color="auto" w:fill="FFFFFF"/>
            <w:vAlign w:val="center"/>
          </w:tcPr>
          <w:p w14:paraId="1820842E" w14:textId="77777777" w:rsidR="00072C9D" w:rsidRPr="005D5EA4" w:rsidRDefault="00072C9D" w:rsidP="000578D5">
            <w:pPr>
              <w:pStyle w:val="BodyText"/>
              <w:jc w:val="center"/>
              <w:rPr>
                <w:rFonts w:ascii="Arial Narrow" w:hAnsi="Arial Narrow" w:cs="Arial"/>
                <w:sz w:val="18"/>
                <w:szCs w:val="18"/>
                <w:lang w:val="mn-MN"/>
              </w:rPr>
            </w:pPr>
          </w:p>
        </w:tc>
      </w:tr>
      <w:tr w:rsidR="00072C9D" w:rsidRPr="005D5EA4" w14:paraId="1EC236E0" w14:textId="77777777" w:rsidTr="000578D5">
        <w:trPr>
          <w:gridAfter w:val="1"/>
          <w:wAfter w:w="11" w:type="dxa"/>
          <w:cantSplit/>
          <w:trHeight w:val="113"/>
          <w:jc w:val="center"/>
        </w:trPr>
        <w:tc>
          <w:tcPr>
            <w:tcW w:w="3993" w:type="dxa"/>
            <w:gridSpan w:val="2"/>
            <w:vMerge w:val="restart"/>
            <w:tcBorders>
              <w:right w:val="single" w:sz="4" w:space="0" w:color="auto"/>
            </w:tcBorders>
            <w:shd w:val="clear" w:color="auto" w:fill="FFFFFF"/>
            <w:vAlign w:val="center"/>
          </w:tcPr>
          <w:p w14:paraId="4BEE3A61" w14:textId="77777777" w:rsidR="00072C9D" w:rsidRPr="005D5EA4" w:rsidRDefault="00072C9D" w:rsidP="000578D5">
            <w:pPr>
              <w:pStyle w:val="BodyText"/>
              <w:rPr>
                <w:rFonts w:ascii="Arial Narrow" w:hAnsi="Arial Narrow" w:cs="Arial"/>
                <w:sz w:val="18"/>
                <w:szCs w:val="18"/>
              </w:rPr>
            </w:pPr>
            <w:r w:rsidRPr="005D5EA4">
              <w:rPr>
                <w:rFonts w:ascii="Arial Narrow" w:hAnsi="Arial Narrow" w:cs="Arial"/>
                <w:sz w:val="18"/>
                <w:szCs w:val="18"/>
              </w:rPr>
              <w:t>What was the main reason for your last visit to the dentist?</w:t>
            </w:r>
          </w:p>
        </w:tc>
        <w:tc>
          <w:tcPr>
            <w:tcW w:w="3542" w:type="dxa"/>
            <w:gridSpan w:val="2"/>
            <w:tcBorders>
              <w:top w:val="single" w:sz="4" w:space="0" w:color="auto"/>
              <w:left w:val="single" w:sz="4" w:space="0" w:color="auto"/>
              <w:bottom w:val="nil"/>
              <w:right w:val="nil"/>
            </w:tcBorders>
            <w:shd w:val="clear" w:color="auto" w:fill="FFFFFF"/>
            <w:vAlign w:val="center"/>
          </w:tcPr>
          <w:p w14:paraId="0D428783"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Consultation/advice</w:t>
            </w:r>
          </w:p>
        </w:tc>
        <w:tc>
          <w:tcPr>
            <w:tcW w:w="1958" w:type="dxa"/>
            <w:tcBorders>
              <w:top w:val="single" w:sz="4" w:space="0" w:color="auto"/>
              <w:left w:val="nil"/>
              <w:bottom w:val="nil"/>
              <w:right w:val="single" w:sz="4" w:space="0" w:color="auto"/>
            </w:tcBorders>
            <w:shd w:val="clear" w:color="auto" w:fill="FFFFFF"/>
            <w:vAlign w:val="center"/>
          </w:tcPr>
          <w:p w14:paraId="4C55721F"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1</w:t>
            </w:r>
          </w:p>
        </w:tc>
        <w:tc>
          <w:tcPr>
            <w:tcW w:w="1134" w:type="dxa"/>
            <w:vMerge w:val="restart"/>
            <w:tcBorders>
              <w:left w:val="single" w:sz="4" w:space="0" w:color="auto"/>
            </w:tcBorders>
            <w:shd w:val="clear" w:color="auto" w:fill="FFFFFF"/>
            <w:vAlign w:val="center"/>
          </w:tcPr>
          <w:p w14:paraId="0507FEAF"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w:t>
            </w:r>
            <w:r>
              <w:rPr>
                <w:rFonts w:ascii="Arial Narrow" w:hAnsi="Arial Narrow" w:cs="Arial"/>
                <w:sz w:val="18"/>
                <w:szCs w:val="18"/>
              </w:rPr>
              <w:t>9</w:t>
            </w:r>
          </w:p>
        </w:tc>
      </w:tr>
      <w:tr w:rsidR="00072C9D" w:rsidRPr="005D5EA4" w14:paraId="60D8186B" w14:textId="77777777" w:rsidTr="000578D5">
        <w:trPr>
          <w:gridAfter w:val="1"/>
          <w:wAfter w:w="11" w:type="dxa"/>
          <w:cantSplit/>
          <w:trHeight w:val="112"/>
          <w:jc w:val="center"/>
        </w:trPr>
        <w:tc>
          <w:tcPr>
            <w:tcW w:w="3993" w:type="dxa"/>
            <w:gridSpan w:val="2"/>
            <w:vMerge/>
            <w:tcBorders>
              <w:right w:val="single" w:sz="4" w:space="0" w:color="auto"/>
            </w:tcBorders>
            <w:shd w:val="clear" w:color="auto" w:fill="FFFFFF"/>
          </w:tcPr>
          <w:p w14:paraId="1BBFE4CD" w14:textId="77777777" w:rsidR="00072C9D" w:rsidRPr="005D5EA4" w:rsidRDefault="00072C9D" w:rsidP="000578D5">
            <w:pPr>
              <w:pStyle w:val="BodyText"/>
              <w:rPr>
                <w:rFonts w:ascii="Arial Narrow" w:hAnsi="Arial Narrow" w:cs="Arial"/>
                <w:sz w:val="18"/>
                <w:szCs w:val="18"/>
              </w:rPr>
            </w:pPr>
          </w:p>
        </w:tc>
        <w:tc>
          <w:tcPr>
            <w:tcW w:w="3542" w:type="dxa"/>
            <w:gridSpan w:val="2"/>
            <w:tcBorders>
              <w:top w:val="nil"/>
              <w:left w:val="single" w:sz="4" w:space="0" w:color="auto"/>
              <w:bottom w:val="nil"/>
              <w:right w:val="nil"/>
            </w:tcBorders>
            <w:shd w:val="clear" w:color="auto" w:fill="FFFFFF"/>
            <w:vAlign w:val="center"/>
          </w:tcPr>
          <w:p w14:paraId="2BB95382"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Pain or trouble with teeth, gums or mouth</w:t>
            </w:r>
          </w:p>
        </w:tc>
        <w:tc>
          <w:tcPr>
            <w:tcW w:w="1958" w:type="dxa"/>
            <w:tcBorders>
              <w:top w:val="nil"/>
              <w:left w:val="nil"/>
              <w:bottom w:val="nil"/>
              <w:right w:val="single" w:sz="4" w:space="0" w:color="auto"/>
            </w:tcBorders>
            <w:shd w:val="clear" w:color="auto" w:fill="FFFFFF"/>
            <w:vAlign w:val="center"/>
          </w:tcPr>
          <w:p w14:paraId="7FC55D31"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2</w:t>
            </w:r>
          </w:p>
        </w:tc>
        <w:tc>
          <w:tcPr>
            <w:tcW w:w="1134" w:type="dxa"/>
            <w:vMerge/>
            <w:tcBorders>
              <w:left w:val="single" w:sz="4" w:space="0" w:color="auto"/>
            </w:tcBorders>
            <w:shd w:val="clear" w:color="auto" w:fill="FFFFFF"/>
            <w:vAlign w:val="center"/>
          </w:tcPr>
          <w:p w14:paraId="51951F21" w14:textId="77777777" w:rsidR="00072C9D" w:rsidRPr="005D5EA4" w:rsidRDefault="00072C9D" w:rsidP="000578D5">
            <w:pPr>
              <w:pStyle w:val="BodyText"/>
              <w:jc w:val="center"/>
              <w:rPr>
                <w:rFonts w:ascii="Arial Narrow" w:hAnsi="Arial Narrow" w:cs="Arial"/>
                <w:sz w:val="18"/>
                <w:szCs w:val="18"/>
                <w:lang w:val="mn-MN"/>
              </w:rPr>
            </w:pPr>
          </w:p>
        </w:tc>
      </w:tr>
      <w:tr w:rsidR="00072C9D" w:rsidRPr="005D5EA4" w14:paraId="4B7ED34B" w14:textId="77777777" w:rsidTr="000578D5">
        <w:trPr>
          <w:gridAfter w:val="1"/>
          <w:wAfter w:w="11" w:type="dxa"/>
          <w:cantSplit/>
          <w:trHeight w:val="112"/>
          <w:jc w:val="center"/>
        </w:trPr>
        <w:tc>
          <w:tcPr>
            <w:tcW w:w="3993" w:type="dxa"/>
            <w:gridSpan w:val="2"/>
            <w:vMerge/>
            <w:tcBorders>
              <w:right w:val="single" w:sz="4" w:space="0" w:color="auto"/>
            </w:tcBorders>
            <w:shd w:val="clear" w:color="auto" w:fill="FFFFFF"/>
          </w:tcPr>
          <w:p w14:paraId="5D2D9C22" w14:textId="77777777" w:rsidR="00072C9D" w:rsidRPr="005D5EA4" w:rsidRDefault="00072C9D" w:rsidP="000578D5">
            <w:pPr>
              <w:pStyle w:val="BodyText"/>
              <w:rPr>
                <w:rFonts w:ascii="Arial Narrow" w:hAnsi="Arial Narrow" w:cs="Arial"/>
                <w:sz w:val="18"/>
                <w:szCs w:val="18"/>
              </w:rPr>
            </w:pPr>
          </w:p>
        </w:tc>
        <w:tc>
          <w:tcPr>
            <w:tcW w:w="3542" w:type="dxa"/>
            <w:gridSpan w:val="2"/>
            <w:tcBorders>
              <w:top w:val="nil"/>
              <w:left w:val="single" w:sz="4" w:space="0" w:color="auto"/>
              <w:bottom w:val="nil"/>
              <w:right w:val="nil"/>
            </w:tcBorders>
            <w:shd w:val="clear" w:color="auto" w:fill="FFFFFF"/>
            <w:vAlign w:val="center"/>
          </w:tcPr>
          <w:p w14:paraId="39CBA755"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Treatment / follow-up treatment</w:t>
            </w:r>
          </w:p>
        </w:tc>
        <w:tc>
          <w:tcPr>
            <w:tcW w:w="1958" w:type="dxa"/>
            <w:tcBorders>
              <w:top w:val="nil"/>
              <w:left w:val="nil"/>
              <w:bottom w:val="nil"/>
              <w:right w:val="single" w:sz="4" w:space="0" w:color="auto"/>
            </w:tcBorders>
            <w:shd w:val="clear" w:color="auto" w:fill="FFFFFF"/>
            <w:vAlign w:val="center"/>
          </w:tcPr>
          <w:p w14:paraId="54DF3FB2"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3</w:t>
            </w:r>
          </w:p>
        </w:tc>
        <w:tc>
          <w:tcPr>
            <w:tcW w:w="1134" w:type="dxa"/>
            <w:vMerge/>
            <w:tcBorders>
              <w:left w:val="single" w:sz="4" w:space="0" w:color="auto"/>
            </w:tcBorders>
            <w:shd w:val="clear" w:color="auto" w:fill="FFFFFF"/>
            <w:vAlign w:val="center"/>
          </w:tcPr>
          <w:p w14:paraId="139B6503" w14:textId="77777777" w:rsidR="00072C9D" w:rsidRPr="005D5EA4" w:rsidRDefault="00072C9D" w:rsidP="000578D5">
            <w:pPr>
              <w:pStyle w:val="BodyText"/>
              <w:jc w:val="center"/>
              <w:rPr>
                <w:rFonts w:ascii="Arial Narrow" w:hAnsi="Arial Narrow" w:cs="Arial"/>
                <w:sz w:val="18"/>
                <w:szCs w:val="18"/>
                <w:lang w:val="mn-MN"/>
              </w:rPr>
            </w:pPr>
          </w:p>
        </w:tc>
      </w:tr>
      <w:tr w:rsidR="00072C9D" w:rsidRPr="005D5EA4" w14:paraId="1EE11C94" w14:textId="77777777" w:rsidTr="000578D5">
        <w:trPr>
          <w:gridAfter w:val="1"/>
          <w:wAfter w:w="11" w:type="dxa"/>
          <w:cantSplit/>
          <w:trHeight w:val="112"/>
          <w:jc w:val="center"/>
        </w:trPr>
        <w:tc>
          <w:tcPr>
            <w:tcW w:w="3993" w:type="dxa"/>
            <w:gridSpan w:val="2"/>
            <w:vMerge/>
            <w:tcBorders>
              <w:right w:val="single" w:sz="4" w:space="0" w:color="auto"/>
            </w:tcBorders>
            <w:shd w:val="clear" w:color="auto" w:fill="FFFFFF"/>
          </w:tcPr>
          <w:p w14:paraId="5B7CCEB8" w14:textId="77777777" w:rsidR="00072C9D" w:rsidRPr="005D5EA4" w:rsidRDefault="00072C9D" w:rsidP="000578D5">
            <w:pPr>
              <w:pStyle w:val="BodyText"/>
              <w:rPr>
                <w:rFonts w:ascii="Arial Narrow" w:hAnsi="Arial Narrow" w:cs="Arial"/>
                <w:sz w:val="18"/>
                <w:szCs w:val="18"/>
              </w:rPr>
            </w:pPr>
          </w:p>
        </w:tc>
        <w:tc>
          <w:tcPr>
            <w:tcW w:w="3542" w:type="dxa"/>
            <w:gridSpan w:val="2"/>
            <w:tcBorders>
              <w:top w:val="nil"/>
              <w:left w:val="single" w:sz="4" w:space="0" w:color="auto"/>
              <w:bottom w:val="nil"/>
              <w:right w:val="nil"/>
            </w:tcBorders>
            <w:shd w:val="clear" w:color="auto" w:fill="FFFFFF"/>
            <w:vAlign w:val="center"/>
          </w:tcPr>
          <w:p w14:paraId="5E1346F4"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Routine check-up treatment</w:t>
            </w:r>
          </w:p>
        </w:tc>
        <w:tc>
          <w:tcPr>
            <w:tcW w:w="1958" w:type="dxa"/>
            <w:tcBorders>
              <w:top w:val="nil"/>
              <w:left w:val="nil"/>
              <w:bottom w:val="nil"/>
              <w:right w:val="single" w:sz="4" w:space="0" w:color="auto"/>
            </w:tcBorders>
            <w:shd w:val="clear" w:color="auto" w:fill="FFFFFF"/>
            <w:vAlign w:val="center"/>
          </w:tcPr>
          <w:p w14:paraId="2495DDE0"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4</w:t>
            </w:r>
          </w:p>
        </w:tc>
        <w:tc>
          <w:tcPr>
            <w:tcW w:w="1134" w:type="dxa"/>
            <w:vMerge/>
            <w:tcBorders>
              <w:left w:val="single" w:sz="4" w:space="0" w:color="auto"/>
            </w:tcBorders>
            <w:shd w:val="clear" w:color="auto" w:fill="FFFFFF"/>
            <w:vAlign w:val="center"/>
          </w:tcPr>
          <w:p w14:paraId="246DAF0C" w14:textId="77777777" w:rsidR="00072C9D" w:rsidRPr="005D5EA4" w:rsidRDefault="00072C9D" w:rsidP="000578D5">
            <w:pPr>
              <w:pStyle w:val="BodyText"/>
              <w:jc w:val="center"/>
              <w:rPr>
                <w:rFonts w:ascii="Arial Narrow" w:hAnsi="Arial Narrow" w:cs="Arial"/>
                <w:sz w:val="18"/>
                <w:szCs w:val="18"/>
                <w:lang w:val="mn-MN"/>
              </w:rPr>
            </w:pPr>
          </w:p>
        </w:tc>
      </w:tr>
      <w:tr w:rsidR="00072C9D" w:rsidRPr="005D5EA4" w14:paraId="3D603E02" w14:textId="77777777" w:rsidTr="000578D5">
        <w:trPr>
          <w:gridAfter w:val="1"/>
          <w:wAfter w:w="11" w:type="dxa"/>
          <w:cantSplit/>
          <w:trHeight w:val="112"/>
          <w:jc w:val="center"/>
        </w:trPr>
        <w:tc>
          <w:tcPr>
            <w:tcW w:w="3993" w:type="dxa"/>
            <w:gridSpan w:val="2"/>
            <w:vMerge/>
            <w:tcBorders>
              <w:right w:val="single" w:sz="4" w:space="0" w:color="auto"/>
            </w:tcBorders>
            <w:shd w:val="clear" w:color="auto" w:fill="FFFFFF"/>
          </w:tcPr>
          <w:p w14:paraId="3D121C9A" w14:textId="77777777" w:rsidR="00072C9D" w:rsidRPr="005D5EA4" w:rsidRDefault="00072C9D" w:rsidP="000578D5">
            <w:pPr>
              <w:pStyle w:val="BodyText"/>
              <w:rPr>
                <w:rFonts w:ascii="Arial Narrow" w:hAnsi="Arial Narrow" w:cs="Arial"/>
                <w:sz w:val="18"/>
                <w:szCs w:val="18"/>
              </w:rPr>
            </w:pPr>
          </w:p>
        </w:tc>
        <w:tc>
          <w:tcPr>
            <w:tcW w:w="3542" w:type="dxa"/>
            <w:gridSpan w:val="2"/>
            <w:tcBorders>
              <w:top w:val="nil"/>
              <w:left w:val="single" w:sz="4" w:space="0" w:color="auto"/>
              <w:bottom w:val="single" w:sz="4" w:space="0" w:color="auto"/>
              <w:right w:val="nil"/>
            </w:tcBorders>
            <w:shd w:val="clear" w:color="auto" w:fill="FFFFFF"/>
            <w:vAlign w:val="center"/>
          </w:tcPr>
          <w:p w14:paraId="7AE01AAE"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Other</w:t>
            </w:r>
          </w:p>
        </w:tc>
        <w:tc>
          <w:tcPr>
            <w:tcW w:w="1958" w:type="dxa"/>
            <w:tcBorders>
              <w:top w:val="nil"/>
              <w:left w:val="nil"/>
              <w:bottom w:val="single" w:sz="4" w:space="0" w:color="auto"/>
              <w:right w:val="single" w:sz="4" w:space="0" w:color="auto"/>
            </w:tcBorders>
            <w:shd w:val="clear" w:color="auto" w:fill="FFFFFF"/>
            <w:vAlign w:val="center"/>
          </w:tcPr>
          <w:p w14:paraId="026C8425" w14:textId="77777777" w:rsidR="00072C9D" w:rsidRPr="005D5EA4" w:rsidRDefault="00072C9D" w:rsidP="000578D5">
            <w:pPr>
              <w:rPr>
                <w:rFonts w:ascii="Arial Narrow" w:hAnsi="Arial Narrow" w:cs="Arial"/>
                <w:sz w:val="18"/>
                <w:szCs w:val="18"/>
              </w:rPr>
            </w:pPr>
          </w:p>
          <w:p w14:paraId="18162788" w14:textId="77777777" w:rsidR="00072C9D" w:rsidRPr="005D5EA4" w:rsidRDefault="00072C9D" w:rsidP="000578D5">
            <w:pPr>
              <w:rPr>
                <w:rFonts w:ascii="Arial Narrow" w:hAnsi="Arial Narrow" w:cs="Arial"/>
                <w:i/>
                <w:sz w:val="18"/>
                <w:szCs w:val="18"/>
              </w:rPr>
            </w:pPr>
            <w:r w:rsidRPr="005D5EA4">
              <w:rPr>
                <w:rFonts w:ascii="Arial Narrow" w:hAnsi="Arial Narrow" w:cs="Arial"/>
                <w:sz w:val="18"/>
                <w:szCs w:val="18"/>
              </w:rPr>
              <w:t xml:space="preserve">5 </w:t>
            </w:r>
            <w:r w:rsidRPr="005D5EA4">
              <w:rPr>
                <w:rFonts w:ascii="Arial Narrow" w:hAnsi="Arial Narrow" w:cs="Arial"/>
                <w:i/>
                <w:sz w:val="18"/>
                <w:szCs w:val="18"/>
              </w:rPr>
              <w:t>If other, go to O</w:t>
            </w:r>
            <w:r>
              <w:rPr>
                <w:rFonts w:ascii="Arial Narrow" w:hAnsi="Arial Narrow" w:cs="Arial"/>
                <w:i/>
                <w:sz w:val="18"/>
                <w:szCs w:val="18"/>
              </w:rPr>
              <w:t>9</w:t>
            </w:r>
            <w:r w:rsidRPr="005D5EA4">
              <w:rPr>
                <w:rFonts w:ascii="Arial Narrow" w:hAnsi="Arial Narrow" w:cs="Arial"/>
                <w:i/>
                <w:sz w:val="18"/>
                <w:szCs w:val="18"/>
              </w:rPr>
              <w:t xml:space="preserve"> other</w:t>
            </w:r>
          </w:p>
        </w:tc>
        <w:tc>
          <w:tcPr>
            <w:tcW w:w="1134" w:type="dxa"/>
            <w:vMerge/>
            <w:tcBorders>
              <w:left w:val="single" w:sz="4" w:space="0" w:color="auto"/>
              <w:bottom w:val="single" w:sz="4" w:space="0" w:color="auto"/>
            </w:tcBorders>
            <w:shd w:val="clear" w:color="auto" w:fill="FFFFFF"/>
            <w:vAlign w:val="center"/>
          </w:tcPr>
          <w:p w14:paraId="24F746B4" w14:textId="77777777" w:rsidR="00072C9D" w:rsidRPr="005D5EA4" w:rsidRDefault="00072C9D" w:rsidP="000578D5">
            <w:pPr>
              <w:pStyle w:val="BodyText"/>
              <w:jc w:val="center"/>
              <w:rPr>
                <w:rFonts w:ascii="Arial Narrow" w:hAnsi="Arial Narrow" w:cs="Arial"/>
                <w:sz w:val="18"/>
                <w:szCs w:val="18"/>
                <w:lang w:val="mn-MN"/>
              </w:rPr>
            </w:pPr>
          </w:p>
        </w:tc>
      </w:tr>
      <w:tr w:rsidR="00072C9D" w:rsidRPr="005D5EA4" w14:paraId="0BD4B08E" w14:textId="77777777" w:rsidTr="000578D5">
        <w:trPr>
          <w:gridAfter w:val="1"/>
          <w:wAfter w:w="11" w:type="dxa"/>
          <w:cantSplit/>
          <w:trHeight w:val="112"/>
          <w:jc w:val="center"/>
        </w:trPr>
        <w:tc>
          <w:tcPr>
            <w:tcW w:w="3993" w:type="dxa"/>
            <w:gridSpan w:val="2"/>
            <w:vMerge/>
            <w:tcBorders>
              <w:right w:val="single" w:sz="4" w:space="0" w:color="auto"/>
            </w:tcBorders>
            <w:shd w:val="clear" w:color="auto" w:fill="FFFFFF"/>
          </w:tcPr>
          <w:p w14:paraId="3037ABAB" w14:textId="77777777" w:rsidR="00072C9D" w:rsidRPr="005D5EA4" w:rsidRDefault="00072C9D" w:rsidP="000578D5">
            <w:pPr>
              <w:pStyle w:val="BodyText"/>
              <w:rPr>
                <w:rFonts w:ascii="Arial Narrow" w:hAnsi="Arial Narrow" w:cs="Arial"/>
                <w:sz w:val="18"/>
                <w:szCs w:val="18"/>
              </w:rPr>
            </w:pPr>
          </w:p>
        </w:tc>
        <w:tc>
          <w:tcPr>
            <w:tcW w:w="3542" w:type="dxa"/>
            <w:gridSpan w:val="2"/>
            <w:tcBorders>
              <w:top w:val="single" w:sz="4" w:space="0" w:color="auto"/>
              <w:left w:val="single" w:sz="4" w:space="0" w:color="auto"/>
              <w:bottom w:val="single" w:sz="4" w:space="0" w:color="auto"/>
              <w:right w:val="nil"/>
            </w:tcBorders>
            <w:shd w:val="clear" w:color="auto" w:fill="FFFFFF"/>
            <w:vAlign w:val="center"/>
          </w:tcPr>
          <w:p w14:paraId="62C189E6"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Other (please specify)</w:t>
            </w:r>
          </w:p>
        </w:tc>
        <w:tc>
          <w:tcPr>
            <w:tcW w:w="1958" w:type="dxa"/>
            <w:tcBorders>
              <w:top w:val="single" w:sz="4" w:space="0" w:color="auto"/>
              <w:left w:val="nil"/>
              <w:bottom w:val="single" w:sz="4" w:space="0" w:color="auto"/>
              <w:right w:val="single" w:sz="4" w:space="0" w:color="auto"/>
            </w:tcBorders>
            <w:shd w:val="clear" w:color="auto" w:fill="FFFFFF"/>
          </w:tcPr>
          <w:p w14:paraId="35D42109" w14:textId="77777777" w:rsidR="00072C9D" w:rsidRPr="005D5EA4" w:rsidRDefault="00072C9D" w:rsidP="000578D5">
            <w:pPr>
              <w:rPr>
                <w:rFonts w:ascii="Arial Narrow" w:hAnsi="Arial Narrow"/>
                <w:sz w:val="20"/>
                <w:szCs w:val="20"/>
                <w:lang w:val="mn-MN" w:eastAsia="zh-CN"/>
              </w:rPr>
            </w:pPr>
          </w:p>
          <w:p w14:paraId="26042000" w14:textId="77777777" w:rsidR="00072C9D" w:rsidRPr="005D5EA4" w:rsidRDefault="00072C9D" w:rsidP="000578D5">
            <w:pPr>
              <w:rPr>
                <w:rFonts w:ascii="Arial Narrow" w:hAnsi="Arial Narrow" w:cs="Arial"/>
                <w:sz w:val="18"/>
                <w:szCs w:val="18"/>
              </w:rPr>
            </w:pPr>
            <w:r w:rsidRPr="005D5EA4">
              <w:rPr>
                <w:rFonts w:ascii="Arial Narrow" w:hAnsi="Arial Narrow"/>
                <w:sz w:val="20"/>
                <w:szCs w:val="20"/>
                <w:lang w:eastAsia="zh-CN"/>
              </w:rPr>
              <w:t>└─┴─┴─┴─┴┘</w:t>
            </w:r>
          </w:p>
        </w:tc>
        <w:tc>
          <w:tcPr>
            <w:tcW w:w="1134" w:type="dxa"/>
            <w:tcBorders>
              <w:top w:val="single" w:sz="4" w:space="0" w:color="auto"/>
              <w:left w:val="single" w:sz="4" w:space="0" w:color="auto"/>
              <w:bottom w:val="single" w:sz="4" w:space="0" w:color="auto"/>
            </w:tcBorders>
            <w:shd w:val="clear" w:color="auto" w:fill="FFFFFF"/>
            <w:vAlign w:val="center"/>
          </w:tcPr>
          <w:p w14:paraId="074C6FA7" w14:textId="77777777" w:rsidR="00072C9D" w:rsidRPr="005D5EA4" w:rsidRDefault="00072C9D" w:rsidP="000578D5">
            <w:pPr>
              <w:pStyle w:val="BodyText"/>
              <w:spacing w:after="0"/>
              <w:jc w:val="center"/>
              <w:rPr>
                <w:rFonts w:ascii="Arial Narrow" w:hAnsi="Arial Narrow" w:cs="Arial"/>
                <w:sz w:val="18"/>
                <w:szCs w:val="18"/>
              </w:rPr>
            </w:pPr>
            <w:r w:rsidRPr="005D5EA4">
              <w:rPr>
                <w:rFonts w:ascii="Arial Narrow" w:hAnsi="Arial Narrow" w:cs="Arial"/>
                <w:sz w:val="18"/>
                <w:szCs w:val="18"/>
              </w:rPr>
              <w:t>O</w:t>
            </w:r>
            <w:r>
              <w:rPr>
                <w:rFonts w:ascii="Arial Narrow" w:hAnsi="Arial Narrow" w:cs="Arial"/>
                <w:sz w:val="18"/>
                <w:szCs w:val="18"/>
              </w:rPr>
              <w:t>9</w:t>
            </w:r>
          </w:p>
          <w:p w14:paraId="1A64105E" w14:textId="77777777" w:rsidR="00072C9D" w:rsidRPr="005D5EA4" w:rsidRDefault="00072C9D" w:rsidP="000578D5">
            <w:pPr>
              <w:pStyle w:val="BodyText"/>
              <w:spacing w:after="0"/>
              <w:jc w:val="center"/>
              <w:rPr>
                <w:rFonts w:ascii="Arial Narrow" w:hAnsi="Arial Narrow" w:cs="Arial"/>
                <w:sz w:val="18"/>
                <w:szCs w:val="18"/>
              </w:rPr>
            </w:pPr>
            <w:r w:rsidRPr="005D5EA4">
              <w:rPr>
                <w:rFonts w:ascii="Arial Narrow" w:hAnsi="Arial Narrow" w:cs="Arial"/>
                <w:sz w:val="18"/>
                <w:szCs w:val="18"/>
              </w:rPr>
              <w:t>other</w:t>
            </w:r>
          </w:p>
        </w:tc>
      </w:tr>
      <w:tr w:rsidR="00072C9D" w:rsidRPr="005D5EA4" w14:paraId="08775330" w14:textId="77777777" w:rsidTr="000578D5">
        <w:trPr>
          <w:gridAfter w:val="1"/>
          <w:wAfter w:w="11" w:type="dxa"/>
          <w:cantSplit/>
          <w:trHeight w:val="2031"/>
          <w:jc w:val="center"/>
        </w:trPr>
        <w:tc>
          <w:tcPr>
            <w:tcW w:w="3993" w:type="dxa"/>
            <w:gridSpan w:val="2"/>
            <w:tcBorders>
              <w:right w:val="single" w:sz="4" w:space="0" w:color="auto"/>
            </w:tcBorders>
            <w:shd w:val="clear" w:color="auto" w:fill="FFFFFF"/>
            <w:vAlign w:val="center"/>
          </w:tcPr>
          <w:p w14:paraId="7985F938" w14:textId="77777777" w:rsidR="00072C9D" w:rsidRPr="005D5EA4" w:rsidRDefault="00072C9D" w:rsidP="000578D5">
            <w:pPr>
              <w:pStyle w:val="BodyText"/>
              <w:rPr>
                <w:rFonts w:ascii="Arial Narrow" w:hAnsi="Arial Narrow" w:cs="Arial"/>
                <w:sz w:val="18"/>
                <w:szCs w:val="18"/>
              </w:rPr>
            </w:pPr>
            <w:r w:rsidRPr="005D5EA4">
              <w:rPr>
                <w:rFonts w:ascii="Arial Narrow" w:hAnsi="Arial Narrow" w:cs="Arial"/>
                <w:sz w:val="18"/>
                <w:szCs w:val="18"/>
              </w:rPr>
              <w:t>How often do you clean your teeth?</w:t>
            </w:r>
          </w:p>
        </w:tc>
        <w:tc>
          <w:tcPr>
            <w:tcW w:w="3542" w:type="dxa"/>
            <w:gridSpan w:val="2"/>
            <w:tcBorders>
              <w:top w:val="single" w:sz="4" w:space="0" w:color="auto"/>
              <w:left w:val="single" w:sz="4" w:space="0" w:color="auto"/>
              <w:bottom w:val="single" w:sz="4" w:space="0" w:color="auto"/>
              <w:right w:val="nil"/>
            </w:tcBorders>
            <w:shd w:val="clear" w:color="auto" w:fill="FFFFFF"/>
            <w:vAlign w:val="center"/>
          </w:tcPr>
          <w:p w14:paraId="23B6DE0B"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Never</w:t>
            </w:r>
          </w:p>
          <w:p w14:paraId="397119D9"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p>
          <w:p w14:paraId="42F9691B"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Once a month</w:t>
            </w:r>
          </w:p>
          <w:p w14:paraId="75421163"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2-3 times a month</w:t>
            </w:r>
          </w:p>
          <w:p w14:paraId="02A20857"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Once a week</w:t>
            </w:r>
          </w:p>
          <w:p w14:paraId="1D26B15F"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2-6 times a week</w:t>
            </w:r>
          </w:p>
          <w:p w14:paraId="706F5317"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Once a day</w:t>
            </w:r>
          </w:p>
          <w:p w14:paraId="79D3986E"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Twice or more a day</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458BB690"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 xml:space="preserve">1 </w:t>
            </w:r>
            <w:r w:rsidRPr="005D5EA4">
              <w:rPr>
                <w:rFonts w:ascii="Arial Narrow" w:hAnsi="Arial Narrow"/>
                <w:i/>
                <w:sz w:val="20"/>
                <w:szCs w:val="20"/>
                <w:lang w:eastAsia="zh-CN"/>
              </w:rPr>
              <w:t xml:space="preserve">If never, go to </w:t>
            </w:r>
            <w:r>
              <w:rPr>
                <w:rFonts w:ascii="Arial Narrow" w:hAnsi="Arial Narrow"/>
                <w:i/>
                <w:sz w:val="20"/>
                <w:szCs w:val="20"/>
                <w:lang w:eastAsia="zh-CN"/>
              </w:rPr>
              <w:t>next section</w:t>
            </w:r>
          </w:p>
          <w:p w14:paraId="1BE77CDE"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2</w:t>
            </w:r>
          </w:p>
          <w:p w14:paraId="1AAE203A"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3</w:t>
            </w:r>
          </w:p>
          <w:p w14:paraId="251700CD"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4</w:t>
            </w:r>
          </w:p>
          <w:p w14:paraId="7E8686FE"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5</w:t>
            </w:r>
          </w:p>
          <w:p w14:paraId="09F5CC44"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6</w:t>
            </w:r>
          </w:p>
          <w:p w14:paraId="35AA0846"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7</w:t>
            </w:r>
          </w:p>
        </w:tc>
        <w:tc>
          <w:tcPr>
            <w:tcW w:w="1134" w:type="dxa"/>
            <w:tcBorders>
              <w:top w:val="single" w:sz="4" w:space="0" w:color="auto"/>
              <w:left w:val="single" w:sz="4" w:space="0" w:color="auto"/>
              <w:bottom w:val="single" w:sz="4" w:space="0" w:color="auto"/>
            </w:tcBorders>
            <w:shd w:val="clear" w:color="auto" w:fill="FFFFFF"/>
            <w:vAlign w:val="center"/>
          </w:tcPr>
          <w:p w14:paraId="570C286A"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w:t>
            </w:r>
            <w:r>
              <w:rPr>
                <w:rFonts w:ascii="Arial Narrow" w:hAnsi="Arial Narrow" w:cs="Arial"/>
                <w:sz w:val="18"/>
                <w:szCs w:val="18"/>
              </w:rPr>
              <w:t>10</w:t>
            </w:r>
          </w:p>
        </w:tc>
      </w:tr>
      <w:tr w:rsidR="00072C9D" w:rsidRPr="005D5EA4" w14:paraId="4482945E" w14:textId="77777777" w:rsidTr="000578D5">
        <w:trPr>
          <w:gridAfter w:val="1"/>
          <w:wAfter w:w="11" w:type="dxa"/>
          <w:cantSplit/>
          <w:trHeight w:val="528"/>
          <w:jc w:val="center"/>
        </w:trPr>
        <w:tc>
          <w:tcPr>
            <w:tcW w:w="3993" w:type="dxa"/>
            <w:gridSpan w:val="2"/>
            <w:tcBorders>
              <w:right w:val="single" w:sz="4" w:space="0" w:color="auto"/>
            </w:tcBorders>
            <w:shd w:val="clear" w:color="auto" w:fill="FFFFFF"/>
            <w:vAlign w:val="center"/>
          </w:tcPr>
          <w:p w14:paraId="64BF0265" w14:textId="77777777" w:rsidR="00072C9D" w:rsidRPr="005D5EA4" w:rsidRDefault="00072C9D" w:rsidP="000578D5">
            <w:pPr>
              <w:pStyle w:val="BodyText"/>
              <w:rPr>
                <w:rFonts w:ascii="Arial Narrow" w:hAnsi="Arial Narrow" w:cs="Arial"/>
                <w:sz w:val="18"/>
                <w:szCs w:val="18"/>
              </w:rPr>
            </w:pPr>
            <w:r w:rsidRPr="005D5EA4">
              <w:rPr>
                <w:rFonts w:ascii="Arial Narrow" w:hAnsi="Arial Narrow" w:cs="Arial"/>
                <w:sz w:val="18"/>
                <w:szCs w:val="18"/>
              </w:rPr>
              <w:t xml:space="preserve">Do you use toothpaste to clean your teeth? </w:t>
            </w:r>
          </w:p>
          <w:p w14:paraId="0ECBD21B" w14:textId="77777777" w:rsidR="00072C9D" w:rsidRPr="005D5EA4" w:rsidRDefault="00072C9D" w:rsidP="000578D5">
            <w:pPr>
              <w:pStyle w:val="BodyText"/>
              <w:rPr>
                <w:rFonts w:ascii="Arial Narrow" w:hAnsi="Arial Narrow" w:cs="Arial"/>
                <w:sz w:val="18"/>
                <w:szCs w:val="18"/>
              </w:rPr>
            </w:pPr>
          </w:p>
        </w:tc>
        <w:tc>
          <w:tcPr>
            <w:tcW w:w="3542" w:type="dxa"/>
            <w:gridSpan w:val="2"/>
            <w:tcBorders>
              <w:top w:val="single" w:sz="4" w:space="0" w:color="auto"/>
              <w:left w:val="single" w:sz="4" w:space="0" w:color="auto"/>
              <w:bottom w:val="single" w:sz="4" w:space="0" w:color="auto"/>
              <w:right w:val="nil"/>
            </w:tcBorders>
            <w:shd w:val="clear" w:color="auto" w:fill="FFFFFF"/>
            <w:vAlign w:val="center"/>
          </w:tcPr>
          <w:p w14:paraId="3C48217D" w14:textId="77777777" w:rsidR="00072C9D" w:rsidRPr="005D5EA4" w:rsidRDefault="00072C9D" w:rsidP="000578D5">
            <w:pPr>
              <w:pStyle w:val="ListParagraph"/>
              <w:spacing w:line="276" w:lineRule="auto"/>
              <w:jc w:val="right"/>
              <w:rPr>
                <w:rFonts w:ascii="Arial Narrow" w:hAnsi="Arial Narrow" w:cs="Arial"/>
                <w:color w:val="auto"/>
                <w:sz w:val="18"/>
                <w:szCs w:val="18"/>
              </w:rPr>
            </w:pPr>
            <w:r w:rsidRPr="005D5EA4">
              <w:rPr>
                <w:rFonts w:ascii="Arial Narrow" w:hAnsi="Arial Narrow" w:cs="Arial"/>
                <w:color w:val="auto"/>
                <w:sz w:val="18"/>
                <w:szCs w:val="18"/>
              </w:rPr>
              <w:t>Yes</w:t>
            </w:r>
          </w:p>
          <w:p w14:paraId="36397D6C"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No</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568D56E0"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1</w:t>
            </w:r>
          </w:p>
          <w:p w14:paraId="074AA386"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2</w:t>
            </w:r>
            <w:r w:rsidRPr="005D5EA4">
              <w:rPr>
                <w:rFonts w:ascii="Arial Narrow" w:hAnsi="Arial Narrow"/>
                <w:i/>
              </w:rPr>
              <w:t xml:space="preserve"> </w:t>
            </w:r>
            <w:r w:rsidRPr="005D5EA4">
              <w:rPr>
                <w:rFonts w:ascii="Arial Narrow" w:hAnsi="Arial Narrow"/>
                <w:i/>
                <w:sz w:val="20"/>
                <w:szCs w:val="20"/>
                <w:lang w:eastAsia="zh-CN"/>
              </w:rPr>
              <w:t>If No, go to O1</w:t>
            </w:r>
            <w:r>
              <w:rPr>
                <w:rFonts w:ascii="Arial Narrow" w:hAnsi="Arial Narrow"/>
                <w:i/>
                <w:sz w:val="20"/>
                <w:szCs w:val="20"/>
                <w:lang w:eastAsia="zh-CN"/>
              </w:rPr>
              <w:t>3</w:t>
            </w:r>
            <w:r w:rsidRPr="005D5EA4">
              <w:rPr>
                <w:rFonts w:ascii="Arial Narrow" w:hAnsi="Arial Narrow"/>
                <w:i/>
                <w:sz w:val="20"/>
                <w:szCs w:val="20"/>
                <w:lang w:eastAsia="zh-CN"/>
              </w:rPr>
              <w:t xml:space="preserve">a </w:t>
            </w:r>
          </w:p>
        </w:tc>
        <w:tc>
          <w:tcPr>
            <w:tcW w:w="1134" w:type="dxa"/>
            <w:tcBorders>
              <w:top w:val="single" w:sz="4" w:space="0" w:color="auto"/>
              <w:left w:val="single" w:sz="4" w:space="0" w:color="auto"/>
              <w:bottom w:val="single" w:sz="4" w:space="0" w:color="auto"/>
            </w:tcBorders>
            <w:shd w:val="clear" w:color="auto" w:fill="FFFFFF"/>
            <w:vAlign w:val="center"/>
          </w:tcPr>
          <w:p w14:paraId="556FFE7B"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O1</w:t>
            </w:r>
            <w:r>
              <w:rPr>
                <w:rFonts w:ascii="Arial Narrow" w:hAnsi="Arial Narrow" w:cs="Arial"/>
                <w:sz w:val="18"/>
                <w:szCs w:val="18"/>
              </w:rPr>
              <w:t>1</w:t>
            </w:r>
          </w:p>
        </w:tc>
      </w:tr>
      <w:tr w:rsidR="00072C9D" w:rsidRPr="005D5EA4" w14:paraId="7458A08E" w14:textId="77777777" w:rsidTr="000578D5">
        <w:trPr>
          <w:gridAfter w:val="1"/>
          <w:wAfter w:w="11" w:type="dxa"/>
          <w:cantSplit/>
          <w:trHeight w:val="861"/>
          <w:jc w:val="center"/>
        </w:trPr>
        <w:tc>
          <w:tcPr>
            <w:tcW w:w="3993" w:type="dxa"/>
            <w:gridSpan w:val="2"/>
            <w:tcBorders>
              <w:right w:val="single" w:sz="4" w:space="0" w:color="auto"/>
            </w:tcBorders>
            <w:shd w:val="clear" w:color="auto" w:fill="FFFFFF"/>
            <w:vAlign w:val="center"/>
          </w:tcPr>
          <w:p w14:paraId="6082B243" w14:textId="77777777" w:rsidR="00072C9D" w:rsidRPr="005D5EA4" w:rsidRDefault="00072C9D" w:rsidP="000578D5">
            <w:pPr>
              <w:pStyle w:val="BodyText"/>
              <w:rPr>
                <w:rFonts w:ascii="Arial Narrow" w:hAnsi="Arial Narrow" w:cs="Arial"/>
                <w:sz w:val="18"/>
                <w:szCs w:val="18"/>
              </w:rPr>
            </w:pPr>
            <w:r w:rsidRPr="005D5EA4">
              <w:rPr>
                <w:rFonts w:ascii="Arial Narrow" w:hAnsi="Arial Narrow" w:cs="Arial"/>
                <w:sz w:val="18"/>
                <w:szCs w:val="18"/>
              </w:rPr>
              <w:t xml:space="preserve">Did you use toothpaste containing fluoride? </w:t>
            </w:r>
          </w:p>
        </w:tc>
        <w:tc>
          <w:tcPr>
            <w:tcW w:w="3542" w:type="dxa"/>
            <w:gridSpan w:val="2"/>
            <w:tcBorders>
              <w:top w:val="single" w:sz="4" w:space="0" w:color="auto"/>
              <w:left w:val="single" w:sz="4" w:space="0" w:color="auto"/>
              <w:bottom w:val="single" w:sz="4" w:space="0" w:color="auto"/>
              <w:right w:val="nil"/>
            </w:tcBorders>
            <w:shd w:val="clear" w:color="auto" w:fill="FFFFFF"/>
            <w:vAlign w:val="center"/>
          </w:tcPr>
          <w:p w14:paraId="10FDA58F" w14:textId="77777777" w:rsidR="00072C9D" w:rsidRPr="005D5EA4" w:rsidRDefault="00072C9D" w:rsidP="000578D5">
            <w:pPr>
              <w:pStyle w:val="ListParagraph"/>
              <w:spacing w:line="276" w:lineRule="auto"/>
              <w:jc w:val="right"/>
              <w:rPr>
                <w:rFonts w:ascii="Arial Narrow" w:hAnsi="Arial Narrow" w:cs="Arial"/>
                <w:color w:val="auto"/>
                <w:sz w:val="18"/>
                <w:szCs w:val="18"/>
              </w:rPr>
            </w:pPr>
            <w:r w:rsidRPr="005D5EA4">
              <w:rPr>
                <w:rFonts w:ascii="Arial Narrow" w:hAnsi="Arial Narrow" w:cs="Arial"/>
                <w:color w:val="auto"/>
                <w:sz w:val="18"/>
                <w:szCs w:val="18"/>
              </w:rPr>
              <w:t>Yes</w:t>
            </w:r>
          </w:p>
          <w:p w14:paraId="6DC52408" w14:textId="77777777" w:rsidR="00072C9D" w:rsidRPr="005D5EA4" w:rsidRDefault="00072C9D" w:rsidP="000578D5">
            <w:pPr>
              <w:pStyle w:val="ListParagraph"/>
              <w:spacing w:line="276" w:lineRule="auto"/>
              <w:jc w:val="right"/>
              <w:rPr>
                <w:rFonts w:ascii="Arial Narrow" w:hAnsi="Arial Narrow" w:cs="Arial"/>
                <w:color w:val="auto"/>
                <w:sz w:val="18"/>
                <w:szCs w:val="18"/>
              </w:rPr>
            </w:pPr>
            <w:r w:rsidRPr="005D5EA4">
              <w:rPr>
                <w:rFonts w:ascii="Arial Narrow" w:hAnsi="Arial Narrow" w:cs="Arial"/>
                <w:color w:val="auto"/>
                <w:sz w:val="18"/>
                <w:szCs w:val="18"/>
              </w:rPr>
              <w:t>No</w:t>
            </w:r>
          </w:p>
          <w:p w14:paraId="3F0432E1" w14:textId="77777777" w:rsidR="00072C9D" w:rsidRPr="005D5EA4" w:rsidRDefault="00072C9D" w:rsidP="000578D5">
            <w:pPr>
              <w:pStyle w:val="ListParagraph"/>
              <w:spacing w:line="276" w:lineRule="auto"/>
              <w:jc w:val="right"/>
              <w:rPr>
                <w:rFonts w:ascii="Arial Narrow" w:hAnsi="Arial Narrow" w:cs="Arial"/>
                <w:color w:val="auto"/>
                <w:sz w:val="18"/>
                <w:szCs w:val="18"/>
              </w:rPr>
            </w:pPr>
            <w:r w:rsidRPr="005D5EA4">
              <w:rPr>
                <w:rFonts w:ascii="Arial Narrow" w:hAnsi="Arial Narrow" w:cs="Arial"/>
                <w:color w:val="auto"/>
                <w:sz w:val="18"/>
                <w:szCs w:val="18"/>
              </w:rPr>
              <w:t xml:space="preserve">Don`t know </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1F20B1D7"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1</w:t>
            </w:r>
          </w:p>
          <w:p w14:paraId="44533F40"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2</w:t>
            </w:r>
          </w:p>
          <w:p w14:paraId="48AE524A"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77</w:t>
            </w:r>
          </w:p>
        </w:tc>
        <w:tc>
          <w:tcPr>
            <w:tcW w:w="1134" w:type="dxa"/>
            <w:tcBorders>
              <w:top w:val="single" w:sz="4" w:space="0" w:color="auto"/>
              <w:left w:val="single" w:sz="4" w:space="0" w:color="auto"/>
              <w:bottom w:val="single" w:sz="4" w:space="0" w:color="auto"/>
            </w:tcBorders>
            <w:shd w:val="clear" w:color="auto" w:fill="FFFFFF"/>
            <w:vAlign w:val="center"/>
          </w:tcPr>
          <w:p w14:paraId="6297CB21"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O1</w:t>
            </w:r>
            <w:r>
              <w:rPr>
                <w:rFonts w:ascii="Arial Narrow" w:hAnsi="Arial Narrow" w:cs="Arial"/>
                <w:sz w:val="18"/>
                <w:szCs w:val="18"/>
              </w:rPr>
              <w:t>2</w:t>
            </w:r>
          </w:p>
        </w:tc>
      </w:tr>
      <w:tr w:rsidR="00072C9D" w:rsidRPr="005D5EA4" w14:paraId="618C6C8B" w14:textId="77777777" w:rsidTr="000578D5">
        <w:trPr>
          <w:gridAfter w:val="1"/>
          <w:wAfter w:w="11" w:type="dxa"/>
          <w:cantSplit/>
          <w:trHeight w:val="618"/>
          <w:jc w:val="center"/>
        </w:trPr>
        <w:tc>
          <w:tcPr>
            <w:tcW w:w="10627" w:type="dxa"/>
            <w:gridSpan w:val="6"/>
            <w:shd w:val="clear" w:color="auto" w:fill="FFFFFF"/>
            <w:vAlign w:val="center"/>
          </w:tcPr>
          <w:p w14:paraId="07145330" w14:textId="77777777" w:rsidR="00072C9D" w:rsidRPr="005D5EA4" w:rsidRDefault="00072C9D" w:rsidP="000578D5">
            <w:pPr>
              <w:pStyle w:val="BodyText"/>
              <w:rPr>
                <w:rFonts w:ascii="Arial Narrow" w:hAnsi="Arial Narrow" w:cs="Arial"/>
                <w:sz w:val="18"/>
                <w:szCs w:val="18"/>
              </w:rPr>
            </w:pPr>
            <w:r w:rsidRPr="005D5EA4">
              <w:rPr>
                <w:rFonts w:ascii="Arial Narrow" w:hAnsi="Arial Narrow" w:cs="Arial"/>
                <w:sz w:val="18"/>
                <w:szCs w:val="18"/>
              </w:rPr>
              <w:t>Do you use any of the following to clean your teeth?</w:t>
            </w:r>
          </w:p>
          <w:p w14:paraId="31C8059F" w14:textId="77777777" w:rsidR="00072C9D" w:rsidRPr="005D5EA4" w:rsidRDefault="00072C9D" w:rsidP="000578D5">
            <w:pPr>
              <w:pStyle w:val="BodyText"/>
              <w:rPr>
                <w:rFonts w:ascii="Arial Narrow" w:hAnsi="Arial Narrow" w:cs="Arial"/>
                <w:sz w:val="18"/>
                <w:szCs w:val="18"/>
              </w:rPr>
            </w:pPr>
            <w:r w:rsidRPr="005D5EA4">
              <w:rPr>
                <w:rFonts w:ascii="Arial Narrow" w:hAnsi="Arial Narrow" w:cs="Arial"/>
                <w:sz w:val="18"/>
                <w:szCs w:val="18"/>
              </w:rPr>
              <w:t>(</w:t>
            </w:r>
            <w:r w:rsidRPr="005D5EA4">
              <w:rPr>
                <w:rFonts w:ascii="Arial Narrow" w:hAnsi="Arial Narrow" w:cs="Arial"/>
                <w:i/>
                <w:sz w:val="18"/>
                <w:szCs w:val="18"/>
              </w:rPr>
              <w:t>RECORD FOR EACH</w:t>
            </w:r>
            <w:r w:rsidRPr="005D5EA4">
              <w:rPr>
                <w:rFonts w:ascii="Arial Narrow" w:hAnsi="Arial Narrow" w:cs="Arial"/>
                <w:sz w:val="18"/>
                <w:szCs w:val="18"/>
              </w:rPr>
              <w:t>)</w:t>
            </w:r>
          </w:p>
        </w:tc>
      </w:tr>
      <w:tr w:rsidR="00072C9D" w:rsidRPr="005D5EA4" w14:paraId="5F531F5A" w14:textId="77777777" w:rsidTr="000578D5">
        <w:trPr>
          <w:gridAfter w:val="1"/>
          <w:wAfter w:w="11" w:type="dxa"/>
          <w:cantSplit/>
          <w:trHeight w:val="112"/>
          <w:jc w:val="center"/>
        </w:trPr>
        <w:tc>
          <w:tcPr>
            <w:tcW w:w="3993" w:type="dxa"/>
            <w:gridSpan w:val="2"/>
            <w:tcBorders>
              <w:right w:val="single" w:sz="4" w:space="0" w:color="auto"/>
            </w:tcBorders>
            <w:shd w:val="clear" w:color="auto" w:fill="FFFFFF"/>
            <w:vAlign w:val="center"/>
          </w:tcPr>
          <w:p w14:paraId="632CEAC8" w14:textId="77777777" w:rsidR="00072C9D" w:rsidRPr="005D5EA4" w:rsidRDefault="00072C9D" w:rsidP="000578D5">
            <w:pPr>
              <w:pStyle w:val="BodyText"/>
              <w:jc w:val="right"/>
              <w:rPr>
                <w:rFonts w:ascii="Arial Narrow" w:hAnsi="Arial Narrow" w:cs="Arial"/>
                <w:sz w:val="18"/>
                <w:szCs w:val="18"/>
              </w:rPr>
            </w:pPr>
            <w:r w:rsidRPr="005D5EA4">
              <w:rPr>
                <w:rFonts w:ascii="Arial Narrow" w:hAnsi="Arial Narrow" w:cs="Arial"/>
                <w:sz w:val="18"/>
                <w:szCs w:val="18"/>
              </w:rPr>
              <w:t>Toothbrush</w:t>
            </w:r>
          </w:p>
        </w:tc>
        <w:tc>
          <w:tcPr>
            <w:tcW w:w="3542" w:type="dxa"/>
            <w:gridSpan w:val="2"/>
            <w:tcBorders>
              <w:top w:val="single" w:sz="4" w:space="0" w:color="auto"/>
              <w:left w:val="single" w:sz="4" w:space="0" w:color="auto"/>
              <w:bottom w:val="single" w:sz="4" w:space="0" w:color="auto"/>
              <w:right w:val="nil"/>
            </w:tcBorders>
            <w:shd w:val="clear" w:color="auto" w:fill="FFFFFF"/>
            <w:vAlign w:val="center"/>
          </w:tcPr>
          <w:p w14:paraId="4D37F623" w14:textId="77777777" w:rsidR="00072C9D" w:rsidRPr="005D5EA4" w:rsidRDefault="00072C9D" w:rsidP="000578D5">
            <w:pPr>
              <w:pStyle w:val="ListParagraph"/>
              <w:spacing w:line="276" w:lineRule="auto"/>
              <w:jc w:val="right"/>
              <w:rPr>
                <w:rFonts w:ascii="Arial Narrow" w:hAnsi="Arial Narrow" w:cs="Arial"/>
                <w:color w:val="auto"/>
                <w:sz w:val="18"/>
                <w:szCs w:val="18"/>
              </w:rPr>
            </w:pPr>
            <w:r w:rsidRPr="005D5EA4">
              <w:rPr>
                <w:rFonts w:ascii="Arial Narrow" w:hAnsi="Arial Narrow" w:cs="Arial"/>
                <w:color w:val="auto"/>
                <w:sz w:val="18"/>
                <w:szCs w:val="18"/>
              </w:rPr>
              <w:t>Yes</w:t>
            </w:r>
          </w:p>
          <w:p w14:paraId="76EA83BD"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No</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1DCCE080"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1</w:t>
            </w:r>
          </w:p>
          <w:p w14:paraId="57CD4545"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2</w:t>
            </w:r>
          </w:p>
        </w:tc>
        <w:tc>
          <w:tcPr>
            <w:tcW w:w="1134" w:type="dxa"/>
            <w:tcBorders>
              <w:top w:val="single" w:sz="4" w:space="0" w:color="auto"/>
              <w:left w:val="single" w:sz="4" w:space="0" w:color="auto"/>
              <w:bottom w:val="single" w:sz="4" w:space="0" w:color="auto"/>
            </w:tcBorders>
            <w:shd w:val="clear" w:color="auto" w:fill="FFFFFF"/>
            <w:vAlign w:val="center"/>
          </w:tcPr>
          <w:p w14:paraId="78E75FCC"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O1</w:t>
            </w:r>
            <w:r>
              <w:rPr>
                <w:rFonts w:ascii="Arial Narrow" w:hAnsi="Arial Narrow" w:cs="Arial"/>
                <w:sz w:val="18"/>
                <w:szCs w:val="18"/>
              </w:rPr>
              <w:t>3</w:t>
            </w:r>
            <w:r w:rsidRPr="005D5EA4">
              <w:rPr>
                <w:rFonts w:ascii="Arial Narrow" w:hAnsi="Arial Narrow" w:cs="Arial"/>
                <w:sz w:val="18"/>
                <w:szCs w:val="18"/>
              </w:rPr>
              <w:t>a</w:t>
            </w:r>
          </w:p>
        </w:tc>
      </w:tr>
      <w:tr w:rsidR="00072C9D" w:rsidRPr="005D5EA4" w14:paraId="0C9DE0D2" w14:textId="77777777" w:rsidTr="000578D5">
        <w:trPr>
          <w:gridAfter w:val="1"/>
          <w:wAfter w:w="11" w:type="dxa"/>
          <w:cantSplit/>
          <w:trHeight w:val="112"/>
          <w:jc w:val="center"/>
        </w:trPr>
        <w:tc>
          <w:tcPr>
            <w:tcW w:w="3993" w:type="dxa"/>
            <w:gridSpan w:val="2"/>
            <w:tcBorders>
              <w:right w:val="single" w:sz="4" w:space="0" w:color="auto"/>
            </w:tcBorders>
            <w:shd w:val="clear" w:color="auto" w:fill="FFFFFF"/>
            <w:vAlign w:val="center"/>
          </w:tcPr>
          <w:p w14:paraId="12E69E7C" w14:textId="77777777" w:rsidR="00072C9D" w:rsidRPr="005D5EA4" w:rsidRDefault="00072C9D" w:rsidP="000578D5">
            <w:pPr>
              <w:pStyle w:val="BodyText"/>
              <w:jc w:val="right"/>
              <w:rPr>
                <w:rFonts w:ascii="Arial Narrow" w:hAnsi="Arial Narrow" w:cs="Arial"/>
                <w:sz w:val="18"/>
                <w:szCs w:val="18"/>
              </w:rPr>
            </w:pPr>
            <w:r w:rsidRPr="005D5EA4">
              <w:rPr>
                <w:rFonts w:ascii="Arial Narrow" w:hAnsi="Arial Narrow" w:cs="Arial"/>
                <w:sz w:val="18"/>
                <w:szCs w:val="18"/>
              </w:rPr>
              <w:t>Wooden toothpicks</w:t>
            </w:r>
          </w:p>
        </w:tc>
        <w:tc>
          <w:tcPr>
            <w:tcW w:w="3542" w:type="dxa"/>
            <w:gridSpan w:val="2"/>
            <w:tcBorders>
              <w:top w:val="single" w:sz="4" w:space="0" w:color="auto"/>
              <w:left w:val="single" w:sz="4" w:space="0" w:color="auto"/>
              <w:bottom w:val="single" w:sz="4" w:space="0" w:color="auto"/>
              <w:right w:val="nil"/>
            </w:tcBorders>
            <w:shd w:val="clear" w:color="auto" w:fill="FFFFFF"/>
            <w:vAlign w:val="center"/>
          </w:tcPr>
          <w:p w14:paraId="345AA5E8" w14:textId="77777777" w:rsidR="00072C9D" w:rsidRPr="005D5EA4" w:rsidRDefault="00072C9D" w:rsidP="000578D5">
            <w:pPr>
              <w:pStyle w:val="ListParagraph"/>
              <w:spacing w:line="276" w:lineRule="auto"/>
              <w:jc w:val="right"/>
              <w:rPr>
                <w:rFonts w:ascii="Arial Narrow" w:hAnsi="Arial Narrow" w:cs="Arial"/>
                <w:color w:val="auto"/>
                <w:sz w:val="18"/>
                <w:szCs w:val="18"/>
              </w:rPr>
            </w:pPr>
            <w:r w:rsidRPr="005D5EA4">
              <w:rPr>
                <w:rFonts w:ascii="Arial Narrow" w:hAnsi="Arial Narrow" w:cs="Arial"/>
                <w:color w:val="auto"/>
                <w:sz w:val="18"/>
                <w:szCs w:val="18"/>
              </w:rPr>
              <w:t>Yes</w:t>
            </w:r>
          </w:p>
          <w:p w14:paraId="149B8B3A"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No</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2E38F0A9"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1</w:t>
            </w:r>
          </w:p>
          <w:p w14:paraId="59754CE6"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2</w:t>
            </w:r>
          </w:p>
        </w:tc>
        <w:tc>
          <w:tcPr>
            <w:tcW w:w="1134" w:type="dxa"/>
            <w:tcBorders>
              <w:top w:val="single" w:sz="4" w:space="0" w:color="auto"/>
              <w:left w:val="single" w:sz="4" w:space="0" w:color="auto"/>
              <w:bottom w:val="single" w:sz="4" w:space="0" w:color="auto"/>
            </w:tcBorders>
            <w:shd w:val="clear" w:color="auto" w:fill="FFFFFF"/>
            <w:vAlign w:val="center"/>
          </w:tcPr>
          <w:p w14:paraId="0413F4AA"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O1</w:t>
            </w:r>
            <w:r>
              <w:rPr>
                <w:rFonts w:ascii="Arial Narrow" w:hAnsi="Arial Narrow" w:cs="Arial"/>
                <w:sz w:val="18"/>
                <w:szCs w:val="18"/>
              </w:rPr>
              <w:t>3</w:t>
            </w:r>
            <w:r w:rsidRPr="005D5EA4">
              <w:rPr>
                <w:rFonts w:ascii="Arial Narrow" w:hAnsi="Arial Narrow" w:cs="Arial"/>
                <w:sz w:val="18"/>
                <w:szCs w:val="18"/>
              </w:rPr>
              <w:t>b</w:t>
            </w:r>
          </w:p>
        </w:tc>
      </w:tr>
      <w:tr w:rsidR="00072C9D" w:rsidRPr="005D5EA4" w14:paraId="4D305B55" w14:textId="77777777" w:rsidTr="000578D5">
        <w:trPr>
          <w:gridAfter w:val="1"/>
          <w:wAfter w:w="11" w:type="dxa"/>
          <w:cantSplit/>
          <w:trHeight w:val="112"/>
          <w:jc w:val="center"/>
        </w:trPr>
        <w:tc>
          <w:tcPr>
            <w:tcW w:w="3993" w:type="dxa"/>
            <w:gridSpan w:val="2"/>
            <w:tcBorders>
              <w:right w:val="single" w:sz="4" w:space="0" w:color="auto"/>
            </w:tcBorders>
            <w:shd w:val="clear" w:color="auto" w:fill="FFFFFF"/>
            <w:vAlign w:val="center"/>
          </w:tcPr>
          <w:p w14:paraId="1FC6A192" w14:textId="77777777" w:rsidR="00072C9D" w:rsidRPr="005D5EA4" w:rsidRDefault="00072C9D" w:rsidP="000578D5">
            <w:pPr>
              <w:pStyle w:val="BodyText"/>
              <w:jc w:val="right"/>
              <w:rPr>
                <w:rFonts w:ascii="Arial Narrow" w:hAnsi="Arial Narrow" w:cs="Arial"/>
                <w:sz w:val="18"/>
                <w:szCs w:val="18"/>
              </w:rPr>
            </w:pPr>
            <w:r w:rsidRPr="005D5EA4">
              <w:rPr>
                <w:rFonts w:ascii="Arial Narrow" w:hAnsi="Arial Narrow" w:cs="Arial"/>
                <w:sz w:val="18"/>
                <w:szCs w:val="18"/>
              </w:rPr>
              <w:t>Plastic toothpicks</w:t>
            </w:r>
          </w:p>
        </w:tc>
        <w:tc>
          <w:tcPr>
            <w:tcW w:w="3542" w:type="dxa"/>
            <w:gridSpan w:val="2"/>
            <w:tcBorders>
              <w:top w:val="single" w:sz="4" w:space="0" w:color="auto"/>
              <w:left w:val="single" w:sz="4" w:space="0" w:color="auto"/>
              <w:bottom w:val="single" w:sz="4" w:space="0" w:color="auto"/>
              <w:right w:val="nil"/>
            </w:tcBorders>
            <w:shd w:val="clear" w:color="auto" w:fill="FFFFFF"/>
            <w:vAlign w:val="center"/>
          </w:tcPr>
          <w:p w14:paraId="22312A3E" w14:textId="77777777" w:rsidR="00072C9D" w:rsidRPr="005D5EA4" w:rsidRDefault="00072C9D" w:rsidP="000578D5">
            <w:pPr>
              <w:pStyle w:val="ListParagraph"/>
              <w:spacing w:line="276" w:lineRule="auto"/>
              <w:jc w:val="right"/>
              <w:rPr>
                <w:rFonts w:ascii="Arial Narrow" w:hAnsi="Arial Narrow" w:cs="Arial"/>
                <w:color w:val="auto"/>
                <w:sz w:val="18"/>
                <w:szCs w:val="18"/>
              </w:rPr>
            </w:pPr>
            <w:r w:rsidRPr="005D5EA4">
              <w:rPr>
                <w:rFonts w:ascii="Arial Narrow" w:hAnsi="Arial Narrow" w:cs="Arial"/>
                <w:color w:val="auto"/>
                <w:sz w:val="18"/>
                <w:szCs w:val="18"/>
              </w:rPr>
              <w:t>Yes</w:t>
            </w:r>
          </w:p>
          <w:p w14:paraId="532E5BF2"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No</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348A416F"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1</w:t>
            </w:r>
          </w:p>
          <w:p w14:paraId="36FD1618"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2</w:t>
            </w:r>
          </w:p>
        </w:tc>
        <w:tc>
          <w:tcPr>
            <w:tcW w:w="1134" w:type="dxa"/>
            <w:tcBorders>
              <w:top w:val="single" w:sz="4" w:space="0" w:color="auto"/>
              <w:left w:val="single" w:sz="4" w:space="0" w:color="auto"/>
              <w:bottom w:val="single" w:sz="4" w:space="0" w:color="auto"/>
            </w:tcBorders>
            <w:shd w:val="clear" w:color="auto" w:fill="FFFFFF"/>
            <w:vAlign w:val="center"/>
          </w:tcPr>
          <w:p w14:paraId="2645573C"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O1</w:t>
            </w:r>
            <w:r>
              <w:rPr>
                <w:rFonts w:ascii="Arial Narrow" w:hAnsi="Arial Narrow" w:cs="Arial"/>
                <w:sz w:val="18"/>
                <w:szCs w:val="18"/>
              </w:rPr>
              <w:t>3</w:t>
            </w:r>
            <w:r w:rsidRPr="005D5EA4">
              <w:rPr>
                <w:rFonts w:ascii="Arial Narrow" w:hAnsi="Arial Narrow" w:cs="Arial"/>
                <w:sz w:val="18"/>
                <w:szCs w:val="18"/>
              </w:rPr>
              <w:t>c</w:t>
            </w:r>
          </w:p>
        </w:tc>
      </w:tr>
      <w:tr w:rsidR="00072C9D" w:rsidRPr="005D5EA4" w14:paraId="620B1EE5" w14:textId="77777777" w:rsidTr="000578D5">
        <w:trPr>
          <w:gridAfter w:val="1"/>
          <w:wAfter w:w="11" w:type="dxa"/>
          <w:cantSplit/>
          <w:trHeight w:val="112"/>
          <w:jc w:val="center"/>
        </w:trPr>
        <w:tc>
          <w:tcPr>
            <w:tcW w:w="3993" w:type="dxa"/>
            <w:gridSpan w:val="2"/>
            <w:tcBorders>
              <w:right w:val="single" w:sz="4" w:space="0" w:color="auto"/>
            </w:tcBorders>
            <w:shd w:val="clear" w:color="auto" w:fill="FFFFFF"/>
            <w:vAlign w:val="center"/>
          </w:tcPr>
          <w:p w14:paraId="532CB11B" w14:textId="77777777" w:rsidR="00072C9D" w:rsidRPr="005D5EA4" w:rsidRDefault="00072C9D" w:rsidP="000578D5">
            <w:pPr>
              <w:pStyle w:val="BodyText"/>
              <w:jc w:val="right"/>
              <w:rPr>
                <w:rFonts w:ascii="Arial Narrow" w:hAnsi="Arial Narrow" w:cs="Arial"/>
                <w:sz w:val="18"/>
                <w:szCs w:val="18"/>
              </w:rPr>
            </w:pPr>
            <w:r w:rsidRPr="005D5EA4">
              <w:rPr>
                <w:rFonts w:ascii="Arial Narrow" w:hAnsi="Arial Narrow" w:cs="Arial"/>
                <w:sz w:val="18"/>
                <w:szCs w:val="18"/>
              </w:rPr>
              <w:t>Thread (dental floss)</w:t>
            </w:r>
          </w:p>
        </w:tc>
        <w:tc>
          <w:tcPr>
            <w:tcW w:w="3542" w:type="dxa"/>
            <w:gridSpan w:val="2"/>
            <w:tcBorders>
              <w:top w:val="single" w:sz="4" w:space="0" w:color="auto"/>
              <w:left w:val="single" w:sz="4" w:space="0" w:color="auto"/>
              <w:bottom w:val="single" w:sz="4" w:space="0" w:color="auto"/>
              <w:right w:val="nil"/>
            </w:tcBorders>
            <w:shd w:val="clear" w:color="auto" w:fill="FFFFFF"/>
            <w:vAlign w:val="center"/>
          </w:tcPr>
          <w:p w14:paraId="749341DB" w14:textId="77777777" w:rsidR="00072C9D" w:rsidRPr="005D5EA4" w:rsidRDefault="00072C9D" w:rsidP="000578D5">
            <w:pPr>
              <w:pStyle w:val="ListParagraph"/>
              <w:spacing w:line="276" w:lineRule="auto"/>
              <w:jc w:val="right"/>
              <w:rPr>
                <w:rFonts w:ascii="Arial Narrow" w:hAnsi="Arial Narrow" w:cs="Arial"/>
                <w:color w:val="auto"/>
                <w:sz w:val="18"/>
                <w:szCs w:val="18"/>
              </w:rPr>
            </w:pPr>
            <w:r w:rsidRPr="005D5EA4">
              <w:rPr>
                <w:rFonts w:ascii="Arial Narrow" w:hAnsi="Arial Narrow" w:cs="Arial"/>
                <w:color w:val="auto"/>
                <w:sz w:val="18"/>
                <w:szCs w:val="18"/>
              </w:rPr>
              <w:t>Yes</w:t>
            </w:r>
          </w:p>
          <w:p w14:paraId="505261B9"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No</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037BD718"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1</w:t>
            </w:r>
          </w:p>
          <w:p w14:paraId="40F761E0"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2</w:t>
            </w:r>
          </w:p>
        </w:tc>
        <w:tc>
          <w:tcPr>
            <w:tcW w:w="1134" w:type="dxa"/>
            <w:tcBorders>
              <w:top w:val="single" w:sz="4" w:space="0" w:color="auto"/>
              <w:left w:val="single" w:sz="4" w:space="0" w:color="auto"/>
              <w:bottom w:val="single" w:sz="4" w:space="0" w:color="auto"/>
            </w:tcBorders>
            <w:shd w:val="clear" w:color="auto" w:fill="FFFFFF"/>
            <w:vAlign w:val="center"/>
          </w:tcPr>
          <w:p w14:paraId="6D72A404"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O1</w:t>
            </w:r>
            <w:r>
              <w:rPr>
                <w:rFonts w:ascii="Arial Narrow" w:hAnsi="Arial Narrow" w:cs="Arial"/>
                <w:sz w:val="18"/>
                <w:szCs w:val="18"/>
              </w:rPr>
              <w:t>3</w:t>
            </w:r>
            <w:r w:rsidRPr="005D5EA4">
              <w:rPr>
                <w:rFonts w:ascii="Arial Narrow" w:hAnsi="Arial Narrow" w:cs="Arial"/>
                <w:sz w:val="18"/>
                <w:szCs w:val="18"/>
              </w:rPr>
              <w:t>d</w:t>
            </w:r>
          </w:p>
        </w:tc>
      </w:tr>
      <w:tr w:rsidR="00072C9D" w:rsidRPr="005D5EA4" w14:paraId="470B32A5" w14:textId="77777777" w:rsidTr="000578D5">
        <w:trPr>
          <w:gridAfter w:val="1"/>
          <w:wAfter w:w="11" w:type="dxa"/>
          <w:cantSplit/>
          <w:trHeight w:val="112"/>
          <w:jc w:val="center"/>
        </w:trPr>
        <w:tc>
          <w:tcPr>
            <w:tcW w:w="3993" w:type="dxa"/>
            <w:gridSpan w:val="2"/>
            <w:tcBorders>
              <w:right w:val="single" w:sz="4" w:space="0" w:color="auto"/>
            </w:tcBorders>
            <w:shd w:val="clear" w:color="auto" w:fill="FFFFFF"/>
            <w:vAlign w:val="center"/>
          </w:tcPr>
          <w:p w14:paraId="5FAD1154" w14:textId="77777777" w:rsidR="00072C9D" w:rsidRPr="005D5EA4" w:rsidRDefault="00072C9D" w:rsidP="000578D5">
            <w:pPr>
              <w:pStyle w:val="BodyText"/>
              <w:jc w:val="right"/>
              <w:rPr>
                <w:rFonts w:ascii="Arial Narrow" w:hAnsi="Arial Narrow" w:cs="Arial"/>
                <w:sz w:val="18"/>
                <w:szCs w:val="18"/>
              </w:rPr>
            </w:pPr>
            <w:r w:rsidRPr="005D5EA4">
              <w:rPr>
                <w:rFonts w:ascii="Arial Narrow" w:hAnsi="Arial Narrow" w:cs="Arial"/>
                <w:sz w:val="18"/>
                <w:szCs w:val="18"/>
              </w:rPr>
              <w:t>Charcoal</w:t>
            </w:r>
          </w:p>
        </w:tc>
        <w:tc>
          <w:tcPr>
            <w:tcW w:w="3542" w:type="dxa"/>
            <w:gridSpan w:val="2"/>
            <w:tcBorders>
              <w:top w:val="single" w:sz="4" w:space="0" w:color="auto"/>
              <w:left w:val="single" w:sz="4" w:space="0" w:color="auto"/>
              <w:bottom w:val="single" w:sz="4" w:space="0" w:color="auto"/>
              <w:right w:val="nil"/>
            </w:tcBorders>
            <w:shd w:val="clear" w:color="auto" w:fill="FFFFFF"/>
            <w:vAlign w:val="center"/>
          </w:tcPr>
          <w:p w14:paraId="0D7EB110" w14:textId="77777777" w:rsidR="00072C9D" w:rsidRPr="005D5EA4" w:rsidRDefault="00072C9D" w:rsidP="000578D5">
            <w:pPr>
              <w:pStyle w:val="ListParagraph"/>
              <w:spacing w:line="276" w:lineRule="auto"/>
              <w:jc w:val="right"/>
              <w:rPr>
                <w:rFonts w:ascii="Arial Narrow" w:hAnsi="Arial Narrow" w:cs="Arial"/>
                <w:color w:val="auto"/>
                <w:sz w:val="18"/>
                <w:szCs w:val="18"/>
              </w:rPr>
            </w:pPr>
            <w:r w:rsidRPr="005D5EA4">
              <w:rPr>
                <w:rFonts w:ascii="Arial Narrow" w:hAnsi="Arial Narrow" w:cs="Arial"/>
                <w:color w:val="auto"/>
                <w:sz w:val="18"/>
                <w:szCs w:val="18"/>
              </w:rPr>
              <w:t>Yes</w:t>
            </w:r>
          </w:p>
          <w:p w14:paraId="505B7BB8"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No</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60A61191"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1</w:t>
            </w:r>
          </w:p>
          <w:p w14:paraId="5DFCCBB4"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2</w:t>
            </w:r>
          </w:p>
        </w:tc>
        <w:tc>
          <w:tcPr>
            <w:tcW w:w="1134" w:type="dxa"/>
            <w:tcBorders>
              <w:top w:val="single" w:sz="4" w:space="0" w:color="auto"/>
              <w:left w:val="single" w:sz="4" w:space="0" w:color="auto"/>
              <w:bottom w:val="single" w:sz="4" w:space="0" w:color="auto"/>
            </w:tcBorders>
            <w:shd w:val="clear" w:color="auto" w:fill="FFFFFF"/>
            <w:vAlign w:val="center"/>
          </w:tcPr>
          <w:p w14:paraId="461FA509"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O1</w:t>
            </w:r>
            <w:r>
              <w:rPr>
                <w:rFonts w:ascii="Arial Narrow" w:hAnsi="Arial Narrow" w:cs="Arial"/>
                <w:sz w:val="18"/>
                <w:szCs w:val="18"/>
              </w:rPr>
              <w:t>3</w:t>
            </w:r>
            <w:r w:rsidRPr="005D5EA4">
              <w:rPr>
                <w:rFonts w:ascii="Arial Narrow" w:hAnsi="Arial Narrow" w:cs="Arial"/>
                <w:sz w:val="18"/>
                <w:szCs w:val="18"/>
              </w:rPr>
              <w:t>e</w:t>
            </w:r>
          </w:p>
        </w:tc>
      </w:tr>
      <w:tr w:rsidR="00072C9D" w:rsidRPr="005D5EA4" w14:paraId="0B979F00" w14:textId="77777777" w:rsidTr="000578D5">
        <w:trPr>
          <w:gridAfter w:val="1"/>
          <w:wAfter w:w="11" w:type="dxa"/>
          <w:cantSplit/>
          <w:trHeight w:val="112"/>
          <w:jc w:val="center"/>
        </w:trPr>
        <w:tc>
          <w:tcPr>
            <w:tcW w:w="3993" w:type="dxa"/>
            <w:gridSpan w:val="2"/>
            <w:tcBorders>
              <w:right w:val="single" w:sz="4" w:space="0" w:color="auto"/>
            </w:tcBorders>
            <w:shd w:val="clear" w:color="auto" w:fill="FFFFFF"/>
            <w:vAlign w:val="center"/>
          </w:tcPr>
          <w:p w14:paraId="13A2BEC2" w14:textId="77777777" w:rsidR="00072C9D" w:rsidRPr="005D5EA4" w:rsidRDefault="00072C9D" w:rsidP="000578D5">
            <w:pPr>
              <w:pStyle w:val="BodyText"/>
              <w:jc w:val="right"/>
              <w:rPr>
                <w:rFonts w:ascii="Arial Narrow" w:hAnsi="Arial Narrow" w:cs="Arial"/>
                <w:sz w:val="18"/>
                <w:szCs w:val="18"/>
              </w:rPr>
            </w:pPr>
            <w:r w:rsidRPr="005D5EA4">
              <w:rPr>
                <w:rFonts w:ascii="Arial Narrow" w:hAnsi="Arial Narrow" w:cs="Arial"/>
                <w:sz w:val="18"/>
                <w:szCs w:val="18"/>
              </w:rPr>
              <w:lastRenderedPageBreak/>
              <w:t>Chewstick/miswack</w:t>
            </w:r>
          </w:p>
        </w:tc>
        <w:tc>
          <w:tcPr>
            <w:tcW w:w="3542" w:type="dxa"/>
            <w:gridSpan w:val="2"/>
            <w:tcBorders>
              <w:top w:val="single" w:sz="4" w:space="0" w:color="auto"/>
              <w:left w:val="single" w:sz="4" w:space="0" w:color="auto"/>
              <w:bottom w:val="single" w:sz="4" w:space="0" w:color="auto"/>
              <w:right w:val="nil"/>
            </w:tcBorders>
            <w:shd w:val="clear" w:color="auto" w:fill="FFFFFF"/>
            <w:vAlign w:val="center"/>
          </w:tcPr>
          <w:p w14:paraId="657CD1A5" w14:textId="77777777" w:rsidR="00072C9D" w:rsidRPr="005D5EA4" w:rsidRDefault="00072C9D" w:rsidP="000578D5">
            <w:pPr>
              <w:pStyle w:val="ListParagraph"/>
              <w:spacing w:line="276" w:lineRule="auto"/>
              <w:jc w:val="right"/>
              <w:rPr>
                <w:rFonts w:ascii="Arial Narrow" w:hAnsi="Arial Narrow" w:cs="Arial"/>
                <w:color w:val="auto"/>
                <w:sz w:val="18"/>
                <w:szCs w:val="18"/>
              </w:rPr>
            </w:pPr>
            <w:r w:rsidRPr="005D5EA4">
              <w:rPr>
                <w:rFonts w:ascii="Arial Narrow" w:hAnsi="Arial Narrow" w:cs="Arial"/>
                <w:color w:val="auto"/>
                <w:sz w:val="18"/>
                <w:szCs w:val="18"/>
              </w:rPr>
              <w:t>Yes</w:t>
            </w:r>
          </w:p>
          <w:p w14:paraId="0083977D"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No</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53574324"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1</w:t>
            </w:r>
          </w:p>
          <w:p w14:paraId="55B7A6C7"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2</w:t>
            </w:r>
          </w:p>
        </w:tc>
        <w:tc>
          <w:tcPr>
            <w:tcW w:w="1134" w:type="dxa"/>
            <w:tcBorders>
              <w:top w:val="single" w:sz="4" w:space="0" w:color="auto"/>
              <w:left w:val="single" w:sz="4" w:space="0" w:color="auto"/>
              <w:bottom w:val="single" w:sz="4" w:space="0" w:color="auto"/>
            </w:tcBorders>
            <w:shd w:val="clear" w:color="auto" w:fill="FFFFFF"/>
            <w:vAlign w:val="center"/>
          </w:tcPr>
          <w:p w14:paraId="0185F86A"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O1</w:t>
            </w:r>
            <w:r>
              <w:rPr>
                <w:rFonts w:ascii="Arial Narrow" w:hAnsi="Arial Narrow" w:cs="Arial"/>
                <w:sz w:val="18"/>
                <w:szCs w:val="18"/>
              </w:rPr>
              <w:t>3</w:t>
            </w:r>
            <w:r w:rsidRPr="005D5EA4">
              <w:rPr>
                <w:rFonts w:ascii="Arial Narrow" w:hAnsi="Arial Narrow" w:cs="Arial"/>
                <w:sz w:val="18"/>
                <w:szCs w:val="18"/>
              </w:rPr>
              <w:t>f</w:t>
            </w:r>
          </w:p>
        </w:tc>
      </w:tr>
      <w:tr w:rsidR="00072C9D" w:rsidRPr="005D5EA4" w14:paraId="78F57549" w14:textId="77777777" w:rsidTr="000578D5">
        <w:trPr>
          <w:gridAfter w:val="1"/>
          <w:wAfter w:w="11" w:type="dxa"/>
          <w:cantSplit/>
          <w:trHeight w:val="852"/>
          <w:jc w:val="center"/>
        </w:trPr>
        <w:tc>
          <w:tcPr>
            <w:tcW w:w="3993" w:type="dxa"/>
            <w:gridSpan w:val="2"/>
            <w:tcBorders>
              <w:right w:val="single" w:sz="4" w:space="0" w:color="auto"/>
            </w:tcBorders>
            <w:shd w:val="clear" w:color="auto" w:fill="FFFFFF"/>
            <w:vAlign w:val="center"/>
          </w:tcPr>
          <w:p w14:paraId="52BB8816" w14:textId="77777777" w:rsidR="00072C9D" w:rsidRPr="005D5EA4" w:rsidRDefault="00072C9D" w:rsidP="000578D5">
            <w:pPr>
              <w:pStyle w:val="BodyText"/>
              <w:jc w:val="right"/>
              <w:rPr>
                <w:rFonts w:ascii="Arial Narrow" w:hAnsi="Arial Narrow" w:cs="Arial"/>
                <w:sz w:val="18"/>
                <w:szCs w:val="18"/>
              </w:rPr>
            </w:pPr>
            <w:r w:rsidRPr="005D5EA4">
              <w:rPr>
                <w:rFonts w:ascii="Arial Narrow" w:hAnsi="Arial Narrow" w:cs="Arial"/>
                <w:sz w:val="18"/>
                <w:szCs w:val="18"/>
              </w:rPr>
              <w:t>Other</w:t>
            </w:r>
          </w:p>
        </w:tc>
        <w:tc>
          <w:tcPr>
            <w:tcW w:w="3542" w:type="dxa"/>
            <w:gridSpan w:val="2"/>
            <w:tcBorders>
              <w:top w:val="single" w:sz="4" w:space="0" w:color="auto"/>
              <w:left w:val="single" w:sz="4" w:space="0" w:color="auto"/>
              <w:bottom w:val="single" w:sz="4" w:space="0" w:color="auto"/>
              <w:right w:val="nil"/>
            </w:tcBorders>
            <w:shd w:val="clear" w:color="auto" w:fill="FFFFFF"/>
            <w:vAlign w:val="center"/>
          </w:tcPr>
          <w:p w14:paraId="7F608519" w14:textId="77777777" w:rsidR="00072C9D" w:rsidRDefault="00072C9D" w:rsidP="000578D5">
            <w:pPr>
              <w:pStyle w:val="ListParagraph"/>
              <w:spacing w:line="276" w:lineRule="auto"/>
              <w:jc w:val="right"/>
              <w:rPr>
                <w:rFonts w:ascii="Arial Narrow" w:hAnsi="Arial Narrow" w:cs="Arial"/>
                <w:color w:val="auto"/>
                <w:sz w:val="18"/>
                <w:szCs w:val="18"/>
              </w:rPr>
            </w:pPr>
            <w:r w:rsidRPr="005D5EA4">
              <w:rPr>
                <w:rFonts w:ascii="Arial Narrow" w:hAnsi="Arial Narrow" w:cs="Arial"/>
                <w:color w:val="auto"/>
                <w:sz w:val="18"/>
                <w:szCs w:val="18"/>
              </w:rPr>
              <w:t>Yes</w:t>
            </w:r>
          </w:p>
          <w:p w14:paraId="34DF1528" w14:textId="77777777" w:rsidR="00072C9D" w:rsidRPr="005D5EA4" w:rsidRDefault="00072C9D" w:rsidP="000578D5">
            <w:pPr>
              <w:pStyle w:val="ListParagraph"/>
              <w:spacing w:line="276" w:lineRule="auto"/>
              <w:jc w:val="right"/>
              <w:rPr>
                <w:rFonts w:ascii="Arial Narrow" w:hAnsi="Arial Narrow" w:cs="Arial"/>
                <w:color w:val="auto"/>
                <w:sz w:val="18"/>
                <w:szCs w:val="18"/>
              </w:rPr>
            </w:pPr>
          </w:p>
          <w:p w14:paraId="6D3B69C8" w14:textId="77777777" w:rsidR="00072C9D" w:rsidRPr="005D5EA4" w:rsidRDefault="00072C9D" w:rsidP="000578D5">
            <w:pPr>
              <w:pStyle w:val="ListParagraph"/>
              <w:spacing w:line="276" w:lineRule="auto"/>
              <w:ind w:left="0"/>
              <w:jc w:val="right"/>
              <w:rPr>
                <w:rFonts w:ascii="Arial Narrow" w:hAnsi="Arial Narrow" w:cs="Arial"/>
                <w:color w:val="auto"/>
                <w:sz w:val="18"/>
                <w:szCs w:val="18"/>
              </w:rPr>
            </w:pPr>
            <w:r w:rsidRPr="005D5EA4">
              <w:rPr>
                <w:rFonts w:ascii="Arial Narrow" w:hAnsi="Arial Narrow" w:cs="Arial"/>
                <w:color w:val="auto"/>
                <w:sz w:val="18"/>
                <w:szCs w:val="18"/>
              </w:rPr>
              <w:t>No</w:t>
            </w:r>
          </w:p>
        </w:tc>
        <w:tc>
          <w:tcPr>
            <w:tcW w:w="1958" w:type="dxa"/>
            <w:tcBorders>
              <w:top w:val="single" w:sz="4" w:space="0" w:color="auto"/>
              <w:left w:val="nil"/>
              <w:bottom w:val="single" w:sz="4" w:space="0" w:color="auto"/>
              <w:right w:val="single" w:sz="4" w:space="0" w:color="auto"/>
            </w:tcBorders>
            <w:shd w:val="clear" w:color="auto" w:fill="FFFFFF"/>
            <w:vAlign w:val="center"/>
          </w:tcPr>
          <w:p w14:paraId="1B561E16" w14:textId="77777777" w:rsidR="00072C9D" w:rsidRPr="005D5EA4" w:rsidRDefault="00072C9D" w:rsidP="000578D5">
            <w:pPr>
              <w:rPr>
                <w:rFonts w:ascii="Arial Narrow" w:hAnsi="Arial Narrow"/>
                <w:i/>
                <w:sz w:val="20"/>
                <w:szCs w:val="20"/>
                <w:lang w:eastAsia="zh-CN"/>
              </w:rPr>
            </w:pPr>
            <w:r w:rsidRPr="005D5EA4">
              <w:rPr>
                <w:rFonts w:ascii="Arial Narrow" w:hAnsi="Arial Narrow"/>
                <w:sz w:val="20"/>
                <w:szCs w:val="20"/>
                <w:lang w:eastAsia="zh-CN"/>
              </w:rPr>
              <w:t xml:space="preserve">1 </w:t>
            </w:r>
            <w:r w:rsidRPr="005D5EA4">
              <w:rPr>
                <w:rFonts w:ascii="Arial Narrow" w:hAnsi="Arial Narrow"/>
                <w:i/>
                <w:sz w:val="20"/>
                <w:szCs w:val="20"/>
                <w:lang w:eastAsia="zh-CN"/>
              </w:rPr>
              <w:t>If Yes, go to O1</w:t>
            </w:r>
            <w:r>
              <w:rPr>
                <w:rFonts w:ascii="Arial Narrow" w:hAnsi="Arial Narrow"/>
                <w:i/>
                <w:sz w:val="20"/>
                <w:szCs w:val="20"/>
                <w:lang w:val="mn-MN" w:eastAsia="zh-CN"/>
              </w:rPr>
              <w:t>3</w:t>
            </w:r>
            <w:r w:rsidRPr="005D5EA4">
              <w:rPr>
                <w:rFonts w:ascii="Arial Narrow" w:hAnsi="Arial Narrow"/>
                <w:i/>
                <w:sz w:val="20"/>
                <w:szCs w:val="20"/>
                <w:lang w:eastAsia="zh-CN"/>
              </w:rPr>
              <w:t xml:space="preserve"> other</w:t>
            </w:r>
          </w:p>
          <w:p w14:paraId="51CCF25B" w14:textId="77777777" w:rsidR="00072C9D" w:rsidRPr="005D5EA4" w:rsidRDefault="00072C9D" w:rsidP="000578D5">
            <w:pPr>
              <w:rPr>
                <w:rFonts w:ascii="Arial Narrow" w:hAnsi="Arial Narrow"/>
                <w:sz w:val="20"/>
                <w:szCs w:val="20"/>
                <w:lang w:eastAsia="zh-CN"/>
              </w:rPr>
            </w:pPr>
            <w:r w:rsidRPr="005D5EA4">
              <w:rPr>
                <w:rFonts w:ascii="Arial Narrow" w:hAnsi="Arial Narrow"/>
                <w:sz w:val="20"/>
                <w:szCs w:val="20"/>
                <w:lang w:eastAsia="zh-CN"/>
              </w:rPr>
              <w:t>2</w:t>
            </w:r>
          </w:p>
        </w:tc>
        <w:tc>
          <w:tcPr>
            <w:tcW w:w="1134" w:type="dxa"/>
            <w:tcBorders>
              <w:top w:val="single" w:sz="4" w:space="0" w:color="auto"/>
              <w:left w:val="single" w:sz="4" w:space="0" w:color="auto"/>
              <w:bottom w:val="single" w:sz="4" w:space="0" w:color="auto"/>
            </w:tcBorders>
            <w:shd w:val="clear" w:color="auto" w:fill="FFFFFF"/>
            <w:vAlign w:val="center"/>
          </w:tcPr>
          <w:p w14:paraId="3E7A6806"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OP1</w:t>
            </w:r>
            <w:r>
              <w:rPr>
                <w:rFonts w:ascii="Arial Narrow" w:hAnsi="Arial Narrow" w:cs="Arial"/>
                <w:sz w:val="18"/>
                <w:szCs w:val="18"/>
              </w:rPr>
              <w:t>3</w:t>
            </w:r>
            <w:r w:rsidRPr="005D5EA4">
              <w:rPr>
                <w:rFonts w:ascii="Arial Narrow" w:hAnsi="Arial Narrow" w:cs="Arial"/>
                <w:sz w:val="18"/>
                <w:szCs w:val="18"/>
              </w:rPr>
              <w:t>g</w:t>
            </w:r>
          </w:p>
        </w:tc>
      </w:tr>
      <w:tr w:rsidR="00072C9D" w:rsidRPr="005D5EA4" w14:paraId="1B6080CA" w14:textId="77777777" w:rsidTr="000578D5">
        <w:trPr>
          <w:gridAfter w:val="1"/>
          <w:wAfter w:w="11" w:type="dxa"/>
          <w:cantSplit/>
          <w:trHeight w:val="112"/>
          <w:jc w:val="center"/>
        </w:trPr>
        <w:tc>
          <w:tcPr>
            <w:tcW w:w="4001" w:type="dxa"/>
            <w:gridSpan w:val="3"/>
            <w:tcBorders>
              <w:right w:val="single" w:sz="4" w:space="0" w:color="auto"/>
            </w:tcBorders>
            <w:shd w:val="clear" w:color="auto" w:fill="FFFFFF"/>
            <w:vAlign w:val="center"/>
          </w:tcPr>
          <w:p w14:paraId="7BA159D1" w14:textId="77777777" w:rsidR="00072C9D" w:rsidRPr="005D5EA4" w:rsidRDefault="00072C9D" w:rsidP="000578D5">
            <w:pPr>
              <w:rPr>
                <w:rFonts w:ascii="Arial Narrow" w:hAnsi="Arial Narrow"/>
                <w:sz w:val="20"/>
                <w:szCs w:val="20"/>
                <w:lang w:eastAsia="zh-CN"/>
              </w:rPr>
            </w:pPr>
          </w:p>
        </w:tc>
        <w:tc>
          <w:tcPr>
            <w:tcW w:w="5492" w:type="dxa"/>
            <w:gridSpan w:val="2"/>
            <w:tcBorders>
              <w:right w:val="single" w:sz="4" w:space="0" w:color="auto"/>
            </w:tcBorders>
            <w:shd w:val="clear" w:color="auto" w:fill="FFFFFF"/>
            <w:vAlign w:val="center"/>
          </w:tcPr>
          <w:p w14:paraId="77FFA121" w14:textId="77777777" w:rsidR="00072C9D" w:rsidRPr="005D5EA4" w:rsidRDefault="00072C9D" w:rsidP="000578D5">
            <w:pPr>
              <w:rPr>
                <w:rFonts w:ascii="Arial Narrow" w:hAnsi="Arial Narrow" w:cs="Arial"/>
                <w:sz w:val="18"/>
                <w:szCs w:val="18"/>
              </w:rPr>
            </w:pPr>
            <w:r w:rsidRPr="005D5EA4">
              <w:rPr>
                <w:rFonts w:ascii="Arial Narrow" w:hAnsi="Arial Narrow" w:cs="Arial"/>
                <w:sz w:val="18"/>
                <w:szCs w:val="18"/>
              </w:rPr>
              <w:t xml:space="preserve">             Other (please specify)</w:t>
            </w:r>
          </w:p>
          <w:p w14:paraId="24D57915" w14:textId="77777777" w:rsidR="00072C9D" w:rsidRPr="005D5EA4" w:rsidRDefault="00072C9D" w:rsidP="000578D5">
            <w:pPr>
              <w:ind w:left="76"/>
              <w:jc w:val="center"/>
              <w:rPr>
                <w:rFonts w:ascii="Arial Narrow" w:hAnsi="Arial Narrow"/>
                <w:sz w:val="20"/>
                <w:szCs w:val="20"/>
                <w:lang w:eastAsia="zh-CN"/>
              </w:rPr>
            </w:pPr>
            <w:r w:rsidRPr="005D5EA4">
              <w:rPr>
                <w:rFonts w:ascii="Arial Narrow" w:hAnsi="Arial Narrow"/>
                <w:sz w:val="20"/>
                <w:szCs w:val="20"/>
              </w:rPr>
              <w:t>└─┴─┴─┴─┴─┴─┴─┘</w:t>
            </w:r>
            <w:r w:rsidRPr="005D5EA4">
              <w:rPr>
                <w:rFonts w:ascii="Arial Narrow" w:hAnsi="Arial Narrow" w:cs="Arial"/>
                <w:sz w:val="18"/>
                <w:szCs w:val="18"/>
              </w:rPr>
              <w:t xml:space="preserve"> </w:t>
            </w:r>
          </w:p>
        </w:tc>
        <w:tc>
          <w:tcPr>
            <w:tcW w:w="1134" w:type="dxa"/>
            <w:tcBorders>
              <w:top w:val="single" w:sz="4" w:space="0" w:color="auto"/>
              <w:left w:val="single" w:sz="4" w:space="0" w:color="auto"/>
              <w:bottom w:val="single" w:sz="4" w:space="0" w:color="auto"/>
            </w:tcBorders>
            <w:shd w:val="clear" w:color="auto" w:fill="FFFFFF"/>
            <w:vAlign w:val="center"/>
          </w:tcPr>
          <w:p w14:paraId="2C92EB7A" w14:textId="77777777" w:rsidR="00072C9D" w:rsidRPr="005D5EA4" w:rsidRDefault="00072C9D" w:rsidP="000578D5">
            <w:pPr>
              <w:pStyle w:val="BodyText"/>
              <w:jc w:val="center"/>
              <w:rPr>
                <w:rFonts w:ascii="Arial Narrow" w:hAnsi="Arial Narrow" w:cs="Arial"/>
                <w:sz w:val="18"/>
                <w:szCs w:val="18"/>
              </w:rPr>
            </w:pPr>
            <w:r w:rsidRPr="005D5EA4">
              <w:rPr>
                <w:rFonts w:ascii="Arial Narrow" w:hAnsi="Arial Narrow" w:cs="Arial"/>
                <w:sz w:val="18"/>
                <w:szCs w:val="18"/>
              </w:rPr>
              <w:t>O1</w:t>
            </w:r>
            <w:r>
              <w:rPr>
                <w:rFonts w:ascii="Arial Narrow" w:hAnsi="Arial Narrow" w:cs="Arial"/>
                <w:sz w:val="18"/>
                <w:szCs w:val="18"/>
              </w:rPr>
              <w:t>3</w:t>
            </w:r>
            <w:r w:rsidRPr="005D5EA4">
              <w:rPr>
                <w:rFonts w:ascii="Arial Narrow" w:hAnsi="Arial Narrow" w:cs="Arial"/>
                <w:sz w:val="18"/>
                <w:szCs w:val="18"/>
              </w:rPr>
              <w:t xml:space="preserve"> other</w:t>
            </w:r>
          </w:p>
        </w:tc>
      </w:tr>
    </w:tbl>
    <w:p w14:paraId="60397436" w14:textId="77777777" w:rsidR="00072C9D" w:rsidRPr="005D5EA4" w:rsidRDefault="00072C9D" w:rsidP="00072C9D">
      <w:pPr>
        <w:rPr>
          <w:rFonts w:ascii="Arial Narrow" w:hAnsi="Arial Narrow"/>
        </w:rPr>
      </w:pPr>
    </w:p>
    <w:tbl>
      <w:tblPr>
        <w:tblW w:w="1091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5"/>
        <w:gridCol w:w="20"/>
        <w:gridCol w:w="2212"/>
        <w:gridCol w:w="164"/>
        <w:gridCol w:w="1281"/>
        <w:gridCol w:w="1689"/>
        <w:gridCol w:w="1301"/>
      </w:tblGrid>
      <w:tr w:rsidR="00072C9D" w:rsidRPr="005D5EA4" w14:paraId="14453864" w14:textId="77777777" w:rsidTr="00D47E00">
        <w:trPr>
          <w:trHeight w:val="488"/>
        </w:trPr>
        <w:tc>
          <w:tcPr>
            <w:tcW w:w="10912" w:type="dxa"/>
            <w:gridSpan w:val="7"/>
            <w:shd w:val="clear" w:color="auto" w:fill="008000"/>
          </w:tcPr>
          <w:p w14:paraId="172C299D" w14:textId="77777777" w:rsidR="00072C9D" w:rsidRPr="005D5EA4" w:rsidRDefault="00072C9D" w:rsidP="000578D5">
            <w:pPr>
              <w:rPr>
                <w:rFonts w:ascii="Arial Narrow" w:hAnsi="Arial Narrow"/>
                <w:lang w:val="mn-MN"/>
              </w:rPr>
            </w:pPr>
            <w:r w:rsidRPr="005D5EA4">
              <w:rPr>
                <w:rFonts w:ascii="Arial Narrow" w:hAnsi="Arial Narrow"/>
                <w:b/>
                <w:color w:val="FFFFFF"/>
              </w:rPr>
              <w:t>Health Care Services</w:t>
            </w:r>
          </w:p>
        </w:tc>
      </w:tr>
      <w:tr w:rsidR="00072C9D" w:rsidRPr="005D5EA4" w14:paraId="5D6C556E" w14:textId="77777777" w:rsidTr="00D47E00">
        <w:tblPrEx>
          <w:shd w:val="clear" w:color="auto" w:fill="FFFFFF"/>
        </w:tblPrEx>
        <w:trPr>
          <w:trHeight w:val="397"/>
        </w:trPr>
        <w:tc>
          <w:tcPr>
            <w:tcW w:w="10912" w:type="dxa"/>
            <w:gridSpan w:val="7"/>
            <w:tcBorders>
              <w:top w:val="single" w:sz="4" w:space="0" w:color="auto"/>
              <w:left w:val="single" w:sz="4" w:space="0" w:color="auto"/>
              <w:bottom w:val="single" w:sz="4" w:space="0" w:color="auto"/>
              <w:right w:val="single" w:sz="4" w:space="0" w:color="auto"/>
            </w:tcBorders>
            <w:shd w:val="clear" w:color="auto" w:fill="D0CECE"/>
            <w:hideMark/>
          </w:tcPr>
          <w:p w14:paraId="3E910B53" w14:textId="77777777" w:rsidR="00072C9D" w:rsidRPr="005D5EA4" w:rsidRDefault="00072C9D" w:rsidP="000578D5">
            <w:pPr>
              <w:pStyle w:val="Footer"/>
              <w:spacing w:before="40" w:after="40"/>
              <w:rPr>
                <w:rFonts w:ascii="Arial Narrow" w:hAnsi="Arial Narrow"/>
                <w:color w:val="000000"/>
                <w:sz w:val="20"/>
                <w:szCs w:val="20"/>
              </w:rPr>
            </w:pPr>
            <w:r w:rsidRPr="005D5EA4">
              <w:rPr>
                <w:rFonts w:ascii="Arial Narrow" w:hAnsi="Arial Narrow"/>
                <w:b/>
                <w:color w:val="000000"/>
              </w:rPr>
              <w:t>Health Care Module</w:t>
            </w:r>
          </w:p>
        </w:tc>
      </w:tr>
      <w:tr w:rsidR="00072C9D" w:rsidRPr="005D5EA4" w14:paraId="0EE80C28" w14:textId="77777777" w:rsidTr="00D47E00">
        <w:tblPrEx>
          <w:shd w:val="clear" w:color="auto" w:fill="FFFFFF"/>
        </w:tblPrEx>
        <w:trPr>
          <w:trHeight w:val="1112"/>
        </w:trPr>
        <w:tc>
          <w:tcPr>
            <w:tcW w:w="10912" w:type="dxa"/>
            <w:gridSpan w:val="7"/>
            <w:tcBorders>
              <w:top w:val="single" w:sz="4" w:space="0" w:color="auto"/>
              <w:left w:val="single" w:sz="4" w:space="0" w:color="auto"/>
              <w:bottom w:val="single" w:sz="4" w:space="0" w:color="auto"/>
              <w:right w:val="single" w:sz="4" w:space="0" w:color="auto"/>
            </w:tcBorders>
            <w:shd w:val="clear" w:color="auto" w:fill="FFFFFF"/>
            <w:hideMark/>
          </w:tcPr>
          <w:p w14:paraId="2016347B" w14:textId="77777777" w:rsidR="00072C9D" w:rsidRPr="005D5EA4" w:rsidRDefault="00072C9D" w:rsidP="000578D5">
            <w:pPr>
              <w:pStyle w:val="Footer"/>
              <w:tabs>
                <w:tab w:val="left" w:pos="720"/>
              </w:tabs>
              <w:spacing w:before="40" w:after="40"/>
              <w:rPr>
                <w:rFonts w:ascii="Arial Narrow" w:hAnsi="Arial Narrow"/>
                <w:shd w:val="pct15" w:color="auto" w:fill="FFFFFF"/>
              </w:rPr>
            </w:pPr>
            <w:r w:rsidRPr="005D5EA4">
              <w:rPr>
                <w:rFonts w:ascii="Arial Narrow" w:hAnsi="Arial Narrow"/>
                <w:sz w:val="20"/>
                <w:szCs w:val="20"/>
              </w:rPr>
              <w:t xml:space="preserve">Next I am going to ask you about your health insurance coverage and your use of health services in relation to any noncommunicable disease (NCD) you may have.  NCDs include cardiovascular diseases (such as heart diseases, cerebrovascular disease and stroke, peripheral arterial disease, and deep vein thrombosis and pulmonary embolism), cancers, chronic respiratory diseases (such as asthma, chronic obstructive pulmonary disease, occupational lung diseases or pulmonary hypertension) and diabetes. </w:t>
            </w:r>
          </w:p>
        </w:tc>
      </w:tr>
      <w:tr w:rsidR="00072C9D" w:rsidRPr="005D5EA4" w14:paraId="3225BF52" w14:textId="77777777" w:rsidTr="00D47E00">
        <w:tblPrEx>
          <w:shd w:val="clear" w:color="auto" w:fill="FFFFFF"/>
        </w:tblPrEx>
        <w:trPr>
          <w:trHeight w:val="293"/>
        </w:trPr>
        <w:tc>
          <w:tcPr>
            <w:tcW w:w="10912" w:type="dxa"/>
            <w:gridSpan w:val="7"/>
            <w:tcBorders>
              <w:top w:val="single" w:sz="4" w:space="0" w:color="auto"/>
              <w:left w:val="single" w:sz="4" w:space="0" w:color="auto"/>
              <w:bottom w:val="single" w:sz="4" w:space="0" w:color="auto"/>
              <w:right w:val="single" w:sz="4" w:space="0" w:color="auto"/>
            </w:tcBorders>
            <w:shd w:val="clear" w:color="auto" w:fill="FFFFFF"/>
            <w:hideMark/>
          </w:tcPr>
          <w:p w14:paraId="77271A38" w14:textId="77777777" w:rsidR="00072C9D" w:rsidRPr="005D5EA4" w:rsidRDefault="00072C9D" w:rsidP="000578D5">
            <w:pPr>
              <w:rPr>
                <w:rFonts w:ascii="Arial Narrow" w:hAnsi="Arial Narrow"/>
                <w:b/>
                <w:sz w:val="22"/>
                <w:szCs w:val="22"/>
              </w:rPr>
            </w:pPr>
            <w:r w:rsidRPr="005D5EA4">
              <w:rPr>
                <w:rFonts w:ascii="Arial Narrow" w:hAnsi="Arial Narrow"/>
                <w:b/>
                <w:sz w:val="22"/>
                <w:szCs w:val="22"/>
              </w:rPr>
              <w:t>Health Care Coverage</w:t>
            </w:r>
          </w:p>
        </w:tc>
      </w:tr>
      <w:tr w:rsidR="00072C9D" w:rsidRPr="005D5EA4" w14:paraId="6A22028F" w14:textId="77777777" w:rsidTr="00D47E00">
        <w:tblPrEx>
          <w:shd w:val="clear" w:color="auto" w:fill="FFFFFF"/>
        </w:tblPrEx>
        <w:trPr>
          <w:trHeight w:val="293"/>
        </w:trPr>
        <w:tc>
          <w:tcPr>
            <w:tcW w:w="10912" w:type="dxa"/>
            <w:gridSpan w:val="7"/>
            <w:tcBorders>
              <w:top w:val="single" w:sz="4" w:space="0" w:color="auto"/>
              <w:left w:val="single" w:sz="4" w:space="0" w:color="auto"/>
              <w:bottom w:val="single" w:sz="4" w:space="0" w:color="auto"/>
              <w:right w:val="single" w:sz="4" w:space="0" w:color="auto"/>
            </w:tcBorders>
            <w:shd w:val="clear" w:color="auto" w:fill="FFFFFF"/>
            <w:hideMark/>
          </w:tcPr>
          <w:p w14:paraId="6D2972B2" w14:textId="77777777" w:rsidR="00072C9D" w:rsidRPr="005D5EA4" w:rsidRDefault="00072C9D" w:rsidP="000578D5">
            <w:pPr>
              <w:pStyle w:val="Footer"/>
              <w:rPr>
                <w:rFonts w:ascii="Arial Narrow" w:hAnsi="Arial Narrow"/>
                <w:bCs/>
                <w:sz w:val="20"/>
                <w:szCs w:val="20"/>
              </w:rPr>
            </w:pPr>
            <w:r w:rsidRPr="005D5EA4">
              <w:rPr>
                <w:rFonts w:ascii="Arial Narrow" w:hAnsi="Arial Narrow"/>
                <w:bCs/>
                <w:sz w:val="20"/>
                <w:szCs w:val="20"/>
              </w:rPr>
              <w:t>Please provide information about your current health insurance coverage.</w:t>
            </w:r>
          </w:p>
        </w:tc>
      </w:tr>
      <w:tr w:rsidR="00072C9D" w:rsidRPr="005D5EA4" w14:paraId="1E7ED1BC" w14:textId="77777777" w:rsidTr="00D47E00">
        <w:tblPrEx>
          <w:shd w:val="clear" w:color="auto" w:fill="FFFFFF"/>
        </w:tblPrEx>
        <w:trPr>
          <w:trHeight w:val="515"/>
        </w:trPr>
        <w:tc>
          <w:tcPr>
            <w:tcW w:w="4245" w:type="dxa"/>
            <w:tcBorders>
              <w:top w:val="single" w:sz="4" w:space="0" w:color="auto"/>
              <w:left w:val="single" w:sz="4" w:space="0" w:color="auto"/>
              <w:bottom w:val="single" w:sz="4" w:space="0" w:color="auto"/>
              <w:right w:val="single" w:sz="4" w:space="0" w:color="auto"/>
            </w:tcBorders>
            <w:shd w:val="clear" w:color="auto" w:fill="FFFFFF"/>
            <w:hideMark/>
          </w:tcPr>
          <w:p w14:paraId="35C9175E" w14:textId="77777777" w:rsidR="00072C9D" w:rsidRPr="005D5EA4" w:rsidRDefault="00072C9D" w:rsidP="000578D5">
            <w:pPr>
              <w:spacing w:before="60"/>
              <w:rPr>
                <w:rFonts w:ascii="Arial Narrow" w:hAnsi="Arial Narrow"/>
                <w:sz w:val="18"/>
              </w:rPr>
            </w:pPr>
            <w:r w:rsidRPr="005D5EA4">
              <w:rPr>
                <w:rFonts w:ascii="Arial Narrow" w:hAnsi="Arial Narrow"/>
                <w:sz w:val="18"/>
              </w:rPr>
              <w:t>Do you currently have any kind of health insurance or health care coverage?</w:t>
            </w:r>
          </w:p>
        </w:tc>
        <w:tc>
          <w:tcPr>
            <w:tcW w:w="2396" w:type="dxa"/>
            <w:gridSpan w:val="3"/>
            <w:tcBorders>
              <w:top w:val="single" w:sz="4" w:space="0" w:color="auto"/>
              <w:left w:val="single" w:sz="4" w:space="0" w:color="auto"/>
              <w:right w:val="single" w:sz="4" w:space="0" w:color="auto"/>
            </w:tcBorders>
            <w:shd w:val="clear" w:color="auto" w:fill="FFFFFF"/>
            <w:hideMark/>
          </w:tcPr>
          <w:p w14:paraId="7E924ECE"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Yes</w:t>
            </w:r>
          </w:p>
          <w:p w14:paraId="4DE636FC" w14:textId="77777777" w:rsidR="00072C9D" w:rsidRPr="005D5EA4" w:rsidRDefault="00072C9D" w:rsidP="000578D5">
            <w:pPr>
              <w:jc w:val="right"/>
              <w:rPr>
                <w:rFonts w:ascii="Arial Narrow" w:hAnsi="Arial Narrow"/>
                <w:bCs/>
                <w:sz w:val="18"/>
                <w:szCs w:val="18"/>
              </w:rPr>
            </w:pPr>
            <w:r w:rsidRPr="005D5EA4">
              <w:rPr>
                <w:rFonts w:ascii="Arial Narrow" w:hAnsi="Arial Narrow"/>
                <w:bCs/>
                <w:sz w:val="18"/>
                <w:szCs w:val="18"/>
              </w:rPr>
              <w:t>No</w:t>
            </w:r>
          </w:p>
        </w:tc>
        <w:tc>
          <w:tcPr>
            <w:tcW w:w="2970" w:type="dxa"/>
            <w:gridSpan w:val="2"/>
            <w:tcBorders>
              <w:top w:val="single" w:sz="4" w:space="0" w:color="auto"/>
              <w:left w:val="single" w:sz="4" w:space="0" w:color="auto"/>
              <w:right w:val="single" w:sz="4" w:space="0" w:color="auto"/>
            </w:tcBorders>
            <w:shd w:val="clear" w:color="auto" w:fill="FFFFFF"/>
            <w:hideMark/>
          </w:tcPr>
          <w:p w14:paraId="13D84F05"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1</w:t>
            </w:r>
          </w:p>
          <w:p w14:paraId="6C5C34C0" w14:textId="77777777" w:rsidR="00072C9D" w:rsidRPr="005D5EA4" w:rsidRDefault="00072C9D" w:rsidP="000578D5">
            <w:pPr>
              <w:rPr>
                <w:rFonts w:ascii="Arial Narrow" w:hAnsi="Arial Narrow"/>
                <w:bCs/>
                <w:sz w:val="18"/>
                <w:szCs w:val="18"/>
              </w:rPr>
            </w:pPr>
            <w:r w:rsidRPr="005D5EA4">
              <w:rPr>
                <w:rFonts w:ascii="Arial Narrow" w:hAnsi="Arial Narrow"/>
                <w:bCs/>
                <w:sz w:val="18"/>
                <w:szCs w:val="18"/>
              </w:rPr>
              <w:t xml:space="preserve">2     </w:t>
            </w:r>
            <w:r w:rsidRPr="005D5EA4">
              <w:rPr>
                <w:rFonts w:ascii="Arial Narrow" w:hAnsi="Arial Narrow"/>
                <w:bCs/>
                <w:sz w:val="16"/>
                <w:szCs w:val="16"/>
              </w:rPr>
              <w:t xml:space="preserve"> </w:t>
            </w:r>
            <w:r w:rsidRPr="005D5EA4">
              <w:rPr>
                <w:rFonts w:ascii="Arial Narrow" w:hAnsi="Arial Narrow"/>
                <w:i/>
                <w:iCs/>
                <w:sz w:val="16"/>
                <w:szCs w:val="16"/>
              </w:rPr>
              <w:t>If No, go to HC3</w:t>
            </w:r>
          </w:p>
        </w:tc>
        <w:tc>
          <w:tcPr>
            <w:tcW w:w="1301" w:type="dxa"/>
            <w:tcBorders>
              <w:top w:val="single" w:sz="4" w:space="0" w:color="auto"/>
              <w:left w:val="single" w:sz="4" w:space="0" w:color="auto"/>
              <w:right w:val="single" w:sz="4" w:space="0" w:color="auto"/>
            </w:tcBorders>
            <w:shd w:val="clear" w:color="auto" w:fill="FFFFFF"/>
            <w:hideMark/>
          </w:tcPr>
          <w:p w14:paraId="2860A3F6"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HC1</w:t>
            </w:r>
          </w:p>
        </w:tc>
      </w:tr>
      <w:tr w:rsidR="00072C9D" w:rsidRPr="005D5EA4" w14:paraId="378B6D5B" w14:textId="77777777" w:rsidTr="00D47E00">
        <w:tblPrEx>
          <w:shd w:val="clear" w:color="auto" w:fill="FFFFFF"/>
        </w:tblPrEx>
        <w:trPr>
          <w:trHeight w:val="1859"/>
        </w:trPr>
        <w:tc>
          <w:tcPr>
            <w:tcW w:w="4245" w:type="dxa"/>
            <w:vMerge w:val="restart"/>
            <w:tcBorders>
              <w:top w:val="single" w:sz="4" w:space="0" w:color="auto"/>
              <w:left w:val="single" w:sz="4" w:space="0" w:color="auto"/>
              <w:bottom w:val="single" w:sz="4" w:space="0" w:color="auto"/>
              <w:right w:val="single" w:sz="4" w:space="0" w:color="auto"/>
            </w:tcBorders>
            <w:shd w:val="clear" w:color="auto" w:fill="FFFFFF"/>
          </w:tcPr>
          <w:p w14:paraId="0240EA13" w14:textId="77777777" w:rsidR="00072C9D" w:rsidRPr="005D5EA4" w:rsidRDefault="00072C9D" w:rsidP="000578D5">
            <w:pPr>
              <w:spacing w:before="60"/>
              <w:rPr>
                <w:rFonts w:ascii="Arial Narrow" w:hAnsi="Arial Narrow"/>
                <w:sz w:val="18"/>
              </w:rPr>
            </w:pPr>
            <w:r w:rsidRPr="005D5EA4">
              <w:rPr>
                <w:rFonts w:ascii="Arial Narrow" w:hAnsi="Arial Narrow"/>
                <w:sz w:val="18"/>
              </w:rPr>
              <w:t>What kind of health insurance or health care coverage do you currently have?</w:t>
            </w:r>
          </w:p>
          <w:p w14:paraId="0F60870A" w14:textId="77777777" w:rsidR="00072C9D" w:rsidRPr="005D5EA4" w:rsidRDefault="00072C9D" w:rsidP="000578D5">
            <w:pPr>
              <w:spacing w:before="60"/>
              <w:rPr>
                <w:rFonts w:ascii="Arial Narrow" w:hAnsi="Arial Narrow"/>
                <w:sz w:val="18"/>
              </w:rPr>
            </w:pPr>
          </w:p>
          <w:p w14:paraId="05293D97" w14:textId="77777777" w:rsidR="00072C9D" w:rsidRPr="005D5EA4" w:rsidRDefault="00072C9D" w:rsidP="000578D5">
            <w:pPr>
              <w:spacing w:before="60"/>
              <w:rPr>
                <w:rFonts w:ascii="Arial Narrow" w:hAnsi="Arial Narrow"/>
                <w:sz w:val="18"/>
              </w:rPr>
            </w:pPr>
            <w:r w:rsidRPr="005D5EA4">
              <w:rPr>
                <w:rFonts w:ascii="Arial Narrow" w:hAnsi="Arial Narrow"/>
                <w:i/>
                <w:iCs/>
                <w:sz w:val="18"/>
              </w:rPr>
              <w:t>[</w:t>
            </w:r>
            <w:r w:rsidRPr="005D5EA4">
              <w:rPr>
                <w:rFonts w:ascii="Arial Narrow" w:hAnsi="Arial Narrow"/>
                <w:i/>
                <w:sz w:val="18"/>
              </w:rPr>
              <w:t>INSERT COUNTRY-SPECIFIC CATEGORIES]</w:t>
            </w:r>
          </w:p>
        </w:tc>
        <w:tc>
          <w:tcPr>
            <w:tcW w:w="2396" w:type="dxa"/>
            <w:gridSpan w:val="3"/>
            <w:tcBorders>
              <w:top w:val="single" w:sz="4" w:space="0" w:color="auto"/>
              <w:left w:val="single" w:sz="4" w:space="0" w:color="auto"/>
              <w:right w:val="single" w:sz="4" w:space="0" w:color="auto"/>
            </w:tcBorders>
            <w:shd w:val="clear" w:color="auto" w:fill="FFFFFF"/>
            <w:vAlign w:val="center"/>
            <w:hideMark/>
          </w:tcPr>
          <w:p w14:paraId="1A2C81C1"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Private health insurance plan purchased directly</w:t>
            </w:r>
          </w:p>
          <w:p w14:paraId="387A8FEC"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Private health insurance plan from employer</w:t>
            </w:r>
          </w:p>
          <w:p w14:paraId="50F01D29"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Other</w:t>
            </w:r>
          </w:p>
          <w:p w14:paraId="269B923A"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Don't know</w:t>
            </w:r>
          </w:p>
        </w:tc>
        <w:tc>
          <w:tcPr>
            <w:tcW w:w="2970" w:type="dxa"/>
            <w:gridSpan w:val="2"/>
            <w:tcBorders>
              <w:top w:val="single" w:sz="4" w:space="0" w:color="auto"/>
              <w:left w:val="single" w:sz="4" w:space="0" w:color="auto"/>
              <w:right w:val="single" w:sz="4" w:space="0" w:color="auto"/>
            </w:tcBorders>
            <w:shd w:val="clear" w:color="auto" w:fill="FFFFFF"/>
            <w:vAlign w:val="center"/>
            <w:hideMark/>
          </w:tcPr>
          <w:p w14:paraId="394576DD" w14:textId="77777777" w:rsidR="00072C9D" w:rsidRPr="005D5EA4" w:rsidRDefault="00072C9D" w:rsidP="000578D5">
            <w:pPr>
              <w:spacing w:before="40"/>
              <w:ind w:right="90"/>
              <w:rPr>
                <w:rFonts w:ascii="Arial Narrow" w:hAnsi="Arial Narrow"/>
                <w:sz w:val="20"/>
                <w:szCs w:val="20"/>
              </w:rPr>
            </w:pPr>
            <w:r w:rsidRPr="005D5EA4">
              <w:rPr>
                <w:rFonts w:ascii="Arial Narrow" w:hAnsi="Arial Narrow"/>
                <w:sz w:val="20"/>
                <w:szCs w:val="20"/>
              </w:rPr>
              <w:t>1</w:t>
            </w:r>
          </w:p>
          <w:p w14:paraId="38EDD42D" w14:textId="77777777" w:rsidR="00072C9D" w:rsidRPr="005D5EA4" w:rsidRDefault="00072C9D" w:rsidP="000578D5">
            <w:pPr>
              <w:tabs>
                <w:tab w:val="right" w:pos="2388"/>
              </w:tabs>
              <w:spacing w:before="40"/>
              <w:ind w:right="90"/>
              <w:rPr>
                <w:rFonts w:ascii="Arial Narrow" w:hAnsi="Arial Narrow"/>
                <w:sz w:val="20"/>
                <w:szCs w:val="20"/>
              </w:rPr>
            </w:pPr>
          </w:p>
          <w:p w14:paraId="16F19EAA" w14:textId="77777777" w:rsidR="00072C9D" w:rsidRPr="005D5EA4" w:rsidRDefault="00072C9D" w:rsidP="000578D5">
            <w:pPr>
              <w:tabs>
                <w:tab w:val="right" w:pos="2388"/>
              </w:tabs>
              <w:spacing w:before="40"/>
              <w:ind w:right="90"/>
              <w:rPr>
                <w:rFonts w:ascii="Arial Narrow" w:hAnsi="Arial Narrow"/>
                <w:sz w:val="20"/>
                <w:szCs w:val="20"/>
              </w:rPr>
            </w:pPr>
            <w:r w:rsidRPr="005D5EA4">
              <w:rPr>
                <w:rFonts w:ascii="Arial Narrow" w:hAnsi="Arial Narrow"/>
                <w:sz w:val="20"/>
                <w:szCs w:val="20"/>
              </w:rPr>
              <w:t>2</w:t>
            </w:r>
            <w:r w:rsidRPr="005D5EA4">
              <w:rPr>
                <w:rFonts w:ascii="Arial Narrow" w:hAnsi="Arial Narrow"/>
                <w:sz w:val="20"/>
                <w:szCs w:val="20"/>
              </w:rPr>
              <w:tab/>
            </w:r>
          </w:p>
          <w:p w14:paraId="4E608AD7" w14:textId="77777777" w:rsidR="00072C9D" w:rsidRPr="005D5EA4" w:rsidRDefault="00072C9D" w:rsidP="000578D5">
            <w:pPr>
              <w:spacing w:before="40"/>
              <w:ind w:right="90"/>
              <w:rPr>
                <w:rFonts w:ascii="Arial Narrow" w:hAnsi="Arial Narrow"/>
                <w:sz w:val="18"/>
              </w:rPr>
            </w:pPr>
          </w:p>
          <w:p w14:paraId="68BB44F3" w14:textId="77777777" w:rsidR="00072C9D" w:rsidRPr="005D5EA4" w:rsidRDefault="00072C9D" w:rsidP="000578D5">
            <w:pPr>
              <w:spacing w:before="40"/>
              <w:ind w:right="90"/>
              <w:rPr>
                <w:rFonts w:ascii="Arial Narrow" w:hAnsi="Arial Narrow"/>
                <w:sz w:val="18"/>
              </w:rPr>
            </w:pPr>
            <w:r w:rsidRPr="005D5EA4">
              <w:rPr>
                <w:rFonts w:ascii="Arial Narrow" w:hAnsi="Arial Narrow"/>
                <w:sz w:val="18"/>
              </w:rPr>
              <w:t xml:space="preserve">3      </w:t>
            </w:r>
            <w:r w:rsidRPr="005D5EA4">
              <w:rPr>
                <w:rFonts w:ascii="Arial Narrow" w:hAnsi="Arial Narrow"/>
                <w:i/>
                <w:iCs/>
                <w:sz w:val="16"/>
                <w:szCs w:val="16"/>
              </w:rPr>
              <w:t>If Other, go to HC2other</w:t>
            </w:r>
          </w:p>
          <w:p w14:paraId="73511F3A" w14:textId="77777777" w:rsidR="00072C9D" w:rsidRPr="005D5EA4" w:rsidRDefault="00072C9D" w:rsidP="000578D5">
            <w:pPr>
              <w:pStyle w:val="TableTextBasic"/>
              <w:spacing w:before="40"/>
              <w:rPr>
                <w:rFonts w:ascii="Arial Narrow" w:hAnsi="Arial Narrow"/>
                <w:sz w:val="20"/>
                <w:szCs w:val="20"/>
              </w:rPr>
            </w:pPr>
            <w:r w:rsidRPr="005D5EA4">
              <w:rPr>
                <w:rFonts w:ascii="Arial Narrow" w:hAnsi="Arial Narrow"/>
                <w:sz w:val="20"/>
                <w:szCs w:val="20"/>
              </w:rPr>
              <w:t>77</w:t>
            </w:r>
          </w:p>
        </w:tc>
        <w:tc>
          <w:tcPr>
            <w:tcW w:w="1301" w:type="dxa"/>
            <w:tcBorders>
              <w:top w:val="single" w:sz="4" w:space="0" w:color="auto"/>
              <w:left w:val="single" w:sz="4" w:space="0" w:color="auto"/>
              <w:right w:val="single" w:sz="4" w:space="0" w:color="auto"/>
            </w:tcBorders>
            <w:shd w:val="clear" w:color="auto" w:fill="FFFFFF"/>
            <w:hideMark/>
          </w:tcPr>
          <w:p w14:paraId="0A27E511" w14:textId="77777777" w:rsidR="00072C9D" w:rsidRPr="005D5EA4" w:rsidRDefault="00072C9D" w:rsidP="000578D5">
            <w:pPr>
              <w:jc w:val="center"/>
              <w:rPr>
                <w:rFonts w:ascii="Arial Narrow" w:hAnsi="Arial Narrow"/>
                <w:bCs/>
              </w:rPr>
            </w:pPr>
            <w:r w:rsidRPr="005D5EA4">
              <w:rPr>
                <w:rFonts w:ascii="Arial Narrow" w:hAnsi="Arial Narrow"/>
                <w:bCs/>
                <w:sz w:val="22"/>
                <w:szCs w:val="22"/>
              </w:rPr>
              <w:t>HC2</w:t>
            </w:r>
          </w:p>
        </w:tc>
      </w:tr>
      <w:tr w:rsidR="00072C9D" w:rsidRPr="005D5EA4" w14:paraId="5A7701F6" w14:textId="77777777" w:rsidTr="00D47E00">
        <w:tblPrEx>
          <w:shd w:val="clear" w:color="auto" w:fill="FFFFFF"/>
        </w:tblPrEx>
        <w:trPr>
          <w:trHeight w:val="173"/>
        </w:trPr>
        <w:tc>
          <w:tcPr>
            <w:tcW w:w="424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AEF0E07" w14:textId="77777777" w:rsidR="00072C9D" w:rsidRPr="005D5EA4" w:rsidRDefault="00072C9D" w:rsidP="000578D5">
            <w:pPr>
              <w:rPr>
                <w:rFonts w:ascii="Arial Narrow" w:hAnsi="Arial Narrow"/>
                <w:sz w:val="18"/>
              </w:rPr>
            </w:pPr>
          </w:p>
        </w:tc>
        <w:tc>
          <w:tcPr>
            <w:tcW w:w="2396"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3FFA17CE"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Other</w:t>
            </w:r>
          </w:p>
        </w:tc>
        <w:tc>
          <w:tcPr>
            <w:tcW w:w="2970" w:type="dxa"/>
            <w:gridSpan w:val="2"/>
            <w:tcBorders>
              <w:top w:val="single" w:sz="4" w:space="0" w:color="auto"/>
              <w:left w:val="single" w:sz="4" w:space="0" w:color="auto"/>
              <w:bottom w:val="single" w:sz="4" w:space="0" w:color="auto"/>
              <w:right w:val="single" w:sz="4" w:space="0" w:color="auto"/>
            </w:tcBorders>
            <w:shd w:val="clear" w:color="auto" w:fill="FFFFFF"/>
          </w:tcPr>
          <w:p w14:paraId="78701E03" w14:textId="77777777" w:rsidR="00072C9D" w:rsidRPr="005D5EA4" w:rsidRDefault="00072C9D" w:rsidP="000578D5">
            <w:pPr>
              <w:spacing w:before="60"/>
              <w:rPr>
                <w:rFonts w:ascii="Arial Narrow" w:hAnsi="Arial Narrow"/>
                <w:sz w:val="10"/>
                <w:szCs w:val="10"/>
              </w:rPr>
            </w:pPr>
          </w:p>
          <w:p w14:paraId="003C53AD" w14:textId="77777777" w:rsidR="00072C9D" w:rsidRPr="005D5EA4" w:rsidRDefault="00072C9D" w:rsidP="000578D5">
            <w:pPr>
              <w:spacing w:before="60"/>
              <w:rPr>
                <w:rFonts w:ascii="Arial Narrow" w:hAnsi="Arial Narrow"/>
                <w:sz w:val="20"/>
                <w:szCs w:val="20"/>
              </w:rPr>
            </w:pPr>
            <w:r w:rsidRPr="005D5EA4">
              <w:rPr>
                <w:rFonts w:ascii="Arial Narrow" w:hAnsi="Arial Narrow"/>
                <w:sz w:val="20"/>
                <w:szCs w:val="20"/>
              </w:rPr>
              <w:t>└─┴─┴─┴─┴─┴─┴─┘</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2562CD9F"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HC2</w:t>
            </w:r>
            <w:r w:rsidRPr="005D5EA4">
              <w:rPr>
                <w:rFonts w:ascii="Arial Narrow" w:hAnsi="Arial Narrow"/>
                <w:bCs/>
                <w:sz w:val="22"/>
                <w:szCs w:val="22"/>
              </w:rPr>
              <w:br/>
              <w:t>other</w:t>
            </w:r>
          </w:p>
        </w:tc>
      </w:tr>
      <w:tr w:rsidR="00D47E00" w:rsidRPr="005D5EA4" w14:paraId="21FB8EAD" w14:textId="77777777" w:rsidTr="00D47E00">
        <w:tblPrEx>
          <w:shd w:val="clear" w:color="auto" w:fill="FFFFFF"/>
        </w:tblPrEx>
        <w:trPr>
          <w:trHeight w:val="173"/>
        </w:trPr>
        <w:tc>
          <w:tcPr>
            <w:tcW w:w="4245" w:type="dxa"/>
            <w:tcBorders>
              <w:top w:val="single" w:sz="4" w:space="0" w:color="auto"/>
              <w:left w:val="single" w:sz="4" w:space="0" w:color="auto"/>
              <w:bottom w:val="single" w:sz="4" w:space="0" w:color="auto"/>
              <w:right w:val="single" w:sz="4" w:space="0" w:color="auto"/>
            </w:tcBorders>
            <w:shd w:val="clear" w:color="auto" w:fill="FFFFFF"/>
          </w:tcPr>
          <w:p w14:paraId="2293213F" w14:textId="0E898247" w:rsidR="00D47E00" w:rsidRPr="005D5EA4" w:rsidRDefault="00D47E00" w:rsidP="00D47E00">
            <w:pPr>
              <w:rPr>
                <w:rFonts w:ascii="Arial Narrow" w:hAnsi="Arial Narrow"/>
                <w:sz w:val="18"/>
              </w:rPr>
            </w:pPr>
            <w:r w:rsidRPr="005D5EA4">
              <w:rPr>
                <w:rFonts w:ascii="Arial Narrow" w:hAnsi="Arial Narrow"/>
                <w:sz w:val="18"/>
              </w:rPr>
              <w:t xml:space="preserve">During the past 12 months, did you have to pay </w:t>
            </w:r>
            <w:r w:rsidRPr="005D5EA4">
              <w:rPr>
                <w:rFonts w:ascii="Arial Narrow" w:hAnsi="Arial Narrow"/>
                <w:b/>
                <w:sz w:val="18"/>
              </w:rPr>
              <w:t xml:space="preserve">yourself </w:t>
            </w:r>
            <w:r w:rsidRPr="005D5EA4">
              <w:rPr>
                <w:rFonts w:ascii="Arial Narrow" w:hAnsi="Arial Narrow"/>
                <w:sz w:val="18"/>
              </w:rPr>
              <w:t>for medicines or health services such as consultations, treatment, hospitalization or patient care?</w:t>
            </w:r>
          </w:p>
        </w:tc>
        <w:tc>
          <w:tcPr>
            <w:tcW w:w="5366" w:type="dxa"/>
            <w:gridSpan w:val="5"/>
            <w:tcBorders>
              <w:top w:val="single" w:sz="4" w:space="0" w:color="auto"/>
              <w:left w:val="single" w:sz="4" w:space="0" w:color="auto"/>
              <w:bottom w:val="single" w:sz="4" w:space="0" w:color="auto"/>
              <w:right w:val="single" w:sz="4" w:space="0" w:color="auto"/>
            </w:tcBorders>
            <w:shd w:val="clear" w:color="auto" w:fill="FFFFFF"/>
          </w:tcPr>
          <w:p w14:paraId="4C579923" w14:textId="77777777" w:rsidR="00D47E00" w:rsidRPr="000F24E1" w:rsidRDefault="00D47E00" w:rsidP="00D47E00">
            <w:pPr>
              <w:spacing w:before="60"/>
              <w:jc w:val="center"/>
              <w:rPr>
                <w:rFonts w:ascii="Arial Narrow" w:hAnsi="Arial Narrow"/>
                <w:sz w:val="18"/>
                <w:lang w:val="mn-MN"/>
              </w:rPr>
            </w:pPr>
            <w:r w:rsidRPr="005D5EA4">
              <w:rPr>
                <w:rFonts w:ascii="Arial Narrow" w:hAnsi="Arial Narrow"/>
                <w:sz w:val="18"/>
              </w:rPr>
              <w:t>Yes</w:t>
            </w:r>
            <w:r>
              <w:rPr>
                <w:rFonts w:ascii="Arial Narrow" w:hAnsi="Arial Narrow"/>
                <w:sz w:val="18"/>
                <w:lang w:val="mn-MN"/>
              </w:rPr>
              <w:t xml:space="preserve"> 1</w:t>
            </w:r>
          </w:p>
          <w:p w14:paraId="21A18477" w14:textId="579AA828" w:rsidR="00D47E00" w:rsidRPr="000F24E1" w:rsidRDefault="00D47E00" w:rsidP="00D47E00">
            <w:pPr>
              <w:spacing w:before="60"/>
              <w:jc w:val="center"/>
              <w:rPr>
                <w:rFonts w:ascii="Arial Narrow" w:hAnsi="Arial Narrow"/>
                <w:sz w:val="18"/>
                <w:lang w:val="mn-MN"/>
              </w:rPr>
            </w:pPr>
            <w:r>
              <w:rPr>
                <w:rFonts w:ascii="Arial Narrow" w:hAnsi="Arial Narrow"/>
                <w:sz w:val="18"/>
                <w:lang w:val="mn-MN"/>
              </w:rPr>
              <w:t xml:space="preserve">                           </w:t>
            </w:r>
            <w:r w:rsidRPr="005D5EA4">
              <w:rPr>
                <w:rFonts w:ascii="Arial Narrow" w:hAnsi="Arial Narrow"/>
                <w:sz w:val="18"/>
              </w:rPr>
              <w:t>No</w:t>
            </w:r>
            <w:r>
              <w:rPr>
                <w:rFonts w:ascii="Arial Narrow" w:hAnsi="Arial Narrow"/>
                <w:sz w:val="18"/>
                <w:lang w:val="mn-MN"/>
              </w:rPr>
              <w:t xml:space="preserve"> 2 </w:t>
            </w:r>
            <w:r w:rsidRPr="005D5EA4">
              <w:rPr>
                <w:rFonts w:ascii="Arial Narrow" w:hAnsi="Arial Narrow"/>
                <w:i/>
                <w:sz w:val="18"/>
                <w:szCs w:val="18"/>
              </w:rPr>
              <w:t>If no go to HC4</w:t>
            </w:r>
          </w:p>
        </w:tc>
        <w:tc>
          <w:tcPr>
            <w:tcW w:w="1301" w:type="dxa"/>
            <w:tcBorders>
              <w:top w:val="single" w:sz="4" w:space="0" w:color="auto"/>
              <w:left w:val="single" w:sz="4" w:space="0" w:color="auto"/>
              <w:bottom w:val="single" w:sz="4" w:space="0" w:color="auto"/>
              <w:right w:val="single" w:sz="4" w:space="0" w:color="auto"/>
            </w:tcBorders>
            <w:shd w:val="clear" w:color="auto" w:fill="FFFFFF"/>
          </w:tcPr>
          <w:p w14:paraId="4C638BEB" w14:textId="6331FB91" w:rsidR="00D47E00" w:rsidRPr="008B4FA8" w:rsidRDefault="00D47E00" w:rsidP="00D47E00">
            <w:pPr>
              <w:jc w:val="center"/>
              <w:rPr>
                <w:rFonts w:ascii="Arial Narrow" w:hAnsi="Arial Narrow"/>
                <w:sz w:val="22"/>
                <w:szCs w:val="22"/>
              </w:rPr>
            </w:pPr>
            <w:r w:rsidRPr="008B4FA8">
              <w:rPr>
                <w:rFonts w:ascii="Arial Narrow" w:hAnsi="Arial Narrow"/>
                <w:sz w:val="22"/>
                <w:szCs w:val="22"/>
              </w:rPr>
              <w:t>X13</w:t>
            </w:r>
          </w:p>
        </w:tc>
      </w:tr>
      <w:tr w:rsidR="00D47E00" w:rsidRPr="005D5EA4" w14:paraId="2F849B23" w14:textId="77777777" w:rsidTr="00D47E00">
        <w:tblPrEx>
          <w:shd w:val="clear" w:color="auto" w:fill="FFFFFF"/>
        </w:tblPrEx>
        <w:trPr>
          <w:trHeight w:val="423"/>
        </w:trPr>
        <w:tc>
          <w:tcPr>
            <w:tcW w:w="4245"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A9D4BFA" w14:textId="77777777" w:rsidR="00D47E00" w:rsidRPr="005D5EA4" w:rsidRDefault="00D47E00" w:rsidP="00D47E00">
            <w:pPr>
              <w:spacing w:before="60"/>
              <w:rPr>
                <w:rFonts w:ascii="Arial Narrow" w:hAnsi="Arial Narrow"/>
                <w:sz w:val="18"/>
              </w:rPr>
            </w:pPr>
            <w:r>
              <w:rPr>
                <w:rFonts w:ascii="Arial Narrow" w:hAnsi="Arial Narrow"/>
                <w:sz w:val="18"/>
                <w:lang w:val="en-GB"/>
              </w:rPr>
              <w:t>During the past 12 months, which of the following financial sources did you use to pay for any health expenditures such as medicine, consultations, treatment, hospitalization or patient care?</w:t>
            </w:r>
          </w:p>
        </w:tc>
        <w:tc>
          <w:tcPr>
            <w:tcW w:w="2396"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0F789A74" w14:textId="77777777" w:rsidR="00D47E00" w:rsidRPr="005D5EA4" w:rsidRDefault="00D47E00" w:rsidP="00D47E00">
            <w:pPr>
              <w:ind w:right="90"/>
              <w:jc w:val="right"/>
              <w:rPr>
                <w:rFonts w:ascii="Arial Narrow" w:hAnsi="Arial Narrow"/>
                <w:sz w:val="18"/>
              </w:rPr>
            </w:pPr>
            <w:r w:rsidRPr="005D5EA4">
              <w:rPr>
                <w:rFonts w:ascii="Arial Narrow" w:hAnsi="Arial Narrow"/>
                <w:sz w:val="18"/>
              </w:rPr>
              <w:t>Salary/whole/</w:t>
            </w:r>
          </w:p>
        </w:tc>
        <w:tc>
          <w:tcPr>
            <w:tcW w:w="1281" w:type="dxa"/>
            <w:tcBorders>
              <w:top w:val="single" w:sz="4" w:space="0" w:color="auto"/>
              <w:left w:val="single" w:sz="4" w:space="0" w:color="auto"/>
              <w:right w:val="single" w:sz="4" w:space="0" w:color="auto"/>
            </w:tcBorders>
            <w:shd w:val="clear" w:color="auto" w:fill="FFFFFF"/>
            <w:hideMark/>
          </w:tcPr>
          <w:p w14:paraId="20CA0572"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Yes</w:t>
            </w:r>
          </w:p>
          <w:p w14:paraId="013FADD3"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No</w:t>
            </w:r>
          </w:p>
        </w:tc>
        <w:tc>
          <w:tcPr>
            <w:tcW w:w="1689" w:type="dxa"/>
            <w:tcBorders>
              <w:top w:val="single" w:sz="4" w:space="0" w:color="auto"/>
              <w:left w:val="single" w:sz="4" w:space="0" w:color="auto"/>
              <w:right w:val="single" w:sz="4" w:space="0" w:color="auto"/>
            </w:tcBorders>
            <w:shd w:val="clear" w:color="auto" w:fill="FFFFFF"/>
            <w:hideMark/>
          </w:tcPr>
          <w:p w14:paraId="02FC2F1A"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1</w:t>
            </w:r>
          </w:p>
          <w:p w14:paraId="1FA7BBCF"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2</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00DCBE7E"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HC3a</w:t>
            </w:r>
          </w:p>
        </w:tc>
      </w:tr>
      <w:tr w:rsidR="00D47E00" w:rsidRPr="005D5EA4" w14:paraId="151446B1" w14:textId="77777777" w:rsidTr="00D47E00">
        <w:tblPrEx>
          <w:shd w:val="clear" w:color="auto" w:fill="FFFFFF"/>
        </w:tblPrEx>
        <w:trPr>
          <w:trHeight w:val="578"/>
        </w:trPr>
        <w:tc>
          <w:tcPr>
            <w:tcW w:w="424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D40681F" w14:textId="77777777" w:rsidR="00D47E00" w:rsidRPr="005D5EA4" w:rsidRDefault="00D47E00" w:rsidP="00D47E00">
            <w:pPr>
              <w:rPr>
                <w:rFonts w:ascii="Arial Narrow" w:hAnsi="Arial Narrow"/>
                <w:sz w:val="18"/>
              </w:rPr>
            </w:pPr>
          </w:p>
        </w:tc>
        <w:tc>
          <w:tcPr>
            <w:tcW w:w="2396"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7AE71EC9" w14:textId="77777777" w:rsidR="00D47E00" w:rsidRPr="005D5EA4" w:rsidRDefault="00D47E00" w:rsidP="00D47E00">
            <w:pPr>
              <w:ind w:right="90"/>
              <w:jc w:val="right"/>
              <w:rPr>
                <w:rFonts w:ascii="Arial Narrow" w:hAnsi="Arial Narrow"/>
                <w:sz w:val="18"/>
              </w:rPr>
            </w:pPr>
            <w:r>
              <w:rPr>
                <w:rFonts w:ascii="Arial Narrow" w:hAnsi="Arial Narrow"/>
                <w:sz w:val="18"/>
              </w:rPr>
              <w:t>Savings</w:t>
            </w:r>
          </w:p>
        </w:tc>
        <w:tc>
          <w:tcPr>
            <w:tcW w:w="1281" w:type="dxa"/>
            <w:tcBorders>
              <w:top w:val="single" w:sz="4" w:space="0" w:color="auto"/>
              <w:left w:val="single" w:sz="4" w:space="0" w:color="auto"/>
              <w:right w:val="single" w:sz="4" w:space="0" w:color="auto"/>
            </w:tcBorders>
            <w:shd w:val="clear" w:color="auto" w:fill="FFFFFF"/>
            <w:hideMark/>
          </w:tcPr>
          <w:p w14:paraId="0F9507B3"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Yes</w:t>
            </w:r>
          </w:p>
          <w:p w14:paraId="6355091C"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No</w:t>
            </w:r>
          </w:p>
        </w:tc>
        <w:tc>
          <w:tcPr>
            <w:tcW w:w="1689" w:type="dxa"/>
            <w:tcBorders>
              <w:top w:val="single" w:sz="4" w:space="0" w:color="auto"/>
              <w:left w:val="single" w:sz="4" w:space="0" w:color="auto"/>
              <w:right w:val="single" w:sz="4" w:space="0" w:color="auto"/>
            </w:tcBorders>
            <w:shd w:val="clear" w:color="auto" w:fill="FFFFFF"/>
            <w:hideMark/>
          </w:tcPr>
          <w:p w14:paraId="504B6205"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1</w:t>
            </w:r>
          </w:p>
          <w:p w14:paraId="76FC3467"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 xml:space="preserve">2  </w:t>
            </w:r>
          </w:p>
        </w:tc>
        <w:tc>
          <w:tcPr>
            <w:tcW w:w="1301" w:type="dxa"/>
            <w:tcBorders>
              <w:top w:val="single" w:sz="4" w:space="0" w:color="auto"/>
              <w:left w:val="single" w:sz="4" w:space="0" w:color="auto"/>
              <w:right w:val="single" w:sz="4" w:space="0" w:color="auto"/>
            </w:tcBorders>
            <w:shd w:val="clear" w:color="auto" w:fill="FFFFFF"/>
          </w:tcPr>
          <w:p w14:paraId="44734469"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HC3b</w:t>
            </w:r>
          </w:p>
        </w:tc>
      </w:tr>
      <w:tr w:rsidR="00D47E00" w:rsidRPr="005D5EA4" w14:paraId="2200EFCF" w14:textId="77777777" w:rsidTr="00D47E00">
        <w:tblPrEx>
          <w:shd w:val="clear" w:color="auto" w:fill="FFFFFF"/>
        </w:tblPrEx>
        <w:trPr>
          <w:trHeight w:val="578"/>
        </w:trPr>
        <w:tc>
          <w:tcPr>
            <w:tcW w:w="424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5E89FE9" w14:textId="77777777" w:rsidR="00D47E00" w:rsidRPr="005D5EA4" w:rsidRDefault="00D47E00" w:rsidP="00D47E00">
            <w:pPr>
              <w:rPr>
                <w:rFonts w:ascii="Arial Narrow" w:hAnsi="Arial Narrow"/>
                <w:sz w:val="18"/>
              </w:rPr>
            </w:pPr>
          </w:p>
        </w:tc>
        <w:tc>
          <w:tcPr>
            <w:tcW w:w="2396"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084B7C8C" w14:textId="77777777" w:rsidR="00D47E00" w:rsidRPr="005D5EA4" w:rsidRDefault="00D47E00" w:rsidP="00D47E00">
            <w:pPr>
              <w:jc w:val="right"/>
              <w:rPr>
                <w:rFonts w:ascii="Arial Narrow" w:hAnsi="Arial Narrow"/>
                <w:sz w:val="18"/>
              </w:rPr>
            </w:pPr>
            <w:r>
              <w:rPr>
                <w:rFonts w:ascii="Arial Narrow" w:hAnsi="Arial Narrow"/>
                <w:sz w:val="18"/>
              </w:rPr>
              <w:t>Payment or reimbursement of a health insurance plan</w:t>
            </w:r>
          </w:p>
        </w:tc>
        <w:tc>
          <w:tcPr>
            <w:tcW w:w="1281" w:type="dxa"/>
            <w:tcBorders>
              <w:top w:val="single" w:sz="4" w:space="0" w:color="auto"/>
              <w:left w:val="single" w:sz="4" w:space="0" w:color="auto"/>
              <w:right w:val="single" w:sz="4" w:space="0" w:color="auto"/>
            </w:tcBorders>
            <w:shd w:val="clear" w:color="auto" w:fill="FFFFFF"/>
            <w:hideMark/>
          </w:tcPr>
          <w:p w14:paraId="52F5C499"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Yes</w:t>
            </w:r>
          </w:p>
          <w:p w14:paraId="39841532"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No</w:t>
            </w:r>
          </w:p>
        </w:tc>
        <w:tc>
          <w:tcPr>
            <w:tcW w:w="1689" w:type="dxa"/>
            <w:tcBorders>
              <w:top w:val="single" w:sz="4" w:space="0" w:color="auto"/>
              <w:left w:val="single" w:sz="4" w:space="0" w:color="auto"/>
              <w:right w:val="single" w:sz="4" w:space="0" w:color="auto"/>
            </w:tcBorders>
            <w:shd w:val="clear" w:color="auto" w:fill="FFFFFF"/>
            <w:hideMark/>
          </w:tcPr>
          <w:p w14:paraId="1B2E036C"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1</w:t>
            </w:r>
          </w:p>
          <w:p w14:paraId="4F45FB0F"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2</w:t>
            </w:r>
          </w:p>
        </w:tc>
        <w:tc>
          <w:tcPr>
            <w:tcW w:w="1301" w:type="dxa"/>
            <w:tcBorders>
              <w:top w:val="single" w:sz="4" w:space="0" w:color="auto"/>
              <w:left w:val="single" w:sz="4" w:space="0" w:color="auto"/>
              <w:bottom w:val="single" w:sz="4" w:space="0" w:color="auto"/>
              <w:right w:val="single" w:sz="4" w:space="0" w:color="auto"/>
            </w:tcBorders>
            <w:shd w:val="clear" w:color="auto" w:fill="FFFFFF"/>
          </w:tcPr>
          <w:p w14:paraId="4ABD4A76" w14:textId="77777777" w:rsidR="00D47E00" w:rsidRPr="005D5EA4" w:rsidRDefault="00D47E00" w:rsidP="00D47E00">
            <w:pPr>
              <w:jc w:val="center"/>
              <w:rPr>
                <w:rFonts w:ascii="Arial Narrow" w:hAnsi="Arial Narrow"/>
                <w:bCs/>
                <w:sz w:val="22"/>
                <w:szCs w:val="22"/>
              </w:rPr>
            </w:pPr>
          </w:p>
          <w:p w14:paraId="5ADE6CCE"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HC3c</w:t>
            </w:r>
          </w:p>
        </w:tc>
      </w:tr>
      <w:tr w:rsidR="00D47E00" w:rsidRPr="005D5EA4" w14:paraId="493F7A31" w14:textId="77777777" w:rsidTr="00D47E00">
        <w:tblPrEx>
          <w:shd w:val="clear" w:color="auto" w:fill="FFFFFF"/>
        </w:tblPrEx>
        <w:trPr>
          <w:trHeight w:val="578"/>
        </w:trPr>
        <w:tc>
          <w:tcPr>
            <w:tcW w:w="424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8FC8AEE" w14:textId="77777777" w:rsidR="00D47E00" w:rsidRPr="005D5EA4" w:rsidRDefault="00D47E00" w:rsidP="00D47E00">
            <w:pPr>
              <w:rPr>
                <w:rFonts w:ascii="Arial Narrow" w:hAnsi="Arial Narrow"/>
                <w:sz w:val="18"/>
              </w:rPr>
            </w:pPr>
          </w:p>
        </w:tc>
        <w:tc>
          <w:tcPr>
            <w:tcW w:w="2396"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2B6A7ED0" w14:textId="77777777" w:rsidR="00D47E00" w:rsidRPr="005D5EA4" w:rsidRDefault="00D47E00" w:rsidP="00D47E00">
            <w:pPr>
              <w:jc w:val="right"/>
              <w:rPr>
                <w:rFonts w:ascii="Arial Narrow" w:hAnsi="Arial Narrow"/>
                <w:sz w:val="18"/>
              </w:rPr>
            </w:pPr>
            <w:r>
              <w:rPr>
                <w:rFonts w:ascii="Arial Narrow" w:hAnsi="Arial Narrow"/>
                <w:sz w:val="18"/>
              </w:rPr>
              <w:t>Sold items (eg furniture, animals, jewellery)</w:t>
            </w:r>
          </w:p>
        </w:tc>
        <w:tc>
          <w:tcPr>
            <w:tcW w:w="1281" w:type="dxa"/>
            <w:tcBorders>
              <w:top w:val="single" w:sz="4" w:space="0" w:color="auto"/>
              <w:left w:val="single" w:sz="4" w:space="0" w:color="auto"/>
              <w:right w:val="single" w:sz="4" w:space="0" w:color="auto"/>
            </w:tcBorders>
            <w:shd w:val="clear" w:color="auto" w:fill="FFFFFF"/>
            <w:hideMark/>
          </w:tcPr>
          <w:p w14:paraId="2F8FCDCD"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Yes</w:t>
            </w:r>
          </w:p>
          <w:p w14:paraId="3AD6FBF4"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No</w:t>
            </w:r>
          </w:p>
        </w:tc>
        <w:tc>
          <w:tcPr>
            <w:tcW w:w="1689" w:type="dxa"/>
            <w:tcBorders>
              <w:top w:val="single" w:sz="4" w:space="0" w:color="auto"/>
              <w:left w:val="single" w:sz="4" w:space="0" w:color="auto"/>
              <w:right w:val="single" w:sz="4" w:space="0" w:color="auto"/>
            </w:tcBorders>
            <w:shd w:val="clear" w:color="auto" w:fill="FFFFFF"/>
            <w:hideMark/>
          </w:tcPr>
          <w:p w14:paraId="648C883F"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1</w:t>
            </w:r>
          </w:p>
          <w:p w14:paraId="7E53B319"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2</w:t>
            </w:r>
          </w:p>
        </w:tc>
        <w:tc>
          <w:tcPr>
            <w:tcW w:w="1301" w:type="dxa"/>
            <w:tcBorders>
              <w:top w:val="single" w:sz="4" w:space="0" w:color="auto"/>
              <w:left w:val="single" w:sz="4" w:space="0" w:color="auto"/>
              <w:bottom w:val="single" w:sz="4" w:space="0" w:color="auto"/>
              <w:right w:val="single" w:sz="4" w:space="0" w:color="auto"/>
            </w:tcBorders>
            <w:shd w:val="clear" w:color="auto" w:fill="FFFFFF"/>
          </w:tcPr>
          <w:p w14:paraId="6C0ABA98" w14:textId="77777777" w:rsidR="00D47E00" w:rsidRPr="005D5EA4" w:rsidRDefault="00D47E00" w:rsidP="00D47E00">
            <w:pPr>
              <w:jc w:val="center"/>
              <w:rPr>
                <w:rFonts w:ascii="Arial Narrow" w:hAnsi="Arial Narrow"/>
                <w:bCs/>
                <w:sz w:val="22"/>
                <w:szCs w:val="22"/>
              </w:rPr>
            </w:pPr>
          </w:p>
          <w:p w14:paraId="72A54470"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HC3d</w:t>
            </w:r>
          </w:p>
        </w:tc>
      </w:tr>
      <w:tr w:rsidR="00D47E00" w:rsidRPr="005D5EA4" w14:paraId="63E555DA" w14:textId="77777777" w:rsidTr="00D47E00">
        <w:tblPrEx>
          <w:shd w:val="clear" w:color="auto" w:fill="FFFFFF"/>
        </w:tblPrEx>
        <w:trPr>
          <w:trHeight w:val="620"/>
        </w:trPr>
        <w:tc>
          <w:tcPr>
            <w:tcW w:w="424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33F8D3C" w14:textId="77777777" w:rsidR="00D47E00" w:rsidRPr="005D5EA4" w:rsidRDefault="00D47E00" w:rsidP="00D47E00">
            <w:pPr>
              <w:rPr>
                <w:rFonts w:ascii="Arial Narrow" w:hAnsi="Arial Narrow"/>
                <w:sz w:val="18"/>
              </w:rPr>
            </w:pPr>
          </w:p>
        </w:tc>
        <w:tc>
          <w:tcPr>
            <w:tcW w:w="2396"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5819EBB2" w14:textId="77777777" w:rsidR="00D47E00" w:rsidRPr="005D5EA4" w:rsidRDefault="00D47E00" w:rsidP="00D47E00">
            <w:pPr>
              <w:jc w:val="right"/>
              <w:rPr>
                <w:rFonts w:ascii="Arial Narrow" w:hAnsi="Arial Narrow"/>
                <w:sz w:val="18"/>
              </w:rPr>
            </w:pPr>
            <w:r>
              <w:rPr>
                <w:rFonts w:ascii="Arial Narrow" w:hAnsi="Arial Narrow"/>
                <w:sz w:val="18"/>
              </w:rPr>
              <w:t>Family members or friends form outside the household</w:t>
            </w:r>
          </w:p>
        </w:tc>
        <w:tc>
          <w:tcPr>
            <w:tcW w:w="1281" w:type="dxa"/>
            <w:tcBorders>
              <w:top w:val="single" w:sz="4" w:space="0" w:color="auto"/>
              <w:left w:val="single" w:sz="4" w:space="0" w:color="auto"/>
              <w:right w:val="single" w:sz="4" w:space="0" w:color="auto"/>
            </w:tcBorders>
            <w:shd w:val="clear" w:color="auto" w:fill="FFFFFF"/>
            <w:hideMark/>
          </w:tcPr>
          <w:p w14:paraId="7573EEA4"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Yes</w:t>
            </w:r>
          </w:p>
          <w:p w14:paraId="7B9707C1"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No</w:t>
            </w:r>
          </w:p>
        </w:tc>
        <w:tc>
          <w:tcPr>
            <w:tcW w:w="1689" w:type="dxa"/>
            <w:tcBorders>
              <w:top w:val="single" w:sz="4" w:space="0" w:color="auto"/>
              <w:left w:val="single" w:sz="4" w:space="0" w:color="auto"/>
              <w:right w:val="single" w:sz="4" w:space="0" w:color="auto"/>
            </w:tcBorders>
            <w:shd w:val="clear" w:color="auto" w:fill="FFFFFF"/>
            <w:hideMark/>
          </w:tcPr>
          <w:p w14:paraId="6C1172D1"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1</w:t>
            </w:r>
          </w:p>
          <w:p w14:paraId="746EB7EE"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2</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569316FA"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HC3e</w:t>
            </w:r>
          </w:p>
        </w:tc>
      </w:tr>
      <w:tr w:rsidR="00D47E00" w:rsidRPr="005D5EA4" w14:paraId="64E3AE3F" w14:textId="77777777" w:rsidTr="00D47E00">
        <w:tblPrEx>
          <w:shd w:val="clear" w:color="auto" w:fill="FFFFFF"/>
        </w:tblPrEx>
        <w:trPr>
          <w:trHeight w:val="675"/>
        </w:trPr>
        <w:tc>
          <w:tcPr>
            <w:tcW w:w="4245"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701B6EA6" w14:textId="77777777" w:rsidR="00D47E00" w:rsidRPr="005D5EA4" w:rsidRDefault="00D47E00" w:rsidP="00D47E00">
            <w:pPr>
              <w:rPr>
                <w:rFonts w:ascii="Arial Narrow" w:hAnsi="Arial Narrow"/>
                <w:sz w:val="18"/>
              </w:rPr>
            </w:pPr>
          </w:p>
        </w:tc>
        <w:tc>
          <w:tcPr>
            <w:tcW w:w="2396" w:type="dxa"/>
            <w:gridSpan w:val="3"/>
            <w:tcBorders>
              <w:top w:val="single" w:sz="4" w:space="0" w:color="auto"/>
              <w:left w:val="single" w:sz="4" w:space="0" w:color="auto"/>
              <w:right w:val="single" w:sz="4" w:space="0" w:color="auto"/>
            </w:tcBorders>
            <w:shd w:val="clear" w:color="auto" w:fill="FFFFFF"/>
          </w:tcPr>
          <w:p w14:paraId="6770CA11" w14:textId="77777777" w:rsidR="00D47E00" w:rsidRPr="005D5EA4" w:rsidRDefault="00D47E00" w:rsidP="00D47E00">
            <w:pPr>
              <w:jc w:val="right"/>
              <w:rPr>
                <w:rFonts w:ascii="Arial Narrow" w:hAnsi="Arial Narrow"/>
                <w:sz w:val="18"/>
              </w:rPr>
            </w:pPr>
            <w:r>
              <w:rPr>
                <w:rFonts w:ascii="Arial Narrow" w:hAnsi="Arial Narrow"/>
                <w:sz w:val="18"/>
              </w:rPr>
              <w:t>Borrowed from someone other than a friend or family</w:t>
            </w:r>
          </w:p>
        </w:tc>
        <w:tc>
          <w:tcPr>
            <w:tcW w:w="1281" w:type="dxa"/>
            <w:tcBorders>
              <w:top w:val="single" w:sz="4" w:space="0" w:color="auto"/>
              <w:left w:val="single" w:sz="4" w:space="0" w:color="auto"/>
              <w:right w:val="single" w:sz="4" w:space="0" w:color="auto"/>
            </w:tcBorders>
            <w:shd w:val="clear" w:color="auto" w:fill="FFFFFF"/>
          </w:tcPr>
          <w:p w14:paraId="6D04E070" w14:textId="77777777" w:rsidR="00D47E00" w:rsidRPr="005D5EA4" w:rsidRDefault="00D47E00" w:rsidP="00D47E00">
            <w:pPr>
              <w:jc w:val="right"/>
              <w:rPr>
                <w:rFonts w:ascii="Arial Narrow" w:hAnsi="Arial Narrow"/>
                <w:bCs/>
                <w:sz w:val="18"/>
                <w:szCs w:val="18"/>
              </w:rPr>
            </w:pPr>
            <w:r>
              <w:rPr>
                <w:rFonts w:ascii="Arial Narrow" w:hAnsi="Arial Narrow"/>
                <w:bCs/>
                <w:sz w:val="18"/>
                <w:szCs w:val="18"/>
              </w:rPr>
              <w:t>Yes</w:t>
            </w:r>
          </w:p>
          <w:p w14:paraId="6F2328F6" w14:textId="77777777" w:rsidR="00D47E00" w:rsidRPr="005D5EA4" w:rsidRDefault="00D47E00" w:rsidP="00D47E00">
            <w:pPr>
              <w:jc w:val="right"/>
              <w:rPr>
                <w:rFonts w:ascii="Arial Narrow" w:hAnsi="Arial Narrow"/>
                <w:bCs/>
                <w:sz w:val="18"/>
                <w:szCs w:val="18"/>
              </w:rPr>
            </w:pPr>
            <w:r>
              <w:rPr>
                <w:rFonts w:ascii="Arial Narrow" w:hAnsi="Arial Narrow"/>
                <w:bCs/>
                <w:sz w:val="18"/>
                <w:szCs w:val="18"/>
              </w:rPr>
              <w:t>No</w:t>
            </w:r>
          </w:p>
        </w:tc>
        <w:tc>
          <w:tcPr>
            <w:tcW w:w="1689" w:type="dxa"/>
            <w:tcBorders>
              <w:top w:val="single" w:sz="4" w:space="0" w:color="auto"/>
              <w:left w:val="single" w:sz="4" w:space="0" w:color="auto"/>
              <w:right w:val="single" w:sz="4" w:space="0" w:color="auto"/>
            </w:tcBorders>
            <w:shd w:val="clear" w:color="auto" w:fill="FFFFFF"/>
          </w:tcPr>
          <w:p w14:paraId="32E7645F" w14:textId="77777777" w:rsidR="00D47E00" w:rsidRPr="005D5EA4" w:rsidRDefault="00D47E00" w:rsidP="00D47E00">
            <w:pPr>
              <w:rPr>
                <w:rFonts w:ascii="Arial Narrow" w:hAnsi="Arial Narrow"/>
                <w:bCs/>
                <w:sz w:val="18"/>
                <w:szCs w:val="18"/>
              </w:rPr>
            </w:pPr>
            <w:r>
              <w:rPr>
                <w:rFonts w:ascii="Arial Narrow" w:hAnsi="Arial Narrow"/>
                <w:bCs/>
                <w:sz w:val="18"/>
                <w:szCs w:val="18"/>
              </w:rPr>
              <w:t>1</w:t>
            </w:r>
          </w:p>
          <w:p w14:paraId="720265DA" w14:textId="77777777" w:rsidR="00D47E00" w:rsidRPr="005D5EA4" w:rsidRDefault="00D47E00" w:rsidP="00D47E00">
            <w:pPr>
              <w:rPr>
                <w:rFonts w:ascii="Arial Narrow" w:hAnsi="Arial Narrow"/>
                <w:bCs/>
                <w:sz w:val="18"/>
                <w:szCs w:val="18"/>
              </w:rPr>
            </w:pPr>
            <w:r>
              <w:rPr>
                <w:rFonts w:ascii="Arial Narrow" w:hAnsi="Arial Narrow"/>
                <w:bCs/>
                <w:sz w:val="18"/>
                <w:szCs w:val="18"/>
              </w:rPr>
              <w:t>2</w:t>
            </w:r>
          </w:p>
        </w:tc>
        <w:tc>
          <w:tcPr>
            <w:tcW w:w="1301" w:type="dxa"/>
            <w:tcBorders>
              <w:top w:val="single" w:sz="4" w:space="0" w:color="auto"/>
              <w:left w:val="single" w:sz="4" w:space="0" w:color="auto"/>
              <w:right w:val="single" w:sz="4" w:space="0" w:color="auto"/>
            </w:tcBorders>
            <w:shd w:val="clear" w:color="auto" w:fill="FFFFFF"/>
          </w:tcPr>
          <w:p w14:paraId="610A5820" w14:textId="77777777" w:rsidR="00D47E00" w:rsidRPr="005D5EA4" w:rsidRDefault="00D47E00" w:rsidP="00D47E00">
            <w:pPr>
              <w:jc w:val="center"/>
              <w:rPr>
                <w:rFonts w:ascii="Arial Narrow" w:hAnsi="Arial Narrow"/>
                <w:bCs/>
                <w:sz w:val="22"/>
                <w:szCs w:val="22"/>
              </w:rPr>
            </w:pPr>
            <w:r>
              <w:rPr>
                <w:rFonts w:ascii="Arial Narrow" w:hAnsi="Arial Narrow"/>
                <w:bCs/>
                <w:sz w:val="22"/>
                <w:szCs w:val="22"/>
              </w:rPr>
              <w:t>HC3f</w:t>
            </w:r>
          </w:p>
        </w:tc>
      </w:tr>
      <w:tr w:rsidR="00D47E00" w:rsidRPr="005D5EA4" w14:paraId="5D7BE2F9" w14:textId="77777777" w:rsidTr="00D47E00">
        <w:tblPrEx>
          <w:shd w:val="clear" w:color="auto" w:fill="FFFFFF"/>
        </w:tblPrEx>
        <w:trPr>
          <w:trHeight w:val="607"/>
        </w:trPr>
        <w:tc>
          <w:tcPr>
            <w:tcW w:w="424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DA092F0" w14:textId="77777777" w:rsidR="00D47E00" w:rsidRPr="005D5EA4" w:rsidRDefault="00D47E00" w:rsidP="00D47E00">
            <w:pPr>
              <w:rPr>
                <w:rFonts w:ascii="Arial Narrow" w:hAnsi="Arial Narrow"/>
                <w:sz w:val="18"/>
              </w:rPr>
            </w:pPr>
          </w:p>
        </w:tc>
        <w:tc>
          <w:tcPr>
            <w:tcW w:w="2396"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6431B1D0" w14:textId="77777777" w:rsidR="00D47E00" w:rsidRPr="005D5EA4" w:rsidRDefault="00D47E00" w:rsidP="00D47E00">
            <w:pPr>
              <w:jc w:val="right"/>
              <w:rPr>
                <w:rFonts w:ascii="Arial Narrow" w:hAnsi="Arial Narrow"/>
                <w:sz w:val="18"/>
              </w:rPr>
            </w:pPr>
            <w:r w:rsidRPr="005D5EA4">
              <w:rPr>
                <w:rFonts w:ascii="Arial Narrow" w:hAnsi="Arial Narrow"/>
                <w:sz w:val="18"/>
              </w:rPr>
              <w:t>Other</w:t>
            </w:r>
          </w:p>
        </w:tc>
        <w:tc>
          <w:tcPr>
            <w:tcW w:w="1281" w:type="dxa"/>
            <w:tcBorders>
              <w:top w:val="single" w:sz="4" w:space="0" w:color="auto"/>
              <w:left w:val="single" w:sz="4" w:space="0" w:color="auto"/>
              <w:right w:val="single" w:sz="4" w:space="0" w:color="auto"/>
            </w:tcBorders>
            <w:shd w:val="clear" w:color="auto" w:fill="FFFFFF"/>
            <w:hideMark/>
          </w:tcPr>
          <w:p w14:paraId="617F7458"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Yes</w:t>
            </w:r>
          </w:p>
          <w:p w14:paraId="719F3081" w14:textId="77777777" w:rsidR="00D47E00" w:rsidRPr="005D5EA4" w:rsidRDefault="00D47E00" w:rsidP="00D47E00">
            <w:pPr>
              <w:jc w:val="right"/>
              <w:rPr>
                <w:rFonts w:ascii="Arial Narrow" w:hAnsi="Arial Narrow"/>
                <w:bCs/>
                <w:sz w:val="18"/>
                <w:szCs w:val="18"/>
              </w:rPr>
            </w:pPr>
          </w:p>
          <w:p w14:paraId="0314AB38"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No</w:t>
            </w:r>
          </w:p>
        </w:tc>
        <w:tc>
          <w:tcPr>
            <w:tcW w:w="1689" w:type="dxa"/>
            <w:tcBorders>
              <w:top w:val="single" w:sz="4" w:space="0" w:color="auto"/>
              <w:left w:val="single" w:sz="4" w:space="0" w:color="auto"/>
              <w:right w:val="single" w:sz="4" w:space="0" w:color="auto"/>
            </w:tcBorders>
            <w:shd w:val="clear" w:color="auto" w:fill="FFFFFF"/>
            <w:hideMark/>
          </w:tcPr>
          <w:p w14:paraId="4AF93B9D"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 xml:space="preserve">1  </w:t>
            </w:r>
            <w:r w:rsidRPr="005D5EA4">
              <w:rPr>
                <w:rFonts w:ascii="Arial Narrow" w:hAnsi="Arial Narrow"/>
                <w:i/>
                <w:iCs/>
                <w:sz w:val="16"/>
                <w:szCs w:val="16"/>
              </w:rPr>
              <w:t>If Other, go to HC3other</w:t>
            </w:r>
          </w:p>
          <w:p w14:paraId="5670DFAF"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2</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434231C3"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HC3</w:t>
            </w:r>
            <w:r>
              <w:rPr>
                <w:rFonts w:ascii="Arial Narrow" w:hAnsi="Arial Narrow"/>
                <w:bCs/>
                <w:sz w:val="22"/>
                <w:szCs w:val="22"/>
              </w:rPr>
              <w:t>g</w:t>
            </w:r>
          </w:p>
        </w:tc>
      </w:tr>
      <w:tr w:rsidR="00D47E00" w:rsidRPr="005D5EA4" w14:paraId="69330120" w14:textId="77777777" w:rsidTr="00D47E00">
        <w:tblPrEx>
          <w:shd w:val="clear" w:color="auto" w:fill="FFFFFF"/>
        </w:tblPrEx>
        <w:trPr>
          <w:trHeight w:val="46"/>
        </w:trPr>
        <w:tc>
          <w:tcPr>
            <w:tcW w:w="424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4BF6231" w14:textId="77777777" w:rsidR="00D47E00" w:rsidRPr="005D5EA4" w:rsidRDefault="00D47E00" w:rsidP="00D47E00">
            <w:pPr>
              <w:rPr>
                <w:rFonts w:ascii="Arial Narrow" w:hAnsi="Arial Narrow"/>
                <w:sz w:val="18"/>
              </w:rPr>
            </w:pPr>
          </w:p>
        </w:tc>
        <w:tc>
          <w:tcPr>
            <w:tcW w:w="2396"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6D26D5AE" w14:textId="77777777" w:rsidR="00D47E00" w:rsidRPr="005D5EA4" w:rsidRDefault="00D47E00" w:rsidP="00D47E00">
            <w:pPr>
              <w:spacing w:before="60"/>
              <w:jc w:val="right"/>
              <w:rPr>
                <w:rFonts w:ascii="Arial Narrow" w:hAnsi="Arial Narrow"/>
                <w:sz w:val="18"/>
              </w:rPr>
            </w:pPr>
            <w:r w:rsidRPr="005D5EA4">
              <w:rPr>
                <w:rFonts w:ascii="Arial Narrow" w:hAnsi="Arial Narrow"/>
                <w:sz w:val="18"/>
              </w:rPr>
              <w:t>Other</w:t>
            </w:r>
          </w:p>
        </w:tc>
        <w:tc>
          <w:tcPr>
            <w:tcW w:w="2970" w:type="dxa"/>
            <w:gridSpan w:val="2"/>
            <w:tcBorders>
              <w:top w:val="single" w:sz="4" w:space="0" w:color="auto"/>
              <w:left w:val="single" w:sz="4" w:space="0" w:color="auto"/>
              <w:bottom w:val="single" w:sz="4" w:space="0" w:color="auto"/>
              <w:right w:val="single" w:sz="4" w:space="0" w:color="auto"/>
            </w:tcBorders>
            <w:shd w:val="clear" w:color="auto" w:fill="FFFFFF"/>
          </w:tcPr>
          <w:p w14:paraId="05E05300" w14:textId="77777777" w:rsidR="00D47E00" w:rsidRPr="005D5EA4" w:rsidRDefault="00D47E00" w:rsidP="00D47E00">
            <w:pPr>
              <w:spacing w:before="60"/>
              <w:rPr>
                <w:rFonts w:ascii="Arial Narrow" w:hAnsi="Arial Narrow"/>
                <w:sz w:val="10"/>
                <w:szCs w:val="10"/>
              </w:rPr>
            </w:pPr>
          </w:p>
          <w:p w14:paraId="09DCD1F0" w14:textId="77777777" w:rsidR="00D47E00" w:rsidRPr="005D5EA4" w:rsidRDefault="00D47E00" w:rsidP="00D47E00">
            <w:pPr>
              <w:spacing w:before="60"/>
              <w:rPr>
                <w:rFonts w:ascii="Arial Narrow" w:hAnsi="Arial Narrow"/>
                <w:sz w:val="20"/>
                <w:szCs w:val="20"/>
              </w:rPr>
            </w:pPr>
            <w:r w:rsidRPr="005D5EA4">
              <w:rPr>
                <w:rFonts w:ascii="Arial Narrow" w:hAnsi="Arial Narrow"/>
                <w:sz w:val="20"/>
                <w:szCs w:val="20"/>
              </w:rPr>
              <w:t>└─┴─┴─┴─┴─┴─┴─┘</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776E9ABB"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HC3</w:t>
            </w:r>
            <w:r w:rsidRPr="005D5EA4">
              <w:rPr>
                <w:rFonts w:ascii="Arial Narrow" w:hAnsi="Arial Narrow"/>
                <w:bCs/>
                <w:sz w:val="22"/>
                <w:szCs w:val="22"/>
              </w:rPr>
              <w:br/>
              <w:t>other</w:t>
            </w:r>
          </w:p>
        </w:tc>
      </w:tr>
      <w:tr w:rsidR="00D47E00" w:rsidRPr="005D5EA4" w14:paraId="122CBA1C" w14:textId="77777777" w:rsidTr="00D47E00">
        <w:tblPrEx>
          <w:shd w:val="clear" w:color="auto" w:fill="FFFFFF"/>
        </w:tblPrEx>
        <w:trPr>
          <w:trHeight w:val="397"/>
        </w:trPr>
        <w:tc>
          <w:tcPr>
            <w:tcW w:w="10912" w:type="dxa"/>
            <w:gridSpan w:val="7"/>
            <w:tcBorders>
              <w:top w:val="single" w:sz="4" w:space="0" w:color="auto"/>
              <w:left w:val="single" w:sz="4" w:space="0" w:color="auto"/>
              <w:bottom w:val="single" w:sz="4" w:space="0" w:color="auto"/>
              <w:right w:val="single" w:sz="4" w:space="0" w:color="auto"/>
            </w:tcBorders>
            <w:shd w:val="clear" w:color="auto" w:fill="FFFFFF"/>
            <w:hideMark/>
          </w:tcPr>
          <w:p w14:paraId="64BF18F1" w14:textId="77777777" w:rsidR="00D47E00" w:rsidRPr="005D5EA4" w:rsidRDefault="00D47E00" w:rsidP="00D47E00">
            <w:pPr>
              <w:rPr>
                <w:rFonts w:ascii="Arial Narrow" w:hAnsi="Arial Narrow"/>
                <w:bCs/>
                <w:sz w:val="22"/>
                <w:szCs w:val="22"/>
              </w:rPr>
            </w:pPr>
            <w:r w:rsidRPr="005D5EA4">
              <w:rPr>
                <w:rFonts w:ascii="Arial Narrow" w:hAnsi="Arial Narrow"/>
                <w:b/>
              </w:rPr>
              <w:t xml:space="preserve">Health Care Utilization, out of pocket expense </w:t>
            </w:r>
          </w:p>
        </w:tc>
      </w:tr>
      <w:tr w:rsidR="00D47E00" w:rsidRPr="005D5EA4" w14:paraId="01583CC2" w14:textId="77777777" w:rsidTr="00D47E00">
        <w:tblPrEx>
          <w:shd w:val="clear" w:color="auto" w:fill="FFFFFF"/>
        </w:tblPrEx>
        <w:trPr>
          <w:trHeight w:val="363"/>
        </w:trPr>
        <w:tc>
          <w:tcPr>
            <w:tcW w:w="10912" w:type="dxa"/>
            <w:gridSpan w:val="7"/>
            <w:tcBorders>
              <w:top w:val="single" w:sz="4" w:space="0" w:color="auto"/>
              <w:left w:val="single" w:sz="4" w:space="0" w:color="auto"/>
              <w:bottom w:val="single" w:sz="4" w:space="0" w:color="auto"/>
              <w:right w:val="single" w:sz="4" w:space="0" w:color="auto"/>
            </w:tcBorders>
            <w:shd w:val="clear" w:color="auto" w:fill="FFFFFF"/>
            <w:hideMark/>
          </w:tcPr>
          <w:p w14:paraId="58EC6E81" w14:textId="77777777" w:rsidR="00D47E00" w:rsidRPr="005D5EA4" w:rsidRDefault="00D47E00" w:rsidP="00D47E00">
            <w:pPr>
              <w:rPr>
                <w:rFonts w:ascii="Arial Narrow" w:hAnsi="Arial Narrow"/>
                <w:bCs/>
                <w:sz w:val="22"/>
                <w:szCs w:val="22"/>
                <w:shd w:val="pct15" w:color="auto" w:fill="FFFFFF"/>
              </w:rPr>
            </w:pPr>
            <w:r w:rsidRPr="005D5EA4">
              <w:rPr>
                <w:rFonts w:ascii="Arial Narrow" w:hAnsi="Arial Narrow"/>
                <w:sz w:val="20"/>
                <w:szCs w:val="20"/>
                <w:shd w:val="clear" w:color="auto" w:fill="FFFFFF"/>
              </w:rPr>
              <w:t>Please think about all your visits to any health center and the treatments you received there which were related to an NCD you have.</w:t>
            </w:r>
          </w:p>
        </w:tc>
      </w:tr>
      <w:tr w:rsidR="00D47E00" w:rsidRPr="005D5EA4" w14:paraId="5FE4C4ED" w14:textId="77777777" w:rsidTr="00D47E00">
        <w:tblPrEx>
          <w:shd w:val="clear" w:color="auto" w:fill="FFFFFF"/>
        </w:tblPrEx>
        <w:trPr>
          <w:trHeight w:val="1089"/>
        </w:trPr>
        <w:tc>
          <w:tcPr>
            <w:tcW w:w="4245" w:type="dxa"/>
            <w:tcBorders>
              <w:top w:val="single" w:sz="4" w:space="0" w:color="auto"/>
              <w:left w:val="single" w:sz="4" w:space="0" w:color="auto"/>
              <w:bottom w:val="single" w:sz="4" w:space="0" w:color="auto"/>
              <w:right w:val="single" w:sz="4" w:space="0" w:color="auto"/>
            </w:tcBorders>
            <w:shd w:val="clear" w:color="auto" w:fill="FFFFFF"/>
            <w:hideMark/>
          </w:tcPr>
          <w:p w14:paraId="311F958D" w14:textId="77777777" w:rsidR="00D47E00" w:rsidRPr="005D5EA4" w:rsidRDefault="00D47E00" w:rsidP="00D47E00">
            <w:pPr>
              <w:spacing w:before="60"/>
              <w:rPr>
                <w:rFonts w:ascii="Arial Narrow" w:hAnsi="Arial Narrow"/>
                <w:sz w:val="18"/>
                <w:szCs w:val="18"/>
              </w:rPr>
            </w:pPr>
            <w:r w:rsidRPr="005D5EA4">
              <w:rPr>
                <w:rFonts w:ascii="Arial Narrow" w:hAnsi="Arial Narrow"/>
                <w:sz w:val="18"/>
              </w:rPr>
              <w:t>Have you ever had or do you currently have a non-communicable disease (NCD) such as cardiovascular disease including heart disease and stroke, cancer, chronic respiratory disease, or diabetes?</w:t>
            </w:r>
          </w:p>
        </w:tc>
        <w:tc>
          <w:tcPr>
            <w:tcW w:w="2232" w:type="dxa"/>
            <w:gridSpan w:val="2"/>
            <w:tcBorders>
              <w:top w:val="single" w:sz="4" w:space="0" w:color="auto"/>
              <w:left w:val="single" w:sz="4" w:space="0" w:color="auto"/>
              <w:right w:val="single" w:sz="4" w:space="0" w:color="auto"/>
            </w:tcBorders>
            <w:shd w:val="clear" w:color="auto" w:fill="FFFFFF"/>
            <w:hideMark/>
          </w:tcPr>
          <w:p w14:paraId="23B9091C" w14:textId="77777777" w:rsidR="00D47E00" w:rsidRPr="005D5EA4" w:rsidRDefault="00D47E00" w:rsidP="00D47E00">
            <w:pPr>
              <w:spacing w:before="60"/>
              <w:jc w:val="right"/>
              <w:rPr>
                <w:rFonts w:ascii="Arial Narrow" w:hAnsi="Arial Narrow"/>
                <w:sz w:val="18"/>
              </w:rPr>
            </w:pPr>
            <w:r w:rsidRPr="005D5EA4">
              <w:rPr>
                <w:rFonts w:ascii="Arial Narrow" w:hAnsi="Arial Narrow"/>
                <w:sz w:val="18"/>
              </w:rPr>
              <w:t>Yes</w:t>
            </w:r>
          </w:p>
          <w:p w14:paraId="0C9F2FB5" w14:textId="77777777" w:rsidR="00D47E00" w:rsidRPr="005D5EA4" w:rsidRDefault="00D47E00" w:rsidP="00D47E00">
            <w:pPr>
              <w:spacing w:before="60"/>
              <w:jc w:val="right"/>
              <w:rPr>
                <w:rFonts w:ascii="Arial Narrow" w:hAnsi="Arial Narrow"/>
                <w:sz w:val="18"/>
              </w:rPr>
            </w:pPr>
            <w:r w:rsidRPr="005D5EA4">
              <w:rPr>
                <w:rFonts w:ascii="Arial Narrow" w:hAnsi="Arial Narrow"/>
                <w:sz w:val="18"/>
              </w:rPr>
              <w:t>No</w:t>
            </w:r>
          </w:p>
        </w:tc>
        <w:tc>
          <w:tcPr>
            <w:tcW w:w="3134" w:type="dxa"/>
            <w:gridSpan w:val="3"/>
            <w:tcBorders>
              <w:top w:val="single" w:sz="4" w:space="0" w:color="auto"/>
              <w:left w:val="single" w:sz="4" w:space="0" w:color="auto"/>
              <w:right w:val="single" w:sz="4" w:space="0" w:color="auto"/>
            </w:tcBorders>
            <w:shd w:val="clear" w:color="auto" w:fill="FFFFFF"/>
            <w:hideMark/>
          </w:tcPr>
          <w:p w14:paraId="51F5FB3F" w14:textId="77777777" w:rsidR="00D47E00" w:rsidRPr="005D5EA4" w:rsidRDefault="00D47E00" w:rsidP="00D47E00">
            <w:pPr>
              <w:spacing w:before="60"/>
              <w:rPr>
                <w:rFonts w:ascii="Arial Narrow" w:hAnsi="Arial Narrow"/>
                <w:sz w:val="18"/>
              </w:rPr>
            </w:pPr>
            <w:r w:rsidRPr="005D5EA4">
              <w:rPr>
                <w:rFonts w:ascii="Arial Narrow" w:hAnsi="Arial Narrow"/>
                <w:sz w:val="18"/>
              </w:rPr>
              <w:t>1</w:t>
            </w:r>
          </w:p>
          <w:p w14:paraId="64B482D4" w14:textId="77777777" w:rsidR="00D47E00" w:rsidRPr="005D5EA4" w:rsidRDefault="00D47E00" w:rsidP="00D47E00">
            <w:pPr>
              <w:spacing w:before="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 xml:space="preserve"> </w:t>
            </w:r>
            <w:r w:rsidRPr="005D5EA4">
              <w:rPr>
                <w:rFonts w:ascii="Arial Narrow" w:hAnsi="Arial Narrow"/>
                <w:i/>
                <w:sz w:val="16"/>
                <w:szCs w:val="16"/>
              </w:rPr>
              <w:t>If No, go to [next section]</w:t>
            </w:r>
          </w:p>
        </w:tc>
        <w:tc>
          <w:tcPr>
            <w:tcW w:w="1301" w:type="dxa"/>
            <w:tcBorders>
              <w:top w:val="single" w:sz="4" w:space="0" w:color="auto"/>
              <w:left w:val="single" w:sz="4" w:space="0" w:color="auto"/>
              <w:bottom w:val="single" w:sz="4" w:space="0" w:color="auto"/>
              <w:right w:val="single" w:sz="4" w:space="0" w:color="auto"/>
            </w:tcBorders>
            <w:shd w:val="clear" w:color="auto" w:fill="FFFFFF"/>
          </w:tcPr>
          <w:p w14:paraId="7C0BE690" w14:textId="77777777" w:rsidR="00D47E00" w:rsidRPr="005D5EA4" w:rsidRDefault="00D47E00" w:rsidP="00D47E00">
            <w:pPr>
              <w:jc w:val="center"/>
              <w:rPr>
                <w:rFonts w:ascii="Arial Narrow" w:hAnsi="Arial Narrow"/>
                <w:bCs/>
                <w:sz w:val="22"/>
                <w:szCs w:val="22"/>
                <w:lang w:val="mn-MN"/>
              </w:rPr>
            </w:pPr>
          </w:p>
          <w:p w14:paraId="6F992390" w14:textId="77777777" w:rsidR="00D47E00" w:rsidRPr="005D5EA4" w:rsidRDefault="00D47E00" w:rsidP="00D47E00">
            <w:pPr>
              <w:jc w:val="center"/>
              <w:rPr>
                <w:rFonts w:ascii="Arial Narrow" w:hAnsi="Arial Narrow"/>
                <w:bCs/>
                <w:sz w:val="22"/>
                <w:szCs w:val="22"/>
                <w:lang w:val="mn-MN"/>
              </w:rPr>
            </w:pPr>
          </w:p>
          <w:p w14:paraId="60F631E3"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HC4</w:t>
            </w:r>
          </w:p>
        </w:tc>
      </w:tr>
      <w:tr w:rsidR="00D47E00" w:rsidRPr="005D5EA4" w14:paraId="34805082" w14:textId="77777777" w:rsidTr="00D47E00">
        <w:tblPrEx>
          <w:shd w:val="clear" w:color="auto" w:fill="FFFFFF"/>
        </w:tblPrEx>
        <w:trPr>
          <w:trHeight w:val="873"/>
        </w:trPr>
        <w:tc>
          <w:tcPr>
            <w:tcW w:w="4265"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6663B4C7" w14:textId="77777777" w:rsidR="00D47E00" w:rsidRPr="005D5EA4" w:rsidRDefault="00D47E00" w:rsidP="00D47E00">
            <w:pPr>
              <w:spacing w:before="60"/>
              <w:rPr>
                <w:rFonts w:ascii="Arial Narrow" w:hAnsi="Arial Narrow"/>
                <w:sz w:val="18"/>
                <w:szCs w:val="18"/>
              </w:rPr>
            </w:pPr>
            <w:r w:rsidRPr="005D5EA4">
              <w:rPr>
                <w:rFonts w:ascii="Arial Narrow" w:hAnsi="Arial Narrow"/>
                <w:sz w:val="18"/>
              </w:rPr>
              <w:lastRenderedPageBreak/>
              <w:t>During the past 30 days, have you visited any health care facility due to an NCD you have? Please exclude any hospitalization.</w:t>
            </w:r>
          </w:p>
        </w:tc>
        <w:tc>
          <w:tcPr>
            <w:tcW w:w="2212" w:type="dxa"/>
            <w:tcBorders>
              <w:top w:val="single" w:sz="4" w:space="0" w:color="auto"/>
              <w:left w:val="single" w:sz="4" w:space="0" w:color="auto"/>
              <w:right w:val="single" w:sz="4" w:space="0" w:color="auto"/>
            </w:tcBorders>
            <w:shd w:val="clear" w:color="auto" w:fill="FFFFFF"/>
            <w:hideMark/>
          </w:tcPr>
          <w:p w14:paraId="1A1B19BA" w14:textId="77777777" w:rsidR="00D47E00" w:rsidRPr="005D5EA4" w:rsidRDefault="00D47E00" w:rsidP="00D47E00">
            <w:pPr>
              <w:spacing w:before="60"/>
              <w:jc w:val="right"/>
              <w:rPr>
                <w:rFonts w:ascii="Arial Narrow" w:hAnsi="Arial Narrow"/>
                <w:sz w:val="18"/>
              </w:rPr>
            </w:pPr>
            <w:r w:rsidRPr="005D5EA4">
              <w:rPr>
                <w:rFonts w:ascii="Arial Narrow" w:hAnsi="Arial Narrow"/>
                <w:sz w:val="18"/>
              </w:rPr>
              <w:t>Yes</w:t>
            </w:r>
          </w:p>
          <w:p w14:paraId="1CB6A979" w14:textId="77777777" w:rsidR="00D47E00" w:rsidRPr="005D5EA4" w:rsidRDefault="00D47E00" w:rsidP="00D47E00">
            <w:pPr>
              <w:spacing w:before="60"/>
              <w:jc w:val="right"/>
              <w:rPr>
                <w:rFonts w:ascii="Arial Narrow" w:hAnsi="Arial Narrow"/>
                <w:sz w:val="18"/>
              </w:rPr>
            </w:pPr>
            <w:r w:rsidRPr="005D5EA4">
              <w:rPr>
                <w:rFonts w:ascii="Arial Narrow" w:hAnsi="Arial Narrow"/>
                <w:sz w:val="18"/>
              </w:rPr>
              <w:t>No</w:t>
            </w:r>
          </w:p>
        </w:tc>
        <w:tc>
          <w:tcPr>
            <w:tcW w:w="3134" w:type="dxa"/>
            <w:gridSpan w:val="3"/>
            <w:tcBorders>
              <w:top w:val="single" w:sz="4" w:space="0" w:color="auto"/>
              <w:left w:val="single" w:sz="4" w:space="0" w:color="auto"/>
              <w:right w:val="single" w:sz="4" w:space="0" w:color="auto"/>
            </w:tcBorders>
            <w:shd w:val="clear" w:color="auto" w:fill="FFFFFF"/>
            <w:hideMark/>
          </w:tcPr>
          <w:p w14:paraId="26904393" w14:textId="77777777" w:rsidR="00D47E00" w:rsidRPr="005D5EA4" w:rsidRDefault="00D47E00" w:rsidP="00D47E00">
            <w:pPr>
              <w:spacing w:before="60"/>
              <w:rPr>
                <w:rFonts w:ascii="Arial Narrow" w:hAnsi="Arial Narrow"/>
                <w:sz w:val="18"/>
              </w:rPr>
            </w:pPr>
            <w:r w:rsidRPr="005D5EA4">
              <w:rPr>
                <w:rFonts w:ascii="Arial Narrow" w:hAnsi="Arial Narrow"/>
                <w:sz w:val="18"/>
              </w:rPr>
              <w:t>1</w:t>
            </w:r>
          </w:p>
          <w:p w14:paraId="077D3639" w14:textId="77777777" w:rsidR="00D47E00" w:rsidRPr="005D5EA4" w:rsidRDefault="00D47E00" w:rsidP="00D47E00">
            <w:pPr>
              <w:spacing w:before="60"/>
              <w:rPr>
                <w:rFonts w:ascii="Arial Narrow" w:hAnsi="Arial Narrow"/>
                <w:sz w:val="18"/>
              </w:rPr>
            </w:pPr>
            <w:r w:rsidRPr="005D5EA4">
              <w:rPr>
                <w:rFonts w:ascii="Arial Narrow" w:hAnsi="Arial Narrow"/>
                <w:sz w:val="18"/>
              </w:rPr>
              <w:t xml:space="preserve">2    </w:t>
            </w:r>
            <w:r w:rsidRPr="005D5EA4">
              <w:rPr>
                <w:rFonts w:ascii="Arial Narrow" w:hAnsi="Arial Narrow"/>
                <w:i/>
                <w:sz w:val="18"/>
              </w:rPr>
              <w:t xml:space="preserve"> </w:t>
            </w:r>
            <w:r w:rsidRPr="005D5EA4">
              <w:rPr>
                <w:rFonts w:ascii="Arial Narrow" w:hAnsi="Arial Narrow"/>
                <w:i/>
                <w:sz w:val="16"/>
                <w:szCs w:val="16"/>
              </w:rPr>
              <w:t xml:space="preserve">If No, go to </w:t>
            </w:r>
            <w:r w:rsidRPr="005D5EA4">
              <w:rPr>
                <w:rFonts w:ascii="Arial Narrow" w:hAnsi="Arial Narrow"/>
                <w:i/>
                <w:iCs/>
                <w:sz w:val="16"/>
                <w:szCs w:val="16"/>
              </w:rPr>
              <w:t>HC</w:t>
            </w:r>
            <w:r w:rsidRPr="005D5EA4">
              <w:rPr>
                <w:rFonts w:ascii="Arial Narrow" w:hAnsi="Arial Narrow"/>
                <w:i/>
                <w:sz w:val="16"/>
                <w:szCs w:val="16"/>
              </w:rPr>
              <w:t>1</w:t>
            </w:r>
            <w:r>
              <w:rPr>
                <w:rFonts w:ascii="Arial Narrow" w:hAnsi="Arial Narrow"/>
                <w:i/>
                <w:sz w:val="16"/>
                <w:szCs w:val="16"/>
                <w:lang w:val="mn-MN"/>
              </w:rPr>
              <w:t>2</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6995D7AF"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w:t>
            </w:r>
            <w:r>
              <w:rPr>
                <w:rFonts w:ascii="Arial Narrow" w:hAnsi="Arial Narrow"/>
                <w:bCs/>
                <w:sz w:val="22"/>
                <w:szCs w:val="22"/>
              </w:rPr>
              <w:t>8</w:t>
            </w:r>
          </w:p>
        </w:tc>
      </w:tr>
      <w:tr w:rsidR="00D47E00" w:rsidRPr="005D5EA4" w14:paraId="0FFA5AC0" w14:textId="77777777" w:rsidTr="00D47E00">
        <w:tblPrEx>
          <w:shd w:val="clear" w:color="auto" w:fill="FFFFFF"/>
        </w:tblPrEx>
        <w:trPr>
          <w:trHeight w:val="340"/>
        </w:trPr>
        <w:tc>
          <w:tcPr>
            <w:tcW w:w="4265" w:type="dxa"/>
            <w:gridSpan w:val="2"/>
            <w:vMerge w:val="restart"/>
            <w:tcBorders>
              <w:top w:val="single" w:sz="4" w:space="0" w:color="auto"/>
              <w:left w:val="single" w:sz="4" w:space="0" w:color="auto"/>
              <w:right w:val="single" w:sz="4" w:space="0" w:color="auto"/>
            </w:tcBorders>
            <w:shd w:val="clear" w:color="auto" w:fill="FFFFFF"/>
          </w:tcPr>
          <w:p w14:paraId="399D4F56" w14:textId="77777777" w:rsidR="00D47E00" w:rsidRPr="005D5EA4" w:rsidRDefault="00D47E00" w:rsidP="00D47E00">
            <w:pPr>
              <w:spacing w:before="60"/>
              <w:rPr>
                <w:rFonts w:ascii="Arial Narrow" w:hAnsi="Arial Narrow"/>
                <w:sz w:val="18"/>
              </w:rPr>
            </w:pPr>
            <w:r w:rsidRPr="005D5EA4">
              <w:rPr>
                <w:rFonts w:ascii="Arial Narrow" w:hAnsi="Arial Narrow"/>
                <w:sz w:val="18"/>
              </w:rPr>
              <w:t>During the past 30 days, how many times have you visited a health care facility due to an NCD you have?</w:t>
            </w:r>
          </w:p>
          <w:p w14:paraId="62F9745A" w14:textId="77777777" w:rsidR="00D47E00" w:rsidRPr="005D5EA4" w:rsidRDefault="00D47E00" w:rsidP="00D47E00">
            <w:pPr>
              <w:spacing w:before="60"/>
              <w:rPr>
                <w:rFonts w:ascii="Arial Narrow" w:hAnsi="Arial Narrow"/>
                <w:sz w:val="18"/>
              </w:rPr>
            </w:pPr>
          </w:p>
          <w:p w14:paraId="16F17FEF" w14:textId="77777777" w:rsidR="00D47E00" w:rsidRPr="005D5EA4" w:rsidRDefault="00D47E00" w:rsidP="00D47E00">
            <w:pPr>
              <w:spacing w:before="60"/>
              <w:rPr>
                <w:rFonts w:ascii="Arial Narrow" w:hAnsi="Arial Narrow"/>
                <w:i/>
                <w:iCs/>
                <w:sz w:val="18"/>
              </w:rPr>
            </w:pPr>
            <w:r w:rsidRPr="005D5EA4">
              <w:rPr>
                <w:rFonts w:ascii="Arial Narrow" w:hAnsi="Arial Narrow"/>
                <w:i/>
                <w:iCs/>
                <w:sz w:val="18"/>
              </w:rPr>
              <w:t>(RECORD FOR EACH)</w:t>
            </w:r>
          </w:p>
          <w:p w14:paraId="49C5A221" w14:textId="77777777" w:rsidR="00D47E00" w:rsidRPr="005D5EA4" w:rsidRDefault="00D47E00" w:rsidP="00D47E00">
            <w:pPr>
              <w:spacing w:before="60"/>
              <w:rPr>
                <w:rFonts w:ascii="Arial Narrow" w:hAnsi="Arial Narrow"/>
                <w:i/>
                <w:iCs/>
                <w:sz w:val="18"/>
              </w:rPr>
            </w:pPr>
          </w:p>
          <w:p w14:paraId="3DE9AF92" w14:textId="77777777" w:rsidR="00D47E00" w:rsidRPr="005D5EA4" w:rsidRDefault="00D47E00" w:rsidP="00D47E00">
            <w:pPr>
              <w:spacing w:before="60"/>
              <w:rPr>
                <w:rFonts w:ascii="Arial Narrow" w:hAnsi="Arial Narrow"/>
                <w:i/>
                <w:iCs/>
                <w:sz w:val="18"/>
              </w:rPr>
            </w:pPr>
            <w:r w:rsidRPr="005D5EA4">
              <w:rPr>
                <w:rFonts w:ascii="Arial Narrow" w:hAnsi="Arial Narrow"/>
                <w:i/>
                <w:iCs/>
                <w:sz w:val="18"/>
              </w:rPr>
              <w:t>Don’t know 77</w:t>
            </w: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490136E0" w14:textId="77777777" w:rsidR="00D47E00" w:rsidRPr="005D5EA4" w:rsidRDefault="00D47E00" w:rsidP="00D47E00">
            <w:pPr>
              <w:spacing w:before="100" w:beforeAutospacing="1"/>
              <w:jc w:val="right"/>
              <w:rPr>
                <w:rFonts w:ascii="Arial Narrow" w:hAnsi="Arial Narrow"/>
                <w:sz w:val="18"/>
              </w:rPr>
            </w:pPr>
            <w:r w:rsidRPr="005D5EA4">
              <w:rPr>
                <w:rFonts w:ascii="Arial Narrow" w:hAnsi="Arial Narrow"/>
                <w:sz w:val="18"/>
              </w:rPr>
              <w:t>Health Center</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4EA30A1D" w14:textId="77777777" w:rsidR="00D47E00" w:rsidRPr="005D5EA4" w:rsidRDefault="00D47E00" w:rsidP="00D47E00">
            <w:pPr>
              <w:spacing w:before="100" w:beforeAutospacing="1"/>
              <w:ind w:right="90"/>
              <w:rPr>
                <w:rFonts w:ascii="Arial Narrow" w:hAnsi="Arial Narrow"/>
                <w:b/>
                <w:bCs/>
                <w:sz w:val="18"/>
              </w:rPr>
            </w:pPr>
            <w:r w:rsidRPr="005D5EA4">
              <w:rPr>
                <w:rFonts w:ascii="Arial Narrow" w:hAnsi="Arial Narrow"/>
                <w:b/>
                <w:bCs/>
                <w:sz w:val="20"/>
                <w:szCs w:val="20"/>
              </w:rPr>
              <w:t>└─┴─┘</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5FC7D319" w14:textId="77777777" w:rsidR="00D47E00" w:rsidRPr="005D5EA4" w:rsidRDefault="00D47E00" w:rsidP="00D47E00">
            <w:pPr>
              <w:jc w:val="center"/>
              <w:rPr>
                <w:rFonts w:ascii="Arial Narrow" w:hAnsi="Arial Narrow"/>
                <w:bCs/>
              </w:rPr>
            </w:pPr>
            <w:r w:rsidRPr="005D5EA4">
              <w:rPr>
                <w:rFonts w:ascii="Arial Narrow" w:hAnsi="Arial Narrow"/>
                <w:bCs/>
                <w:sz w:val="22"/>
                <w:szCs w:val="22"/>
              </w:rPr>
              <w:t>HC9a</w:t>
            </w:r>
          </w:p>
        </w:tc>
      </w:tr>
      <w:tr w:rsidR="00D47E00" w:rsidRPr="005D5EA4" w14:paraId="0C640300" w14:textId="77777777" w:rsidTr="00D47E00">
        <w:tblPrEx>
          <w:shd w:val="clear" w:color="auto" w:fill="FFFFFF"/>
        </w:tblPrEx>
        <w:trPr>
          <w:trHeight w:val="340"/>
        </w:trPr>
        <w:tc>
          <w:tcPr>
            <w:tcW w:w="4265" w:type="dxa"/>
            <w:gridSpan w:val="2"/>
            <w:vMerge/>
            <w:tcBorders>
              <w:left w:val="single" w:sz="4" w:space="0" w:color="auto"/>
              <w:right w:val="single" w:sz="4" w:space="0" w:color="auto"/>
            </w:tcBorders>
            <w:shd w:val="clear" w:color="auto" w:fill="FFFFFF"/>
            <w:vAlign w:val="center"/>
            <w:hideMark/>
          </w:tcPr>
          <w:p w14:paraId="1278241C" w14:textId="77777777" w:rsidR="00D47E00" w:rsidRPr="005D5EA4" w:rsidRDefault="00D47E00" w:rsidP="00D47E00">
            <w:pPr>
              <w:rPr>
                <w:rFonts w:ascii="Arial Narrow" w:hAnsi="Arial Narrow"/>
                <w:i/>
                <w:iCs/>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260E0E08" w14:textId="77777777" w:rsidR="00D47E00" w:rsidRPr="005D5EA4" w:rsidRDefault="00D47E00" w:rsidP="00D47E00">
            <w:pPr>
              <w:spacing w:before="100" w:beforeAutospacing="1"/>
              <w:jc w:val="right"/>
              <w:rPr>
                <w:rFonts w:ascii="Arial Narrow" w:hAnsi="Arial Narrow"/>
                <w:sz w:val="18"/>
              </w:rPr>
            </w:pPr>
            <w:r w:rsidRPr="005D5EA4">
              <w:rPr>
                <w:rFonts w:ascii="Arial Narrow" w:hAnsi="Arial Narrow"/>
                <w:sz w:val="18"/>
              </w:rPr>
              <w:t>Public hospital (excl. emergency room)</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043D03CE" w14:textId="77777777" w:rsidR="00D47E00" w:rsidRPr="005D5EA4" w:rsidRDefault="00D47E00" w:rsidP="00D47E00">
            <w:pPr>
              <w:spacing w:before="100" w:beforeAutospacing="1"/>
              <w:ind w:right="90"/>
              <w:rPr>
                <w:rFonts w:ascii="Arial Narrow" w:hAnsi="Arial Narrow"/>
                <w:b/>
                <w:bCs/>
                <w:sz w:val="20"/>
                <w:szCs w:val="20"/>
              </w:rPr>
            </w:pPr>
            <w:r w:rsidRPr="005D5EA4">
              <w:rPr>
                <w:rFonts w:ascii="Arial Narrow" w:hAnsi="Arial Narrow"/>
                <w:b/>
                <w:bCs/>
                <w:sz w:val="20"/>
                <w:szCs w:val="20"/>
              </w:rPr>
              <w:t>└─┴─┘</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33C7A079" w14:textId="77777777" w:rsidR="00D47E00" w:rsidRPr="005D5EA4" w:rsidRDefault="00D47E00" w:rsidP="00D47E00">
            <w:pPr>
              <w:jc w:val="center"/>
              <w:rPr>
                <w:rFonts w:ascii="Arial Narrow" w:hAnsi="Arial Narrow"/>
                <w:bCs/>
                <w:sz w:val="18"/>
              </w:rPr>
            </w:pPr>
            <w:r w:rsidRPr="005D5EA4">
              <w:rPr>
                <w:rFonts w:ascii="Arial Narrow" w:hAnsi="Arial Narrow"/>
                <w:bCs/>
                <w:sz w:val="22"/>
                <w:szCs w:val="22"/>
              </w:rPr>
              <w:t>HC9b</w:t>
            </w:r>
          </w:p>
        </w:tc>
      </w:tr>
      <w:tr w:rsidR="00D47E00" w:rsidRPr="005D5EA4" w14:paraId="4B6FD2C3" w14:textId="77777777" w:rsidTr="00D47E00">
        <w:tblPrEx>
          <w:shd w:val="clear" w:color="auto" w:fill="FFFFFF"/>
        </w:tblPrEx>
        <w:trPr>
          <w:trHeight w:val="340"/>
        </w:trPr>
        <w:tc>
          <w:tcPr>
            <w:tcW w:w="4265" w:type="dxa"/>
            <w:gridSpan w:val="2"/>
            <w:vMerge/>
            <w:tcBorders>
              <w:left w:val="single" w:sz="4" w:space="0" w:color="auto"/>
              <w:right w:val="single" w:sz="4" w:space="0" w:color="auto"/>
            </w:tcBorders>
            <w:shd w:val="clear" w:color="auto" w:fill="FFFFFF"/>
            <w:vAlign w:val="center"/>
            <w:hideMark/>
          </w:tcPr>
          <w:p w14:paraId="73D3BD96" w14:textId="77777777" w:rsidR="00D47E00" w:rsidRPr="005D5EA4" w:rsidRDefault="00D47E00" w:rsidP="00D47E00">
            <w:pPr>
              <w:rPr>
                <w:rFonts w:ascii="Arial Narrow" w:hAnsi="Arial Narrow"/>
                <w:i/>
                <w:iCs/>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1D1D123D" w14:textId="77777777" w:rsidR="00D47E00" w:rsidRPr="005D5EA4" w:rsidRDefault="00D47E00" w:rsidP="00D47E00">
            <w:pPr>
              <w:spacing w:before="100" w:beforeAutospacing="1"/>
              <w:jc w:val="right"/>
              <w:rPr>
                <w:rFonts w:ascii="Arial Narrow" w:hAnsi="Arial Narrow"/>
                <w:sz w:val="18"/>
              </w:rPr>
            </w:pPr>
            <w:r w:rsidRPr="005D5EA4">
              <w:rPr>
                <w:rFonts w:ascii="Arial Narrow" w:hAnsi="Arial Narrow"/>
                <w:sz w:val="18"/>
              </w:rPr>
              <w:t>Emergency Room</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7F51739D" w14:textId="77777777" w:rsidR="00D47E00" w:rsidRPr="005D5EA4" w:rsidRDefault="00D47E00" w:rsidP="00D47E00">
            <w:pPr>
              <w:spacing w:before="100" w:beforeAutospacing="1"/>
              <w:ind w:right="90"/>
              <w:rPr>
                <w:rFonts w:ascii="Arial Narrow" w:hAnsi="Arial Narrow"/>
                <w:b/>
                <w:bCs/>
                <w:sz w:val="20"/>
                <w:szCs w:val="20"/>
              </w:rPr>
            </w:pPr>
            <w:r w:rsidRPr="005D5EA4">
              <w:rPr>
                <w:rFonts w:ascii="Arial Narrow" w:hAnsi="Arial Narrow"/>
                <w:b/>
                <w:bCs/>
                <w:sz w:val="20"/>
                <w:szCs w:val="20"/>
              </w:rPr>
              <w:t>└─┴─┘</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72CD5CD9" w14:textId="77777777" w:rsidR="00D47E00" w:rsidRPr="005D5EA4" w:rsidRDefault="00D47E00" w:rsidP="00D47E00">
            <w:pPr>
              <w:jc w:val="center"/>
              <w:rPr>
                <w:rFonts w:ascii="Arial Narrow" w:hAnsi="Arial Narrow"/>
                <w:bCs/>
                <w:sz w:val="18"/>
              </w:rPr>
            </w:pPr>
            <w:r w:rsidRPr="005D5EA4">
              <w:rPr>
                <w:rFonts w:ascii="Arial Narrow" w:hAnsi="Arial Narrow"/>
                <w:bCs/>
                <w:sz w:val="22"/>
                <w:szCs w:val="22"/>
              </w:rPr>
              <w:t>HC9c</w:t>
            </w:r>
          </w:p>
        </w:tc>
      </w:tr>
      <w:tr w:rsidR="00D47E00" w:rsidRPr="005D5EA4" w14:paraId="4B5DF781" w14:textId="77777777" w:rsidTr="00D47E00">
        <w:tblPrEx>
          <w:shd w:val="clear" w:color="auto" w:fill="FFFFFF"/>
        </w:tblPrEx>
        <w:trPr>
          <w:trHeight w:val="340"/>
        </w:trPr>
        <w:tc>
          <w:tcPr>
            <w:tcW w:w="4265" w:type="dxa"/>
            <w:gridSpan w:val="2"/>
            <w:vMerge/>
            <w:tcBorders>
              <w:left w:val="single" w:sz="4" w:space="0" w:color="auto"/>
              <w:right w:val="single" w:sz="4" w:space="0" w:color="auto"/>
            </w:tcBorders>
            <w:shd w:val="clear" w:color="auto" w:fill="FFFFFF"/>
            <w:vAlign w:val="center"/>
            <w:hideMark/>
          </w:tcPr>
          <w:p w14:paraId="1BF56C44" w14:textId="77777777" w:rsidR="00D47E00" w:rsidRPr="005D5EA4" w:rsidRDefault="00D47E00" w:rsidP="00D47E00">
            <w:pPr>
              <w:rPr>
                <w:rFonts w:ascii="Arial Narrow" w:hAnsi="Arial Narrow"/>
                <w:i/>
                <w:iCs/>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314735FC" w14:textId="77777777" w:rsidR="00D47E00" w:rsidRPr="005D5EA4" w:rsidRDefault="00D47E00" w:rsidP="00D47E00">
            <w:pPr>
              <w:spacing w:before="100" w:beforeAutospacing="1"/>
              <w:jc w:val="right"/>
              <w:rPr>
                <w:rFonts w:ascii="Arial Narrow" w:hAnsi="Arial Narrow"/>
                <w:sz w:val="18"/>
              </w:rPr>
            </w:pPr>
            <w:r w:rsidRPr="005D5EA4">
              <w:rPr>
                <w:rFonts w:ascii="Arial Narrow" w:hAnsi="Arial Narrow"/>
                <w:sz w:val="18"/>
              </w:rPr>
              <w:t>Private hospital</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13EED0C1" w14:textId="77777777" w:rsidR="00D47E00" w:rsidRPr="005D5EA4" w:rsidRDefault="00D47E00" w:rsidP="00D47E00">
            <w:pPr>
              <w:spacing w:before="100" w:beforeAutospacing="1"/>
              <w:ind w:right="90"/>
              <w:rPr>
                <w:rFonts w:ascii="Arial Narrow" w:hAnsi="Arial Narrow"/>
                <w:b/>
                <w:bCs/>
                <w:sz w:val="20"/>
                <w:szCs w:val="20"/>
              </w:rPr>
            </w:pPr>
            <w:r w:rsidRPr="005D5EA4">
              <w:rPr>
                <w:rFonts w:ascii="Arial Narrow" w:hAnsi="Arial Narrow"/>
                <w:b/>
                <w:bCs/>
                <w:sz w:val="20"/>
                <w:szCs w:val="20"/>
              </w:rPr>
              <w:t xml:space="preserve">└─┴─┘ </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4BCB252C" w14:textId="77777777" w:rsidR="00D47E00" w:rsidRPr="005D5EA4" w:rsidRDefault="00D47E00" w:rsidP="00D47E00">
            <w:pPr>
              <w:jc w:val="center"/>
              <w:rPr>
                <w:rFonts w:ascii="Arial Narrow" w:hAnsi="Arial Narrow"/>
                <w:bCs/>
                <w:sz w:val="18"/>
              </w:rPr>
            </w:pPr>
            <w:r w:rsidRPr="005D5EA4">
              <w:rPr>
                <w:rFonts w:ascii="Arial Narrow" w:hAnsi="Arial Narrow"/>
                <w:bCs/>
                <w:sz w:val="22"/>
                <w:szCs w:val="22"/>
              </w:rPr>
              <w:t>HC9d</w:t>
            </w:r>
          </w:p>
        </w:tc>
      </w:tr>
      <w:tr w:rsidR="00D47E00" w:rsidRPr="005D5EA4" w14:paraId="50CA7269" w14:textId="77777777" w:rsidTr="00D47E00">
        <w:tblPrEx>
          <w:shd w:val="clear" w:color="auto" w:fill="FFFFFF"/>
        </w:tblPrEx>
        <w:trPr>
          <w:trHeight w:val="340"/>
        </w:trPr>
        <w:tc>
          <w:tcPr>
            <w:tcW w:w="4265" w:type="dxa"/>
            <w:gridSpan w:val="2"/>
            <w:vMerge/>
            <w:tcBorders>
              <w:left w:val="single" w:sz="4" w:space="0" w:color="auto"/>
              <w:right w:val="single" w:sz="4" w:space="0" w:color="auto"/>
            </w:tcBorders>
            <w:shd w:val="clear" w:color="auto" w:fill="FFFFFF"/>
            <w:vAlign w:val="center"/>
          </w:tcPr>
          <w:p w14:paraId="6EECE6A1" w14:textId="77777777" w:rsidR="00D47E00" w:rsidRPr="005D5EA4" w:rsidRDefault="00D47E00" w:rsidP="00D47E00">
            <w:pPr>
              <w:rPr>
                <w:rFonts w:ascii="Arial Narrow" w:hAnsi="Arial Narrow"/>
                <w:i/>
                <w:iCs/>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tcPr>
          <w:p w14:paraId="1158955E" w14:textId="77777777" w:rsidR="00D47E00" w:rsidRPr="005D5EA4" w:rsidRDefault="00D47E00" w:rsidP="00D47E00">
            <w:pPr>
              <w:spacing w:before="100" w:beforeAutospacing="1"/>
              <w:jc w:val="right"/>
              <w:rPr>
                <w:rFonts w:ascii="Arial Narrow" w:hAnsi="Arial Narrow"/>
                <w:sz w:val="18"/>
              </w:rPr>
            </w:pPr>
            <w:r w:rsidRPr="005D5EA4">
              <w:rPr>
                <w:rFonts w:ascii="Arial Narrow" w:hAnsi="Arial Narrow"/>
                <w:sz w:val="18"/>
              </w:rPr>
              <w:t xml:space="preserve">                Care/diagnostics in foreign country</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14:paraId="0E66F9C3" w14:textId="77777777" w:rsidR="00D47E00" w:rsidRPr="005D5EA4" w:rsidRDefault="00D47E00" w:rsidP="00D47E00">
            <w:pPr>
              <w:spacing w:before="100" w:beforeAutospacing="1"/>
              <w:ind w:right="90"/>
              <w:rPr>
                <w:rFonts w:ascii="Arial Narrow" w:hAnsi="Arial Narrow"/>
                <w:b/>
                <w:bCs/>
                <w:sz w:val="20"/>
                <w:szCs w:val="20"/>
              </w:rPr>
            </w:pPr>
            <w:r w:rsidRPr="005D5EA4">
              <w:rPr>
                <w:rFonts w:ascii="Arial Narrow" w:hAnsi="Arial Narrow"/>
                <w:b/>
                <w:bCs/>
                <w:sz w:val="20"/>
                <w:szCs w:val="20"/>
              </w:rPr>
              <w:t>└─┴─┘</w:t>
            </w:r>
          </w:p>
        </w:tc>
        <w:tc>
          <w:tcPr>
            <w:tcW w:w="1301" w:type="dxa"/>
            <w:tcBorders>
              <w:top w:val="single" w:sz="4" w:space="0" w:color="auto"/>
              <w:left w:val="single" w:sz="4" w:space="0" w:color="auto"/>
              <w:bottom w:val="single" w:sz="4" w:space="0" w:color="auto"/>
              <w:right w:val="single" w:sz="4" w:space="0" w:color="auto"/>
            </w:tcBorders>
            <w:shd w:val="clear" w:color="auto" w:fill="FFFFFF"/>
          </w:tcPr>
          <w:p w14:paraId="1F8873AD" w14:textId="77777777" w:rsidR="00D47E00" w:rsidRPr="00AD1B59" w:rsidRDefault="00D47E00" w:rsidP="00D47E00">
            <w:pPr>
              <w:jc w:val="center"/>
              <w:rPr>
                <w:rFonts w:ascii="Arial Narrow" w:hAnsi="Arial Narrow"/>
                <w:bCs/>
                <w:sz w:val="22"/>
                <w:szCs w:val="22"/>
                <w:lang w:val="mn-MN"/>
              </w:rPr>
            </w:pPr>
            <w:r w:rsidRPr="005D5EA4">
              <w:rPr>
                <w:rFonts w:ascii="Arial Narrow" w:hAnsi="Arial Narrow"/>
                <w:bCs/>
                <w:sz w:val="22"/>
                <w:szCs w:val="22"/>
              </w:rPr>
              <w:t>HC9e</w:t>
            </w:r>
          </w:p>
        </w:tc>
      </w:tr>
      <w:tr w:rsidR="00D47E00" w:rsidRPr="005D5EA4" w14:paraId="76E07B25" w14:textId="77777777" w:rsidTr="00D47E00">
        <w:tblPrEx>
          <w:shd w:val="clear" w:color="auto" w:fill="FFFFFF"/>
        </w:tblPrEx>
        <w:trPr>
          <w:trHeight w:val="340"/>
        </w:trPr>
        <w:tc>
          <w:tcPr>
            <w:tcW w:w="4265" w:type="dxa"/>
            <w:gridSpan w:val="2"/>
            <w:vMerge/>
            <w:tcBorders>
              <w:left w:val="single" w:sz="4" w:space="0" w:color="auto"/>
              <w:bottom w:val="single" w:sz="4" w:space="0" w:color="auto"/>
              <w:right w:val="single" w:sz="4" w:space="0" w:color="auto"/>
            </w:tcBorders>
            <w:shd w:val="clear" w:color="auto" w:fill="FFFFFF"/>
            <w:vAlign w:val="center"/>
          </w:tcPr>
          <w:p w14:paraId="019419B0" w14:textId="77777777" w:rsidR="00D47E00" w:rsidRPr="005D5EA4" w:rsidRDefault="00D47E00" w:rsidP="00D47E00">
            <w:pPr>
              <w:rPr>
                <w:rFonts w:ascii="Arial Narrow" w:hAnsi="Arial Narrow"/>
                <w:i/>
                <w:iCs/>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tcPr>
          <w:p w14:paraId="29AA2BDD" w14:textId="77777777" w:rsidR="00D47E00" w:rsidRPr="005D5EA4" w:rsidRDefault="00D47E00" w:rsidP="00D47E00">
            <w:pPr>
              <w:spacing w:before="100" w:beforeAutospacing="1"/>
              <w:jc w:val="right"/>
              <w:rPr>
                <w:rFonts w:ascii="Arial Narrow" w:hAnsi="Arial Narrow"/>
                <w:sz w:val="18"/>
              </w:rPr>
            </w:pPr>
            <w:r w:rsidRPr="005D5EA4">
              <w:rPr>
                <w:rFonts w:ascii="Arial Narrow" w:hAnsi="Arial Narrow"/>
                <w:sz w:val="18"/>
              </w:rPr>
              <w:t xml:space="preserve">Pharmacy </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14:paraId="0061763C" w14:textId="77777777" w:rsidR="00D47E00" w:rsidRPr="005D5EA4" w:rsidRDefault="00D47E00" w:rsidP="00D47E00">
            <w:pPr>
              <w:spacing w:before="100" w:beforeAutospacing="1"/>
              <w:ind w:right="90"/>
              <w:rPr>
                <w:rFonts w:ascii="Arial Narrow" w:hAnsi="Arial Narrow"/>
                <w:b/>
                <w:bCs/>
                <w:sz w:val="20"/>
                <w:szCs w:val="20"/>
              </w:rPr>
            </w:pPr>
            <w:r w:rsidRPr="005D5EA4">
              <w:rPr>
                <w:rFonts w:ascii="Arial Narrow" w:hAnsi="Arial Narrow"/>
                <w:b/>
                <w:bCs/>
                <w:sz w:val="20"/>
                <w:szCs w:val="20"/>
              </w:rPr>
              <w:t>└─┴─┘</w:t>
            </w:r>
          </w:p>
        </w:tc>
        <w:tc>
          <w:tcPr>
            <w:tcW w:w="1301" w:type="dxa"/>
            <w:tcBorders>
              <w:top w:val="single" w:sz="4" w:space="0" w:color="auto"/>
              <w:left w:val="single" w:sz="4" w:space="0" w:color="auto"/>
              <w:bottom w:val="single" w:sz="4" w:space="0" w:color="auto"/>
              <w:right w:val="single" w:sz="4" w:space="0" w:color="auto"/>
            </w:tcBorders>
            <w:shd w:val="clear" w:color="auto" w:fill="FFFFFF"/>
          </w:tcPr>
          <w:p w14:paraId="36019C93" w14:textId="77777777" w:rsidR="00D47E00" w:rsidRPr="005D5EA4" w:rsidRDefault="00D47E00" w:rsidP="00D47E00">
            <w:pPr>
              <w:jc w:val="center"/>
              <w:rPr>
                <w:rFonts w:ascii="Arial Narrow" w:hAnsi="Arial Narrow"/>
                <w:bCs/>
                <w:sz w:val="22"/>
                <w:szCs w:val="22"/>
              </w:rPr>
            </w:pPr>
            <w:r w:rsidRPr="0086370C">
              <w:rPr>
                <w:rFonts w:ascii="Arial Narrow" w:hAnsi="Arial Narrow"/>
                <w:bCs/>
                <w:sz w:val="22"/>
              </w:rPr>
              <w:t>HC9f</w:t>
            </w:r>
          </w:p>
        </w:tc>
      </w:tr>
      <w:tr w:rsidR="00D47E00" w:rsidRPr="005D5EA4" w14:paraId="25BE7B53" w14:textId="77777777" w:rsidTr="00D47E00">
        <w:tblPrEx>
          <w:shd w:val="clear" w:color="auto" w:fill="FFFFFF"/>
        </w:tblPrEx>
        <w:trPr>
          <w:trHeight w:val="395"/>
        </w:trPr>
        <w:tc>
          <w:tcPr>
            <w:tcW w:w="4265" w:type="dxa"/>
            <w:gridSpan w:val="2"/>
            <w:vMerge w:val="restart"/>
            <w:tcBorders>
              <w:top w:val="single" w:sz="4" w:space="0" w:color="auto"/>
              <w:left w:val="single" w:sz="4" w:space="0" w:color="auto"/>
              <w:right w:val="single" w:sz="4" w:space="0" w:color="auto"/>
            </w:tcBorders>
            <w:shd w:val="clear" w:color="auto" w:fill="FFFFFF"/>
          </w:tcPr>
          <w:p w14:paraId="1CE132C7" w14:textId="77777777" w:rsidR="00D47E00" w:rsidRPr="005D5EA4" w:rsidRDefault="00D47E00" w:rsidP="00D47E00">
            <w:pPr>
              <w:spacing w:before="60"/>
              <w:rPr>
                <w:rFonts w:ascii="Arial Narrow" w:hAnsi="Arial Narrow"/>
                <w:sz w:val="18"/>
              </w:rPr>
            </w:pPr>
            <w:r w:rsidRPr="005D5EA4">
              <w:rPr>
                <w:rFonts w:ascii="Arial Narrow" w:hAnsi="Arial Narrow"/>
                <w:sz w:val="18"/>
              </w:rPr>
              <w:t>During the past 30 days, taking all your visits of a health care facility due to an NCD into account, how much did you pay for these visits in total?</w:t>
            </w:r>
          </w:p>
          <w:p w14:paraId="0665CB59" w14:textId="77777777" w:rsidR="00D47E00" w:rsidRPr="005D5EA4" w:rsidRDefault="00D47E00" w:rsidP="00D47E00">
            <w:pPr>
              <w:spacing w:before="60"/>
              <w:rPr>
                <w:rFonts w:ascii="Arial Narrow" w:hAnsi="Arial Narrow"/>
                <w:sz w:val="18"/>
              </w:rPr>
            </w:pPr>
          </w:p>
          <w:p w14:paraId="0A36BAA6" w14:textId="77777777" w:rsidR="00D47E00" w:rsidRPr="005D5EA4" w:rsidRDefault="00D47E00" w:rsidP="00D47E00">
            <w:pPr>
              <w:spacing w:before="60"/>
              <w:rPr>
                <w:rFonts w:ascii="Arial Narrow" w:hAnsi="Arial Narrow"/>
                <w:i/>
                <w:iCs/>
                <w:sz w:val="18"/>
              </w:rPr>
            </w:pPr>
            <w:r w:rsidRPr="005D5EA4">
              <w:rPr>
                <w:rFonts w:ascii="Arial Narrow" w:hAnsi="Arial Narrow"/>
                <w:i/>
                <w:iCs/>
                <w:sz w:val="18"/>
              </w:rPr>
              <w:t>(RECORD FOR EACH OR PUT TOTAL AMOUNT)</w:t>
            </w:r>
          </w:p>
          <w:p w14:paraId="70A33750" w14:textId="77777777" w:rsidR="00D47E00" w:rsidRPr="005D5EA4" w:rsidRDefault="00D47E00" w:rsidP="00D47E00">
            <w:pPr>
              <w:spacing w:before="60"/>
              <w:rPr>
                <w:rFonts w:ascii="Arial Narrow" w:hAnsi="Arial Narrow"/>
                <w:sz w:val="18"/>
              </w:rPr>
            </w:pPr>
            <w:r w:rsidRPr="005D5EA4">
              <w:rPr>
                <w:rFonts w:ascii="Arial Narrow" w:hAnsi="Arial Narrow"/>
                <w:i/>
                <w:iCs/>
                <w:sz w:val="18"/>
              </w:rPr>
              <w:t>Don’t know 77777</w:t>
            </w:r>
          </w:p>
        </w:tc>
        <w:tc>
          <w:tcPr>
            <w:tcW w:w="2212" w:type="dxa"/>
            <w:tcBorders>
              <w:top w:val="single" w:sz="4" w:space="0" w:color="auto"/>
              <w:left w:val="single" w:sz="4" w:space="0" w:color="auto"/>
              <w:right w:val="single" w:sz="4" w:space="0" w:color="auto"/>
            </w:tcBorders>
            <w:shd w:val="clear" w:color="auto" w:fill="FFFFFF"/>
          </w:tcPr>
          <w:p w14:paraId="408DDD11" w14:textId="77777777" w:rsidR="00D47E00" w:rsidRPr="005D5EA4" w:rsidRDefault="00D47E00" w:rsidP="00D47E00">
            <w:pPr>
              <w:spacing w:before="100" w:beforeAutospacing="1"/>
              <w:ind w:right="-10"/>
              <w:jc w:val="right"/>
              <w:rPr>
                <w:rFonts w:ascii="Arial Narrow" w:hAnsi="Arial Narrow"/>
                <w:sz w:val="18"/>
              </w:rPr>
            </w:pPr>
            <w:r w:rsidRPr="005D5EA4">
              <w:rPr>
                <w:rFonts w:ascii="Arial Narrow" w:hAnsi="Arial Narrow"/>
                <w:sz w:val="18"/>
                <w:szCs w:val="18"/>
              </w:rPr>
              <w:t>Care / Tests</w:t>
            </w:r>
          </w:p>
        </w:tc>
        <w:tc>
          <w:tcPr>
            <w:tcW w:w="3134" w:type="dxa"/>
            <w:gridSpan w:val="3"/>
            <w:tcBorders>
              <w:top w:val="single" w:sz="4" w:space="0" w:color="auto"/>
              <w:left w:val="single" w:sz="4" w:space="0" w:color="auto"/>
              <w:right w:val="single" w:sz="4" w:space="0" w:color="auto"/>
            </w:tcBorders>
            <w:shd w:val="clear" w:color="auto" w:fill="FFFFFF"/>
            <w:vAlign w:val="bottom"/>
          </w:tcPr>
          <w:p w14:paraId="1D66A953" w14:textId="77777777" w:rsidR="00D47E00" w:rsidRPr="005D5EA4" w:rsidRDefault="00D47E00" w:rsidP="00D47E00">
            <w:pPr>
              <w:rPr>
                <w:rFonts w:ascii="Arial Narrow" w:hAnsi="Arial Narrow"/>
                <w:b/>
                <w:bCs/>
                <w:sz w:val="20"/>
                <w:szCs w:val="20"/>
                <w:lang w:val="mn-MN"/>
              </w:rPr>
            </w:pPr>
            <w:r w:rsidRPr="005D5EA4">
              <w:rPr>
                <w:rFonts w:ascii="Arial Narrow" w:hAnsi="Arial Narrow"/>
                <w:sz w:val="18"/>
                <w:szCs w:val="18"/>
              </w:rPr>
              <w:t xml:space="preserve">└─┴─┴─┴─┴─┘[local currency]             </w:t>
            </w:r>
          </w:p>
        </w:tc>
        <w:tc>
          <w:tcPr>
            <w:tcW w:w="1301" w:type="dxa"/>
            <w:tcBorders>
              <w:top w:val="single" w:sz="4" w:space="0" w:color="auto"/>
              <w:left w:val="single" w:sz="4" w:space="0" w:color="auto"/>
              <w:right w:val="single" w:sz="4" w:space="0" w:color="auto"/>
            </w:tcBorders>
            <w:shd w:val="clear" w:color="auto" w:fill="FFFFFF"/>
          </w:tcPr>
          <w:p w14:paraId="067A87F5" w14:textId="77777777" w:rsidR="00D47E00" w:rsidRPr="005D5EA4" w:rsidRDefault="00D47E00" w:rsidP="00D47E00">
            <w:pPr>
              <w:jc w:val="center"/>
              <w:rPr>
                <w:rFonts w:ascii="Arial Narrow" w:hAnsi="Arial Narrow"/>
                <w:bCs/>
                <w:sz w:val="18"/>
              </w:rPr>
            </w:pPr>
            <w:r w:rsidRPr="005D5EA4">
              <w:rPr>
                <w:rFonts w:ascii="Arial Narrow" w:hAnsi="Arial Narrow"/>
                <w:bCs/>
                <w:sz w:val="22"/>
                <w:szCs w:val="22"/>
              </w:rPr>
              <w:t>HC10a</w:t>
            </w:r>
          </w:p>
        </w:tc>
      </w:tr>
      <w:tr w:rsidR="00D47E00" w:rsidRPr="005D5EA4" w14:paraId="50B76EA7" w14:textId="77777777" w:rsidTr="00D47E00">
        <w:tblPrEx>
          <w:shd w:val="clear" w:color="auto" w:fill="FFFFFF"/>
        </w:tblPrEx>
        <w:trPr>
          <w:trHeight w:val="510"/>
        </w:trPr>
        <w:tc>
          <w:tcPr>
            <w:tcW w:w="4265" w:type="dxa"/>
            <w:gridSpan w:val="2"/>
            <w:vMerge/>
            <w:tcBorders>
              <w:left w:val="single" w:sz="4" w:space="0" w:color="auto"/>
              <w:right w:val="single" w:sz="4" w:space="0" w:color="auto"/>
            </w:tcBorders>
            <w:shd w:val="clear" w:color="auto" w:fill="FFFFFF"/>
            <w:vAlign w:val="center"/>
            <w:hideMark/>
          </w:tcPr>
          <w:p w14:paraId="178DF745" w14:textId="77777777" w:rsidR="00D47E00" w:rsidRPr="005D5EA4" w:rsidRDefault="00D47E00" w:rsidP="00D47E00">
            <w:pPr>
              <w:rPr>
                <w:rFonts w:ascii="Arial Narrow" w:hAnsi="Arial Narrow"/>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3C53DCEC" w14:textId="77777777" w:rsidR="00D47E00" w:rsidRPr="005D5EA4" w:rsidRDefault="00D47E00" w:rsidP="00D47E00">
            <w:pPr>
              <w:spacing w:before="100" w:beforeAutospacing="1"/>
              <w:ind w:right="-10"/>
              <w:jc w:val="right"/>
              <w:rPr>
                <w:rFonts w:ascii="Arial Narrow" w:hAnsi="Arial Narrow"/>
                <w:sz w:val="18"/>
              </w:rPr>
            </w:pPr>
            <w:r w:rsidRPr="005D5EA4">
              <w:rPr>
                <w:rFonts w:ascii="Arial Narrow" w:hAnsi="Arial Narrow"/>
                <w:sz w:val="18"/>
              </w:rPr>
              <w:t>Medicine/vitamin</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784F0ED1" w14:textId="77777777" w:rsidR="00D47E00" w:rsidRPr="005D5EA4" w:rsidRDefault="00D47E00" w:rsidP="00D47E00">
            <w:pPr>
              <w:rPr>
                <w:rFonts w:ascii="Arial Narrow" w:hAnsi="Arial Narrow"/>
                <w:bCs/>
                <w:sz w:val="18"/>
                <w:szCs w:val="18"/>
              </w:rPr>
            </w:pPr>
            <w:r w:rsidRPr="005D5EA4">
              <w:rPr>
                <w:rFonts w:ascii="Arial Narrow" w:hAnsi="Arial Narrow"/>
                <w:sz w:val="18"/>
                <w:szCs w:val="18"/>
              </w:rPr>
              <w:t xml:space="preserve">└─┴─┴─┴─┴─┘[local currency]             </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0BF853E7"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HC10b</w:t>
            </w:r>
          </w:p>
        </w:tc>
      </w:tr>
      <w:tr w:rsidR="00D47E00" w:rsidRPr="005D5EA4" w14:paraId="095E5C6B" w14:textId="77777777" w:rsidTr="00D47E00">
        <w:tblPrEx>
          <w:shd w:val="clear" w:color="auto" w:fill="FFFFFF"/>
        </w:tblPrEx>
        <w:trPr>
          <w:trHeight w:val="510"/>
        </w:trPr>
        <w:tc>
          <w:tcPr>
            <w:tcW w:w="4265" w:type="dxa"/>
            <w:gridSpan w:val="2"/>
            <w:vMerge/>
            <w:tcBorders>
              <w:left w:val="single" w:sz="4" w:space="0" w:color="auto"/>
              <w:right w:val="single" w:sz="4" w:space="0" w:color="auto"/>
            </w:tcBorders>
            <w:shd w:val="clear" w:color="auto" w:fill="FFFFFF"/>
            <w:vAlign w:val="center"/>
            <w:hideMark/>
          </w:tcPr>
          <w:p w14:paraId="281CDD2D" w14:textId="77777777" w:rsidR="00D47E00" w:rsidRPr="005D5EA4" w:rsidRDefault="00D47E00" w:rsidP="00D47E00">
            <w:pPr>
              <w:rPr>
                <w:rFonts w:ascii="Arial Narrow" w:hAnsi="Arial Narrow"/>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765DDF63"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 xml:space="preserve">Accommodation, </w:t>
            </w:r>
            <w:r w:rsidRPr="005D5EA4">
              <w:rPr>
                <w:rFonts w:ascii="Arial Narrow" w:hAnsi="Arial Narrow"/>
                <w:bCs/>
                <w:sz w:val="18"/>
                <w:szCs w:val="18"/>
                <w:lang w:val="mn-MN"/>
              </w:rPr>
              <w:t>food,</w:t>
            </w:r>
            <w:r w:rsidRPr="005D5EA4">
              <w:rPr>
                <w:rFonts w:ascii="Arial Narrow" w:hAnsi="Arial Narrow"/>
                <w:bCs/>
                <w:sz w:val="18"/>
                <w:szCs w:val="18"/>
              </w:rPr>
              <w:t xml:space="preserve"> transportation</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0A4FC337"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└─┴─┴─┴─┴─┘[local currency]             </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3100DE56"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HC10c</w:t>
            </w:r>
          </w:p>
        </w:tc>
      </w:tr>
      <w:tr w:rsidR="00D47E00" w:rsidRPr="005D5EA4" w14:paraId="5C39D8C5" w14:textId="77777777" w:rsidTr="00D47E00">
        <w:tblPrEx>
          <w:shd w:val="clear" w:color="auto" w:fill="FFFFFF"/>
        </w:tblPrEx>
        <w:trPr>
          <w:trHeight w:val="510"/>
        </w:trPr>
        <w:tc>
          <w:tcPr>
            <w:tcW w:w="4265" w:type="dxa"/>
            <w:gridSpan w:val="2"/>
            <w:vMerge/>
            <w:tcBorders>
              <w:left w:val="single" w:sz="4" w:space="0" w:color="auto"/>
              <w:right w:val="single" w:sz="4" w:space="0" w:color="auto"/>
            </w:tcBorders>
            <w:shd w:val="clear" w:color="auto" w:fill="FFFFFF"/>
            <w:vAlign w:val="center"/>
            <w:hideMark/>
          </w:tcPr>
          <w:p w14:paraId="040C19D1" w14:textId="77777777" w:rsidR="00D47E00" w:rsidRPr="005D5EA4" w:rsidRDefault="00D47E00" w:rsidP="00D47E00">
            <w:pPr>
              <w:rPr>
                <w:rFonts w:ascii="Arial Narrow" w:hAnsi="Arial Narrow"/>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5F470917"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 xml:space="preserve">In kind (cash) given health workers </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4334B0F7"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└─┴─┴─┴─┴─┘[local currency]             </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5775C600"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HC10d</w:t>
            </w:r>
          </w:p>
        </w:tc>
      </w:tr>
      <w:tr w:rsidR="00D47E00" w:rsidRPr="005D5EA4" w14:paraId="0304EBFB" w14:textId="77777777" w:rsidTr="00D47E00">
        <w:tblPrEx>
          <w:shd w:val="clear" w:color="auto" w:fill="FFFFFF"/>
        </w:tblPrEx>
        <w:trPr>
          <w:trHeight w:val="510"/>
        </w:trPr>
        <w:tc>
          <w:tcPr>
            <w:tcW w:w="4265" w:type="dxa"/>
            <w:gridSpan w:val="2"/>
            <w:vMerge/>
            <w:tcBorders>
              <w:left w:val="single" w:sz="4" w:space="0" w:color="auto"/>
              <w:bottom w:val="single" w:sz="4" w:space="0" w:color="auto"/>
              <w:right w:val="single" w:sz="4" w:space="0" w:color="auto"/>
            </w:tcBorders>
            <w:shd w:val="clear" w:color="auto" w:fill="FFFFFF"/>
            <w:vAlign w:val="center"/>
            <w:hideMark/>
          </w:tcPr>
          <w:p w14:paraId="323DF78D" w14:textId="77777777" w:rsidR="00D47E00" w:rsidRPr="005D5EA4" w:rsidRDefault="00D47E00" w:rsidP="00D47E00">
            <w:pPr>
              <w:rPr>
                <w:rFonts w:ascii="Arial Narrow" w:hAnsi="Arial Narrow"/>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0E4EAAFA" w14:textId="77777777" w:rsidR="00D47E00" w:rsidRPr="005D5EA4" w:rsidRDefault="00D47E00" w:rsidP="00D47E00">
            <w:pPr>
              <w:jc w:val="right"/>
              <w:rPr>
                <w:rFonts w:ascii="Arial Narrow" w:hAnsi="Arial Narrow"/>
                <w:b/>
                <w:bCs/>
                <w:sz w:val="18"/>
                <w:szCs w:val="18"/>
              </w:rPr>
            </w:pPr>
            <w:r w:rsidRPr="005D5EA4">
              <w:rPr>
                <w:rFonts w:ascii="Arial Narrow" w:hAnsi="Arial Narrow"/>
                <w:b/>
                <w:bCs/>
                <w:sz w:val="18"/>
                <w:szCs w:val="18"/>
              </w:rPr>
              <w:t>OR Total Amount</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7B01E89F" w14:textId="77777777" w:rsidR="00D47E00" w:rsidRPr="005D5EA4" w:rsidRDefault="00D47E00" w:rsidP="00D47E00">
            <w:pPr>
              <w:rPr>
                <w:rFonts w:ascii="Arial Narrow" w:hAnsi="Arial Narrow"/>
                <w:bCs/>
                <w:sz w:val="18"/>
                <w:szCs w:val="18"/>
              </w:rPr>
            </w:pPr>
            <w:r w:rsidRPr="005D5EA4">
              <w:rPr>
                <w:rFonts w:ascii="Arial Narrow" w:hAnsi="Arial Narrow"/>
                <w:sz w:val="18"/>
                <w:szCs w:val="18"/>
              </w:rPr>
              <w:t xml:space="preserve">└─┴─┴─┴─┴─┘[local currency]             </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1346179F"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HC10e</w:t>
            </w:r>
          </w:p>
        </w:tc>
      </w:tr>
      <w:tr w:rsidR="00D47E00" w:rsidRPr="005D5EA4" w14:paraId="0F7FA5B3" w14:textId="77777777" w:rsidTr="00D47E00">
        <w:tblPrEx>
          <w:shd w:val="clear" w:color="auto" w:fill="FFFFFF"/>
        </w:tblPrEx>
        <w:trPr>
          <w:trHeight w:val="524"/>
        </w:trPr>
        <w:tc>
          <w:tcPr>
            <w:tcW w:w="4265"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6EDDBF04" w14:textId="77777777" w:rsidR="00D47E00" w:rsidRPr="005D5EA4" w:rsidRDefault="00D47E00" w:rsidP="00D47E00">
            <w:pPr>
              <w:spacing w:before="60"/>
              <w:rPr>
                <w:rFonts w:ascii="Arial Narrow" w:hAnsi="Arial Narrow"/>
                <w:sz w:val="18"/>
              </w:rPr>
            </w:pPr>
            <w:r w:rsidRPr="005D5EA4">
              <w:rPr>
                <w:rFonts w:ascii="Arial Narrow" w:hAnsi="Arial Narrow"/>
                <w:sz w:val="18"/>
              </w:rPr>
              <w:t>During the past 12 months, have you been hospitalized due to an NCD?</w:t>
            </w:r>
          </w:p>
        </w:tc>
        <w:tc>
          <w:tcPr>
            <w:tcW w:w="2212" w:type="dxa"/>
            <w:tcBorders>
              <w:top w:val="single" w:sz="4" w:space="0" w:color="auto"/>
              <w:left w:val="single" w:sz="4" w:space="0" w:color="auto"/>
              <w:right w:val="single" w:sz="4" w:space="0" w:color="auto"/>
            </w:tcBorders>
            <w:shd w:val="clear" w:color="auto" w:fill="FFFFFF"/>
            <w:hideMark/>
          </w:tcPr>
          <w:p w14:paraId="4BF5FD8E"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Yes</w:t>
            </w:r>
          </w:p>
          <w:p w14:paraId="370D2028"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No</w:t>
            </w:r>
          </w:p>
        </w:tc>
        <w:tc>
          <w:tcPr>
            <w:tcW w:w="3134" w:type="dxa"/>
            <w:gridSpan w:val="3"/>
            <w:tcBorders>
              <w:top w:val="single" w:sz="4" w:space="0" w:color="auto"/>
              <w:left w:val="single" w:sz="4" w:space="0" w:color="auto"/>
              <w:right w:val="single" w:sz="4" w:space="0" w:color="auto"/>
            </w:tcBorders>
            <w:shd w:val="clear" w:color="auto" w:fill="FFFFFF"/>
            <w:hideMark/>
          </w:tcPr>
          <w:p w14:paraId="0D9763C5"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1</w:t>
            </w:r>
          </w:p>
          <w:p w14:paraId="03DB29C1"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 xml:space="preserve">2      </w:t>
            </w:r>
            <w:r w:rsidRPr="005D5EA4">
              <w:rPr>
                <w:rFonts w:ascii="Arial Narrow" w:hAnsi="Arial Narrow"/>
                <w:bCs/>
                <w:i/>
                <w:sz w:val="16"/>
                <w:szCs w:val="16"/>
              </w:rPr>
              <w:t xml:space="preserve">If No, go to </w:t>
            </w:r>
            <w:r w:rsidRPr="005D5EA4">
              <w:rPr>
                <w:rFonts w:ascii="Arial Narrow" w:hAnsi="Arial Narrow"/>
                <w:i/>
                <w:iCs/>
                <w:sz w:val="16"/>
                <w:szCs w:val="16"/>
              </w:rPr>
              <w:t>HC</w:t>
            </w:r>
            <w:r w:rsidRPr="005D5EA4">
              <w:rPr>
                <w:rFonts w:ascii="Arial Narrow" w:hAnsi="Arial Narrow"/>
                <w:bCs/>
                <w:i/>
                <w:sz w:val="16"/>
                <w:szCs w:val="16"/>
              </w:rPr>
              <w:t>15</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09DD7289"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w:t>
            </w:r>
            <w:r>
              <w:rPr>
                <w:rFonts w:ascii="Arial Narrow" w:hAnsi="Arial Narrow"/>
                <w:bCs/>
                <w:sz w:val="22"/>
                <w:szCs w:val="22"/>
              </w:rPr>
              <w:t>2</w:t>
            </w:r>
          </w:p>
        </w:tc>
      </w:tr>
      <w:tr w:rsidR="00D47E00" w:rsidRPr="005D5EA4" w14:paraId="06D61BB5" w14:textId="77777777" w:rsidTr="00D47E00">
        <w:tblPrEx>
          <w:shd w:val="clear" w:color="auto" w:fill="FFFFFF"/>
        </w:tblPrEx>
        <w:trPr>
          <w:trHeight w:val="472"/>
        </w:trPr>
        <w:tc>
          <w:tcPr>
            <w:tcW w:w="4265" w:type="dxa"/>
            <w:gridSpan w:val="2"/>
            <w:vMerge w:val="restart"/>
            <w:tcBorders>
              <w:top w:val="single" w:sz="4" w:space="0" w:color="auto"/>
              <w:left w:val="single" w:sz="4" w:space="0" w:color="auto"/>
              <w:bottom w:val="single" w:sz="4" w:space="0" w:color="auto"/>
              <w:right w:val="single" w:sz="4" w:space="0" w:color="auto"/>
            </w:tcBorders>
            <w:shd w:val="clear" w:color="auto" w:fill="FFFFFF"/>
          </w:tcPr>
          <w:p w14:paraId="2F0472C9" w14:textId="77777777" w:rsidR="00D47E00" w:rsidRPr="005D5EA4" w:rsidRDefault="00D47E00" w:rsidP="00D47E00">
            <w:pPr>
              <w:spacing w:before="60"/>
              <w:rPr>
                <w:rFonts w:ascii="Arial Narrow" w:hAnsi="Arial Narrow"/>
                <w:sz w:val="18"/>
              </w:rPr>
            </w:pPr>
            <w:r w:rsidRPr="005D5EA4">
              <w:rPr>
                <w:rFonts w:ascii="Arial Narrow" w:hAnsi="Arial Narrow"/>
                <w:sz w:val="18"/>
              </w:rPr>
              <w:t>During the past 12 months, taking all your visits of a hospital due to an NCD into account, how much did you pay for these visits in total?</w:t>
            </w:r>
          </w:p>
          <w:p w14:paraId="58B449AE" w14:textId="77777777" w:rsidR="00D47E00" w:rsidRPr="005D5EA4" w:rsidRDefault="00D47E00" w:rsidP="00D47E00">
            <w:pPr>
              <w:spacing w:before="60"/>
              <w:rPr>
                <w:rFonts w:ascii="Arial Narrow" w:hAnsi="Arial Narrow"/>
                <w:sz w:val="18"/>
              </w:rPr>
            </w:pPr>
          </w:p>
          <w:p w14:paraId="177B8F0D" w14:textId="77777777" w:rsidR="00D47E00" w:rsidRPr="005D5EA4" w:rsidRDefault="00D47E00" w:rsidP="00D47E00">
            <w:pPr>
              <w:spacing w:before="60"/>
              <w:rPr>
                <w:rFonts w:ascii="Arial Narrow" w:hAnsi="Arial Narrow"/>
                <w:i/>
                <w:iCs/>
                <w:sz w:val="18"/>
              </w:rPr>
            </w:pPr>
            <w:r w:rsidRPr="005D5EA4">
              <w:rPr>
                <w:rFonts w:ascii="Arial Narrow" w:hAnsi="Arial Narrow"/>
                <w:i/>
                <w:iCs/>
                <w:sz w:val="18"/>
              </w:rPr>
              <w:t>(RECORD FOR EACH OR PUT TOTAL AMOUNT)</w:t>
            </w:r>
          </w:p>
          <w:p w14:paraId="7A2B9C58" w14:textId="77777777" w:rsidR="00D47E00" w:rsidRPr="005D5EA4" w:rsidRDefault="00D47E00" w:rsidP="00D47E00">
            <w:pPr>
              <w:spacing w:before="60"/>
              <w:rPr>
                <w:rFonts w:ascii="Arial Narrow" w:hAnsi="Arial Narrow"/>
                <w:i/>
                <w:iCs/>
                <w:sz w:val="18"/>
              </w:rPr>
            </w:pPr>
            <w:r w:rsidRPr="005D5EA4">
              <w:rPr>
                <w:rFonts w:ascii="Arial Narrow" w:hAnsi="Arial Narrow"/>
                <w:i/>
                <w:iCs/>
                <w:sz w:val="18"/>
              </w:rPr>
              <w:t>Don’t know 77777</w:t>
            </w: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7619C5C4" w14:textId="77777777" w:rsidR="00D47E00" w:rsidRPr="005D5EA4" w:rsidRDefault="00D47E00" w:rsidP="00D47E00">
            <w:pPr>
              <w:jc w:val="right"/>
              <w:rPr>
                <w:rFonts w:ascii="Arial Narrow" w:hAnsi="Arial Narrow"/>
                <w:sz w:val="18"/>
              </w:rPr>
            </w:pPr>
            <w:r w:rsidRPr="005D5EA4">
              <w:rPr>
                <w:rFonts w:ascii="Arial Narrow" w:hAnsi="Arial Narrow"/>
                <w:sz w:val="18"/>
                <w:szCs w:val="18"/>
              </w:rPr>
              <w:t xml:space="preserve">Care </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55C4DC53"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└─┴─┴─┴─┴─┘[local currency]             </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7C453A2F"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w:t>
            </w:r>
            <w:r>
              <w:rPr>
                <w:rFonts w:ascii="Arial Narrow" w:hAnsi="Arial Narrow"/>
                <w:bCs/>
                <w:sz w:val="22"/>
                <w:szCs w:val="22"/>
              </w:rPr>
              <w:t>4</w:t>
            </w:r>
            <w:r w:rsidRPr="005D5EA4">
              <w:rPr>
                <w:rFonts w:ascii="Arial Narrow" w:hAnsi="Arial Narrow"/>
                <w:bCs/>
                <w:sz w:val="22"/>
                <w:szCs w:val="22"/>
              </w:rPr>
              <w:t>a</w:t>
            </w:r>
          </w:p>
        </w:tc>
      </w:tr>
      <w:tr w:rsidR="00D47E00" w:rsidRPr="005D5EA4" w14:paraId="7938454E" w14:textId="77777777" w:rsidTr="00D47E00">
        <w:tblPrEx>
          <w:shd w:val="clear" w:color="auto" w:fill="FFFFFF"/>
        </w:tblPrEx>
        <w:trPr>
          <w:trHeight w:val="472"/>
        </w:trPr>
        <w:tc>
          <w:tcPr>
            <w:tcW w:w="4265"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EF1A154" w14:textId="77777777" w:rsidR="00D47E00" w:rsidRPr="005D5EA4" w:rsidRDefault="00D47E00" w:rsidP="00D47E00">
            <w:pPr>
              <w:rPr>
                <w:rFonts w:ascii="Arial Narrow" w:hAnsi="Arial Narrow"/>
                <w:i/>
                <w:iCs/>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76C704A8" w14:textId="77777777" w:rsidR="00D47E00" w:rsidRPr="005D5EA4" w:rsidRDefault="00D47E00" w:rsidP="00D47E00">
            <w:pPr>
              <w:jc w:val="right"/>
              <w:rPr>
                <w:rFonts w:ascii="Arial Narrow" w:hAnsi="Arial Narrow"/>
                <w:sz w:val="18"/>
              </w:rPr>
            </w:pPr>
            <w:r w:rsidRPr="005D5EA4">
              <w:rPr>
                <w:rFonts w:ascii="Arial Narrow" w:hAnsi="Arial Narrow"/>
                <w:sz w:val="18"/>
              </w:rPr>
              <w:t>Medicine/vitamin</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4C0A8582"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└─┴─┴─┴─┴─┘[local currency]             </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4AB0BC65"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w:t>
            </w:r>
            <w:r>
              <w:rPr>
                <w:rFonts w:ascii="Arial Narrow" w:hAnsi="Arial Narrow"/>
                <w:bCs/>
                <w:sz w:val="22"/>
                <w:szCs w:val="22"/>
              </w:rPr>
              <w:t>4</w:t>
            </w:r>
            <w:r w:rsidRPr="005D5EA4">
              <w:rPr>
                <w:rFonts w:ascii="Arial Narrow" w:hAnsi="Arial Narrow"/>
                <w:bCs/>
                <w:sz w:val="22"/>
                <w:szCs w:val="22"/>
              </w:rPr>
              <w:t>b</w:t>
            </w:r>
          </w:p>
        </w:tc>
      </w:tr>
      <w:tr w:rsidR="00D47E00" w:rsidRPr="005D5EA4" w14:paraId="08907808" w14:textId="77777777" w:rsidTr="00D47E00">
        <w:tblPrEx>
          <w:shd w:val="clear" w:color="auto" w:fill="FFFFFF"/>
        </w:tblPrEx>
        <w:trPr>
          <w:trHeight w:val="472"/>
        </w:trPr>
        <w:tc>
          <w:tcPr>
            <w:tcW w:w="4265"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tcPr>
          <w:p w14:paraId="7EC7C0A3" w14:textId="77777777" w:rsidR="00D47E00" w:rsidRPr="005D5EA4" w:rsidRDefault="00D47E00" w:rsidP="00D47E00">
            <w:pPr>
              <w:rPr>
                <w:rFonts w:ascii="Arial Narrow" w:hAnsi="Arial Narrow"/>
                <w:i/>
                <w:iCs/>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tcPr>
          <w:p w14:paraId="50361E6E" w14:textId="77777777" w:rsidR="00D47E00" w:rsidRPr="005D5EA4" w:rsidRDefault="00D47E00" w:rsidP="00D47E00">
            <w:pPr>
              <w:jc w:val="right"/>
              <w:rPr>
                <w:rFonts w:ascii="Arial Narrow" w:hAnsi="Arial Narrow"/>
                <w:bCs/>
                <w:sz w:val="18"/>
                <w:szCs w:val="18"/>
              </w:rPr>
            </w:pPr>
            <w:r>
              <w:rPr>
                <w:rFonts w:ascii="Arial Narrow" w:hAnsi="Arial Narrow"/>
                <w:bCs/>
                <w:sz w:val="18"/>
                <w:szCs w:val="18"/>
              </w:rPr>
              <w:t>Tests</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tcPr>
          <w:p w14:paraId="473A4D7C"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w:t>
            </w:r>
            <w:r>
              <w:rPr>
                <w:rFonts w:ascii="Arial Narrow" w:hAnsi="Arial Narrow"/>
                <w:sz w:val="18"/>
                <w:szCs w:val="18"/>
              </w:rPr>
              <w:t>[local currency]</w:t>
            </w:r>
          </w:p>
        </w:tc>
        <w:tc>
          <w:tcPr>
            <w:tcW w:w="1301" w:type="dxa"/>
            <w:tcBorders>
              <w:top w:val="single" w:sz="4" w:space="0" w:color="auto"/>
              <w:left w:val="single" w:sz="4" w:space="0" w:color="auto"/>
              <w:bottom w:val="single" w:sz="4" w:space="0" w:color="auto"/>
              <w:right w:val="single" w:sz="4" w:space="0" w:color="auto"/>
            </w:tcBorders>
            <w:shd w:val="clear" w:color="auto" w:fill="FFFFFF"/>
          </w:tcPr>
          <w:p w14:paraId="22BB5AA0" w14:textId="77777777" w:rsidR="00D47E00" w:rsidRPr="005D5EA4" w:rsidRDefault="00D47E00" w:rsidP="00D47E00">
            <w:pPr>
              <w:jc w:val="center"/>
              <w:rPr>
                <w:rFonts w:ascii="Arial Narrow" w:hAnsi="Arial Narrow"/>
                <w:bCs/>
                <w:sz w:val="22"/>
                <w:szCs w:val="22"/>
              </w:rPr>
            </w:pPr>
            <w:r>
              <w:rPr>
                <w:rFonts w:ascii="Arial Narrow" w:hAnsi="Arial Narrow"/>
                <w:bCs/>
                <w:sz w:val="22"/>
                <w:szCs w:val="22"/>
              </w:rPr>
              <w:t>HC14c</w:t>
            </w:r>
          </w:p>
        </w:tc>
      </w:tr>
      <w:tr w:rsidR="00D47E00" w:rsidRPr="005D5EA4" w14:paraId="181EC214" w14:textId="77777777" w:rsidTr="00D47E00">
        <w:tblPrEx>
          <w:shd w:val="clear" w:color="auto" w:fill="FFFFFF"/>
        </w:tblPrEx>
        <w:trPr>
          <w:trHeight w:val="472"/>
        </w:trPr>
        <w:tc>
          <w:tcPr>
            <w:tcW w:w="4265"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9597E75" w14:textId="77777777" w:rsidR="00D47E00" w:rsidRPr="005D5EA4" w:rsidRDefault="00D47E00" w:rsidP="00D47E00">
            <w:pPr>
              <w:rPr>
                <w:rFonts w:ascii="Arial Narrow" w:hAnsi="Arial Narrow"/>
                <w:i/>
                <w:iCs/>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69552724"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 xml:space="preserve">Accommodation, </w:t>
            </w:r>
            <w:r w:rsidRPr="005D5EA4">
              <w:rPr>
                <w:rFonts w:ascii="Arial Narrow" w:hAnsi="Arial Narrow"/>
                <w:bCs/>
                <w:sz w:val="18"/>
                <w:szCs w:val="18"/>
                <w:lang w:val="mn-MN"/>
              </w:rPr>
              <w:t>food,</w:t>
            </w:r>
            <w:r w:rsidRPr="005D5EA4">
              <w:rPr>
                <w:rFonts w:ascii="Arial Narrow" w:hAnsi="Arial Narrow"/>
                <w:bCs/>
                <w:sz w:val="18"/>
                <w:szCs w:val="18"/>
              </w:rPr>
              <w:t xml:space="preserve"> transportation</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02CB8BB7"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└─┴─┴─┴─┴─┘[local currency]             </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55BB93B7"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w:t>
            </w:r>
            <w:r>
              <w:rPr>
                <w:rFonts w:ascii="Arial Narrow" w:hAnsi="Arial Narrow"/>
                <w:bCs/>
                <w:sz w:val="22"/>
                <w:szCs w:val="22"/>
              </w:rPr>
              <w:t>4d</w:t>
            </w:r>
          </w:p>
        </w:tc>
      </w:tr>
      <w:tr w:rsidR="00D47E00" w:rsidRPr="005D5EA4" w14:paraId="1095B72E" w14:textId="77777777" w:rsidTr="00D47E00">
        <w:tblPrEx>
          <w:shd w:val="clear" w:color="auto" w:fill="FFFFFF"/>
        </w:tblPrEx>
        <w:trPr>
          <w:trHeight w:val="472"/>
        </w:trPr>
        <w:tc>
          <w:tcPr>
            <w:tcW w:w="4265"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F0847A3" w14:textId="77777777" w:rsidR="00D47E00" w:rsidRPr="005D5EA4" w:rsidRDefault="00D47E00" w:rsidP="00D47E00">
            <w:pPr>
              <w:rPr>
                <w:rFonts w:ascii="Arial Narrow" w:hAnsi="Arial Narrow"/>
                <w:i/>
                <w:iCs/>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2BB13845"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 xml:space="preserve">In kind (cash) given health workers </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48C872E0"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└─┴─┴─┴─┴─┘[local currency]             </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4CEBE3F9"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w:t>
            </w:r>
            <w:r>
              <w:rPr>
                <w:rFonts w:ascii="Arial Narrow" w:hAnsi="Arial Narrow"/>
                <w:bCs/>
                <w:sz w:val="22"/>
                <w:szCs w:val="22"/>
              </w:rPr>
              <w:t>4e</w:t>
            </w:r>
          </w:p>
        </w:tc>
      </w:tr>
      <w:tr w:rsidR="00D47E00" w:rsidRPr="005D5EA4" w14:paraId="1CA2690C" w14:textId="77777777" w:rsidTr="00D47E00">
        <w:tblPrEx>
          <w:shd w:val="clear" w:color="auto" w:fill="FFFFFF"/>
        </w:tblPrEx>
        <w:trPr>
          <w:trHeight w:val="472"/>
        </w:trPr>
        <w:tc>
          <w:tcPr>
            <w:tcW w:w="4265" w:type="dxa"/>
            <w:gridSpan w:val="2"/>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AA10C84" w14:textId="77777777" w:rsidR="00D47E00" w:rsidRPr="005D5EA4" w:rsidRDefault="00D47E00" w:rsidP="00D47E00">
            <w:pPr>
              <w:rPr>
                <w:rFonts w:ascii="Arial Narrow" w:hAnsi="Arial Narrow"/>
                <w:i/>
                <w:iCs/>
                <w:sz w:val="18"/>
              </w:rPr>
            </w:pP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6F6A159E" w14:textId="77777777" w:rsidR="00D47E00" w:rsidRPr="005D5EA4" w:rsidRDefault="00D47E00" w:rsidP="00D47E00">
            <w:pPr>
              <w:jc w:val="right"/>
              <w:rPr>
                <w:rFonts w:ascii="Arial Narrow" w:hAnsi="Arial Narrow"/>
                <w:b/>
                <w:sz w:val="18"/>
              </w:rPr>
            </w:pPr>
            <w:r w:rsidRPr="005D5EA4">
              <w:rPr>
                <w:rFonts w:ascii="Arial Narrow" w:hAnsi="Arial Narrow"/>
                <w:b/>
                <w:sz w:val="18"/>
              </w:rPr>
              <w:t>OR Total Amount</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vAlign w:val="bottom"/>
            <w:hideMark/>
          </w:tcPr>
          <w:p w14:paraId="53CC3D4B" w14:textId="77777777" w:rsidR="00D47E00" w:rsidRPr="005D5EA4" w:rsidRDefault="00D47E00" w:rsidP="00D47E00">
            <w:pPr>
              <w:rPr>
                <w:rFonts w:ascii="Arial Narrow" w:hAnsi="Arial Narrow"/>
                <w:sz w:val="18"/>
                <w:szCs w:val="18"/>
              </w:rPr>
            </w:pPr>
            <w:r w:rsidRPr="005D5EA4">
              <w:rPr>
                <w:rFonts w:ascii="Arial Narrow" w:hAnsi="Arial Narrow"/>
                <w:sz w:val="18"/>
                <w:szCs w:val="18"/>
              </w:rPr>
              <w:t xml:space="preserve">└─┴─┴─┴─┴─┘[local currency]             </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5D58397D"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w:t>
            </w:r>
            <w:r>
              <w:rPr>
                <w:rFonts w:ascii="Arial Narrow" w:hAnsi="Arial Narrow"/>
                <w:bCs/>
                <w:sz w:val="22"/>
                <w:szCs w:val="22"/>
              </w:rPr>
              <w:t>4f</w:t>
            </w:r>
          </w:p>
        </w:tc>
      </w:tr>
      <w:tr w:rsidR="00D47E00" w:rsidRPr="005D5EA4" w14:paraId="52DE1A30" w14:textId="77777777" w:rsidTr="00D47E00">
        <w:tblPrEx>
          <w:shd w:val="clear" w:color="auto" w:fill="FFFFFF"/>
        </w:tblPrEx>
        <w:trPr>
          <w:trHeight w:val="257"/>
        </w:trPr>
        <w:tc>
          <w:tcPr>
            <w:tcW w:w="10912" w:type="dxa"/>
            <w:gridSpan w:val="7"/>
            <w:tcBorders>
              <w:top w:val="single" w:sz="4" w:space="0" w:color="auto"/>
              <w:left w:val="single" w:sz="4" w:space="0" w:color="auto"/>
              <w:bottom w:val="single" w:sz="4" w:space="0" w:color="auto"/>
              <w:right w:val="single" w:sz="4" w:space="0" w:color="auto"/>
            </w:tcBorders>
            <w:shd w:val="clear" w:color="auto" w:fill="FFFFFF"/>
            <w:hideMark/>
          </w:tcPr>
          <w:p w14:paraId="1DA4B5C5" w14:textId="77777777" w:rsidR="00D47E00" w:rsidRPr="005D5EA4" w:rsidRDefault="00D47E00" w:rsidP="00D47E00">
            <w:pPr>
              <w:rPr>
                <w:rFonts w:ascii="Arial Narrow" w:hAnsi="Arial Narrow"/>
                <w:b/>
              </w:rPr>
            </w:pPr>
            <w:r w:rsidRPr="005D5EA4">
              <w:rPr>
                <w:rFonts w:ascii="Arial Narrow" w:hAnsi="Arial Narrow"/>
                <w:b/>
              </w:rPr>
              <w:t>Home Care</w:t>
            </w:r>
          </w:p>
        </w:tc>
      </w:tr>
      <w:tr w:rsidR="00D47E00" w:rsidRPr="005D5EA4" w14:paraId="58EC719B" w14:textId="77777777" w:rsidTr="00D47E00">
        <w:tblPrEx>
          <w:shd w:val="clear" w:color="auto" w:fill="FFFFFF"/>
        </w:tblPrEx>
        <w:trPr>
          <w:trHeight w:val="257"/>
        </w:trPr>
        <w:tc>
          <w:tcPr>
            <w:tcW w:w="10912" w:type="dxa"/>
            <w:gridSpan w:val="7"/>
            <w:tcBorders>
              <w:top w:val="single" w:sz="4" w:space="0" w:color="auto"/>
              <w:left w:val="single" w:sz="4" w:space="0" w:color="auto"/>
              <w:bottom w:val="single" w:sz="4" w:space="0" w:color="auto"/>
              <w:right w:val="single" w:sz="4" w:space="0" w:color="auto"/>
            </w:tcBorders>
            <w:shd w:val="clear" w:color="auto" w:fill="FFFFFF"/>
            <w:hideMark/>
          </w:tcPr>
          <w:p w14:paraId="2D9F7230" w14:textId="77777777" w:rsidR="00D47E00" w:rsidRPr="005D5EA4" w:rsidRDefault="00D47E00" w:rsidP="00D47E00">
            <w:pPr>
              <w:rPr>
                <w:rFonts w:ascii="Arial Narrow" w:hAnsi="Arial Narrow"/>
                <w:bCs/>
                <w:sz w:val="20"/>
                <w:szCs w:val="20"/>
              </w:rPr>
            </w:pPr>
            <w:r w:rsidRPr="005D5EA4">
              <w:rPr>
                <w:rFonts w:ascii="Arial Narrow" w:hAnsi="Arial Narrow"/>
                <w:bCs/>
                <w:sz w:val="20"/>
                <w:szCs w:val="20"/>
              </w:rPr>
              <w:t>Please think about home care from family members and/or friends because of an NCD you have.</w:t>
            </w:r>
          </w:p>
        </w:tc>
      </w:tr>
      <w:tr w:rsidR="00D47E00" w:rsidRPr="005D5EA4" w14:paraId="1A705321" w14:textId="77777777" w:rsidTr="00D47E00">
        <w:tblPrEx>
          <w:shd w:val="clear" w:color="auto" w:fill="FFFFFF"/>
        </w:tblPrEx>
        <w:trPr>
          <w:trHeight w:val="478"/>
        </w:trPr>
        <w:tc>
          <w:tcPr>
            <w:tcW w:w="4265"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01CF1CCE" w14:textId="77777777" w:rsidR="00D47E00" w:rsidRPr="005D5EA4" w:rsidRDefault="00D47E00" w:rsidP="00D47E00">
            <w:pPr>
              <w:rPr>
                <w:rFonts w:ascii="Arial Narrow" w:hAnsi="Arial Narrow"/>
                <w:sz w:val="18"/>
              </w:rPr>
            </w:pPr>
            <w:r w:rsidRPr="005D5EA4">
              <w:rPr>
                <w:rFonts w:ascii="Arial Narrow" w:hAnsi="Arial Narrow"/>
                <w:sz w:val="18"/>
              </w:rPr>
              <w:t>During the past 30 days, has a family member or friend provided care for you at home due to your NCD?</w:t>
            </w:r>
          </w:p>
        </w:tc>
        <w:tc>
          <w:tcPr>
            <w:tcW w:w="2212" w:type="dxa"/>
            <w:tcBorders>
              <w:top w:val="single" w:sz="4" w:space="0" w:color="auto"/>
              <w:left w:val="single" w:sz="4" w:space="0" w:color="auto"/>
              <w:right w:val="single" w:sz="4" w:space="0" w:color="auto"/>
            </w:tcBorders>
            <w:shd w:val="clear" w:color="auto" w:fill="FFFFFF"/>
            <w:hideMark/>
          </w:tcPr>
          <w:p w14:paraId="0190C7FB"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Yes</w:t>
            </w:r>
          </w:p>
          <w:p w14:paraId="2A54A40E"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No</w:t>
            </w:r>
          </w:p>
        </w:tc>
        <w:tc>
          <w:tcPr>
            <w:tcW w:w="3134" w:type="dxa"/>
            <w:gridSpan w:val="3"/>
            <w:tcBorders>
              <w:top w:val="single" w:sz="4" w:space="0" w:color="auto"/>
              <w:left w:val="single" w:sz="4" w:space="0" w:color="auto"/>
              <w:right w:val="single" w:sz="4" w:space="0" w:color="auto"/>
            </w:tcBorders>
            <w:shd w:val="clear" w:color="auto" w:fill="FFFFFF"/>
            <w:hideMark/>
          </w:tcPr>
          <w:p w14:paraId="0C267C95"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1</w:t>
            </w:r>
          </w:p>
          <w:p w14:paraId="3B861C1C"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 xml:space="preserve">2      </w:t>
            </w:r>
            <w:r w:rsidRPr="005D5EA4">
              <w:rPr>
                <w:rFonts w:ascii="Arial Narrow" w:hAnsi="Arial Narrow"/>
                <w:i/>
                <w:iCs/>
                <w:sz w:val="16"/>
                <w:szCs w:val="16"/>
              </w:rPr>
              <w:t>If No, go to HC17</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22F1344E"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HC15</w:t>
            </w:r>
          </w:p>
        </w:tc>
      </w:tr>
      <w:tr w:rsidR="00D47E00" w:rsidRPr="005D5EA4" w14:paraId="57F39A1D" w14:textId="77777777" w:rsidTr="00D47E00">
        <w:tblPrEx>
          <w:shd w:val="clear" w:color="auto" w:fill="FFFFFF"/>
        </w:tblPrEx>
        <w:trPr>
          <w:trHeight w:val="472"/>
        </w:trPr>
        <w:tc>
          <w:tcPr>
            <w:tcW w:w="4265" w:type="dxa"/>
            <w:gridSpan w:val="2"/>
            <w:tcBorders>
              <w:top w:val="single" w:sz="4" w:space="0" w:color="auto"/>
              <w:left w:val="single" w:sz="4" w:space="0" w:color="auto"/>
              <w:bottom w:val="single" w:sz="4" w:space="0" w:color="auto"/>
              <w:right w:val="single" w:sz="4" w:space="0" w:color="auto"/>
            </w:tcBorders>
            <w:shd w:val="clear" w:color="auto" w:fill="FFFFFF"/>
          </w:tcPr>
          <w:p w14:paraId="6231D4B4" w14:textId="77777777" w:rsidR="00D47E00" w:rsidRPr="005D5EA4" w:rsidRDefault="00D47E00" w:rsidP="00D47E00">
            <w:pPr>
              <w:rPr>
                <w:rFonts w:ascii="Arial Narrow" w:hAnsi="Arial Narrow"/>
                <w:sz w:val="18"/>
              </w:rPr>
            </w:pPr>
            <w:r w:rsidRPr="005D5EA4">
              <w:rPr>
                <w:rFonts w:ascii="Arial Narrow" w:hAnsi="Arial Narrow"/>
                <w:sz w:val="18"/>
              </w:rPr>
              <w:t>During the past 30 days, how many hours per week has this person/have these people provided care for you?</w:t>
            </w:r>
          </w:p>
          <w:p w14:paraId="2CB9F4AE" w14:textId="77777777" w:rsidR="00D47E00" w:rsidRPr="005D5EA4" w:rsidRDefault="00D47E00" w:rsidP="00D47E00">
            <w:pPr>
              <w:rPr>
                <w:rFonts w:ascii="Arial Narrow" w:hAnsi="Arial Narrow"/>
                <w:sz w:val="18"/>
              </w:rPr>
            </w:pPr>
          </w:p>
          <w:p w14:paraId="74EC7147" w14:textId="77777777" w:rsidR="00D47E00" w:rsidRPr="005D5EA4" w:rsidRDefault="00D47E00" w:rsidP="00D47E00">
            <w:pPr>
              <w:rPr>
                <w:rFonts w:ascii="Arial Narrow" w:hAnsi="Arial Narrow"/>
                <w:i/>
                <w:iCs/>
                <w:sz w:val="18"/>
              </w:rPr>
            </w:pPr>
            <w:r w:rsidRPr="005D5EA4">
              <w:rPr>
                <w:rFonts w:ascii="Arial Narrow" w:hAnsi="Arial Narrow"/>
                <w:i/>
                <w:iCs/>
                <w:sz w:val="18"/>
              </w:rPr>
              <w:t>Don’t know 777</w:t>
            </w: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2DC2A83B" w14:textId="77777777" w:rsidR="00D47E00" w:rsidRPr="005D5EA4" w:rsidRDefault="00D47E00" w:rsidP="00D47E00">
            <w:pPr>
              <w:spacing w:before="100" w:beforeAutospacing="1"/>
              <w:jc w:val="right"/>
              <w:rPr>
                <w:rFonts w:ascii="Arial Narrow" w:hAnsi="Arial Narrow"/>
                <w:sz w:val="18"/>
              </w:rPr>
            </w:pPr>
            <w:r w:rsidRPr="005D5EA4">
              <w:rPr>
                <w:rFonts w:ascii="Arial Narrow" w:hAnsi="Arial Narrow"/>
                <w:sz w:val="18"/>
              </w:rPr>
              <w:t>Hours per week</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1FBCA798" w14:textId="77777777" w:rsidR="00D47E00" w:rsidRPr="005D5EA4" w:rsidRDefault="00D47E00" w:rsidP="00D47E00">
            <w:pPr>
              <w:spacing w:before="120"/>
              <w:ind w:right="57"/>
              <w:rPr>
                <w:rFonts w:ascii="Arial Narrow" w:hAnsi="Arial Narrow"/>
                <w:sz w:val="20"/>
                <w:szCs w:val="20"/>
              </w:rPr>
            </w:pPr>
            <w:r w:rsidRPr="005D5EA4">
              <w:rPr>
                <w:rFonts w:ascii="Arial Narrow" w:hAnsi="Arial Narrow"/>
                <w:sz w:val="20"/>
                <w:szCs w:val="20"/>
              </w:rPr>
              <w:br/>
              <w:t>└─┴─┴─┘</w:t>
            </w:r>
          </w:p>
          <w:p w14:paraId="237622A0" w14:textId="77777777" w:rsidR="00D47E00" w:rsidRPr="005D5EA4" w:rsidRDefault="00D47E00" w:rsidP="00D47E00">
            <w:pPr>
              <w:ind w:right="91"/>
              <w:rPr>
                <w:rFonts w:ascii="Arial Narrow" w:hAnsi="Arial Narrow"/>
                <w:sz w:val="20"/>
                <w:szCs w:val="20"/>
              </w:rPr>
            </w:pPr>
            <w:r w:rsidRPr="005D5EA4">
              <w:rPr>
                <w:rFonts w:ascii="Arial Narrow" w:hAnsi="Arial Narrow"/>
                <w:sz w:val="18"/>
                <w:szCs w:val="18"/>
              </w:rPr>
              <w:t xml:space="preserve">    hrs               </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061B14A4"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HC16</w:t>
            </w:r>
          </w:p>
        </w:tc>
      </w:tr>
      <w:tr w:rsidR="00D47E00" w:rsidRPr="005D5EA4" w14:paraId="4C7134E4" w14:textId="77777777" w:rsidTr="00D47E00">
        <w:tblPrEx>
          <w:shd w:val="clear" w:color="auto" w:fill="FFFFFF"/>
        </w:tblPrEx>
        <w:trPr>
          <w:trHeight w:val="293"/>
        </w:trPr>
        <w:tc>
          <w:tcPr>
            <w:tcW w:w="10912" w:type="dxa"/>
            <w:gridSpan w:val="7"/>
            <w:tcBorders>
              <w:top w:val="single" w:sz="4" w:space="0" w:color="auto"/>
              <w:left w:val="single" w:sz="4" w:space="0" w:color="auto"/>
              <w:bottom w:val="single" w:sz="4" w:space="0" w:color="auto"/>
              <w:right w:val="single" w:sz="4" w:space="0" w:color="auto"/>
            </w:tcBorders>
            <w:shd w:val="clear" w:color="auto" w:fill="FFFFFF"/>
            <w:hideMark/>
          </w:tcPr>
          <w:p w14:paraId="376C2FC4" w14:textId="77777777" w:rsidR="00D47E00" w:rsidRPr="005D5EA4" w:rsidRDefault="00D47E00" w:rsidP="00D47E00">
            <w:pPr>
              <w:rPr>
                <w:rFonts w:ascii="Arial Narrow" w:hAnsi="Arial Narrow"/>
                <w:b/>
                <w:bCs/>
              </w:rPr>
            </w:pPr>
            <w:r w:rsidRPr="005D5EA4">
              <w:rPr>
                <w:rFonts w:ascii="Arial Narrow" w:hAnsi="Arial Narrow"/>
                <w:b/>
                <w:bCs/>
              </w:rPr>
              <w:t>Loss of Productivity</w:t>
            </w:r>
          </w:p>
        </w:tc>
      </w:tr>
      <w:tr w:rsidR="00D47E00" w:rsidRPr="005D5EA4" w14:paraId="5824904B" w14:textId="77777777" w:rsidTr="00D47E00">
        <w:tblPrEx>
          <w:shd w:val="clear" w:color="auto" w:fill="FFFFFF"/>
        </w:tblPrEx>
        <w:trPr>
          <w:trHeight w:val="257"/>
        </w:trPr>
        <w:tc>
          <w:tcPr>
            <w:tcW w:w="10912" w:type="dxa"/>
            <w:gridSpan w:val="7"/>
            <w:tcBorders>
              <w:top w:val="single" w:sz="4" w:space="0" w:color="auto"/>
              <w:left w:val="single" w:sz="4" w:space="0" w:color="auto"/>
              <w:bottom w:val="single" w:sz="4" w:space="0" w:color="auto"/>
              <w:right w:val="single" w:sz="4" w:space="0" w:color="auto"/>
            </w:tcBorders>
            <w:shd w:val="clear" w:color="auto" w:fill="FFFFFF"/>
            <w:hideMark/>
          </w:tcPr>
          <w:p w14:paraId="2E06DBA2" w14:textId="77777777" w:rsidR="00D47E00" w:rsidRPr="005D5EA4" w:rsidRDefault="00D47E00" w:rsidP="00D47E00">
            <w:pPr>
              <w:rPr>
                <w:rFonts w:ascii="Arial Narrow" w:hAnsi="Arial Narrow"/>
                <w:bCs/>
                <w:sz w:val="20"/>
                <w:szCs w:val="20"/>
              </w:rPr>
            </w:pPr>
            <w:r w:rsidRPr="005D5EA4">
              <w:rPr>
                <w:rFonts w:ascii="Arial Narrow" w:hAnsi="Arial Narrow"/>
                <w:bCs/>
                <w:sz w:val="20"/>
                <w:szCs w:val="20"/>
              </w:rPr>
              <w:t>Please think about the time you couldn't do your usual activity (work, work at home, school) because of an NCD you have.</w:t>
            </w:r>
          </w:p>
        </w:tc>
      </w:tr>
      <w:tr w:rsidR="00D47E00" w:rsidRPr="005D5EA4" w14:paraId="3E022F25" w14:textId="77777777" w:rsidTr="00D47E00">
        <w:tblPrEx>
          <w:shd w:val="clear" w:color="auto" w:fill="FFFFFF"/>
        </w:tblPrEx>
        <w:trPr>
          <w:trHeight w:val="620"/>
        </w:trPr>
        <w:tc>
          <w:tcPr>
            <w:tcW w:w="4265"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0DC0812A" w14:textId="77777777" w:rsidR="00D47E00" w:rsidRPr="005D5EA4" w:rsidRDefault="00D47E00" w:rsidP="00D47E00">
            <w:pPr>
              <w:spacing w:before="60"/>
              <w:rPr>
                <w:rFonts w:ascii="Arial Narrow" w:hAnsi="Arial Narrow"/>
                <w:sz w:val="18"/>
              </w:rPr>
            </w:pPr>
            <w:r w:rsidRPr="005D5EA4">
              <w:rPr>
                <w:rFonts w:ascii="Arial Narrow" w:hAnsi="Arial Narrow"/>
                <w:sz w:val="18"/>
              </w:rPr>
              <w:t>During the past 30 days, have you missed any time of your usual activity (work, work at home, school) due to an NCD?</w:t>
            </w:r>
          </w:p>
        </w:tc>
        <w:tc>
          <w:tcPr>
            <w:tcW w:w="2212" w:type="dxa"/>
            <w:tcBorders>
              <w:top w:val="single" w:sz="4" w:space="0" w:color="auto"/>
              <w:left w:val="single" w:sz="4" w:space="0" w:color="auto"/>
              <w:right w:val="single" w:sz="4" w:space="0" w:color="auto"/>
            </w:tcBorders>
            <w:shd w:val="clear" w:color="auto" w:fill="FFFFFF"/>
            <w:hideMark/>
          </w:tcPr>
          <w:p w14:paraId="2D27DBA9"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Yes</w:t>
            </w:r>
          </w:p>
          <w:p w14:paraId="6D22AD18" w14:textId="77777777" w:rsidR="00D47E00" w:rsidRPr="005D5EA4" w:rsidRDefault="00D47E00" w:rsidP="00D47E00">
            <w:pPr>
              <w:jc w:val="right"/>
              <w:rPr>
                <w:rFonts w:ascii="Arial Narrow" w:hAnsi="Arial Narrow"/>
                <w:bCs/>
                <w:sz w:val="18"/>
                <w:szCs w:val="18"/>
              </w:rPr>
            </w:pPr>
            <w:r w:rsidRPr="005D5EA4">
              <w:rPr>
                <w:rFonts w:ascii="Arial Narrow" w:hAnsi="Arial Narrow"/>
                <w:bCs/>
                <w:sz w:val="18"/>
                <w:szCs w:val="18"/>
              </w:rPr>
              <w:t>No</w:t>
            </w:r>
          </w:p>
        </w:tc>
        <w:tc>
          <w:tcPr>
            <w:tcW w:w="3134" w:type="dxa"/>
            <w:gridSpan w:val="3"/>
            <w:tcBorders>
              <w:top w:val="single" w:sz="4" w:space="0" w:color="auto"/>
              <w:left w:val="single" w:sz="4" w:space="0" w:color="auto"/>
              <w:right w:val="single" w:sz="4" w:space="0" w:color="auto"/>
            </w:tcBorders>
            <w:shd w:val="clear" w:color="auto" w:fill="FFFFFF"/>
            <w:hideMark/>
          </w:tcPr>
          <w:p w14:paraId="66577597"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1</w:t>
            </w:r>
          </w:p>
          <w:p w14:paraId="44471612" w14:textId="77777777" w:rsidR="00D47E00" w:rsidRPr="005D5EA4" w:rsidRDefault="00D47E00" w:rsidP="00D47E00">
            <w:pPr>
              <w:rPr>
                <w:rFonts w:ascii="Arial Narrow" w:hAnsi="Arial Narrow"/>
                <w:bCs/>
                <w:sz w:val="18"/>
                <w:szCs w:val="18"/>
              </w:rPr>
            </w:pPr>
            <w:r w:rsidRPr="005D5EA4">
              <w:rPr>
                <w:rFonts w:ascii="Arial Narrow" w:hAnsi="Arial Narrow"/>
                <w:bCs/>
                <w:sz w:val="18"/>
                <w:szCs w:val="18"/>
              </w:rPr>
              <w:t xml:space="preserve">2      </w:t>
            </w:r>
            <w:r w:rsidRPr="005D5EA4">
              <w:rPr>
                <w:rFonts w:ascii="Arial Narrow" w:hAnsi="Arial Narrow"/>
                <w:i/>
                <w:iCs/>
                <w:sz w:val="16"/>
                <w:szCs w:val="16"/>
              </w:rPr>
              <w:t>If No, go to [next section]</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76267FCF"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HC17</w:t>
            </w:r>
          </w:p>
        </w:tc>
      </w:tr>
      <w:tr w:rsidR="00D47E00" w:rsidRPr="005D5EA4" w14:paraId="0839A606" w14:textId="77777777" w:rsidTr="00D47E00">
        <w:tblPrEx>
          <w:shd w:val="clear" w:color="auto" w:fill="FFFFFF"/>
        </w:tblPrEx>
        <w:trPr>
          <w:trHeight w:val="340"/>
        </w:trPr>
        <w:tc>
          <w:tcPr>
            <w:tcW w:w="4265" w:type="dxa"/>
            <w:gridSpan w:val="2"/>
            <w:tcBorders>
              <w:top w:val="single" w:sz="4" w:space="0" w:color="auto"/>
              <w:left w:val="single" w:sz="4" w:space="0" w:color="auto"/>
              <w:bottom w:val="single" w:sz="4" w:space="0" w:color="auto"/>
              <w:right w:val="single" w:sz="4" w:space="0" w:color="auto"/>
            </w:tcBorders>
            <w:shd w:val="clear" w:color="auto" w:fill="FFFFFF"/>
          </w:tcPr>
          <w:p w14:paraId="74D77D86" w14:textId="77777777" w:rsidR="00D47E00" w:rsidRPr="005D5EA4" w:rsidRDefault="00D47E00" w:rsidP="00D47E00">
            <w:pPr>
              <w:spacing w:before="60"/>
              <w:rPr>
                <w:rFonts w:ascii="Arial Narrow" w:hAnsi="Arial Narrow"/>
                <w:sz w:val="18"/>
              </w:rPr>
            </w:pPr>
            <w:r w:rsidRPr="005D5EA4">
              <w:rPr>
                <w:rFonts w:ascii="Arial Narrow" w:hAnsi="Arial Narrow"/>
                <w:sz w:val="18"/>
              </w:rPr>
              <w:t>During the past 30 days, how many days of your usual activity have you missed due to an NCD?</w:t>
            </w:r>
          </w:p>
          <w:p w14:paraId="09F76AC7" w14:textId="77777777" w:rsidR="00D47E00" w:rsidRPr="005D5EA4" w:rsidRDefault="00D47E00" w:rsidP="00D47E00">
            <w:pPr>
              <w:spacing w:before="60"/>
              <w:rPr>
                <w:rFonts w:ascii="Arial Narrow" w:hAnsi="Arial Narrow"/>
                <w:i/>
                <w:iCs/>
                <w:sz w:val="18"/>
              </w:rPr>
            </w:pPr>
            <w:r w:rsidRPr="005D5EA4">
              <w:rPr>
                <w:rFonts w:ascii="Arial Narrow" w:hAnsi="Arial Narrow"/>
                <w:i/>
                <w:iCs/>
                <w:sz w:val="18"/>
              </w:rPr>
              <w:t>Don’t know 77</w:t>
            </w:r>
          </w:p>
        </w:tc>
        <w:tc>
          <w:tcPr>
            <w:tcW w:w="2212" w:type="dxa"/>
            <w:tcBorders>
              <w:top w:val="single" w:sz="4" w:space="0" w:color="auto"/>
              <w:left w:val="single" w:sz="4" w:space="0" w:color="auto"/>
              <w:bottom w:val="single" w:sz="4" w:space="0" w:color="auto"/>
              <w:right w:val="single" w:sz="4" w:space="0" w:color="auto"/>
            </w:tcBorders>
            <w:shd w:val="clear" w:color="auto" w:fill="FFFFFF"/>
            <w:hideMark/>
          </w:tcPr>
          <w:p w14:paraId="73C819C0" w14:textId="77777777" w:rsidR="00D47E00" w:rsidRPr="005D5EA4" w:rsidRDefault="00D47E00" w:rsidP="00D47E00">
            <w:pPr>
              <w:spacing w:before="160"/>
              <w:jc w:val="right"/>
              <w:rPr>
                <w:rFonts w:ascii="Arial Narrow" w:hAnsi="Arial Narrow"/>
                <w:sz w:val="18"/>
              </w:rPr>
            </w:pPr>
            <w:r w:rsidRPr="005D5EA4">
              <w:rPr>
                <w:rFonts w:ascii="Arial Narrow" w:hAnsi="Arial Narrow"/>
                <w:sz w:val="18"/>
              </w:rPr>
              <w:t xml:space="preserve">Days </w:t>
            </w:r>
          </w:p>
        </w:tc>
        <w:tc>
          <w:tcPr>
            <w:tcW w:w="3134" w:type="dxa"/>
            <w:gridSpan w:val="3"/>
            <w:tcBorders>
              <w:top w:val="single" w:sz="4" w:space="0" w:color="auto"/>
              <w:left w:val="single" w:sz="4" w:space="0" w:color="auto"/>
              <w:bottom w:val="single" w:sz="4" w:space="0" w:color="auto"/>
              <w:right w:val="single" w:sz="4" w:space="0" w:color="auto"/>
            </w:tcBorders>
            <w:shd w:val="clear" w:color="auto" w:fill="FFFFFF"/>
            <w:hideMark/>
          </w:tcPr>
          <w:p w14:paraId="5E90C333" w14:textId="77777777" w:rsidR="00D47E00" w:rsidRPr="005D5EA4" w:rsidRDefault="00D47E00" w:rsidP="00D47E00">
            <w:pPr>
              <w:spacing w:before="240"/>
              <w:ind w:right="58"/>
              <w:rPr>
                <w:rFonts w:ascii="Arial Narrow" w:hAnsi="Arial Narrow"/>
                <w:sz w:val="20"/>
                <w:szCs w:val="20"/>
              </w:rPr>
            </w:pPr>
            <w:r w:rsidRPr="005D5EA4">
              <w:rPr>
                <w:rFonts w:ascii="Arial Narrow" w:hAnsi="Arial Narrow"/>
                <w:sz w:val="20"/>
                <w:szCs w:val="20"/>
              </w:rPr>
              <w:t>└─┴─┘</w:t>
            </w:r>
          </w:p>
          <w:p w14:paraId="729D5D75" w14:textId="77777777" w:rsidR="00D47E00" w:rsidRPr="005D5EA4" w:rsidRDefault="00D47E00" w:rsidP="00D47E00">
            <w:pPr>
              <w:spacing w:before="60"/>
              <w:rPr>
                <w:rFonts w:ascii="Arial Narrow" w:hAnsi="Arial Narrow"/>
                <w:sz w:val="18"/>
              </w:rPr>
            </w:pPr>
            <w:r w:rsidRPr="005D5EA4">
              <w:rPr>
                <w:rFonts w:ascii="Arial Narrow" w:hAnsi="Arial Narrow"/>
                <w:sz w:val="18"/>
                <w:szCs w:val="18"/>
              </w:rPr>
              <w:t xml:space="preserve">    days             </w:t>
            </w:r>
          </w:p>
        </w:tc>
        <w:tc>
          <w:tcPr>
            <w:tcW w:w="1301" w:type="dxa"/>
            <w:tcBorders>
              <w:top w:val="single" w:sz="4" w:space="0" w:color="auto"/>
              <w:left w:val="single" w:sz="4" w:space="0" w:color="auto"/>
              <w:bottom w:val="single" w:sz="4" w:space="0" w:color="auto"/>
              <w:right w:val="single" w:sz="4" w:space="0" w:color="auto"/>
            </w:tcBorders>
            <w:shd w:val="clear" w:color="auto" w:fill="FFFFFF"/>
            <w:hideMark/>
          </w:tcPr>
          <w:p w14:paraId="1A173ADB" w14:textId="77777777" w:rsidR="00D47E00" w:rsidRPr="005D5EA4" w:rsidRDefault="00D47E00" w:rsidP="00D47E00">
            <w:pPr>
              <w:jc w:val="center"/>
              <w:rPr>
                <w:rFonts w:ascii="Arial Narrow" w:hAnsi="Arial Narrow"/>
                <w:bCs/>
                <w:sz w:val="22"/>
                <w:szCs w:val="22"/>
              </w:rPr>
            </w:pPr>
            <w:r w:rsidRPr="005D5EA4">
              <w:rPr>
                <w:rFonts w:ascii="Arial Narrow" w:hAnsi="Arial Narrow"/>
                <w:bCs/>
                <w:sz w:val="22"/>
                <w:szCs w:val="22"/>
              </w:rPr>
              <w:t>HC18</w:t>
            </w:r>
          </w:p>
        </w:tc>
      </w:tr>
    </w:tbl>
    <w:p w14:paraId="61FCD0E1" w14:textId="77777777" w:rsidR="00072C9D" w:rsidRPr="005D5EA4" w:rsidRDefault="00072C9D" w:rsidP="00072C9D">
      <w:pPr>
        <w:rPr>
          <w:rFonts w:ascii="Arial Narrow" w:hAnsi="Arial Narrow" w:cs="Arial"/>
          <w:sz w:val="18"/>
          <w:szCs w:val="18"/>
          <w:u w:val="single"/>
        </w:rPr>
      </w:pPr>
    </w:p>
    <w:p w14:paraId="3AE637D5" w14:textId="77777777" w:rsidR="00072C9D" w:rsidRPr="005D5EA4" w:rsidRDefault="00072C9D" w:rsidP="00072C9D">
      <w:pPr>
        <w:rPr>
          <w:rFonts w:ascii="Arial Narrow" w:hAnsi="Arial Narrow"/>
          <w:sz w:val="2"/>
          <w:szCs w:val="2"/>
          <w:u w:val="single"/>
        </w:rPr>
      </w:pPr>
    </w:p>
    <w:p w14:paraId="2CF8B607" w14:textId="77777777" w:rsidR="00072C9D" w:rsidRPr="005D5EA4" w:rsidRDefault="00072C9D" w:rsidP="00072C9D">
      <w:pPr>
        <w:rPr>
          <w:rFonts w:ascii="Arial Narrow" w:hAnsi="Arial Narrow"/>
          <w:sz w:val="2"/>
          <w:szCs w:val="2"/>
          <w:u w:val="single"/>
        </w:rPr>
      </w:pPr>
    </w:p>
    <w:p w14:paraId="5C6C079A" w14:textId="77777777" w:rsidR="00072C9D" w:rsidRPr="005D5EA4" w:rsidRDefault="00072C9D" w:rsidP="00072C9D">
      <w:pPr>
        <w:rPr>
          <w:rFonts w:ascii="Arial Narrow" w:hAnsi="Arial Narrow"/>
          <w:sz w:val="2"/>
          <w:szCs w:val="2"/>
          <w:u w:val="single"/>
        </w:rPr>
      </w:pPr>
    </w:p>
    <w:p w14:paraId="376C8FB7" w14:textId="77777777" w:rsidR="00072C9D" w:rsidRPr="005D5EA4" w:rsidRDefault="00072C9D" w:rsidP="00072C9D">
      <w:pPr>
        <w:rPr>
          <w:rFonts w:ascii="Arial Narrow" w:hAnsi="Arial Narrow"/>
          <w:sz w:val="2"/>
          <w:szCs w:val="2"/>
          <w:u w:val="single"/>
        </w:rPr>
      </w:pPr>
    </w:p>
    <w:p w14:paraId="5AD2211E" w14:textId="77777777" w:rsidR="00072C9D" w:rsidRPr="005D5EA4" w:rsidRDefault="00072C9D" w:rsidP="00072C9D">
      <w:pPr>
        <w:rPr>
          <w:rFonts w:ascii="Arial Narrow" w:hAnsi="Arial Narrow"/>
          <w:sz w:val="2"/>
          <w:szCs w:val="2"/>
          <w:u w:val="single"/>
        </w:rPr>
      </w:pPr>
    </w:p>
    <w:p w14:paraId="4A4D5A3C" w14:textId="77777777" w:rsidR="00072C9D" w:rsidRPr="005D5EA4" w:rsidRDefault="00072C9D" w:rsidP="00072C9D">
      <w:pPr>
        <w:rPr>
          <w:rFonts w:ascii="Arial Narrow" w:hAnsi="Arial Narrow"/>
          <w:sz w:val="2"/>
          <w:szCs w:val="2"/>
          <w:u w:val="single"/>
        </w:rPr>
      </w:pPr>
    </w:p>
    <w:p w14:paraId="148B7D93" w14:textId="77777777" w:rsidR="00072C9D" w:rsidRPr="005D5EA4" w:rsidRDefault="00072C9D" w:rsidP="00072C9D">
      <w:pPr>
        <w:rPr>
          <w:rFonts w:ascii="Arial Narrow" w:hAnsi="Arial Narrow"/>
          <w:sz w:val="2"/>
          <w:szCs w:val="2"/>
          <w:u w:val="single"/>
        </w:rPr>
      </w:pPr>
    </w:p>
    <w:p w14:paraId="465D38B5" w14:textId="77777777" w:rsidR="00072C9D" w:rsidRPr="00E15CE1" w:rsidRDefault="00072C9D" w:rsidP="00072C9D">
      <w:pPr>
        <w:rPr>
          <w:rFonts w:ascii="Arial Narrow" w:hAnsi="Arial Narrow"/>
          <w:sz w:val="2"/>
          <w:u w:val="single"/>
        </w:rPr>
      </w:pPr>
    </w:p>
    <w:tbl>
      <w:tblPr>
        <w:tblW w:w="1070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708"/>
      </w:tblGrid>
      <w:tr w:rsidR="00072C9D" w:rsidRPr="005D5EA4" w14:paraId="42C8D323" w14:textId="77777777" w:rsidTr="000578D5">
        <w:trPr>
          <w:cantSplit/>
          <w:trHeight w:val="798"/>
          <w:jc w:val="center"/>
        </w:trPr>
        <w:tc>
          <w:tcPr>
            <w:tcW w:w="10708" w:type="dxa"/>
            <w:tcBorders>
              <w:top w:val="single" w:sz="6" w:space="0" w:color="auto"/>
              <w:left w:val="single" w:sz="6" w:space="0" w:color="auto"/>
              <w:bottom w:val="single" w:sz="6" w:space="0" w:color="auto"/>
              <w:right w:val="single" w:sz="6" w:space="0" w:color="auto"/>
            </w:tcBorders>
            <w:shd w:val="clear" w:color="auto" w:fill="008000"/>
            <w:vAlign w:val="center"/>
          </w:tcPr>
          <w:p w14:paraId="01555C76" w14:textId="77777777" w:rsidR="00072C9D" w:rsidRPr="00E15CE1" w:rsidRDefault="00072C9D" w:rsidP="000578D5">
            <w:pPr>
              <w:keepNext/>
              <w:tabs>
                <w:tab w:val="left" w:pos="426"/>
              </w:tabs>
              <w:spacing w:before="96"/>
              <w:jc w:val="center"/>
              <w:rPr>
                <w:rFonts w:ascii="Arial Narrow" w:hAnsi="Arial Narrow"/>
                <w:b/>
                <w:color w:val="FFFFFF"/>
              </w:rPr>
            </w:pPr>
            <w:r w:rsidRPr="00E15CE1">
              <w:rPr>
                <w:rFonts w:ascii="Arial Narrow" w:hAnsi="Arial Narrow"/>
              </w:rPr>
              <w:br w:type="page"/>
            </w:r>
            <w:r w:rsidRPr="00E15CE1">
              <w:rPr>
                <w:rFonts w:ascii="Arial Narrow" w:hAnsi="Arial Narrow"/>
              </w:rPr>
              <w:br w:type="page"/>
            </w:r>
            <w:r w:rsidRPr="00E15CE1">
              <w:rPr>
                <w:rFonts w:ascii="Arial Narrow" w:hAnsi="Arial Narrow"/>
              </w:rPr>
              <w:br w:type="page"/>
            </w:r>
            <w:r w:rsidRPr="00E15CE1">
              <w:rPr>
                <w:rFonts w:ascii="Arial Narrow" w:hAnsi="Arial Narrow"/>
                <w:b/>
                <w:color w:val="FFFFFF"/>
              </w:rPr>
              <w:br w:type="page"/>
              <w:t>Step 2    Physical Measurements</w:t>
            </w:r>
          </w:p>
        </w:tc>
      </w:tr>
    </w:tbl>
    <w:p w14:paraId="2D58CF5E" w14:textId="77777777" w:rsidR="00072C9D" w:rsidRPr="00E15CE1" w:rsidRDefault="00072C9D" w:rsidP="00072C9D">
      <w:pPr>
        <w:ind w:left="-595"/>
        <w:rPr>
          <w:rFonts w:ascii="Arial Narrow" w:hAnsi="Arial Narrow"/>
          <w:color w:val="FF6600"/>
        </w:rPr>
      </w:pPr>
    </w:p>
    <w:tbl>
      <w:tblPr>
        <w:tblW w:w="10802" w:type="dxa"/>
        <w:jc w:val="center"/>
        <w:tblLayout w:type="fixed"/>
        <w:tblLook w:val="0000" w:firstRow="0" w:lastRow="0" w:firstColumn="0" w:lastColumn="0" w:noHBand="0" w:noVBand="0"/>
      </w:tblPr>
      <w:tblGrid>
        <w:gridCol w:w="4260"/>
        <w:gridCol w:w="2467"/>
        <w:gridCol w:w="441"/>
        <w:gridCol w:w="2373"/>
        <w:gridCol w:w="1232"/>
        <w:gridCol w:w="29"/>
      </w:tblGrid>
      <w:tr w:rsidR="00072C9D" w:rsidRPr="005D5EA4" w14:paraId="0CA1DC83" w14:textId="77777777" w:rsidTr="000578D5">
        <w:trPr>
          <w:gridAfter w:val="1"/>
          <w:wAfter w:w="29" w:type="dxa"/>
          <w:trHeight w:val="353"/>
          <w:jc w:val="center"/>
        </w:trPr>
        <w:tc>
          <w:tcPr>
            <w:tcW w:w="10773" w:type="dxa"/>
            <w:gridSpan w:val="5"/>
            <w:tcBorders>
              <w:top w:val="single" w:sz="6" w:space="0" w:color="auto"/>
              <w:left w:val="single" w:sz="6" w:space="0" w:color="auto"/>
              <w:bottom w:val="single" w:sz="6" w:space="0" w:color="auto"/>
              <w:right w:val="single" w:sz="6" w:space="0" w:color="auto"/>
            </w:tcBorders>
            <w:shd w:val="pct15" w:color="auto" w:fill="auto"/>
            <w:vAlign w:val="center"/>
          </w:tcPr>
          <w:p w14:paraId="43180C6F" w14:textId="77777777" w:rsidR="00072C9D" w:rsidRPr="005D5EA4" w:rsidRDefault="00072C9D" w:rsidP="000578D5">
            <w:pPr>
              <w:rPr>
                <w:rFonts w:ascii="Arial Narrow" w:hAnsi="Arial Narrow"/>
                <w:bCs/>
                <w:i/>
                <w:iCs/>
                <w:sz w:val="18"/>
                <w:lang w:val="en-GB"/>
              </w:rPr>
            </w:pPr>
            <w:r w:rsidRPr="005D5EA4">
              <w:rPr>
                <w:rFonts w:ascii="Arial Narrow" w:hAnsi="Arial Narrow"/>
                <w:b/>
              </w:rPr>
              <w:t>CORE:  Blood Pressure</w:t>
            </w:r>
          </w:p>
        </w:tc>
      </w:tr>
      <w:tr w:rsidR="00072C9D" w:rsidRPr="005D5EA4" w14:paraId="191F7A64" w14:textId="77777777" w:rsidTr="000578D5">
        <w:trPr>
          <w:gridAfter w:val="1"/>
          <w:wAfter w:w="29" w:type="dxa"/>
          <w:trHeight w:val="302"/>
          <w:jc w:val="center"/>
        </w:trPr>
        <w:tc>
          <w:tcPr>
            <w:tcW w:w="4260" w:type="dxa"/>
            <w:tcBorders>
              <w:top w:val="single" w:sz="4" w:space="0" w:color="auto"/>
              <w:left w:val="single" w:sz="6" w:space="0" w:color="auto"/>
              <w:bottom w:val="single" w:sz="4" w:space="0" w:color="auto"/>
              <w:right w:val="single" w:sz="4" w:space="0" w:color="auto"/>
            </w:tcBorders>
            <w:shd w:val="clear" w:color="auto" w:fill="auto"/>
            <w:vAlign w:val="center"/>
          </w:tcPr>
          <w:p w14:paraId="38954D6E" w14:textId="77777777" w:rsidR="00072C9D" w:rsidRPr="005D5EA4" w:rsidRDefault="00072C9D" w:rsidP="000578D5">
            <w:pPr>
              <w:spacing w:before="40" w:after="40"/>
              <w:rPr>
                <w:rFonts w:ascii="Arial Narrow" w:hAnsi="Arial Narrow"/>
                <w:sz w:val="18"/>
              </w:rPr>
            </w:pPr>
            <w:r w:rsidRPr="005D5EA4">
              <w:rPr>
                <w:rFonts w:ascii="Arial Narrow" w:hAnsi="Arial Narrow"/>
                <w:b/>
                <w:sz w:val="22"/>
              </w:rPr>
              <w:lastRenderedPageBreak/>
              <w:t>Question</w:t>
            </w:r>
          </w:p>
        </w:tc>
        <w:tc>
          <w:tcPr>
            <w:tcW w:w="5281" w:type="dxa"/>
            <w:gridSpan w:val="3"/>
            <w:tcBorders>
              <w:top w:val="single" w:sz="4" w:space="0" w:color="auto"/>
              <w:left w:val="nil"/>
              <w:bottom w:val="single" w:sz="6" w:space="0" w:color="auto"/>
              <w:right w:val="single" w:sz="6" w:space="0" w:color="auto"/>
            </w:tcBorders>
            <w:shd w:val="clear" w:color="auto" w:fill="auto"/>
            <w:vAlign w:val="center"/>
          </w:tcPr>
          <w:p w14:paraId="52C84582" w14:textId="77777777" w:rsidR="00072C9D" w:rsidRPr="005D5EA4" w:rsidRDefault="00072C9D" w:rsidP="000578D5">
            <w:pPr>
              <w:spacing w:before="40" w:after="40"/>
              <w:jc w:val="center"/>
              <w:rPr>
                <w:rFonts w:ascii="Arial Narrow" w:hAnsi="Arial Narrow"/>
                <w:sz w:val="22"/>
              </w:rPr>
            </w:pPr>
            <w:r w:rsidRPr="005D5EA4">
              <w:rPr>
                <w:rFonts w:ascii="Arial Narrow" w:hAnsi="Arial Narrow"/>
                <w:b/>
                <w:sz w:val="22"/>
              </w:rPr>
              <w:t>Response</w:t>
            </w:r>
          </w:p>
        </w:tc>
        <w:tc>
          <w:tcPr>
            <w:tcW w:w="1232" w:type="dxa"/>
            <w:tcBorders>
              <w:top w:val="single" w:sz="6" w:space="0" w:color="auto"/>
              <w:left w:val="single" w:sz="6" w:space="0" w:color="auto"/>
              <w:bottom w:val="single" w:sz="4" w:space="0" w:color="auto"/>
              <w:right w:val="single" w:sz="6" w:space="0" w:color="auto"/>
            </w:tcBorders>
            <w:shd w:val="clear" w:color="auto" w:fill="auto"/>
            <w:vAlign w:val="center"/>
          </w:tcPr>
          <w:p w14:paraId="681F702E" w14:textId="77777777" w:rsidR="00072C9D" w:rsidRPr="005D5EA4" w:rsidRDefault="00072C9D" w:rsidP="000578D5">
            <w:pPr>
              <w:spacing w:before="40" w:after="40"/>
              <w:jc w:val="center"/>
              <w:rPr>
                <w:rFonts w:ascii="Arial Narrow" w:hAnsi="Arial Narrow"/>
                <w:b/>
                <w:sz w:val="22"/>
              </w:rPr>
            </w:pPr>
            <w:r w:rsidRPr="005D5EA4">
              <w:rPr>
                <w:rFonts w:ascii="Arial Narrow" w:hAnsi="Arial Narrow"/>
                <w:b/>
                <w:sz w:val="22"/>
              </w:rPr>
              <w:t>Code</w:t>
            </w:r>
          </w:p>
        </w:tc>
      </w:tr>
      <w:tr w:rsidR="00072C9D" w:rsidRPr="005D5EA4" w14:paraId="549824C2" w14:textId="77777777" w:rsidTr="000578D5">
        <w:trPr>
          <w:gridAfter w:val="1"/>
          <w:wAfter w:w="29" w:type="dxa"/>
          <w:trHeight w:hRule="exact" w:val="500"/>
          <w:jc w:val="center"/>
        </w:trPr>
        <w:tc>
          <w:tcPr>
            <w:tcW w:w="4260" w:type="dxa"/>
            <w:tcBorders>
              <w:top w:val="single" w:sz="6" w:space="0" w:color="auto"/>
              <w:left w:val="single" w:sz="6" w:space="0" w:color="auto"/>
              <w:bottom w:val="single" w:sz="6" w:space="0" w:color="auto"/>
              <w:right w:val="single" w:sz="4" w:space="0" w:color="auto"/>
            </w:tcBorders>
            <w:shd w:val="clear" w:color="auto" w:fill="auto"/>
            <w:vAlign w:val="center"/>
          </w:tcPr>
          <w:p w14:paraId="67A71475" w14:textId="77777777" w:rsidR="00072C9D" w:rsidRPr="005D5EA4" w:rsidRDefault="00072C9D" w:rsidP="000578D5">
            <w:pPr>
              <w:pStyle w:val="TableTextBasic"/>
              <w:spacing w:before="20"/>
              <w:rPr>
                <w:rFonts w:ascii="Arial Narrow" w:hAnsi="Arial Narrow"/>
                <w:i/>
                <w:iCs/>
                <w:color w:val="FF6600"/>
              </w:rPr>
            </w:pPr>
            <w:r w:rsidRPr="005D5EA4">
              <w:rPr>
                <w:rFonts w:ascii="Arial Narrow" w:hAnsi="Arial Narrow"/>
              </w:rPr>
              <w:t>Interviewer ID</w:t>
            </w:r>
          </w:p>
        </w:tc>
        <w:tc>
          <w:tcPr>
            <w:tcW w:w="2908" w:type="dxa"/>
            <w:gridSpan w:val="2"/>
            <w:tcBorders>
              <w:top w:val="single" w:sz="6" w:space="0" w:color="auto"/>
              <w:left w:val="nil"/>
              <w:bottom w:val="single" w:sz="6" w:space="0" w:color="auto"/>
            </w:tcBorders>
            <w:shd w:val="clear" w:color="auto" w:fill="auto"/>
          </w:tcPr>
          <w:p w14:paraId="0FC8CD4F" w14:textId="77777777" w:rsidR="00072C9D" w:rsidRPr="005D5EA4" w:rsidRDefault="00072C9D" w:rsidP="000578D5">
            <w:pPr>
              <w:spacing w:before="20"/>
              <w:jc w:val="right"/>
              <w:rPr>
                <w:rFonts w:ascii="Arial Narrow" w:hAnsi="Arial Narrow"/>
                <w:sz w:val="18"/>
              </w:rPr>
            </w:pPr>
          </w:p>
        </w:tc>
        <w:tc>
          <w:tcPr>
            <w:tcW w:w="2373" w:type="dxa"/>
            <w:tcBorders>
              <w:top w:val="single" w:sz="6" w:space="0" w:color="auto"/>
              <w:bottom w:val="single" w:sz="6" w:space="0" w:color="auto"/>
              <w:right w:val="single" w:sz="4" w:space="0" w:color="auto"/>
            </w:tcBorders>
            <w:shd w:val="clear" w:color="auto" w:fill="auto"/>
            <w:vAlign w:val="bottom"/>
          </w:tcPr>
          <w:p w14:paraId="25790C65" w14:textId="77777777" w:rsidR="00072C9D" w:rsidRPr="005D5EA4" w:rsidRDefault="00072C9D" w:rsidP="000578D5">
            <w:pPr>
              <w:spacing w:before="20"/>
              <w:rPr>
                <w:rFonts w:ascii="Arial Narrow" w:hAnsi="Arial Narrow"/>
                <w:sz w:val="18"/>
              </w:rPr>
            </w:pPr>
            <w:r w:rsidRPr="005D5EA4">
              <w:rPr>
                <w:rFonts w:ascii="Arial Narrow" w:hAnsi="Arial Narrow"/>
                <w:sz w:val="20"/>
                <w:szCs w:val="20"/>
              </w:rPr>
              <w:t>└─┴─┴─┘</w:t>
            </w:r>
          </w:p>
        </w:tc>
        <w:tc>
          <w:tcPr>
            <w:tcW w:w="1232" w:type="dxa"/>
            <w:tcBorders>
              <w:top w:val="single" w:sz="6" w:space="0" w:color="auto"/>
              <w:left w:val="nil"/>
              <w:bottom w:val="single" w:sz="6" w:space="0" w:color="auto"/>
              <w:right w:val="single" w:sz="6" w:space="0" w:color="auto"/>
            </w:tcBorders>
            <w:shd w:val="clear" w:color="auto" w:fill="auto"/>
            <w:vAlign w:val="center"/>
          </w:tcPr>
          <w:p w14:paraId="2FDD371D" w14:textId="77777777" w:rsidR="00072C9D" w:rsidRPr="005D5EA4" w:rsidRDefault="00072C9D" w:rsidP="000578D5">
            <w:pPr>
              <w:spacing w:before="20"/>
              <w:jc w:val="center"/>
              <w:rPr>
                <w:rFonts w:ascii="Arial Narrow" w:hAnsi="Arial Narrow"/>
                <w:bCs/>
                <w:sz w:val="22"/>
              </w:rPr>
            </w:pPr>
            <w:r w:rsidRPr="005D5EA4">
              <w:rPr>
                <w:rFonts w:ascii="Arial Narrow" w:hAnsi="Arial Narrow"/>
                <w:bCs/>
                <w:sz w:val="22"/>
              </w:rPr>
              <w:t>M1</w:t>
            </w:r>
          </w:p>
        </w:tc>
      </w:tr>
      <w:tr w:rsidR="00072C9D" w:rsidRPr="005D5EA4" w14:paraId="7D6D3C6B" w14:textId="77777777" w:rsidTr="000578D5">
        <w:trPr>
          <w:gridAfter w:val="1"/>
          <w:wAfter w:w="29" w:type="dxa"/>
          <w:trHeight w:val="353"/>
          <w:jc w:val="center"/>
        </w:trPr>
        <w:tc>
          <w:tcPr>
            <w:tcW w:w="4260" w:type="dxa"/>
            <w:tcBorders>
              <w:top w:val="single" w:sz="6" w:space="0" w:color="auto"/>
              <w:left w:val="single" w:sz="6" w:space="0" w:color="auto"/>
              <w:bottom w:val="single" w:sz="6" w:space="0" w:color="auto"/>
              <w:right w:val="single" w:sz="4" w:space="0" w:color="auto"/>
            </w:tcBorders>
            <w:shd w:val="clear" w:color="auto" w:fill="auto"/>
            <w:vAlign w:val="center"/>
          </w:tcPr>
          <w:p w14:paraId="6BC6FC6B" w14:textId="77777777" w:rsidR="00072C9D" w:rsidRPr="005D5EA4" w:rsidRDefault="00072C9D" w:rsidP="000578D5">
            <w:pPr>
              <w:pStyle w:val="TableTextBasic"/>
              <w:spacing w:before="20"/>
              <w:rPr>
                <w:rFonts w:ascii="Arial Narrow" w:hAnsi="Arial Narrow"/>
                <w:i/>
              </w:rPr>
            </w:pPr>
            <w:r w:rsidRPr="005D5EA4">
              <w:rPr>
                <w:rFonts w:ascii="Arial Narrow" w:hAnsi="Arial Narrow"/>
              </w:rPr>
              <w:t>Device ID for blood pressure</w:t>
            </w:r>
          </w:p>
        </w:tc>
        <w:tc>
          <w:tcPr>
            <w:tcW w:w="2908" w:type="dxa"/>
            <w:gridSpan w:val="2"/>
            <w:tcBorders>
              <w:top w:val="single" w:sz="6" w:space="0" w:color="auto"/>
              <w:left w:val="nil"/>
              <w:bottom w:val="single" w:sz="6" w:space="0" w:color="auto"/>
            </w:tcBorders>
            <w:shd w:val="clear" w:color="auto" w:fill="auto"/>
          </w:tcPr>
          <w:p w14:paraId="4BCE7BD2" w14:textId="77777777" w:rsidR="00072C9D" w:rsidRPr="005D5EA4" w:rsidRDefault="00072C9D" w:rsidP="000578D5">
            <w:pPr>
              <w:spacing w:before="20"/>
              <w:jc w:val="right"/>
              <w:rPr>
                <w:rFonts w:ascii="Arial Narrow" w:hAnsi="Arial Narrow"/>
                <w:sz w:val="18"/>
              </w:rPr>
            </w:pPr>
          </w:p>
        </w:tc>
        <w:tc>
          <w:tcPr>
            <w:tcW w:w="2373" w:type="dxa"/>
            <w:tcBorders>
              <w:top w:val="single" w:sz="6" w:space="0" w:color="auto"/>
              <w:bottom w:val="single" w:sz="6" w:space="0" w:color="auto"/>
              <w:right w:val="single" w:sz="4" w:space="0" w:color="auto"/>
            </w:tcBorders>
            <w:shd w:val="clear" w:color="auto" w:fill="auto"/>
            <w:vAlign w:val="center"/>
          </w:tcPr>
          <w:p w14:paraId="4B71174E" w14:textId="77777777" w:rsidR="00072C9D" w:rsidRPr="005D5EA4" w:rsidRDefault="00072C9D" w:rsidP="000578D5">
            <w:pPr>
              <w:pStyle w:val="TableText0"/>
              <w:spacing w:before="240"/>
              <w:ind w:right="12"/>
              <w:rPr>
                <w:rFonts w:ascii="Arial Narrow" w:hAnsi="Arial Narrow"/>
                <w:sz w:val="20"/>
                <w:szCs w:val="20"/>
                <w:lang w:val="en-GB"/>
              </w:rPr>
            </w:pPr>
            <w:r w:rsidRPr="005D5EA4">
              <w:rPr>
                <w:rFonts w:ascii="Arial Narrow" w:hAnsi="Arial Narrow" w:cs="Times New (W1)"/>
                <w:sz w:val="20"/>
                <w:szCs w:val="20"/>
              </w:rPr>
              <w:t>└─┴─┘</w:t>
            </w:r>
          </w:p>
        </w:tc>
        <w:tc>
          <w:tcPr>
            <w:tcW w:w="1232" w:type="dxa"/>
            <w:tcBorders>
              <w:top w:val="single" w:sz="6" w:space="0" w:color="auto"/>
              <w:left w:val="nil"/>
              <w:bottom w:val="single" w:sz="6" w:space="0" w:color="auto"/>
              <w:right w:val="single" w:sz="6" w:space="0" w:color="auto"/>
            </w:tcBorders>
            <w:shd w:val="clear" w:color="auto" w:fill="auto"/>
            <w:vAlign w:val="center"/>
          </w:tcPr>
          <w:p w14:paraId="4C97FA61" w14:textId="77777777" w:rsidR="00072C9D" w:rsidRPr="005D5EA4" w:rsidRDefault="00072C9D" w:rsidP="000578D5">
            <w:pPr>
              <w:spacing w:before="20"/>
              <w:jc w:val="center"/>
              <w:rPr>
                <w:rFonts w:ascii="Arial Narrow" w:hAnsi="Arial Narrow"/>
                <w:bCs/>
                <w:sz w:val="18"/>
              </w:rPr>
            </w:pPr>
            <w:r w:rsidRPr="005D5EA4">
              <w:rPr>
                <w:rFonts w:ascii="Arial Narrow" w:hAnsi="Arial Narrow"/>
                <w:bCs/>
                <w:sz w:val="22"/>
              </w:rPr>
              <w:t>M2</w:t>
            </w:r>
          </w:p>
        </w:tc>
      </w:tr>
      <w:tr w:rsidR="00072C9D" w:rsidRPr="005D5EA4" w14:paraId="0D2E655B" w14:textId="77777777" w:rsidTr="000578D5">
        <w:trPr>
          <w:gridAfter w:val="1"/>
          <w:wAfter w:w="29" w:type="dxa"/>
          <w:trHeight w:hRule="exact" w:val="280"/>
          <w:jc w:val="center"/>
        </w:trPr>
        <w:tc>
          <w:tcPr>
            <w:tcW w:w="4260" w:type="dxa"/>
            <w:vMerge w:val="restart"/>
            <w:tcBorders>
              <w:top w:val="single" w:sz="6" w:space="0" w:color="auto"/>
              <w:left w:val="single" w:sz="6" w:space="0" w:color="auto"/>
              <w:right w:val="single" w:sz="4" w:space="0" w:color="auto"/>
            </w:tcBorders>
            <w:shd w:val="clear" w:color="auto" w:fill="auto"/>
            <w:vAlign w:val="center"/>
          </w:tcPr>
          <w:p w14:paraId="62B3C543" w14:textId="77777777" w:rsidR="00072C9D" w:rsidRPr="005D5EA4" w:rsidRDefault="00072C9D" w:rsidP="000578D5">
            <w:pPr>
              <w:pStyle w:val="TableTextBasic"/>
              <w:spacing w:before="20"/>
              <w:rPr>
                <w:rFonts w:ascii="Arial Narrow" w:hAnsi="Arial Narrow"/>
                <w:b/>
                <w:i/>
                <w:iCs/>
                <w:color w:val="FF6600"/>
              </w:rPr>
            </w:pPr>
            <w:r w:rsidRPr="005D5EA4">
              <w:rPr>
                <w:rFonts w:ascii="Arial Narrow" w:hAnsi="Arial Narrow"/>
              </w:rPr>
              <w:t>Cuff size used</w:t>
            </w:r>
          </w:p>
        </w:tc>
        <w:tc>
          <w:tcPr>
            <w:tcW w:w="2908" w:type="dxa"/>
            <w:gridSpan w:val="2"/>
            <w:tcBorders>
              <w:top w:val="single" w:sz="6" w:space="0" w:color="auto"/>
              <w:left w:val="nil"/>
            </w:tcBorders>
            <w:shd w:val="clear" w:color="auto" w:fill="auto"/>
            <w:vAlign w:val="center"/>
          </w:tcPr>
          <w:p w14:paraId="25A386DD"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Small</w:t>
            </w:r>
          </w:p>
        </w:tc>
        <w:tc>
          <w:tcPr>
            <w:tcW w:w="2373" w:type="dxa"/>
            <w:tcBorders>
              <w:top w:val="single" w:sz="6" w:space="0" w:color="auto"/>
              <w:right w:val="single" w:sz="4" w:space="0" w:color="auto"/>
            </w:tcBorders>
            <w:shd w:val="clear" w:color="auto" w:fill="auto"/>
            <w:vAlign w:val="center"/>
          </w:tcPr>
          <w:p w14:paraId="0D7998DE" w14:textId="77777777" w:rsidR="00072C9D" w:rsidRPr="005D5EA4" w:rsidRDefault="00072C9D" w:rsidP="000578D5">
            <w:pPr>
              <w:spacing w:before="20"/>
              <w:rPr>
                <w:rFonts w:ascii="Arial Narrow" w:hAnsi="Arial Narrow"/>
                <w:sz w:val="18"/>
              </w:rPr>
            </w:pPr>
            <w:r w:rsidRPr="005D5EA4">
              <w:rPr>
                <w:rFonts w:ascii="Arial Narrow" w:hAnsi="Arial Narrow"/>
                <w:sz w:val="18"/>
              </w:rPr>
              <w:t>1</w:t>
            </w:r>
          </w:p>
        </w:tc>
        <w:tc>
          <w:tcPr>
            <w:tcW w:w="1232" w:type="dxa"/>
            <w:vMerge w:val="restart"/>
            <w:tcBorders>
              <w:top w:val="single" w:sz="6" w:space="0" w:color="auto"/>
              <w:left w:val="nil"/>
              <w:right w:val="single" w:sz="6" w:space="0" w:color="auto"/>
            </w:tcBorders>
            <w:shd w:val="clear" w:color="auto" w:fill="auto"/>
            <w:vAlign w:val="center"/>
          </w:tcPr>
          <w:p w14:paraId="0CEA2231" w14:textId="77777777" w:rsidR="00072C9D" w:rsidRPr="005D5EA4" w:rsidRDefault="00072C9D" w:rsidP="000578D5">
            <w:pPr>
              <w:spacing w:before="20"/>
              <w:jc w:val="center"/>
              <w:rPr>
                <w:rFonts w:ascii="Arial Narrow" w:hAnsi="Arial Narrow"/>
                <w:bCs/>
                <w:sz w:val="18"/>
              </w:rPr>
            </w:pPr>
            <w:r w:rsidRPr="005D5EA4">
              <w:rPr>
                <w:rFonts w:ascii="Arial Narrow" w:hAnsi="Arial Narrow"/>
                <w:bCs/>
                <w:sz w:val="22"/>
              </w:rPr>
              <w:t>M3</w:t>
            </w:r>
          </w:p>
        </w:tc>
      </w:tr>
      <w:tr w:rsidR="00072C9D" w:rsidRPr="005D5EA4" w14:paraId="49581EA4" w14:textId="77777777" w:rsidTr="000578D5">
        <w:trPr>
          <w:gridAfter w:val="1"/>
          <w:wAfter w:w="29" w:type="dxa"/>
          <w:trHeight w:hRule="exact" w:val="280"/>
          <w:jc w:val="center"/>
        </w:trPr>
        <w:tc>
          <w:tcPr>
            <w:tcW w:w="4260" w:type="dxa"/>
            <w:vMerge/>
            <w:tcBorders>
              <w:left w:val="single" w:sz="6" w:space="0" w:color="auto"/>
              <w:right w:val="single" w:sz="4" w:space="0" w:color="auto"/>
            </w:tcBorders>
            <w:shd w:val="clear" w:color="auto" w:fill="auto"/>
            <w:vAlign w:val="center"/>
          </w:tcPr>
          <w:p w14:paraId="47F30656" w14:textId="77777777" w:rsidR="00072C9D" w:rsidRPr="005D5EA4" w:rsidRDefault="00072C9D" w:rsidP="000578D5">
            <w:pPr>
              <w:pStyle w:val="TableText0"/>
              <w:spacing w:before="20"/>
              <w:rPr>
                <w:rFonts w:ascii="Arial Narrow" w:hAnsi="Arial Narrow"/>
                <w:lang w:val="en-GB"/>
              </w:rPr>
            </w:pPr>
          </w:p>
        </w:tc>
        <w:tc>
          <w:tcPr>
            <w:tcW w:w="2908" w:type="dxa"/>
            <w:gridSpan w:val="2"/>
            <w:tcBorders>
              <w:left w:val="nil"/>
            </w:tcBorders>
            <w:shd w:val="clear" w:color="auto" w:fill="auto"/>
            <w:vAlign w:val="center"/>
          </w:tcPr>
          <w:p w14:paraId="5146E683"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Medium</w:t>
            </w:r>
          </w:p>
        </w:tc>
        <w:tc>
          <w:tcPr>
            <w:tcW w:w="2373" w:type="dxa"/>
            <w:tcBorders>
              <w:right w:val="single" w:sz="4" w:space="0" w:color="auto"/>
            </w:tcBorders>
            <w:shd w:val="clear" w:color="auto" w:fill="auto"/>
            <w:vAlign w:val="center"/>
          </w:tcPr>
          <w:p w14:paraId="2805FE31" w14:textId="77777777" w:rsidR="00072C9D" w:rsidRPr="005D5EA4" w:rsidRDefault="00072C9D" w:rsidP="000578D5">
            <w:pPr>
              <w:spacing w:before="20"/>
              <w:rPr>
                <w:rFonts w:ascii="Arial Narrow" w:hAnsi="Arial Narrow"/>
                <w:sz w:val="18"/>
              </w:rPr>
            </w:pPr>
            <w:r w:rsidRPr="005D5EA4">
              <w:rPr>
                <w:rFonts w:ascii="Arial Narrow" w:hAnsi="Arial Narrow"/>
                <w:sz w:val="18"/>
              </w:rPr>
              <w:t>2</w:t>
            </w:r>
          </w:p>
        </w:tc>
        <w:tc>
          <w:tcPr>
            <w:tcW w:w="1232" w:type="dxa"/>
            <w:vMerge/>
            <w:tcBorders>
              <w:left w:val="nil"/>
              <w:right w:val="single" w:sz="6" w:space="0" w:color="auto"/>
            </w:tcBorders>
            <w:shd w:val="clear" w:color="auto" w:fill="auto"/>
            <w:vAlign w:val="center"/>
          </w:tcPr>
          <w:p w14:paraId="08F56609" w14:textId="77777777" w:rsidR="00072C9D" w:rsidRPr="005D5EA4" w:rsidRDefault="00072C9D" w:rsidP="000578D5">
            <w:pPr>
              <w:rPr>
                <w:rFonts w:ascii="Arial Narrow" w:hAnsi="Arial Narrow"/>
                <w:bCs/>
                <w:i/>
                <w:iCs/>
                <w:sz w:val="18"/>
                <w:lang w:val="en-GB"/>
              </w:rPr>
            </w:pPr>
          </w:p>
        </w:tc>
      </w:tr>
      <w:tr w:rsidR="00072C9D" w:rsidRPr="005D5EA4" w14:paraId="592892F6" w14:textId="77777777" w:rsidTr="000578D5">
        <w:trPr>
          <w:gridAfter w:val="1"/>
          <w:wAfter w:w="29" w:type="dxa"/>
          <w:trHeight w:hRule="exact" w:val="280"/>
          <w:jc w:val="center"/>
        </w:trPr>
        <w:tc>
          <w:tcPr>
            <w:tcW w:w="4260" w:type="dxa"/>
            <w:vMerge/>
            <w:tcBorders>
              <w:left w:val="single" w:sz="6" w:space="0" w:color="auto"/>
              <w:bottom w:val="single" w:sz="6" w:space="0" w:color="auto"/>
              <w:right w:val="single" w:sz="4" w:space="0" w:color="auto"/>
            </w:tcBorders>
            <w:shd w:val="clear" w:color="auto" w:fill="auto"/>
            <w:vAlign w:val="center"/>
          </w:tcPr>
          <w:p w14:paraId="549C5C55" w14:textId="77777777" w:rsidR="00072C9D" w:rsidRPr="005D5EA4" w:rsidRDefault="00072C9D" w:rsidP="000578D5">
            <w:pPr>
              <w:pStyle w:val="TableText0"/>
              <w:spacing w:before="20"/>
              <w:rPr>
                <w:rFonts w:ascii="Arial Narrow" w:hAnsi="Arial Narrow"/>
                <w:lang w:val="en-GB"/>
              </w:rPr>
            </w:pPr>
          </w:p>
        </w:tc>
        <w:tc>
          <w:tcPr>
            <w:tcW w:w="2908" w:type="dxa"/>
            <w:gridSpan w:val="2"/>
            <w:tcBorders>
              <w:left w:val="nil"/>
              <w:bottom w:val="single" w:sz="6" w:space="0" w:color="auto"/>
            </w:tcBorders>
            <w:shd w:val="clear" w:color="auto" w:fill="auto"/>
            <w:vAlign w:val="center"/>
          </w:tcPr>
          <w:p w14:paraId="0D8F1228"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Large</w:t>
            </w:r>
          </w:p>
        </w:tc>
        <w:tc>
          <w:tcPr>
            <w:tcW w:w="2373" w:type="dxa"/>
            <w:tcBorders>
              <w:bottom w:val="single" w:sz="6" w:space="0" w:color="auto"/>
              <w:right w:val="single" w:sz="4" w:space="0" w:color="auto"/>
            </w:tcBorders>
            <w:shd w:val="clear" w:color="auto" w:fill="auto"/>
            <w:vAlign w:val="center"/>
          </w:tcPr>
          <w:p w14:paraId="44B843E0" w14:textId="77777777" w:rsidR="00072C9D" w:rsidRPr="005D5EA4" w:rsidRDefault="00072C9D" w:rsidP="000578D5">
            <w:pPr>
              <w:spacing w:before="20"/>
              <w:rPr>
                <w:rFonts w:ascii="Arial Narrow" w:hAnsi="Arial Narrow"/>
                <w:sz w:val="18"/>
              </w:rPr>
            </w:pPr>
            <w:r w:rsidRPr="005D5EA4">
              <w:rPr>
                <w:rFonts w:ascii="Arial Narrow" w:hAnsi="Arial Narrow"/>
                <w:sz w:val="18"/>
              </w:rPr>
              <w:t>3</w:t>
            </w:r>
          </w:p>
        </w:tc>
        <w:tc>
          <w:tcPr>
            <w:tcW w:w="1232" w:type="dxa"/>
            <w:vMerge/>
            <w:tcBorders>
              <w:left w:val="nil"/>
              <w:bottom w:val="single" w:sz="6" w:space="0" w:color="auto"/>
              <w:right w:val="single" w:sz="6" w:space="0" w:color="auto"/>
            </w:tcBorders>
            <w:shd w:val="clear" w:color="auto" w:fill="auto"/>
            <w:vAlign w:val="center"/>
          </w:tcPr>
          <w:p w14:paraId="6C10BCD1" w14:textId="77777777" w:rsidR="00072C9D" w:rsidRPr="005D5EA4" w:rsidRDefault="00072C9D" w:rsidP="000578D5">
            <w:pPr>
              <w:rPr>
                <w:rFonts w:ascii="Arial Narrow" w:hAnsi="Arial Narrow"/>
                <w:bCs/>
                <w:i/>
                <w:iCs/>
                <w:sz w:val="18"/>
                <w:lang w:val="en-GB"/>
              </w:rPr>
            </w:pPr>
          </w:p>
        </w:tc>
      </w:tr>
      <w:tr w:rsidR="00072C9D" w:rsidRPr="005D5EA4" w14:paraId="0141533D" w14:textId="77777777" w:rsidTr="000578D5">
        <w:trPr>
          <w:gridAfter w:val="1"/>
          <w:wAfter w:w="29" w:type="dxa"/>
          <w:trHeight w:val="435"/>
          <w:jc w:val="center"/>
        </w:trPr>
        <w:tc>
          <w:tcPr>
            <w:tcW w:w="4260" w:type="dxa"/>
            <w:vMerge w:val="restart"/>
            <w:tcBorders>
              <w:top w:val="single" w:sz="6" w:space="0" w:color="auto"/>
              <w:left w:val="single" w:sz="6" w:space="0" w:color="auto"/>
              <w:right w:val="single" w:sz="4" w:space="0" w:color="auto"/>
            </w:tcBorders>
            <w:shd w:val="clear" w:color="auto" w:fill="auto"/>
            <w:vAlign w:val="center"/>
          </w:tcPr>
          <w:p w14:paraId="049ADD15" w14:textId="77777777" w:rsidR="00072C9D" w:rsidRPr="005D5EA4" w:rsidRDefault="00072C9D" w:rsidP="000578D5">
            <w:pPr>
              <w:pStyle w:val="TableText0"/>
              <w:tabs>
                <w:tab w:val="right" w:pos="3436"/>
              </w:tabs>
              <w:spacing w:before="20"/>
              <w:rPr>
                <w:rFonts w:ascii="Arial Narrow" w:hAnsi="Arial Narrow"/>
                <w:color w:val="FF6600"/>
                <w:lang w:val="en-GB"/>
              </w:rPr>
            </w:pPr>
            <w:r w:rsidRPr="005D5EA4">
              <w:rPr>
                <w:rFonts w:ascii="Arial Narrow" w:hAnsi="Arial Narrow"/>
                <w:lang w:val="en-GB"/>
              </w:rPr>
              <w:t>Reading 1</w:t>
            </w:r>
          </w:p>
        </w:tc>
        <w:tc>
          <w:tcPr>
            <w:tcW w:w="2908" w:type="dxa"/>
            <w:gridSpan w:val="2"/>
            <w:tcBorders>
              <w:top w:val="single" w:sz="6" w:space="0" w:color="auto"/>
              <w:left w:val="nil"/>
              <w:bottom w:val="single" w:sz="6" w:space="0" w:color="auto"/>
            </w:tcBorders>
            <w:shd w:val="clear" w:color="auto" w:fill="auto"/>
            <w:vAlign w:val="center"/>
          </w:tcPr>
          <w:p w14:paraId="44202FD1" w14:textId="77777777" w:rsidR="00072C9D" w:rsidRPr="005D5EA4" w:rsidRDefault="00072C9D" w:rsidP="000578D5">
            <w:pPr>
              <w:spacing w:before="20"/>
              <w:jc w:val="right"/>
              <w:rPr>
                <w:rFonts w:ascii="Arial Narrow" w:hAnsi="Arial Narrow"/>
                <w:sz w:val="20"/>
                <w:szCs w:val="20"/>
              </w:rPr>
            </w:pPr>
            <w:r w:rsidRPr="005D5EA4">
              <w:rPr>
                <w:rFonts w:ascii="Arial Narrow" w:hAnsi="Arial Narrow"/>
                <w:sz w:val="18"/>
                <w:szCs w:val="18"/>
              </w:rPr>
              <w:t xml:space="preserve">                   Systolic ( mmHg)</w:t>
            </w:r>
          </w:p>
        </w:tc>
        <w:tc>
          <w:tcPr>
            <w:tcW w:w="2373" w:type="dxa"/>
            <w:tcBorders>
              <w:top w:val="single" w:sz="6" w:space="0" w:color="auto"/>
              <w:bottom w:val="single" w:sz="4" w:space="0" w:color="auto"/>
              <w:right w:val="single" w:sz="4" w:space="0" w:color="auto"/>
            </w:tcBorders>
            <w:shd w:val="clear" w:color="auto" w:fill="auto"/>
            <w:vAlign w:val="bottom"/>
          </w:tcPr>
          <w:p w14:paraId="21D73FD1" w14:textId="77777777" w:rsidR="00072C9D" w:rsidRPr="005D5EA4" w:rsidRDefault="00072C9D" w:rsidP="000578D5">
            <w:pPr>
              <w:tabs>
                <w:tab w:val="left" w:pos="487"/>
                <w:tab w:val="left" w:pos="844"/>
              </w:tabs>
              <w:spacing w:before="20"/>
              <w:rPr>
                <w:rFonts w:ascii="Arial Narrow" w:hAnsi="Arial Narrow"/>
                <w:sz w:val="20"/>
                <w:szCs w:val="20"/>
              </w:rPr>
            </w:pPr>
            <w:r w:rsidRPr="005D5EA4">
              <w:rPr>
                <w:rFonts w:ascii="Arial Narrow" w:hAnsi="Arial Narrow"/>
                <w:sz w:val="20"/>
                <w:szCs w:val="20"/>
              </w:rPr>
              <w:t>└─┴─┴─┘</w:t>
            </w:r>
          </w:p>
        </w:tc>
        <w:tc>
          <w:tcPr>
            <w:tcW w:w="1232" w:type="dxa"/>
            <w:tcBorders>
              <w:top w:val="single" w:sz="6" w:space="0" w:color="auto"/>
              <w:left w:val="nil"/>
              <w:bottom w:val="single" w:sz="6" w:space="0" w:color="auto"/>
              <w:right w:val="single" w:sz="6" w:space="0" w:color="auto"/>
            </w:tcBorders>
            <w:shd w:val="clear" w:color="auto" w:fill="auto"/>
            <w:vAlign w:val="center"/>
          </w:tcPr>
          <w:p w14:paraId="59B7F510" w14:textId="77777777" w:rsidR="00072C9D" w:rsidRPr="005D5EA4" w:rsidRDefault="00072C9D" w:rsidP="000578D5">
            <w:pPr>
              <w:spacing w:before="20"/>
              <w:jc w:val="center"/>
              <w:rPr>
                <w:rFonts w:ascii="Arial Narrow" w:hAnsi="Arial Narrow"/>
                <w:bCs/>
                <w:sz w:val="18"/>
              </w:rPr>
            </w:pPr>
            <w:r w:rsidRPr="005D5EA4">
              <w:rPr>
                <w:rFonts w:ascii="Arial Narrow" w:hAnsi="Arial Narrow"/>
                <w:bCs/>
                <w:sz w:val="22"/>
                <w:szCs w:val="22"/>
              </w:rPr>
              <w:t>M4a</w:t>
            </w:r>
          </w:p>
        </w:tc>
      </w:tr>
      <w:tr w:rsidR="00072C9D" w:rsidRPr="005D5EA4" w14:paraId="55E78DAE" w14:textId="77777777" w:rsidTr="000578D5">
        <w:trPr>
          <w:gridAfter w:val="1"/>
          <w:wAfter w:w="29" w:type="dxa"/>
          <w:trHeight w:val="434"/>
          <w:jc w:val="center"/>
        </w:trPr>
        <w:tc>
          <w:tcPr>
            <w:tcW w:w="4260" w:type="dxa"/>
            <w:vMerge/>
            <w:tcBorders>
              <w:left w:val="single" w:sz="6" w:space="0" w:color="auto"/>
              <w:bottom w:val="single" w:sz="6" w:space="0" w:color="auto"/>
              <w:right w:val="single" w:sz="4" w:space="0" w:color="auto"/>
            </w:tcBorders>
            <w:shd w:val="clear" w:color="auto" w:fill="auto"/>
            <w:vAlign w:val="center"/>
          </w:tcPr>
          <w:p w14:paraId="4222F844" w14:textId="77777777" w:rsidR="00072C9D" w:rsidRPr="005D5EA4" w:rsidRDefault="00072C9D" w:rsidP="000578D5">
            <w:pPr>
              <w:pStyle w:val="TableText0"/>
              <w:tabs>
                <w:tab w:val="right" w:pos="3436"/>
              </w:tabs>
              <w:spacing w:before="20"/>
              <w:rPr>
                <w:rFonts w:ascii="Arial Narrow" w:hAnsi="Arial Narrow"/>
                <w:lang w:val="en-GB"/>
              </w:rPr>
            </w:pPr>
          </w:p>
        </w:tc>
        <w:tc>
          <w:tcPr>
            <w:tcW w:w="2908" w:type="dxa"/>
            <w:gridSpan w:val="2"/>
            <w:tcBorders>
              <w:top w:val="single" w:sz="6" w:space="0" w:color="auto"/>
              <w:left w:val="nil"/>
              <w:bottom w:val="single" w:sz="4" w:space="0" w:color="auto"/>
            </w:tcBorders>
            <w:shd w:val="clear" w:color="auto" w:fill="auto"/>
            <w:vAlign w:val="center"/>
          </w:tcPr>
          <w:p w14:paraId="529B2FE1"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Diastolic (mmHg)</w:t>
            </w:r>
          </w:p>
        </w:tc>
        <w:tc>
          <w:tcPr>
            <w:tcW w:w="2373" w:type="dxa"/>
            <w:tcBorders>
              <w:top w:val="single" w:sz="4" w:space="0" w:color="auto"/>
              <w:bottom w:val="single" w:sz="4" w:space="0" w:color="auto"/>
              <w:right w:val="single" w:sz="4" w:space="0" w:color="auto"/>
            </w:tcBorders>
            <w:shd w:val="clear" w:color="auto" w:fill="auto"/>
            <w:vAlign w:val="bottom"/>
          </w:tcPr>
          <w:p w14:paraId="2688B49D" w14:textId="77777777" w:rsidR="00072C9D" w:rsidRPr="005D5EA4" w:rsidRDefault="00072C9D" w:rsidP="000578D5">
            <w:pPr>
              <w:spacing w:before="20"/>
              <w:rPr>
                <w:rFonts w:ascii="Arial Narrow" w:hAnsi="Arial Narrow"/>
                <w:sz w:val="18"/>
              </w:rPr>
            </w:pPr>
            <w:r w:rsidRPr="005D5EA4">
              <w:rPr>
                <w:rFonts w:ascii="Arial Narrow" w:hAnsi="Arial Narrow"/>
                <w:sz w:val="20"/>
                <w:szCs w:val="20"/>
              </w:rPr>
              <w:t>└─┴─┴─┘</w:t>
            </w:r>
          </w:p>
        </w:tc>
        <w:tc>
          <w:tcPr>
            <w:tcW w:w="1232" w:type="dxa"/>
            <w:tcBorders>
              <w:top w:val="single" w:sz="6" w:space="0" w:color="auto"/>
              <w:left w:val="nil"/>
              <w:bottom w:val="single" w:sz="6" w:space="0" w:color="auto"/>
              <w:right w:val="single" w:sz="6" w:space="0" w:color="auto"/>
            </w:tcBorders>
            <w:shd w:val="clear" w:color="auto" w:fill="auto"/>
            <w:vAlign w:val="center"/>
          </w:tcPr>
          <w:p w14:paraId="6585B7C2" w14:textId="77777777" w:rsidR="00072C9D" w:rsidRPr="005D5EA4" w:rsidRDefault="00072C9D" w:rsidP="000578D5">
            <w:pPr>
              <w:spacing w:before="20"/>
              <w:jc w:val="center"/>
              <w:rPr>
                <w:rFonts w:ascii="Arial Narrow" w:hAnsi="Arial Narrow"/>
                <w:bCs/>
                <w:sz w:val="18"/>
              </w:rPr>
            </w:pPr>
            <w:r w:rsidRPr="005D5EA4">
              <w:rPr>
                <w:rFonts w:ascii="Arial Narrow" w:hAnsi="Arial Narrow"/>
                <w:bCs/>
                <w:sz w:val="22"/>
                <w:szCs w:val="22"/>
              </w:rPr>
              <w:t>M4b</w:t>
            </w:r>
          </w:p>
        </w:tc>
      </w:tr>
      <w:tr w:rsidR="00072C9D" w:rsidRPr="005D5EA4" w14:paraId="6B09E717" w14:textId="77777777" w:rsidTr="000578D5">
        <w:trPr>
          <w:gridAfter w:val="1"/>
          <w:wAfter w:w="29" w:type="dxa"/>
          <w:trHeight w:val="435"/>
          <w:jc w:val="center"/>
        </w:trPr>
        <w:tc>
          <w:tcPr>
            <w:tcW w:w="4260" w:type="dxa"/>
            <w:vMerge w:val="restart"/>
            <w:tcBorders>
              <w:top w:val="single" w:sz="6" w:space="0" w:color="auto"/>
              <w:left w:val="single" w:sz="6" w:space="0" w:color="auto"/>
              <w:right w:val="single" w:sz="4" w:space="0" w:color="auto"/>
            </w:tcBorders>
            <w:shd w:val="clear" w:color="auto" w:fill="auto"/>
            <w:vAlign w:val="center"/>
          </w:tcPr>
          <w:p w14:paraId="2F331DE2" w14:textId="77777777" w:rsidR="00072C9D" w:rsidRPr="005D5EA4" w:rsidRDefault="00072C9D" w:rsidP="000578D5">
            <w:pPr>
              <w:pStyle w:val="TableText0"/>
              <w:spacing w:before="20"/>
              <w:ind w:right="360"/>
              <w:rPr>
                <w:rFonts w:ascii="Arial Narrow" w:hAnsi="Arial Narrow"/>
                <w:lang w:val="en-GB"/>
              </w:rPr>
            </w:pPr>
            <w:r w:rsidRPr="005D5EA4">
              <w:rPr>
                <w:rFonts w:ascii="Arial Narrow" w:hAnsi="Arial Narrow"/>
                <w:lang w:val="en-GB"/>
              </w:rPr>
              <w:t>Reading 2</w:t>
            </w:r>
          </w:p>
        </w:tc>
        <w:tc>
          <w:tcPr>
            <w:tcW w:w="2908" w:type="dxa"/>
            <w:gridSpan w:val="2"/>
            <w:tcBorders>
              <w:top w:val="single" w:sz="4" w:space="0" w:color="auto"/>
              <w:left w:val="nil"/>
              <w:bottom w:val="single" w:sz="6" w:space="0" w:color="auto"/>
            </w:tcBorders>
            <w:shd w:val="clear" w:color="auto" w:fill="auto"/>
            <w:vAlign w:val="center"/>
          </w:tcPr>
          <w:p w14:paraId="570E407D" w14:textId="77777777" w:rsidR="00072C9D" w:rsidRPr="005D5EA4" w:rsidRDefault="00072C9D" w:rsidP="000578D5">
            <w:pPr>
              <w:pStyle w:val="TableText0"/>
              <w:tabs>
                <w:tab w:val="left" w:pos="2835"/>
                <w:tab w:val="left" w:pos="3940"/>
                <w:tab w:val="left" w:pos="5355"/>
                <w:tab w:val="left" w:pos="6782"/>
              </w:tabs>
              <w:spacing w:before="20"/>
              <w:jc w:val="right"/>
              <w:rPr>
                <w:rFonts w:ascii="Arial Narrow" w:hAnsi="Arial Narrow"/>
                <w:lang w:val="en-GB"/>
              </w:rPr>
            </w:pPr>
            <w:r w:rsidRPr="005D5EA4">
              <w:rPr>
                <w:rFonts w:ascii="Arial Narrow" w:hAnsi="Arial Narrow"/>
                <w:lang w:val="en-GB"/>
              </w:rPr>
              <w:t>Systolic (</w:t>
            </w:r>
            <w:r w:rsidRPr="005D5EA4">
              <w:rPr>
                <w:rFonts w:ascii="Arial Narrow" w:hAnsi="Arial Narrow"/>
              </w:rPr>
              <w:t xml:space="preserve"> mmHg)</w:t>
            </w:r>
            <w:r w:rsidRPr="005D5EA4">
              <w:rPr>
                <w:rFonts w:ascii="Arial Narrow" w:hAnsi="Arial Narrow"/>
                <w:lang w:val="en-GB"/>
              </w:rPr>
              <w:t xml:space="preserve"> </w:t>
            </w:r>
          </w:p>
        </w:tc>
        <w:tc>
          <w:tcPr>
            <w:tcW w:w="2373" w:type="dxa"/>
            <w:tcBorders>
              <w:top w:val="single" w:sz="4" w:space="0" w:color="auto"/>
              <w:bottom w:val="single" w:sz="6" w:space="0" w:color="auto"/>
              <w:right w:val="single" w:sz="4" w:space="0" w:color="auto"/>
            </w:tcBorders>
            <w:shd w:val="clear" w:color="auto" w:fill="auto"/>
            <w:vAlign w:val="bottom"/>
          </w:tcPr>
          <w:p w14:paraId="58CCEFFF" w14:textId="77777777" w:rsidR="00072C9D" w:rsidRPr="005D5EA4" w:rsidRDefault="00072C9D" w:rsidP="000578D5">
            <w:pPr>
              <w:spacing w:before="20"/>
              <w:rPr>
                <w:rFonts w:ascii="Arial Narrow" w:hAnsi="Arial Narrow"/>
                <w:sz w:val="18"/>
              </w:rPr>
            </w:pPr>
            <w:r w:rsidRPr="005D5EA4">
              <w:rPr>
                <w:rFonts w:ascii="Arial Narrow" w:hAnsi="Arial Narrow"/>
                <w:sz w:val="20"/>
                <w:szCs w:val="20"/>
              </w:rPr>
              <w:t>└─┴─┴─┘</w:t>
            </w:r>
            <w:r w:rsidRPr="005D5EA4">
              <w:rPr>
                <w:rFonts w:ascii="Arial Narrow" w:hAnsi="Arial Narrow"/>
                <w:i/>
                <w:iCs/>
                <w:sz w:val="18"/>
              </w:rPr>
              <w:t xml:space="preserve"> </w:t>
            </w:r>
          </w:p>
        </w:tc>
        <w:tc>
          <w:tcPr>
            <w:tcW w:w="1232" w:type="dxa"/>
            <w:tcBorders>
              <w:top w:val="single" w:sz="6" w:space="0" w:color="auto"/>
              <w:left w:val="nil"/>
              <w:bottom w:val="single" w:sz="6" w:space="0" w:color="auto"/>
              <w:right w:val="single" w:sz="6" w:space="0" w:color="auto"/>
            </w:tcBorders>
            <w:shd w:val="clear" w:color="auto" w:fill="auto"/>
            <w:vAlign w:val="center"/>
          </w:tcPr>
          <w:p w14:paraId="491FFBC1" w14:textId="77777777" w:rsidR="00072C9D" w:rsidRPr="005D5EA4" w:rsidRDefault="00072C9D" w:rsidP="000578D5">
            <w:pPr>
              <w:spacing w:before="20"/>
              <w:jc w:val="center"/>
              <w:rPr>
                <w:rFonts w:ascii="Arial Narrow" w:hAnsi="Arial Narrow"/>
                <w:bCs/>
                <w:i/>
                <w:iCs/>
                <w:sz w:val="18"/>
              </w:rPr>
            </w:pPr>
            <w:r w:rsidRPr="005D5EA4">
              <w:rPr>
                <w:rFonts w:ascii="Arial Narrow" w:hAnsi="Arial Narrow"/>
                <w:bCs/>
                <w:sz w:val="22"/>
                <w:szCs w:val="22"/>
              </w:rPr>
              <w:t>M5a</w:t>
            </w:r>
          </w:p>
        </w:tc>
      </w:tr>
      <w:tr w:rsidR="00072C9D" w:rsidRPr="005D5EA4" w14:paraId="56FB4B4C" w14:textId="77777777" w:rsidTr="000578D5">
        <w:trPr>
          <w:gridAfter w:val="1"/>
          <w:wAfter w:w="29" w:type="dxa"/>
          <w:trHeight w:val="434"/>
          <w:jc w:val="center"/>
        </w:trPr>
        <w:tc>
          <w:tcPr>
            <w:tcW w:w="4260" w:type="dxa"/>
            <w:vMerge/>
            <w:tcBorders>
              <w:left w:val="single" w:sz="6" w:space="0" w:color="auto"/>
              <w:bottom w:val="single" w:sz="6" w:space="0" w:color="auto"/>
              <w:right w:val="single" w:sz="4" w:space="0" w:color="auto"/>
            </w:tcBorders>
            <w:shd w:val="clear" w:color="auto" w:fill="auto"/>
            <w:vAlign w:val="center"/>
          </w:tcPr>
          <w:p w14:paraId="75F33E3C" w14:textId="77777777" w:rsidR="00072C9D" w:rsidRPr="005D5EA4" w:rsidRDefault="00072C9D" w:rsidP="000578D5">
            <w:pPr>
              <w:pStyle w:val="TableText0"/>
              <w:tabs>
                <w:tab w:val="right" w:pos="3436"/>
              </w:tabs>
              <w:spacing w:before="20"/>
              <w:rPr>
                <w:rFonts w:ascii="Arial Narrow" w:hAnsi="Arial Narrow"/>
                <w:lang w:val="en-GB"/>
              </w:rPr>
            </w:pPr>
          </w:p>
        </w:tc>
        <w:tc>
          <w:tcPr>
            <w:tcW w:w="2908" w:type="dxa"/>
            <w:gridSpan w:val="2"/>
            <w:tcBorders>
              <w:top w:val="single" w:sz="6" w:space="0" w:color="auto"/>
              <w:left w:val="nil"/>
              <w:bottom w:val="single" w:sz="6" w:space="0" w:color="auto"/>
            </w:tcBorders>
            <w:shd w:val="clear" w:color="auto" w:fill="auto"/>
            <w:vAlign w:val="center"/>
          </w:tcPr>
          <w:p w14:paraId="0FA77EC2"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Diastolic (mmHg)</w:t>
            </w:r>
          </w:p>
        </w:tc>
        <w:tc>
          <w:tcPr>
            <w:tcW w:w="2373" w:type="dxa"/>
            <w:tcBorders>
              <w:top w:val="single" w:sz="6" w:space="0" w:color="auto"/>
              <w:bottom w:val="single" w:sz="6" w:space="0" w:color="auto"/>
              <w:right w:val="single" w:sz="4" w:space="0" w:color="auto"/>
            </w:tcBorders>
            <w:shd w:val="clear" w:color="auto" w:fill="auto"/>
            <w:vAlign w:val="bottom"/>
          </w:tcPr>
          <w:p w14:paraId="27B68ECD" w14:textId="77777777" w:rsidR="00072C9D" w:rsidRPr="005D5EA4" w:rsidRDefault="00072C9D" w:rsidP="000578D5">
            <w:pPr>
              <w:spacing w:before="20"/>
              <w:rPr>
                <w:rFonts w:ascii="Arial Narrow" w:hAnsi="Arial Narrow"/>
                <w:sz w:val="18"/>
              </w:rPr>
            </w:pPr>
            <w:r w:rsidRPr="005D5EA4">
              <w:rPr>
                <w:rFonts w:ascii="Arial Narrow" w:hAnsi="Arial Narrow"/>
                <w:sz w:val="20"/>
                <w:szCs w:val="20"/>
              </w:rPr>
              <w:t>└─┴─┴─┘</w:t>
            </w:r>
          </w:p>
        </w:tc>
        <w:tc>
          <w:tcPr>
            <w:tcW w:w="1232" w:type="dxa"/>
            <w:tcBorders>
              <w:top w:val="single" w:sz="6" w:space="0" w:color="auto"/>
              <w:left w:val="nil"/>
              <w:bottom w:val="single" w:sz="6" w:space="0" w:color="auto"/>
              <w:right w:val="single" w:sz="6" w:space="0" w:color="auto"/>
            </w:tcBorders>
            <w:shd w:val="clear" w:color="auto" w:fill="auto"/>
            <w:vAlign w:val="center"/>
          </w:tcPr>
          <w:p w14:paraId="21911C66" w14:textId="77777777" w:rsidR="00072C9D" w:rsidRPr="005D5EA4" w:rsidRDefault="00072C9D" w:rsidP="000578D5">
            <w:pPr>
              <w:spacing w:before="20"/>
              <w:jc w:val="center"/>
              <w:rPr>
                <w:rFonts w:ascii="Arial Narrow" w:hAnsi="Arial Narrow"/>
                <w:bCs/>
                <w:sz w:val="18"/>
              </w:rPr>
            </w:pPr>
            <w:r w:rsidRPr="005D5EA4">
              <w:rPr>
                <w:rFonts w:ascii="Arial Narrow" w:hAnsi="Arial Narrow"/>
                <w:bCs/>
                <w:sz w:val="22"/>
                <w:szCs w:val="22"/>
              </w:rPr>
              <w:t>M5b</w:t>
            </w:r>
          </w:p>
        </w:tc>
      </w:tr>
      <w:tr w:rsidR="00072C9D" w:rsidRPr="005D5EA4" w14:paraId="25256BB8" w14:textId="77777777" w:rsidTr="000578D5">
        <w:trPr>
          <w:gridAfter w:val="1"/>
          <w:wAfter w:w="29" w:type="dxa"/>
          <w:trHeight w:val="424"/>
          <w:jc w:val="center"/>
        </w:trPr>
        <w:tc>
          <w:tcPr>
            <w:tcW w:w="4260" w:type="dxa"/>
            <w:vMerge w:val="restart"/>
            <w:tcBorders>
              <w:top w:val="single" w:sz="6" w:space="0" w:color="auto"/>
              <w:left w:val="single" w:sz="6" w:space="0" w:color="auto"/>
              <w:right w:val="single" w:sz="4" w:space="0" w:color="auto"/>
            </w:tcBorders>
            <w:shd w:val="clear" w:color="auto" w:fill="auto"/>
            <w:vAlign w:val="center"/>
          </w:tcPr>
          <w:p w14:paraId="01847F13" w14:textId="77777777" w:rsidR="00072C9D" w:rsidRPr="005D5EA4" w:rsidRDefault="00072C9D" w:rsidP="000578D5">
            <w:pPr>
              <w:pStyle w:val="TableText0"/>
              <w:spacing w:before="20"/>
              <w:rPr>
                <w:rFonts w:ascii="Arial Narrow" w:hAnsi="Arial Narrow"/>
                <w:lang w:val="en-GB"/>
              </w:rPr>
            </w:pPr>
            <w:r w:rsidRPr="005D5EA4">
              <w:rPr>
                <w:rFonts w:ascii="Arial Narrow" w:hAnsi="Arial Narrow"/>
                <w:lang w:val="en-GB"/>
              </w:rPr>
              <w:t>Reading 3</w:t>
            </w:r>
          </w:p>
        </w:tc>
        <w:tc>
          <w:tcPr>
            <w:tcW w:w="2908" w:type="dxa"/>
            <w:gridSpan w:val="2"/>
            <w:tcBorders>
              <w:top w:val="single" w:sz="6" w:space="0" w:color="auto"/>
              <w:left w:val="nil"/>
              <w:bottom w:val="single" w:sz="6" w:space="0" w:color="auto"/>
            </w:tcBorders>
            <w:shd w:val="clear" w:color="auto" w:fill="auto"/>
            <w:vAlign w:val="center"/>
          </w:tcPr>
          <w:p w14:paraId="530BB4EC" w14:textId="77777777" w:rsidR="00072C9D" w:rsidRPr="005D5EA4" w:rsidRDefault="00072C9D" w:rsidP="000578D5">
            <w:pPr>
              <w:pStyle w:val="TableText0"/>
              <w:tabs>
                <w:tab w:val="left" w:pos="2835"/>
                <w:tab w:val="left" w:pos="3940"/>
                <w:tab w:val="left" w:pos="5355"/>
                <w:tab w:val="left" w:pos="6782"/>
              </w:tabs>
              <w:spacing w:before="20"/>
              <w:jc w:val="right"/>
              <w:rPr>
                <w:rFonts w:ascii="Arial Narrow" w:hAnsi="Arial Narrow"/>
                <w:lang w:val="en-GB"/>
              </w:rPr>
            </w:pPr>
            <w:r w:rsidRPr="005D5EA4">
              <w:rPr>
                <w:rFonts w:ascii="Arial Narrow" w:hAnsi="Arial Narrow"/>
                <w:lang w:val="en-GB"/>
              </w:rPr>
              <w:t>Systolic (</w:t>
            </w:r>
            <w:r w:rsidRPr="005D5EA4">
              <w:rPr>
                <w:rFonts w:ascii="Arial Narrow" w:hAnsi="Arial Narrow"/>
              </w:rPr>
              <w:t xml:space="preserve"> mmHg)</w:t>
            </w:r>
          </w:p>
        </w:tc>
        <w:tc>
          <w:tcPr>
            <w:tcW w:w="2373" w:type="dxa"/>
            <w:tcBorders>
              <w:top w:val="single" w:sz="6" w:space="0" w:color="auto"/>
              <w:bottom w:val="single" w:sz="6" w:space="0" w:color="auto"/>
              <w:right w:val="single" w:sz="4" w:space="0" w:color="auto"/>
            </w:tcBorders>
            <w:shd w:val="clear" w:color="auto" w:fill="auto"/>
            <w:vAlign w:val="bottom"/>
          </w:tcPr>
          <w:p w14:paraId="0328A458" w14:textId="77777777" w:rsidR="00072C9D" w:rsidRPr="005D5EA4" w:rsidRDefault="00072C9D" w:rsidP="000578D5">
            <w:pPr>
              <w:spacing w:before="20"/>
              <w:rPr>
                <w:rFonts w:ascii="Arial Narrow" w:hAnsi="Arial Narrow"/>
                <w:sz w:val="18"/>
              </w:rPr>
            </w:pPr>
            <w:r w:rsidRPr="005D5EA4">
              <w:rPr>
                <w:rFonts w:ascii="Arial Narrow" w:hAnsi="Arial Narrow"/>
                <w:sz w:val="20"/>
                <w:szCs w:val="20"/>
              </w:rPr>
              <w:t>└─┴─┴─┘</w:t>
            </w:r>
          </w:p>
        </w:tc>
        <w:tc>
          <w:tcPr>
            <w:tcW w:w="1232" w:type="dxa"/>
            <w:tcBorders>
              <w:top w:val="single" w:sz="6" w:space="0" w:color="auto"/>
              <w:left w:val="nil"/>
              <w:bottom w:val="single" w:sz="6" w:space="0" w:color="auto"/>
              <w:right w:val="single" w:sz="6" w:space="0" w:color="auto"/>
            </w:tcBorders>
            <w:shd w:val="clear" w:color="auto" w:fill="auto"/>
            <w:vAlign w:val="center"/>
          </w:tcPr>
          <w:p w14:paraId="49358468" w14:textId="77777777" w:rsidR="00072C9D" w:rsidRPr="005D5EA4" w:rsidRDefault="00072C9D" w:rsidP="000578D5">
            <w:pPr>
              <w:spacing w:before="20"/>
              <w:jc w:val="center"/>
              <w:rPr>
                <w:rFonts w:ascii="Arial Narrow" w:hAnsi="Arial Narrow"/>
                <w:bCs/>
                <w:sz w:val="18"/>
              </w:rPr>
            </w:pPr>
            <w:r w:rsidRPr="005D5EA4">
              <w:rPr>
                <w:rFonts w:ascii="Arial Narrow" w:hAnsi="Arial Narrow"/>
                <w:bCs/>
                <w:sz w:val="22"/>
                <w:szCs w:val="22"/>
              </w:rPr>
              <w:t>M6a</w:t>
            </w:r>
          </w:p>
        </w:tc>
      </w:tr>
      <w:tr w:rsidR="00072C9D" w:rsidRPr="005D5EA4" w14:paraId="493A7388" w14:textId="77777777" w:rsidTr="000578D5">
        <w:trPr>
          <w:gridAfter w:val="1"/>
          <w:wAfter w:w="29" w:type="dxa"/>
          <w:trHeight w:val="437"/>
          <w:jc w:val="center"/>
        </w:trPr>
        <w:tc>
          <w:tcPr>
            <w:tcW w:w="4260" w:type="dxa"/>
            <w:vMerge/>
            <w:tcBorders>
              <w:left w:val="single" w:sz="6" w:space="0" w:color="auto"/>
              <w:bottom w:val="single" w:sz="6" w:space="0" w:color="auto"/>
              <w:right w:val="single" w:sz="4" w:space="0" w:color="auto"/>
            </w:tcBorders>
            <w:shd w:val="clear" w:color="auto" w:fill="auto"/>
            <w:vAlign w:val="center"/>
          </w:tcPr>
          <w:p w14:paraId="27A22579" w14:textId="77777777" w:rsidR="00072C9D" w:rsidRPr="005D5EA4" w:rsidRDefault="00072C9D" w:rsidP="000578D5">
            <w:pPr>
              <w:pStyle w:val="TableText0"/>
              <w:tabs>
                <w:tab w:val="right" w:pos="3436"/>
              </w:tabs>
              <w:spacing w:before="20"/>
              <w:rPr>
                <w:rFonts w:ascii="Arial Narrow" w:hAnsi="Arial Narrow"/>
                <w:lang w:val="en-GB"/>
              </w:rPr>
            </w:pPr>
          </w:p>
        </w:tc>
        <w:tc>
          <w:tcPr>
            <w:tcW w:w="2908" w:type="dxa"/>
            <w:gridSpan w:val="2"/>
            <w:tcBorders>
              <w:top w:val="single" w:sz="6" w:space="0" w:color="auto"/>
              <w:left w:val="nil"/>
              <w:bottom w:val="single" w:sz="6" w:space="0" w:color="auto"/>
            </w:tcBorders>
            <w:shd w:val="clear" w:color="auto" w:fill="auto"/>
            <w:vAlign w:val="center"/>
          </w:tcPr>
          <w:p w14:paraId="12844C35"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Diastolic (mmHg)</w:t>
            </w:r>
          </w:p>
        </w:tc>
        <w:tc>
          <w:tcPr>
            <w:tcW w:w="2373" w:type="dxa"/>
            <w:tcBorders>
              <w:top w:val="single" w:sz="6" w:space="0" w:color="auto"/>
              <w:bottom w:val="single" w:sz="6" w:space="0" w:color="auto"/>
              <w:right w:val="single" w:sz="4" w:space="0" w:color="auto"/>
            </w:tcBorders>
            <w:shd w:val="clear" w:color="auto" w:fill="auto"/>
            <w:vAlign w:val="bottom"/>
          </w:tcPr>
          <w:p w14:paraId="786C3809" w14:textId="77777777" w:rsidR="00072C9D" w:rsidRPr="005D5EA4" w:rsidRDefault="00072C9D" w:rsidP="000578D5">
            <w:pPr>
              <w:spacing w:before="20"/>
              <w:rPr>
                <w:rFonts w:ascii="Arial Narrow" w:hAnsi="Arial Narrow"/>
                <w:sz w:val="18"/>
              </w:rPr>
            </w:pPr>
            <w:r w:rsidRPr="005D5EA4">
              <w:rPr>
                <w:rFonts w:ascii="Arial Narrow" w:hAnsi="Arial Narrow"/>
                <w:sz w:val="20"/>
                <w:szCs w:val="20"/>
              </w:rPr>
              <w:t>└─┴─┴─┘</w:t>
            </w:r>
          </w:p>
        </w:tc>
        <w:tc>
          <w:tcPr>
            <w:tcW w:w="1232" w:type="dxa"/>
            <w:tcBorders>
              <w:top w:val="single" w:sz="6" w:space="0" w:color="auto"/>
              <w:left w:val="nil"/>
              <w:bottom w:val="single" w:sz="6" w:space="0" w:color="auto"/>
              <w:right w:val="single" w:sz="6" w:space="0" w:color="auto"/>
            </w:tcBorders>
            <w:shd w:val="clear" w:color="auto" w:fill="auto"/>
            <w:vAlign w:val="center"/>
          </w:tcPr>
          <w:p w14:paraId="6AAEA69B" w14:textId="77777777" w:rsidR="00072C9D" w:rsidRPr="005D5EA4" w:rsidRDefault="00072C9D" w:rsidP="000578D5">
            <w:pPr>
              <w:spacing w:before="20"/>
              <w:jc w:val="center"/>
              <w:rPr>
                <w:rFonts w:ascii="Arial Narrow" w:hAnsi="Arial Narrow"/>
                <w:bCs/>
                <w:sz w:val="18"/>
              </w:rPr>
            </w:pPr>
            <w:r w:rsidRPr="005D5EA4">
              <w:rPr>
                <w:rFonts w:ascii="Arial Narrow" w:hAnsi="Arial Narrow"/>
                <w:bCs/>
                <w:sz w:val="22"/>
                <w:szCs w:val="22"/>
              </w:rPr>
              <w:t>M6b</w:t>
            </w:r>
          </w:p>
        </w:tc>
      </w:tr>
      <w:tr w:rsidR="00072C9D" w:rsidRPr="005D5EA4" w14:paraId="00FD5C7C" w14:textId="77777777" w:rsidTr="000578D5">
        <w:trPr>
          <w:gridAfter w:val="1"/>
          <w:wAfter w:w="29" w:type="dxa"/>
          <w:trHeight w:hRule="exact" w:val="380"/>
          <w:jc w:val="center"/>
        </w:trPr>
        <w:tc>
          <w:tcPr>
            <w:tcW w:w="4260" w:type="dxa"/>
            <w:vMerge w:val="restart"/>
            <w:tcBorders>
              <w:top w:val="single" w:sz="6" w:space="0" w:color="auto"/>
              <w:left w:val="single" w:sz="6" w:space="0" w:color="auto"/>
              <w:right w:val="single" w:sz="4" w:space="0" w:color="auto"/>
            </w:tcBorders>
            <w:shd w:val="clear" w:color="auto" w:fill="auto"/>
            <w:vAlign w:val="center"/>
          </w:tcPr>
          <w:p w14:paraId="626EFF79" w14:textId="77777777" w:rsidR="00072C9D" w:rsidRPr="005D5EA4" w:rsidRDefault="00072C9D" w:rsidP="000578D5">
            <w:pPr>
              <w:pStyle w:val="TableText0"/>
              <w:tabs>
                <w:tab w:val="right" w:pos="3642"/>
                <w:tab w:val="left" w:pos="3940"/>
                <w:tab w:val="left" w:pos="5355"/>
                <w:tab w:val="left" w:pos="6782"/>
              </w:tabs>
              <w:spacing w:before="20"/>
              <w:rPr>
                <w:rFonts w:ascii="Arial Narrow" w:hAnsi="Arial Narrow"/>
                <w:lang w:val="en-GB"/>
              </w:rPr>
            </w:pPr>
            <w:r w:rsidRPr="005D5EA4">
              <w:rPr>
                <w:rFonts w:ascii="Arial Narrow" w:hAnsi="Arial Narrow"/>
                <w:lang w:val="en-GB"/>
              </w:rPr>
              <w:t>During the past two weeks, have you been treated for raised blood pressure with drugs (medication) prescribed by a doctor or other health worker?</w:t>
            </w:r>
          </w:p>
        </w:tc>
        <w:tc>
          <w:tcPr>
            <w:tcW w:w="2908" w:type="dxa"/>
            <w:gridSpan w:val="2"/>
            <w:tcBorders>
              <w:top w:val="single" w:sz="6" w:space="0" w:color="auto"/>
              <w:left w:val="nil"/>
            </w:tcBorders>
            <w:shd w:val="clear" w:color="auto" w:fill="auto"/>
            <w:vAlign w:val="center"/>
          </w:tcPr>
          <w:p w14:paraId="574BA158"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Yes</w:t>
            </w:r>
          </w:p>
        </w:tc>
        <w:tc>
          <w:tcPr>
            <w:tcW w:w="2373" w:type="dxa"/>
            <w:tcBorders>
              <w:top w:val="single" w:sz="6" w:space="0" w:color="auto"/>
              <w:right w:val="single" w:sz="6" w:space="0" w:color="auto"/>
            </w:tcBorders>
            <w:shd w:val="clear" w:color="auto" w:fill="auto"/>
            <w:vAlign w:val="center"/>
          </w:tcPr>
          <w:p w14:paraId="0B798563" w14:textId="77777777" w:rsidR="00072C9D" w:rsidRPr="005D5EA4" w:rsidRDefault="00072C9D" w:rsidP="000578D5">
            <w:pPr>
              <w:spacing w:before="20"/>
              <w:rPr>
                <w:rFonts w:ascii="Arial Narrow" w:hAnsi="Arial Narrow"/>
                <w:sz w:val="18"/>
              </w:rPr>
            </w:pPr>
            <w:r w:rsidRPr="005D5EA4">
              <w:rPr>
                <w:rFonts w:ascii="Arial Narrow" w:hAnsi="Arial Narrow"/>
                <w:sz w:val="18"/>
              </w:rPr>
              <w:t>1</w:t>
            </w:r>
          </w:p>
        </w:tc>
        <w:tc>
          <w:tcPr>
            <w:tcW w:w="1232" w:type="dxa"/>
            <w:vMerge w:val="restart"/>
            <w:tcBorders>
              <w:top w:val="single" w:sz="6" w:space="0" w:color="auto"/>
              <w:left w:val="single" w:sz="6" w:space="0" w:color="auto"/>
              <w:right w:val="single" w:sz="6" w:space="0" w:color="auto"/>
            </w:tcBorders>
            <w:shd w:val="clear" w:color="auto" w:fill="auto"/>
            <w:vAlign w:val="center"/>
          </w:tcPr>
          <w:p w14:paraId="4FFEE754" w14:textId="77777777" w:rsidR="00072C9D" w:rsidRPr="005D5EA4" w:rsidRDefault="00072C9D" w:rsidP="000578D5">
            <w:pPr>
              <w:spacing w:before="20"/>
              <w:jc w:val="center"/>
              <w:rPr>
                <w:rFonts w:ascii="Arial Narrow" w:hAnsi="Arial Narrow"/>
                <w:bCs/>
                <w:sz w:val="18"/>
              </w:rPr>
            </w:pPr>
            <w:r w:rsidRPr="005D5EA4">
              <w:rPr>
                <w:rFonts w:ascii="Arial Narrow" w:hAnsi="Arial Narrow"/>
                <w:bCs/>
                <w:sz w:val="22"/>
              </w:rPr>
              <w:t>M7</w:t>
            </w:r>
          </w:p>
        </w:tc>
      </w:tr>
      <w:tr w:rsidR="00072C9D" w:rsidRPr="005D5EA4" w14:paraId="6710C610" w14:textId="77777777" w:rsidTr="000578D5">
        <w:trPr>
          <w:gridAfter w:val="1"/>
          <w:wAfter w:w="29" w:type="dxa"/>
          <w:trHeight w:hRule="exact" w:val="380"/>
          <w:jc w:val="center"/>
        </w:trPr>
        <w:tc>
          <w:tcPr>
            <w:tcW w:w="4260" w:type="dxa"/>
            <w:vMerge/>
            <w:tcBorders>
              <w:left w:val="single" w:sz="6" w:space="0" w:color="auto"/>
              <w:bottom w:val="single" w:sz="6" w:space="0" w:color="auto"/>
              <w:right w:val="single" w:sz="4" w:space="0" w:color="auto"/>
            </w:tcBorders>
            <w:shd w:val="clear" w:color="auto" w:fill="auto"/>
            <w:vAlign w:val="center"/>
          </w:tcPr>
          <w:p w14:paraId="12D1A1CB" w14:textId="77777777" w:rsidR="00072C9D" w:rsidRPr="005D5EA4" w:rsidRDefault="00072C9D" w:rsidP="000578D5">
            <w:pPr>
              <w:pStyle w:val="TableText0"/>
              <w:tabs>
                <w:tab w:val="right" w:pos="3436"/>
              </w:tabs>
              <w:spacing w:before="20"/>
              <w:rPr>
                <w:rFonts w:ascii="Arial Narrow" w:hAnsi="Arial Narrow"/>
                <w:lang w:val="en-GB"/>
              </w:rPr>
            </w:pPr>
          </w:p>
        </w:tc>
        <w:tc>
          <w:tcPr>
            <w:tcW w:w="2908" w:type="dxa"/>
            <w:gridSpan w:val="2"/>
            <w:tcBorders>
              <w:left w:val="nil"/>
              <w:bottom w:val="single" w:sz="6" w:space="0" w:color="auto"/>
            </w:tcBorders>
            <w:shd w:val="clear" w:color="auto" w:fill="auto"/>
            <w:vAlign w:val="center"/>
          </w:tcPr>
          <w:p w14:paraId="0F38AAB0"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No</w:t>
            </w:r>
          </w:p>
        </w:tc>
        <w:tc>
          <w:tcPr>
            <w:tcW w:w="2373" w:type="dxa"/>
            <w:tcBorders>
              <w:bottom w:val="single" w:sz="6" w:space="0" w:color="auto"/>
              <w:right w:val="single" w:sz="6" w:space="0" w:color="auto"/>
            </w:tcBorders>
            <w:shd w:val="clear" w:color="auto" w:fill="auto"/>
            <w:vAlign w:val="center"/>
          </w:tcPr>
          <w:p w14:paraId="0BF8DAED" w14:textId="77777777" w:rsidR="00072C9D" w:rsidRPr="005D5EA4" w:rsidRDefault="00072C9D" w:rsidP="000578D5">
            <w:pPr>
              <w:spacing w:before="20"/>
              <w:rPr>
                <w:rFonts w:ascii="Arial Narrow" w:hAnsi="Arial Narrow"/>
                <w:sz w:val="18"/>
              </w:rPr>
            </w:pPr>
            <w:r w:rsidRPr="005D5EA4">
              <w:rPr>
                <w:rFonts w:ascii="Arial Narrow" w:hAnsi="Arial Narrow"/>
                <w:sz w:val="18"/>
              </w:rPr>
              <w:t>2</w:t>
            </w:r>
          </w:p>
        </w:tc>
        <w:tc>
          <w:tcPr>
            <w:tcW w:w="1232" w:type="dxa"/>
            <w:vMerge/>
            <w:tcBorders>
              <w:left w:val="single" w:sz="6" w:space="0" w:color="auto"/>
              <w:bottom w:val="single" w:sz="6" w:space="0" w:color="auto"/>
              <w:right w:val="single" w:sz="6" w:space="0" w:color="auto"/>
            </w:tcBorders>
            <w:shd w:val="clear" w:color="auto" w:fill="auto"/>
            <w:vAlign w:val="center"/>
          </w:tcPr>
          <w:p w14:paraId="64F35BAC" w14:textId="77777777" w:rsidR="00072C9D" w:rsidRPr="005D5EA4" w:rsidRDefault="00072C9D" w:rsidP="000578D5">
            <w:pPr>
              <w:rPr>
                <w:rFonts w:ascii="Arial Narrow" w:hAnsi="Arial Narrow"/>
                <w:bCs/>
                <w:i/>
                <w:iCs/>
                <w:sz w:val="18"/>
                <w:lang w:val="en-GB"/>
              </w:rPr>
            </w:pPr>
          </w:p>
        </w:tc>
      </w:tr>
      <w:tr w:rsidR="00072C9D" w:rsidRPr="005D5EA4" w14:paraId="1E85F6A3" w14:textId="77777777" w:rsidTr="000578D5">
        <w:trPr>
          <w:gridAfter w:val="1"/>
          <w:wAfter w:w="29" w:type="dxa"/>
          <w:trHeight w:val="353"/>
          <w:jc w:val="center"/>
        </w:trPr>
        <w:tc>
          <w:tcPr>
            <w:tcW w:w="4260" w:type="dxa"/>
            <w:vMerge w:val="restart"/>
            <w:tcBorders>
              <w:top w:val="single" w:sz="4" w:space="0" w:color="auto"/>
              <w:left w:val="single" w:sz="6" w:space="0" w:color="auto"/>
              <w:right w:val="single" w:sz="4" w:space="0" w:color="auto"/>
            </w:tcBorders>
            <w:shd w:val="clear" w:color="auto" w:fill="auto"/>
            <w:vAlign w:val="center"/>
          </w:tcPr>
          <w:p w14:paraId="098B3D9D" w14:textId="77777777" w:rsidR="00072C9D" w:rsidRPr="005D5EA4" w:rsidRDefault="00072C9D" w:rsidP="000578D5">
            <w:pPr>
              <w:pStyle w:val="TableText0"/>
              <w:spacing w:before="20"/>
              <w:rPr>
                <w:rFonts w:ascii="Arial Narrow" w:hAnsi="Arial Narrow"/>
                <w:i/>
                <w:lang w:val="en-GB"/>
              </w:rPr>
            </w:pPr>
            <w:r w:rsidRPr="005D5EA4">
              <w:rPr>
                <w:rFonts w:ascii="Arial Narrow" w:hAnsi="Arial Narrow"/>
                <w:b/>
                <w:iCs/>
                <w:lang w:val="en-GB"/>
              </w:rPr>
              <w:t xml:space="preserve">For women: </w:t>
            </w:r>
            <w:r w:rsidRPr="005D5EA4">
              <w:rPr>
                <w:rFonts w:ascii="Arial Narrow" w:hAnsi="Arial Narrow"/>
                <w:lang w:val="en-GB"/>
              </w:rPr>
              <w:t>Are you pregnant?</w:t>
            </w:r>
          </w:p>
        </w:tc>
        <w:tc>
          <w:tcPr>
            <w:tcW w:w="2908" w:type="dxa"/>
            <w:gridSpan w:val="2"/>
            <w:tcBorders>
              <w:top w:val="single" w:sz="6" w:space="0" w:color="auto"/>
              <w:left w:val="nil"/>
            </w:tcBorders>
            <w:shd w:val="clear" w:color="auto" w:fill="auto"/>
            <w:vAlign w:val="center"/>
          </w:tcPr>
          <w:p w14:paraId="3DC775CB"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Yes</w:t>
            </w:r>
          </w:p>
        </w:tc>
        <w:tc>
          <w:tcPr>
            <w:tcW w:w="2373" w:type="dxa"/>
            <w:tcBorders>
              <w:top w:val="single" w:sz="6" w:space="0" w:color="auto"/>
              <w:right w:val="single" w:sz="4" w:space="0" w:color="auto"/>
            </w:tcBorders>
            <w:shd w:val="clear" w:color="auto" w:fill="auto"/>
            <w:vAlign w:val="center"/>
          </w:tcPr>
          <w:p w14:paraId="27FECAB5" w14:textId="77777777" w:rsidR="00072C9D" w:rsidRPr="005D5EA4" w:rsidRDefault="00072C9D" w:rsidP="000578D5">
            <w:pPr>
              <w:spacing w:before="20"/>
              <w:rPr>
                <w:rFonts w:ascii="Arial Narrow" w:hAnsi="Arial Narrow"/>
                <w:i/>
                <w:sz w:val="18"/>
              </w:rPr>
            </w:pPr>
            <w:r w:rsidRPr="005D5EA4">
              <w:rPr>
                <w:rFonts w:ascii="Arial Narrow" w:hAnsi="Arial Narrow"/>
                <w:iCs/>
                <w:sz w:val="18"/>
              </w:rPr>
              <w:t xml:space="preserve">1  </w:t>
            </w:r>
            <w:r w:rsidRPr="005D5EA4">
              <w:rPr>
                <w:rFonts w:ascii="Arial Narrow" w:hAnsi="Arial Narrow"/>
                <w:i/>
                <w:sz w:val="18"/>
              </w:rPr>
              <w:t>If Yes, go to M 16</w:t>
            </w:r>
          </w:p>
        </w:tc>
        <w:tc>
          <w:tcPr>
            <w:tcW w:w="1232" w:type="dxa"/>
            <w:vMerge w:val="restart"/>
            <w:tcBorders>
              <w:top w:val="single" w:sz="4" w:space="0" w:color="auto"/>
              <w:left w:val="nil"/>
              <w:right w:val="single" w:sz="6" w:space="0" w:color="auto"/>
            </w:tcBorders>
            <w:shd w:val="clear" w:color="auto" w:fill="auto"/>
            <w:vAlign w:val="center"/>
          </w:tcPr>
          <w:p w14:paraId="74B3530C" w14:textId="77777777" w:rsidR="00072C9D" w:rsidRPr="005D5EA4" w:rsidRDefault="00072C9D" w:rsidP="000578D5">
            <w:pPr>
              <w:spacing w:before="20"/>
              <w:jc w:val="center"/>
              <w:rPr>
                <w:rFonts w:ascii="Arial Narrow" w:hAnsi="Arial Narrow"/>
                <w:sz w:val="18"/>
              </w:rPr>
            </w:pPr>
            <w:r w:rsidRPr="005D5EA4">
              <w:rPr>
                <w:rFonts w:ascii="Arial Narrow" w:hAnsi="Arial Narrow"/>
                <w:sz w:val="22"/>
                <w:szCs w:val="22"/>
              </w:rPr>
              <w:t>M8</w:t>
            </w:r>
          </w:p>
        </w:tc>
      </w:tr>
      <w:tr w:rsidR="00072C9D" w:rsidRPr="005D5EA4" w14:paraId="327CE87B" w14:textId="77777777" w:rsidTr="000578D5">
        <w:trPr>
          <w:gridAfter w:val="1"/>
          <w:wAfter w:w="29" w:type="dxa"/>
          <w:trHeight w:val="353"/>
          <w:jc w:val="center"/>
        </w:trPr>
        <w:tc>
          <w:tcPr>
            <w:tcW w:w="4260" w:type="dxa"/>
            <w:vMerge/>
            <w:tcBorders>
              <w:left w:val="single" w:sz="6" w:space="0" w:color="auto"/>
              <w:bottom w:val="single" w:sz="6" w:space="0" w:color="auto"/>
              <w:right w:val="single" w:sz="4" w:space="0" w:color="auto"/>
            </w:tcBorders>
            <w:shd w:val="clear" w:color="auto" w:fill="auto"/>
            <w:vAlign w:val="center"/>
          </w:tcPr>
          <w:p w14:paraId="145387AF" w14:textId="77777777" w:rsidR="00072C9D" w:rsidRPr="005D5EA4" w:rsidRDefault="00072C9D" w:rsidP="000578D5">
            <w:pPr>
              <w:spacing w:before="40"/>
              <w:rPr>
                <w:rFonts w:ascii="Arial Narrow" w:hAnsi="Arial Narrow"/>
                <w:sz w:val="18"/>
              </w:rPr>
            </w:pPr>
          </w:p>
        </w:tc>
        <w:tc>
          <w:tcPr>
            <w:tcW w:w="2908" w:type="dxa"/>
            <w:gridSpan w:val="2"/>
            <w:tcBorders>
              <w:left w:val="nil"/>
              <w:bottom w:val="single" w:sz="6" w:space="0" w:color="auto"/>
            </w:tcBorders>
            <w:shd w:val="clear" w:color="auto" w:fill="auto"/>
            <w:vAlign w:val="center"/>
          </w:tcPr>
          <w:p w14:paraId="63890E74"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No</w:t>
            </w:r>
          </w:p>
        </w:tc>
        <w:tc>
          <w:tcPr>
            <w:tcW w:w="2373" w:type="dxa"/>
            <w:tcBorders>
              <w:bottom w:val="single" w:sz="6" w:space="0" w:color="auto"/>
              <w:right w:val="single" w:sz="4" w:space="0" w:color="auto"/>
            </w:tcBorders>
            <w:shd w:val="clear" w:color="auto" w:fill="auto"/>
            <w:vAlign w:val="center"/>
          </w:tcPr>
          <w:p w14:paraId="1BFC55BB" w14:textId="77777777" w:rsidR="00072C9D" w:rsidRPr="005D5EA4" w:rsidRDefault="00072C9D" w:rsidP="000578D5">
            <w:pPr>
              <w:spacing w:before="20"/>
              <w:rPr>
                <w:rFonts w:ascii="Arial Narrow" w:hAnsi="Arial Narrow"/>
                <w:iCs/>
                <w:sz w:val="18"/>
              </w:rPr>
            </w:pPr>
            <w:r w:rsidRPr="005D5EA4">
              <w:rPr>
                <w:rFonts w:ascii="Arial Narrow" w:hAnsi="Arial Narrow"/>
                <w:iCs/>
                <w:sz w:val="18"/>
              </w:rPr>
              <w:t xml:space="preserve">2  </w:t>
            </w:r>
          </w:p>
        </w:tc>
        <w:tc>
          <w:tcPr>
            <w:tcW w:w="1232" w:type="dxa"/>
            <w:vMerge/>
            <w:tcBorders>
              <w:left w:val="nil"/>
              <w:bottom w:val="single" w:sz="6" w:space="0" w:color="auto"/>
              <w:right w:val="single" w:sz="6" w:space="0" w:color="auto"/>
            </w:tcBorders>
            <w:shd w:val="clear" w:color="auto" w:fill="auto"/>
            <w:vAlign w:val="center"/>
          </w:tcPr>
          <w:p w14:paraId="3A719564" w14:textId="77777777" w:rsidR="00072C9D" w:rsidRPr="005D5EA4" w:rsidRDefault="00072C9D" w:rsidP="000578D5">
            <w:pPr>
              <w:rPr>
                <w:rFonts w:ascii="Arial Narrow" w:hAnsi="Arial Narrow"/>
                <w:bCs/>
                <w:i/>
                <w:iCs/>
                <w:sz w:val="18"/>
                <w:lang w:val="en-GB"/>
              </w:rPr>
            </w:pPr>
          </w:p>
        </w:tc>
      </w:tr>
      <w:tr w:rsidR="00072C9D" w:rsidRPr="005D5EA4" w14:paraId="0E994A12" w14:textId="77777777" w:rsidTr="000578D5">
        <w:trPr>
          <w:gridAfter w:val="1"/>
          <w:wAfter w:w="29" w:type="dxa"/>
          <w:trHeight w:val="353"/>
          <w:jc w:val="center"/>
        </w:trPr>
        <w:tc>
          <w:tcPr>
            <w:tcW w:w="10773" w:type="dxa"/>
            <w:gridSpan w:val="5"/>
            <w:tcBorders>
              <w:left w:val="single" w:sz="6" w:space="0" w:color="auto"/>
              <w:bottom w:val="single" w:sz="6" w:space="0" w:color="auto"/>
              <w:right w:val="single" w:sz="6" w:space="0" w:color="auto"/>
            </w:tcBorders>
            <w:shd w:val="clear" w:color="auto" w:fill="auto"/>
            <w:vAlign w:val="center"/>
          </w:tcPr>
          <w:p w14:paraId="7CEF97A3" w14:textId="77777777" w:rsidR="00072C9D" w:rsidRPr="00E15CE1" w:rsidRDefault="00072C9D" w:rsidP="000578D5">
            <w:pPr>
              <w:spacing w:before="20"/>
              <w:rPr>
                <w:rFonts w:ascii="Arial Narrow" w:hAnsi="Arial Narrow"/>
              </w:rPr>
            </w:pPr>
            <w:r w:rsidRPr="005D5EA4">
              <w:rPr>
                <w:rFonts w:ascii="Arial Narrow" w:hAnsi="Arial Narrow"/>
                <w:b/>
              </w:rPr>
              <w:t>CORE:  Height and Weight</w:t>
            </w:r>
          </w:p>
        </w:tc>
      </w:tr>
      <w:tr w:rsidR="00072C9D" w:rsidRPr="005D5EA4" w14:paraId="15972B60" w14:textId="77777777" w:rsidTr="000578D5">
        <w:trPr>
          <w:gridAfter w:val="1"/>
          <w:wAfter w:w="29" w:type="dxa"/>
          <w:trHeight w:val="360"/>
          <w:jc w:val="center"/>
        </w:trPr>
        <w:tc>
          <w:tcPr>
            <w:tcW w:w="4260" w:type="dxa"/>
            <w:vMerge w:val="restart"/>
            <w:tcBorders>
              <w:top w:val="single" w:sz="4" w:space="0" w:color="auto"/>
              <w:left w:val="single" w:sz="6" w:space="0" w:color="auto"/>
              <w:right w:val="single" w:sz="4" w:space="0" w:color="auto"/>
            </w:tcBorders>
            <w:shd w:val="clear" w:color="auto" w:fill="auto"/>
            <w:vAlign w:val="center"/>
          </w:tcPr>
          <w:p w14:paraId="29BB3FC6" w14:textId="77777777" w:rsidR="00072C9D" w:rsidRPr="005D5EA4" w:rsidRDefault="00072C9D" w:rsidP="000578D5">
            <w:pPr>
              <w:pStyle w:val="TableTextBasic"/>
              <w:spacing w:before="20"/>
              <w:rPr>
                <w:rFonts w:ascii="Arial Narrow" w:hAnsi="Arial Narrow"/>
              </w:rPr>
            </w:pPr>
            <w:r w:rsidRPr="005D5EA4">
              <w:rPr>
                <w:rFonts w:ascii="Arial Narrow" w:hAnsi="Arial Narrow"/>
              </w:rPr>
              <w:t>Device IDs for height and weight</w:t>
            </w:r>
          </w:p>
        </w:tc>
        <w:tc>
          <w:tcPr>
            <w:tcW w:w="2908" w:type="dxa"/>
            <w:gridSpan w:val="2"/>
            <w:tcBorders>
              <w:top w:val="single" w:sz="6" w:space="0" w:color="auto"/>
              <w:left w:val="nil"/>
            </w:tcBorders>
            <w:shd w:val="clear" w:color="auto" w:fill="auto"/>
            <w:vAlign w:val="center"/>
          </w:tcPr>
          <w:p w14:paraId="0F8A615B" w14:textId="77777777" w:rsidR="00072C9D" w:rsidRPr="005D5EA4" w:rsidRDefault="00072C9D" w:rsidP="000578D5">
            <w:pPr>
              <w:pStyle w:val="TableTextBasic"/>
              <w:spacing w:before="20"/>
              <w:jc w:val="right"/>
              <w:rPr>
                <w:rFonts w:ascii="Arial Narrow" w:hAnsi="Arial Narrow"/>
                <w:i/>
              </w:rPr>
            </w:pPr>
            <w:r w:rsidRPr="005D5EA4">
              <w:rPr>
                <w:rFonts w:ascii="Arial Narrow" w:hAnsi="Arial Narrow"/>
              </w:rPr>
              <w:t>Height</w:t>
            </w:r>
          </w:p>
        </w:tc>
        <w:tc>
          <w:tcPr>
            <w:tcW w:w="2373" w:type="dxa"/>
            <w:tcBorders>
              <w:top w:val="single" w:sz="6" w:space="0" w:color="auto"/>
              <w:right w:val="single" w:sz="4" w:space="0" w:color="auto"/>
            </w:tcBorders>
            <w:shd w:val="clear" w:color="auto" w:fill="auto"/>
            <w:vAlign w:val="bottom"/>
          </w:tcPr>
          <w:p w14:paraId="4AC58C0B" w14:textId="77777777" w:rsidR="00072C9D" w:rsidRPr="005D5EA4" w:rsidRDefault="00072C9D" w:rsidP="000578D5">
            <w:pPr>
              <w:spacing w:before="20"/>
              <w:rPr>
                <w:rFonts w:ascii="Arial Narrow" w:hAnsi="Arial Narrow"/>
                <w:sz w:val="18"/>
              </w:rPr>
            </w:pPr>
            <w:r w:rsidRPr="005D5EA4">
              <w:rPr>
                <w:rFonts w:ascii="Arial Narrow" w:hAnsi="Arial Narrow"/>
                <w:sz w:val="20"/>
                <w:szCs w:val="20"/>
              </w:rPr>
              <w:t>└─┴─┘</w:t>
            </w:r>
          </w:p>
        </w:tc>
        <w:tc>
          <w:tcPr>
            <w:tcW w:w="1232" w:type="dxa"/>
            <w:tcBorders>
              <w:top w:val="single" w:sz="4" w:space="0" w:color="auto"/>
              <w:left w:val="nil"/>
              <w:right w:val="single" w:sz="6" w:space="0" w:color="auto"/>
            </w:tcBorders>
            <w:shd w:val="clear" w:color="auto" w:fill="auto"/>
            <w:vAlign w:val="center"/>
          </w:tcPr>
          <w:p w14:paraId="179A4D60"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M10a</w:t>
            </w:r>
          </w:p>
        </w:tc>
      </w:tr>
      <w:tr w:rsidR="00072C9D" w:rsidRPr="005D5EA4" w14:paraId="580D0268" w14:textId="77777777" w:rsidTr="000578D5">
        <w:trPr>
          <w:gridAfter w:val="1"/>
          <w:wAfter w:w="29" w:type="dxa"/>
          <w:trHeight w:val="360"/>
          <w:jc w:val="center"/>
        </w:trPr>
        <w:tc>
          <w:tcPr>
            <w:tcW w:w="4260" w:type="dxa"/>
            <w:vMerge/>
            <w:tcBorders>
              <w:left w:val="single" w:sz="6" w:space="0" w:color="auto"/>
              <w:bottom w:val="single" w:sz="4" w:space="0" w:color="auto"/>
              <w:right w:val="single" w:sz="4" w:space="0" w:color="auto"/>
            </w:tcBorders>
            <w:shd w:val="clear" w:color="auto" w:fill="auto"/>
            <w:vAlign w:val="center"/>
          </w:tcPr>
          <w:p w14:paraId="6367D0FF" w14:textId="77777777" w:rsidR="00072C9D" w:rsidRPr="005D5EA4" w:rsidRDefault="00072C9D" w:rsidP="000578D5">
            <w:pPr>
              <w:spacing w:before="40"/>
              <w:rPr>
                <w:rFonts w:ascii="Arial Narrow" w:hAnsi="Arial Narrow"/>
                <w:sz w:val="18"/>
                <w:szCs w:val="18"/>
              </w:rPr>
            </w:pPr>
          </w:p>
        </w:tc>
        <w:tc>
          <w:tcPr>
            <w:tcW w:w="2908" w:type="dxa"/>
            <w:gridSpan w:val="2"/>
            <w:tcBorders>
              <w:left w:val="nil"/>
              <w:bottom w:val="single" w:sz="6" w:space="0" w:color="auto"/>
            </w:tcBorders>
            <w:shd w:val="clear" w:color="auto" w:fill="auto"/>
            <w:vAlign w:val="center"/>
          </w:tcPr>
          <w:p w14:paraId="20C9BFA6" w14:textId="77777777" w:rsidR="00072C9D" w:rsidRPr="005D5EA4" w:rsidRDefault="00072C9D" w:rsidP="000578D5">
            <w:pPr>
              <w:pStyle w:val="TableTextBasic"/>
              <w:spacing w:before="20"/>
              <w:jc w:val="right"/>
              <w:rPr>
                <w:rFonts w:ascii="Arial Narrow" w:hAnsi="Arial Narrow"/>
              </w:rPr>
            </w:pPr>
            <w:r w:rsidRPr="005D5EA4">
              <w:rPr>
                <w:rFonts w:ascii="Arial Narrow" w:hAnsi="Arial Narrow"/>
              </w:rPr>
              <w:t>Weight</w:t>
            </w:r>
          </w:p>
        </w:tc>
        <w:tc>
          <w:tcPr>
            <w:tcW w:w="2373" w:type="dxa"/>
            <w:tcBorders>
              <w:bottom w:val="single" w:sz="6" w:space="0" w:color="auto"/>
              <w:right w:val="single" w:sz="4" w:space="0" w:color="auto"/>
            </w:tcBorders>
            <w:shd w:val="clear" w:color="auto" w:fill="auto"/>
            <w:vAlign w:val="bottom"/>
          </w:tcPr>
          <w:p w14:paraId="76CA0431" w14:textId="77777777" w:rsidR="00072C9D" w:rsidRPr="005D5EA4" w:rsidRDefault="00072C9D" w:rsidP="000578D5">
            <w:pPr>
              <w:spacing w:before="20"/>
              <w:rPr>
                <w:rFonts w:ascii="Arial Narrow" w:hAnsi="Arial Narrow"/>
                <w:sz w:val="18"/>
              </w:rPr>
            </w:pPr>
            <w:r w:rsidRPr="005D5EA4">
              <w:rPr>
                <w:rFonts w:ascii="Arial Narrow" w:hAnsi="Arial Narrow"/>
                <w:sz w:val="20"/>
                <w:szCs w:val="20"/>
              </w:rPr>
              <w:t>└─┴─┘</w:t>
            </w:r>
          </w:p>
        </w:tc>
        <w:tc>
          <w:tcPr>
            <w:tcW w:w="1232" w:type="dxa"/>
            <w:tcBorders>
              <w:left w:val="nil"/>
              <w:bottom w:val="single" w:sz="4" w:space="0" w:color="auto"/>
              <w:right w:val="single" w:sz="6" w:space="0" w:color="auto"/>
            </w:tcBorders>
            <w:shd w:val="clear" w:color="auto" w:fill="auto"/>
            <w:vAlign w:val="center"/>
          </w:tcPr>
          <w:p w14:paraId="3F0FB12E" w14:textId="77777777" w:rsidR="00072C9D" w:rsidRPr="005D5EA4" w:rsidRDefault="00072C9D" w:rsidP="000578D5">
            <w:pPr>
              <w:jc w:val="center"/>
              <w:rPr>
                <w:rFonts w:ascii="Arial Narrow" w:hAnsi="Arial Narrow"/>
                <w:iCs/>
                <w:sz w:val="22"/>
                <w:szCs w:val="22"/>
              </w:rPr>
            </w:pPr>
            <w:r w:rsidRPr="005D5EA4">
              <w:rPr>
                <w:rFonts w:ascii="Arial Narrow" w:hAnsi="Arial Narrow"/>
                <w:iCs/>
                <w:sz w:val="22"/>
                <w:szCs w:val="22"/>
              </w:rPr>
              <w:t>M10b</w:t>
            </w:r>
          </w:p>
        </w:tc>
      </w:tr>
      <w:tr w:rsidR="00072C9D" w:rsidRPr="005D5EA4" w14:paraId="1C0B0FB3" w14:textId="77777777" w:rsidTr="000578D5">
        <w:trPr>
          <w:gridAfter w:val="1"/>
          <w:wAfter w:w="29" w:type="dxa"/>
          <w:trHeight w:hRule="exact" w:val="569"/>
          <w:jc w:val="center"/>
        </w:trPr>
        <w:tc>
          <w:tcPr>
            <w:tcW w:w="4260" w:type="dxa"/>
            <w:tcBorders>
              <w:top w:val="single" w:sz="4" w:space="0" w:color="auto"/>
              <w:left w:val="single" w:sz="6" w:space="0" w:color="auto"/>
              <w:bottom w:val="single" w:sz="4" w:space="0" w:color="auto"/>
              <w:right w:val="single" w:sz="4" w:space="0" w:color="auto"/>
            </w:tcBorders>
            <w:shd w:val="clear" w:color="auto" w:fill="auto"/>
            <w:vAlign w:val="center"/>
          </w:tcPr>
          <w:p w14:paraId="062241AD" w14:textId="77777777" w:rsidR="00072C9D" w:rsidRPr="005D5EA4" w:rsidRDefault="00072C9D" w:rsidP="000578D5">
            <w:pPr>
              <w:pStyle w:val="TableText0"/>
              <w:spacing w:before="20"/>
              <w:rPr>
                <w:rFonts w:ascii="Arial Narrow" w:hAnsi="Arial Narrow"/>
                <w:lang w:val="en-GB"/>
              </w:rPr>
            </w:pPr>
            <w:r w:rsidRPr="005D5EA4">
              <w:rPr>
                <w:rFonts w:ascii="Arial Narrow" w:hAnsi="Arial Narrow"/>
                <w:lang w:val="en-GB"/>
              </w:rPr>
              <w:t>Height</w:t>
            </w:r>
          </w:p>
        </w:tc>
        <w:tc>
          <w:tcPr>
            <w:tcW w:w="2908" w:type="dxa"/>
            <w:gridSpan w:val="2"/>
            <w:tcBorders>
              <w:top w:val="single" w:sz="6" w:space="0" w:color="auto"/>
              <w:left w:val="nil"/>
              <w:bottom w:val="single" w:sz="4" w:space="0" w:color="auto"/>
            </w:tcBorders>
            <w:shd w:val="clear" w:color="auto" w:fill="auto"/>
            <w:vAlign w:val="center"/>
          </w:tcPr>
          <w:p w14:paraId="6B3E40EB" w14:textId="77777777" w:rsidR="00072C9D" w:rsidRPr="005D5EA4" w:rsidRDefault="00072C9D" w:rsidP="000578D5">
            <w:pPr>
              <w:pStyle w:val="TableTextBasic"/>
              <w:spacing w:before="20"/>
              <w:jc w:val="right"/>
              <w:rPr>
                <w:rFonts w:ascii="Arial Narrow" w:hAnsi="Arial Narrow"/>
              </w:rPr>
            </w:pPr>
            <w:r w:rsidRPr="005D5EA4">
              <w:rPr>
                <w:rFonts w:ascii="Arial Narrow" w:hAnsi="Arial Narrow"/>
              </w:rPr>
              <w:t>in Centimetres (cm)</w:t>
            </w:r>
          </w:p>
        </w:tc>
        <w:tc>
          <w:tcPr>
            <w:tcW w:w="2373" w:type="dxa"/>
            <w:tcBorders>
              <w:top w:val="single" w:sz="6" w:space="0" w:color="auto"/>
              <w:bottom w:val="single" w:sz="4" w:space="0" w:color="auto"/>
              <w:right w:val="single" w:sz="4" w:space="0" w:color="auto"/>
            </w:tcBorders>
            <w:shd w:val="clear" w:color="auto" w:fill="auto"/>
            <w:vAlign w:val="bottom"/>
          </w:tcPr>
          <w:p w14:paraId="4E4D649E" w14:textId="77777777" w:rsidR="00072C9D" w:rsidRPr="005D5EA4" w:rsidRDefault="00072C9D" w:rsidP="000578D5">
            <w:pPr>
              <w:pStyle w:val="TableTextBasic"/>
              <w:tabs>
                <w:tab w:val="clear" w:pos="720"/>
                <w:tab w:val="clear" w:pos="1008"/>
                <w:tab w:val="clear" w:pos="1440"/>
              </w:tabs>
              <w:spacing w:before="240"/>
              <w:rPr>
                <w:rFonts w:ascii="Arial Narrow" w:hAnsi="Arial Narrow"/>
                <w:sz w:val="20"/>
                <w:szCs w:val="20"/>
              </w:rPr>
            </w:pPr>
            <w:r w:rsidRPr="005D5EA4">
              <w:rPr>
                <w:rFonts w:ascii="Arial Narrow" w:hAnsi="Arial Narrow"/>
                <w:sz w:val="20"/>
                <w:szCs w:val="20"/>
              </w:rPr>
              <w:t>└─┴─┴─┘. └─┘</w:t>
            </w:r>
          </w:p>
        </w:tc>
        <w:tc>
          <w:tcPr>
            <w:tcW w:w="1232" w:type="dxa"/>
            <w:tcBorders>
              <w:top w:val="single" w:sz="4" w:space="0" w:color="auto"/>
              <w:left w:val="nil"/>
              <w:bottom w:val="single" w:sz="4" w:space="0" w:color="auto"/>
              <w:right w:val="single" w:sz="6" w:space="0" w:color="auto"/>
            </w:tcBorders>
            <w:shd w:val="clear" w:color="auto" w:fill="auto"/>
            <w:vAlign w:val="center"/>
          </w:tcPr>
          <w:p w14:paraId="0A19D4F2" w14:textId="77777777" w:rsidR="00072C9D" w:rsidRPr="005D5EA4" w:rsidRDefault="00072C9D" w:rsidP="000578D5">
            <w:pPr>
              <w:spacing w:before="20"/>
              <w:jc w:val="center"/>
              <w:rPr>
                <w:rFonts w:ascii="Arial Narrow" w:hAnsi="Arial Narrow"/>
                <w:sz w:val="18"/>
              </w:rPr>
            </w:pPr>
            <w:r w:rsidRPr="005D5EA4">
              <w:rPr>
                <w:rFonts w:ascii="Arial Narrow" w:hAnsi="Arial Narrow"/>
                <w:sz w:val="22"/>
                <w:szCs w:val="22"/>
              </w:rPr>
              <w:t>M11</w:t>
            </w:r>
          </w:p>
        </w:tc>
      </w:tr>
      <w:tr w:rsidR="00072C9D" w:rsidRPr="005D5EA4" w14:paraId="4A5CF43A" w14:textId="77777777" w:rsidTr="000578D5">
        <w:trPr>
          <w:gridAfter w:val="1"/>
          <w:wAfter w:w="29" w:type="dxa"/>
          <w:trHeight w:hRule="exact" w:val="16"/>
          <w:jc w:val="center"/>
        </w:trPr>
        <w:tc>
          <w:tcPr>
            <w:tcW w:w="4260" w:type="dxa"/>
            <w:tcBorders>
              <w:top w:val="single" w:sz="4" w:space="0" w:color="auto"/>
              <w:left w:val="single" w:sz="6" w:space="0" w:color="auto"/>
              <w:right w:val="single" w:sz="4" w:space="0" w:color="auto"/>
            </w:tcBorders>
            <w:shd w:val="clear" w:color="auto" w:fill="auto"/>
            <w:vAlign w:val="center"/>
          </w:tcPr>
          <w:p w14:paraId="6F65F9F3" w14:textId="77777777" w:rsidR="00072C9D" w:rsidRPr="005D5EA4" w:rsidRDefault="00072C9D" w:rsidP="000578D5">
            <w:pPr>
              <w:pStyle w:val="TableText0"/>
              <w:spacing w:before="20"/>
              <w:rPr>
                <w:rFonts w:ascii="Arial Narrow" w:hAnsi="Arial Narrow"/>
                <w:lang w:val="en-GB"/>
              </w:rPr>
            </w:pPr>
          </w:p>
        </w:tc>
        <w:tc>
          <w:tcPr>
            <w:tcW w:w="2908" w:type="dxa"/>
            <w:gridSpan w:val="2"/>
            <w:tcBorders>
              <w:top w:val="single" w:sz="4" w:space="0" w:color="auto"/>
              <w:left w:val="nil"/>
              <w:bottom w:val="nil"/>
            </w:tcBorders>
            <w:shd w:val="clear" w:color="auto" w:fill="auto"/>
            <w:vAlign w:val="center"/>
          </w:tcPr>
          <w:p w14:paraId="3632DAC3" w14:textId="77777777" w:rsidR="00072C9D" w:rsidRPr="005D5EA4" w:rsidRDefault="00072C9D" w:rsidP="000578D5">
            <w:pPr>
              <w:pStyle w:val="TableTextBasic"/>
              <w:spacing w:before="20"/>
              <w:jc w:val="right"/>
              <w:rPr>
                <w:rFonts w:ascii="Arial Narrow" w:hAnsi="Arial Narrow"/>
              </w:rPr>
            </w:pPr>
          </w:p>
        </w:tc>
        <w:tc>
          <w:tcPr>
            <w:tcW w:w="2373" w:type="dxa"/>
            <w:tcBorders>
              <w:top w:val="single" w:sz="4" w:space="0" w:color="auto"/>
              <w:bottom w:val="nil"/>
              <w:right w:val="single" w:sz="4" w:space="0" w:color="auto"/>
            </w:tcBorders>
            <w:shd w:val="clear" w:color="auto" w:fill="auto"/>
            <w:vAlign w:val="bottom"/>
          </w:tcPr>
          <w:p w14:paraId="57FF2B80" w14:textId="77777777" w:rsidR="00072C9D" w:rsidRPr="005D5EA4" w:rsidRDefault="00072C9D" w:rsidP="000578D5">
            <w:pPr>
              <w:pStyle w:val="TableTextBasic"/>
              <w:spacing w:before="240"/>
              <w:rPr>
                <w:rFonts w:ascii="Arial Narrow" w:hAnsi="Arial Narrow"/>
                <w:sz w:val="20"/>
                <w:szCs w:val="20"/>
              </w:rPr>
            </w:pPr>
          </w:p>
        </w:tc>
        <w:tc>
          <w:tcPr>
            <w:tcW w:w="1232" w:type="dxa"/>
            <w:tcBorders>
              <w:top w:val="single" w:sz="4" w:space="0" w:color="auto"/>
              <w:left w:val="nil"/>
              <w:right w:val="single" w:sz="6" w:space="0" w:color="auto"/>
            </w:tcBorders>
            <w:shd w:val="clear" w:color="auto" w:fill="auto"/>
            <w:vAlign w:val="center"/>
          </w:tcPr>
          <w:p w14:paraId="7334C455" w14:textId="77777777" w:rsidR="00072C9D" w:rsidRPr="005D5EA4" w:rsidRDefault="00072C9D" w:rsidP="000578D5">
            <w:pPr>
              <w:spacing w:before="20"/>
              <w:jc w:val="center"/>
              <w:rPr>
                <w:rFonts w:ascii="Arial Narrow" w:hAnsi="Arial Narrow"/>
                <w:sz w:val="22"/>
                <w:szCs w:val="22"/>
              </w:rPr>
            </w:pPr>
          </w:p>
        </w:tc>
      </w:tr>
      <w:tr w:rsidR="00072C9D" w:rsidRPr="005D5EA4" w14:paraId="687E6CC3" w14:textId="77777777" w:rsidTr="000578D5">
        <w:trPr>
          <w:gridAfter w:val="1"/>
          <w:wAfter w:w="29" w:type="dxa"/>
          <w:trHeight w:val="721"/>
          <w:jc w:val="center"/>
        </w:trPr>
        <w:tc>
          <w:tcPr>
            <w:tcW w:w="4260" w:type="dxa"/>
            <w:tcBorders>
              <w:top w:val="single" w:sz="4" w:space="0" w:color="auto"/>
              <w:left w:val="single" w:sz="6" w:space="0" w:color="auto"/>
              <w:right w:val="single" w:sz="4" w:space="0" w:color="auto"/>
            </w:tcBorders>
            <w:shd w:val="clear" w:color="auto" w:fill="auto"/>
            <w:vAlign w:val="center"/>
          </w:tcPr>
          <w:p w14:paraId="6B123EF1" w14:textId="77777777" w:rsidR="00072C9D" w:rsidRPr="005D5EA4" w:rsidRDefault="00072C9D" w:rsidP="000578D5">
            <w:pPr>
              <w:pStyle w:val="TableText0"/>
              <w:spacing w:before="20"/>
              <w:rPr>
                <w:rFonts w:ascii="Arial Narrow" w:hAnsi="Arial Narrow"/>
                <w:lang w:val="en-GB"/>
              </w:rPr>
            </w:pPr>
            <w:r w:rsidRPr="005D5EA4">
              <w:rPr>
                <w:rFonts w:ascii="Arial Narrow" w:hAnsi="Arial Narrow"/>
                <w:lang w:val="en-GB"/>
              </w:rPr>
              <w:t xml:space="preserve">Weight  </w:t>
            </w:r>
          </w:p>
          <w:p w14:paraId="360596A4" w14:textId="77777777" w:rsidR="00072C9D" w:rsidRPr="005D5EA4" w:rsidRDefault="00072C9D" w:rsidP="000578D5">
            <w:pPr>
              <w:pStyle w:val="TableText0"/>
              <w:spacing w:before="20"/>
              <w:rPr>
                <w:rFonts w:ascii="Arial Narrow" w:hAnsi="Arial Narrow"/>
                <w:lang w:val="en-GB"/>
              </w:rPr>
            </w:pPr>
            <w:r w:rsidRPr="005D5EA4">
              <w:rPr>
                <w:rFonts w:ascii="Arial Narrow" w:hAnsi="Arial Narrow"/>
                <w:i/>
                <w:lang w:val="en-GB"/>
              </w:rPr>
              <w:t>If too large for scale 666.6</w:t>
            </w:r>
          </w:p>
        </w:tc>
        <w:tc>
          <w:tcPr>
            <w:tcW w:w="2908" w:type="dxa"/>
            <w:gridSpan w:val="2"/>
            <w:tcBorders>
              <w:top w:val="single" w:sz="6" w:space="0" w:color="auto"/>
              <w:left w:val="nil"/>
            </w:tcBorders>
            <w:shd w:val="clear" w:color="auto" w:fill="auto"/>
            <w:vAlign w:val="center"/>
          </w:tcPr>
          <w:p w14:paraId="0F70EB6C" w14:textId="77777777" w:rsidR="00072C9D" w:rsidRPr="005D5EA4" w:rsidRDefault="00072C9D" w:rsidP="000578D5">
            <w:pPr>
              <w:pStyle w:val="TableTextBasic"/>
              <w:spacing w:before="20"/>
              <w:jc w:val="right"/>
              <w:rPr>
                <w:rFonts w:ascii="Arial Narrow" w:hAnsi="Arial Narrow"/>
              </w:rPr>
            </w:pPr>
            <w:r w:rsidRPr="005D5EA4">
              <w:rPr>
                <w:rFonts w:ascii="Arial Narrow" w:hAnsi="Arial Narrow"/>
              </w:rPr>
              <w:t>in Kilograms (kg)</w:t>
            </w:r>
          </w:p>
        </w:tc>
        <w:tc>
          <w:tcPr>
            <w:tcW w:w="2373" w:type="dxa"/>
            <w:tcBorders>
              <w:top w:val="single" w:sz="6" w:space="0" w:color="auto"/>
              <w:right w:val="single" w:sz="4" w:space="0" w:color="auto"/>
            </w:tcBorders>
            <w:shd w:val="clear" w:color="auto" w:fill="auto"/>
            <w:vAlign w:val="bottom"/>
          </w:tcPr>
          <w:p w14:paraId="7A04398A" w14:textId="77777777" w:rsidR="00072C9D" w:rsidRPr="005D5EA4" w:rsidRDefault="00072C9D" w:rsidP="000578D5">
            <w:pPr>
              <w:pStyle w:val="TableTextBasic"/>
              <w:tabs>
                <w:tab w:val="clear" w:pos="720"/>
                <w:tab w:val="clear" w:pos="1008"/>
                <w:tab w:val="clear" w:pos="1440"/>
              </w:tabs>
              <w:spacing w:before="240"/>
              <w:rPr>
                <w:rFonts w:ascii="Arial Narrow" w:hAnsi="Arial Narrow"/>
                <w:sz w:val="20"/>
                <w:szCs w:val="20"/>
              </w:rPr>
            </w:pPr>
            <w:r w:rsidRPr="005D5EA4">
              <w:rPr>
                <w:rFonts w:ascii="Arial Narrow" w:hAnsi="Arial Narrow"/>
                <w:sz w:val="20"/>
                <w:szCs w:val="20"/>
              </w:rPr>
              <w:t>└─┴─┴─┘.└─┘</w:t>
            </w:r>
          </w:p>
        </w:tc>
        <w:tc>
          <w:tcPr>
            <w:tcW w:w="1232" w:type="dxa"/>
            <w:tcBorders>
              <w:top w:val="single" w:sz="4" w:space="0" w:color="auto"/>
              <w:left w:val="nil"/>
              <w:right w:val="single" w:sz="6" w:space="0" w:color="auto"/>
            </w:tcBorders>
            <w:shd w:val="clear" w:color="auto" w:fill="auto"/>
            <w:vAlign w:val="center"/>
          </w:tcPr>
          <w:p w14:paraId="0F2062E4" w14:textId="77777777" w:rsidR="00072C9D" w:rsidRPr="005D5EA4" w:rsidRDefault="00072C9D" w:rsidP="000578D5">
            <w:pPr>
              <w:spacing w:before="20"/>
              <w:jc w:val="center"/>
              <w:rPr>
                <w:rFonts w:ascii="Arial Narrow" w:hAnsi="Arial Narrow"/>
                <w:sz w:val="18"/>
              </w:rPr>
            </w:pPr>
            <w:r w:rsidRPr="005D5EA4">
              <w:rPr>
                <w:rFonts w:ascii="Arial Narrow" w:hAnsi="Arial Narrow"/>
                <w:sz w:val="22"/>
                <w:szCs w:val="22"/>
              </w:rPr>
              <w:t>M12</w:t>
            </w:r>
          </w:p>
        </w:tc>
      </w:tr>
      <w:tr w:rsidR="00072C9D" w:rsidRPr="005D5EA4" w14:paraId="31C8E4F5" w14:textId="77777777" w:rsidTr="000578D5">
        <w:trPr>
          <w:gridAfter w:val="1"/>
          <w:wAfter w:w="29" w:type="dxa"/>
          <w:trHeight w:val="353"/>
          <w:jc w:val="center"/>
        </w:trPr>
        <w:tc>
          <w:tcPr>
            <w:tcW w:w="10773" w:type="dxa"/>
            <w:gridSpan w:val="5"/>
            <w:tcBorders>
              <w:top w:val="single" w:sz="6" w:space="0" w:color="auto"/>
              <w:left w:val="single" w:sz="6" w:space="0" w:color="auto"/>
              <w:bottom w:val="single" w:sz="6" w:space="0" w:color="auto"/>
              <w:right w:val="single" w:sz="6" w:space="0" w:color="auto"/>
            </w:tcBorders>
            <w:shd w:val="pct15" w:color="auto" w:fill="auto"/>
            <w:vAlign w:val="center"/>
          </w:tcPr>
          <w:p w14:paraId="551F6DEC" w14:textId="77777777" w:rsidR="00072C9D" w:rsidRPr="005D5EA4" w:rsidRDefault="00072C9D" w:rsidP="000578D5">
            <w:pPr>
              <w:spacing w:before="20"/>
              <w:rPr>
                <w:rFonts w:ascii="Arial Narrow" w:hAnsi="Arial Narrow"/>
                <w:sz w:val="18"/>
              </w:rPr>
            </w:pPr>
            <w:r w:rsidRPr="005D5EA4">
              <w:rPr>
                <w:rFonts w:ascii="Arial Narrow" w:hAnsi="Arial Narrow"/>
                <w:b/>
              </w:rPr>
              <w:t>CORE:  Waist</w:t>
            </w:r>
          </w:p>
        </w:tc>
      </w:tr>
      <w:tr w:rsidR="00072C9D" w:rsidRPr="005D5EA4" w14:paraId="74748FF1" w14:textId="77777777" w:rsidTr="000578D5">
        <w:trPr>
          <w:gridAfter w:val="1"/>
          <w:wAfter w:w="29" w:type="dxa"/>
          <w:trHeight w:hRule="exact" w:val="500"/>
          <w:jc w:val="center"/>
        </w:trPr>
        <w:tc>
          <w:tcPr>
            <w:tcW w:w="4260" w:type="dxa"/>
            <w:tcBorders>
              <w:top w:val="single" w:sz="6" w:space="0" w:color="auto"/>
              <w:left w:val="single" w:sz="6" w:space="0" w:color="auto"/>
              <w:bottom w:val="single" w:sz="6" w:space="0" w:color="auto"/>
              <w:right w:val="single" w:sz="4" w:space="0" w:color="auto"/>
            </w:tcBorders>
            <w:shd w:val="clear" w:color="auto" w:fill="auto"/>
            <w:vAlign w:val="center"/>
          </w:tcPr>
          <w:p w14:paraId="030445E7" w14:textId="77777777" w:rsidR="00072C9D" w:rsidRPr="005D5EA4" w:rsidRDefault="00072C9D" w:rsidP="000578D5">
            <w:pPr>
              <w:pStyle w:val="TableText0"/>
              <w:spacing w:before="20"/>
              <w:rPr>
                <w:rFonts w:ascii="Arial Narrow" w:hAnsi="Arial Narrow"/>
                <w:lang w:val="en-GB"/>
              </w:rPr>
            </w:pPr>
            <w:r w:rsidRPr="005D5EA4">
              <w:rPr>
                <w:rFonts w:ascii="Arial Narrow" w:hAnsi="Arial Narrow"/>
                <w:lang w:val="en-GB"/>
              </w:rPr>
              <w:t>Device ID for waist</w:t>
            </w:r>
          </w:p>
        </w:tc>
        <w:tc>
          <w:tcPr>
            <w:tcW w:w="2908" w:type="dxa"/>
            <w:gridSpan w:val="2"/>
            <w:tcBorders>
              <w:top w:val="single" w:sz="6" w:space="0" w:color="auto"/>
              <w:left w:val="nil"/>
              <w:bottom w:val="single" w:sz="6" w:space="0" w:color="auto"/>
            </w:tcBorders>
            <w:shd w:val="clear" w:color="auto" w:fill="auto"/>
          </w:tcPr>
          <w:p w14:paraId="55FA598D" w14:textId="77777777" w:rsidR="00072C9D" w:rsidRPr="005D5EA4" w:rsidRDefault="00072C9D" w:rsidP="000578D5">
            <w:pPr>
              <w:spacing w:before="20"/>
              <w:jc w:val="right"/>
              <w:rPr>
                <w:rFonts w:ascii="Arial Narrow" w:hAnsi="Arial Narrow"/>
                <w:sz w:val="18"/>
              </w:rPr>
            </w:pPr>
          </w:p>
        </w:tc>
        <w:tc>
          <w:tcPr>
            <w:tcW w:w="2373" w:type="dxa"/>
            <w:tcBorders>
              <w:top w:val="single" w:sz="6" w:space="0" w:color="auto"/>
              <w:bottom w:val="single" w:sz="6" w:space="0" w:color="auto"/>
              <w:right w:val="single" w:sz="4" w:space="0" w:color="auto"/>
            </w:tcBorders>
            <w:shd w:val="clear" w:color="auto" w:fill="auto"/>
            <w:vAlign w:val="bottom"/>
          </w:tcPr>
          <w:p w14:paraId="004A5DA1" w14:textId="77777777" w:rsidR="00072C9D" w:rsidRPr="00E15CE1" w:rsidRDefault="00072C9D" w:rsidP="000578D5">
            <w:pPr>
              <w:pStyle w:val="TableText0"/>
              <w:spacing w:before="240"/>
              <w:ind w:right="12"/>
              <w:rPr>
                <w:rFonts w:ascii="Arial Narrow" w:hAnsi="Arial Narrow"/>
                <w:sz w:val="20"/>
                <w:lang w:val="en-GB"/>
              </w:rPr>
            </w:pPr>
            <w:r w:rsidRPr="005D5EA4">
              <w:rPr>
                <w:rFonts w:ascii="Arial Narrow" w:hAnsi="Arial Narrow" w:cs="Times New (W1)"/>
                <w:sz w:val="20"/>
                <w:szCs w:val="20"/>
              </w:rPr>
              <w:t>└─┴─┘</w:t>
            </w:r>
          </w:p>
        </w:tc>
        <w:tc>
          <w:tcPr>
            <w:tcW w:w="1232" w:type="dxa"/>
            <w:tcBorders>
              <w:top w:val="single" w:sz="6" w:space="0" w:color="auto"/>
              <w:left w:val="nil"/>
              <w:bottom w:val="single" w:sz="6" w:space="0" w:color="auto"/>
              <w:right w:val="single" w:sz="6" w:space="0" w:color="auto"/>
            </w:tcBorders>
            <w:shd w:val="clear" w:color="auto" w:fill="auto"/>
            <w:vAlign w:val="center"/>
          </w:tcPr>
          <w:p w14:paraId="3FF6A714" w14:textId="77777777" w:rsidR="00072C9D" w:rsidRPr="005D5EA4" w:rsidRDefault="00072C9D" w:rsidP="000578D5">
            <w:pPr>
              <w:spacing w:before="20"/>
              <w:jc w:val="center"/>
              <w:rPr>
                <w:rFonts w:ascii="Arial Narrow" w:hAnsi="Arial Narrow"/>
                <w:bCs/>
                <w:sz w:val="18"/>
              </w:rPr>
            </w:pPr>
            <w:r w:rsidRPr="005D5EA4">
              <w:rPr>
                <w:rFonts w:ascii="Arial Narrow" w:hAnsi="Arial Narrow"/>
                <w:bCs/>
                <w:sz w:val="22"/>
                <w:szCs w:val="22"/>
              </w:rPr>
              <w:t>M13</w:t>
            </w:r>
          </w:p>
        </w:tc>
      </w:tr>
      <w:tr w:rsidR="00072C9D" w:rsidRPr="005D5EA4" w14:paraId="0B5CA7CF" w14:textId="77777777" w:rsidTr="000578D5">
        <w:trPr>
          <w:gridAfter w:val="1"/>
          <w:wAfter w:w="29" w:type="dxa"/>
          <w:trHeight w:hRule="exact" w:val="498"/>
          <w:jc w:val="center"/>
        </w:trPr>
        <w:tc>
          <w:tcPr>
            <w:tcW w:w="4260" w:type="dxa"/>
            <w:tcBorders>
              <w:top w:val="single" w:sz="6" w:space="0" w:color="auto"/>
              <w:left w:val="single" w:sz="6" w:space="0" w:color="auto"/>
              <w:bottom w:val="single" w:sz="6" w:space="0" w:color="auto"/>
              <w:right w:val="single" w:sz="4" w:space="0" w:color="auto"/>
            </w:tcBorders>
            <w:shd w:val="clear" w:color="auto" w:fill="auto"/>
            <w:vAlign w:val="center"/>
          </w:tcPr>
          <w:p w14:paraId="36C30B6F" w14:textId="77777777" w:rsidR="00072C9D" w:rsidRPr="005D5EA4" w:rsidRDefault="00072C9D" w:rsidP="000578D5">
            <w:pPr>
              <w:pStyle w:val="TableText0"/>
              <w:spacing w:before="20"/>
              <w:rPr>
                <w:rFonts w:ascii="Arial Narrow" w:hAnsi="Arial Narrow"/>
                <w:i/>
                <w:iCs/>
                <w:color w:val="FF6600"/>
                <w:lang w:val="en-GB"/>
              </w:rPr>
            </w:pPr>
            <w:r w:rsidRPr="005D5EA4">
              <w:rPr>
                <w:rFonts w:ascii="Arial Narrow" w:hAnsi="Arial Narrow"/>
                <w:lang w:val="en-GB"/>
              </w:rPr>
              <w:t xml:space="preserve">Waist circumference </w:t>
            </w:r>
          </w:p>
        </w:tc>
        <w:tc>
          <w:tcPr>
            <w:tcW w:w="2908" w:type="dxa"/>
            <w:gridSpan w:val="2"/>
            <w:tcBorders>
              <w:top w:val="single" w:sz="6" w:space="0" w:color="auto"/>
              <w:left w:val="nil"/>
              <w:bottom w:val="single" w:sz="6" w:space="0" w:color="auto"/>
            </w:tcBorders>
            <w:shd w:val="clear" w:color="auto" w:fill="auto"/>
            <w:vAlign w:val="center"/>
          </w:tcPr>
          <w:p w14:paraId="739A76F7" w14:textId="77777777" w:rsidR="00072C9D" w:rsidRPr="005D5EA4" w:rsidRDefault="00072C9D" w:rsidP="000578D5">
            <w:pPr>
              <w:spacing w:before="20"/>
              <w:jc w:val="right"/>
              <w:rPr>
                <w:rFonts w:ascii="Arial Narrow" w:hAnsi="Arial Narrow"/>
                <w:sz w:val="18"/>
              </w:rPr>
            </w:pPr>
            <w:r w:rsidRPr="005D5EA4">
              <w:rPr>
                <w:rFonts w:ascii="Arial Narrow" w:hAnsi="Arial Narrow"/>
                <w:sz w:val="18"/>
              </w:rPr>
              <w:t xml:space="preserve">  in Centimeters (cm)</w:t>
            </w:r>
          </w:p>
        </w:tc>
        <w:tc>
          <w:tcPr>
            <w:tcW w:w="2373" w:type="dxa"/>
            <w:tcBorders>
              <w:top w:val="single" w:sz="6" w:space="0" w:color="auto"/>
              <w:bottom w:val="single" w:sz="6" w:space="0" w:color="auto"/>
              <w:right w:val="single" w:sz="4" w:space="0" w:color="auto"/>
            </w:tcBorders>
            <w:shd w:val="clear" w:color="auto" w:fill="auto"/>
            <w:vAlign w:val="bottom"/>
          </w:tcPr>
          <w:p w14:paraId="07D2D32D" w14:textId="77777777" w:rsidR="00072C9D" w:rsidRPr="005D5EA4" w:rsidRDefault="00072C9D" w:rsidP="000578D5">
            <w:pPr>
              <w:pStyle w:val="TableTextBasic"/>
              <w:tabs>
                <w:tab w:val="clear" w:pos="720"/>
                <w:tab w:val="clear" w:pos="1008"/>
                <w:tab w:val="clear" w:pos="1440"/>
              </w:tabs>
              <w:spacing w:before="240"/>
              <w:ind w:right="12"/>
              <w:rPr>
                <w:rFonts w:ascii="Arial Narrow" w:hAnsi="Arial Narrow"/>
                <w:sz w:val="20"/>
                <w:szCs w:val="20"/>
              </w:rPr>
            </w:pPr>
            <w:r w:rsidRPr="005D5EA4">
              <w:rPr>
                <w:rFonts w:ascii="Arial Narrow" w:hAnsi="Arial Narrow"/>
                <w:sz w:val="20"/>
                <w:szCs w:val="20"/>
              </w:rPr>
              <w:t>└─┴─┴─┘.└─┘</w:t>
            </w:r>
          </w:p>
        </w:tc>
        <w:tc>
          <w:tcPr>
            <w:tcW w:w="1232" w:type="dxa"/>
            <w:tcBorders>
              <w:top w:val="single" w:sz="6" w:space="0" w:color="auto"/>
              <w:left w:val="nil"/>
              <w:bottom w:val="single" w:sz="6" w:space="0" w:color="auto"/>
              <w:right w:val="single" w:sz="6" w:space="0" w:color="auto"/>
            </w:tcBorders>
            <w:shd w:val="clear" w:color="auto" w:fill="auto"/>
            <w:vAlign w:val="center"/>
          </w:tcPr>
          <w:p w14:paraId="3DFC1920" w14:textId="77777777" w:rsidR="00072C9D" w:rsidRPr="005D5EA4" w:rsidRDefault="00072C9D" w:rsidP="000578D5">
            <w:pPr>
              <w:spacing w:before="20"/>
              <w:jc w:val="center"/>
              <w:rPr>
                <w:rFonts w:ascii="Arial Narrow" w:hAnsi="Arial Narrow"/>
                <w:bCs/>
                <w:sz w:val="18"/>
              </w:rPr>
            </w:pPr>
            <w:r w:rsidRPr="005D5EA4">
              <w:rPr>
                <w:rFonts w:ascii="Arial Narrow" w:hAnsi="Arial Narrow"/>
                <w:bCs/>
                <w:sz w:val="22"/>
                <w:szCs w:val="22"/>
              </w:rPr>
              <w:t>M14</w:t>
            </w:r>
          </w:p>
        </w:tc>
      </w:tr>
      <w:tr w:rsidR="00D47E00" w:rsidRPr="005D5EA4" w14:paraId="1C06077C" w14:textId="77777777" w:rsidTr="000578D5">
        <w:trPr>
          <w:gridAfter w:val="1"/>
          <w:wAfter w:w="29" w:type="dxa"/>
          <w:trHeight w:hRule="exact" w:val="498"/>
          <w:jc w:val="center"/>
        </w:trPr>
        <w:tc>
          <w:tcPr>
            <w:tcW w:w="4260" w:type="dxa"/>
            <w:tcBorders>
              <w:top w:val="single" w:sz="6" w:space="0" w:color="auto"/>
              <w:left w:val="single" w:sz="6" w:space="0" w:color="auto"/>
              <w:bottom w:val="single" w:sz="6" w:space="0" w:color="auto"/>
              <w:right w:val="single" w:sz="4" w:space="0" w:color="auto"/>
            </w:tcBorders>
            <w:shd w:val="clear" w:color="auto" w:fill="auto"/>
            <w:vAlign w:val="center"/>
          </w:tcPr>
          <w:p w14:paraId="7C9E791A" w14:textId="53CA379C" w:rsidR="00D47E00" w:rsidRPr="005D5EA4" w:rsidRDefault="00D47E00" w:rsidP="00D47E00">
            <w:pPr>
              <w:pStyle w:val="TableText0"/>
              <w:spacing w:before="20"/>
              <w:rPr>
                <w:rFonts w:ascii="Arial Narrow" w:hAnsi="Arial Narrow"/>
                <w:lang w:val="en-GB"/>
              </w:rPr>
            </w:pPr>
            <w:r w:rsidRPr="005D5EA4">
              <w:rPr>
                <w:rFonts w:ascii="Arial Narrow" w:hAnsi="Arial Narrow"/>
                <w:lang w:val="en-GB"/>
              </w:rPr>
              <w:t>Body fat percent</w:t>
            </w:r>
            <w:r>
              <w:rPr>
                <w:rFonts w:ascii="Arial Narrow" w:hAnsi="Arial Narrow"/>
                <w:lang w:val="mn-MN"/>
              </w:rPr>
              <w:t xml:space="preserve"> </w:t>
            </w:r>
            <w:r>
              <w:rPr>
                <w:rFonts w:ascii="Arial Narrow" w:hAnsi="Arial Narrow"/>
              </w:rPr>
              <w:t>(</w:t>
            </w:r>
            <w:r>
              <w:rPr>
                <w:rFonts w:ascii="Arial Narrow" w:hAnsi="Arial Narrow"/>
                <w:lang w:val="mn-MN"/>
              </w:rPr>
              <w:t>%</w:t>
            </w:r>
            <w:r>
              <w:rPr>
                <w:rFonts w:ascii="Arial Narrow" w:hAnsi="Arial Narrow"/>
              </w:rPr>
              <w:t>)</w:t>
            </w:r>
            <w:r w:rsidRPr="005D5EA4">
              <w:rPr>
                <w:rFonts w:ascii="Arial Narrow" w:hAnsi="Arial Narrow"/>
                <w:lang w:val="en-GB"/>
              </w:rPr>
              <w:t xml:space="preserve">  </w:t>
            </w:r>
          </w:p>
        </w:tc>
        <w:tc>
          <w:tcPr>
            <w:tcW w:w="2908" w:type="dxa"/>
            <w:gridSpan w:val="2"/>
            <w:tcBorders>
              <w:top w:val="single" w:sz="6" w:space="0" w:color="auto"/>
              <w:left w:val="nil"/>
              <w:bottom w:val="single" w:sz="6" w:space="0" w:color="auto"/>
            </w:tcBorders>
            <w:shd w:val="clear" w:color="auto" w:fill="auto"/>
            <w:vAlign w:val="center"/>
          </w:tcPr>
          <w:p w14:paraId="6698D088" w14:textId="0FC44F70" w:rsidR="00D47E00" w:rsidRPr="005D5EA4" w:rsidRDefault="00D47E00" w:rsidP="00D47E00">
            <w:pPr>
              <w:spacing w:before="20"/>
              <w:jc w:val="right"/>
              <w:rPr>
                <w:rFonts w:ascii="Arial Narrow" w:hAnsi="Arial Narrow"/>
                <w:sz w:val="18"/>
              </w:rPr>
            </w:pPr>
            <w:r>
              <w:rPr>
                <w:rFonts w:ascii="Arial Narrow" w:hAnsi="Arial Narrow"/>
                <w:sz w:val="20"/>
                <w:szCs w:val="20"/>
              </w:rPr>
              <w:t>By percentage</w:t>
            </w:r>
            <w:r>
              <w:rPr>
                <w:rFonts w:ascii="Arial Narrow" w:hAnsi="Arial Narrow"/>
                <w:sz w:val="20"/>
                <w:szCs w:val="20"/>
                <w:lang w:val="mn-MN"/>
              </w:rPr>
              <w:t xml:space="preserve">  </w:t>
            </w:r>
            <w:r>
              <w:rPr>
                <w:rFonts w:ascii="Arial Narrow" w:hAnsi="Arial Narrow"/>
                <w:sz w:val="20"/>
                <w:szCs w:val="20"/>
              </w:rPr>
              <w:t xml:space="preserve"> </w:t>
            </w:r>
          </w:p>
        </w:tc>
        <w:tc>
          <w:tcPr>
            <w:tcW w:w="2373" w:type="dxa"/>
            <w:tcBorders>
              <w:top w:val="single" w:sz="6" w:space="0" w:color="auto"/>
              <w:bottom w:val="single" w:sz="6" w:space="0" w:color="auto"/>
              <w:right w:val="single" w:sz="4" w:space="0" w:color="auto"/>
            </w:tcBorders>
            <w:shd w:val="clear" w:color="auto" w:fill="auto"/>
            <w:vAlign w:val="center"/>
          </w:tcPr>
          <w:p w14:paraId="0F84D570" w14:textId="79284783" w:rsidR="00D47E00" w:rsidRPr="005D5EA4" w:rsidRDefault="00D47E00" w:rsidP="00D47E00">
            <w:pPr>
              <w:pStyle w:val="TableTextBasic"/>
              <w:tabs>
                <w:tab w:val="clear" w:pos="720"/>
                <w:tab w:val="clear" w:pos="1008"/>
                <w:tab w:val="clear" w:pos="1440"/>
              </w:tabs>
              <w:spacing w:before="240"/>
              <w:ind w:right="12"/>
              <w:rPr>
                <w:rFonts w:ascii="Arial Narrow" w:hAnsi="Arial Narrow"/>
                <w:sz w:val="20"/>
                <w:szCs w:val="20"/>
              </w:rPr>
            </w:pPr>
            <w:r w:rsidRPr="005D5EA4">
              <w:rPr>
                <w:rFonts w:ascii="Arial Narrow" w:hAnsi="Arial Narrow"/>
                <w:sz w:val="20"/>
                <w:szCs w:val="20"/>
              </w:rPr>
              <w:t xml:space="preserve"> └─┴─┘. └─┘</w:t>
            </w:r>
          </w:p>
        </w:tc>
        <w:tc>
          <w:tcPr>
            <w:tcW w:w="1232" w:type="dxa"/>
            <w:tcBorders>
              <w:top w:val="single" w:sz="6" w:space="0" w:color="auto"/>
              <w:left w:val="nil"/>
              <w:bottom w:val="single" w:sz="6" w:space="0" w:color="auto"/>
              <w:right w:val="single" w:sz="6" w:space="0" w:color="auto"/>
            </w:tcBorders>
            <w:shd w:val="clear" w:color="auto" w:fill="auto"/>
            <w:vAlign w:val="center"/>
          </w:tcPr>
          <w:p w14:paraId="194C65E7" w14:textId="191DE4A8" w:rsidR="00D47E00" w:rsidRPr="008B4FA8" w:rsidRDefault="00D47E00" w:rsidP="00D47E00">
            <w:pPr>
              <w:spacing w:before="20"/>
              <w:jc w:val="center"/>
              <w:rPr>
                <w:rFonts w:ascii="Arial Narrow" w:hAnsi="Arial Narrow"/>
                <w:iCs/>
                <w:sz w:val="22"/>
              </w:rPr>
            </w:pPr>
            <w:r w:rsidRPr="008B4FA8">
              <w:rPr>
                <w:rFonts w:ascii="Arial Narrow" w:hAnsi="Arial Narrow"/>
                <w:iCs/>
                <w:sz w:val="22"/>
              </w:rPr>
              <w:t>X1</w:t>
            </w:r>
            <w:r w:rsidR="00D4113F">
              <w:rPr>
                <w:rFonts w:ascii="Arial Narrow" w:hAnsi="Arial Narrow"/>
                <w:iCs/>
                <w:sz w:val="22"/>
              </w:rPr>
              <w:t>9</w:t>
            </w:r>
          </w:p>
          <w:p w14:paraId="038EE579" w14:textId="77777777" w:rsidR="00D47E00" w:rsidRPr="005D5EA4" w:rsidRDefault="00D47E00" w:rsidP="00D47E00">
            <w:pPr>
              <w:spacing w:before="20"/>
              <w:jc w:val="center"/>
              <w:rPr>
                <w:rFonts w:ascii="Arial Narrow" w:hAnsi="Arial Narrow"/>
                <w:bCs/>
                <w:sz w:val="22"/>
                <w:szCs w:val="22"/>
              </w:rPr>
            </w:pPr>
          </w:p>
        </w:tc>
      </w:tr>
      <w:tr w:rsidR="00D47E00" w:rsidRPr="005D5EA4" w14:paraId="48FA577F" w14:textId="77777777" w:rsidTr="000578D5">
        <w:trPr>
          <w:gridAfter w:val="1"/>
          <w:wAfter w:w="29" w:type="dxa"/>
          <w:trHeight w:val="353"/>
          <w:jc w:val="center"/>
        </w:trPr>
        <w:tc>
          <w:tcPr>
            <w:tcW w:w="10773" w:type="dxa"/>
            <w:gridSpan w:val="5"/>
            <w:tcBorders>
              <w:top w:val="single" w:sz="6" w:space="0" w:color="auto"/>
              <w:left w:val="single" w:sz="6" w:space="0" w:color="auto"/>
              <w:bottom w:val="single" w:sz="6" w:space="0" w:color="auto"/>
              <w:right w:val="single" w:sz="6" w:space="0" w:color="auto"/>
            </w:tcBorders>
            <w:shd w:val="pct15" w:color="auto" w:fill="auto"/>
          </w:tcPr>
          <w:p w14:paraId="2E59E030" w14:textId="77777777" w:rsidR="00D47E00" w:rsidRPr="005D5EA4" w:rsidRDefault="00D47E00" w:rsidP="00D47E00">
            <w:pPr>
              <w:spacing w:before="40" w:after="40"/>
              <w:rPr>
                <w:rFonts w:ascii="Arial Narrow" w:hAnsi="Arial Narrow"/>
                <w:i/>
              </w:rPr>
            </w:pPr>
            <w:r w:rsidRPr="005D5EA4">
              <w:rPr>
                <w:rFonts w:ascii="Arial Narrow" w:hAnsi="Arial Narrow"/>
                <w:b/>
                <w:bCs/>
              </w:rPr>
              <w:t>EXPANDED: Heart Rate</w:t>
            </w:r>
          </w:p>
        </w:tc>
      </w:tr>
      <w:tr w:rsidR="00D47E00" w:rsidRPr="005D5EA4" w14:paraId="3FB31675" w14:textId="77777777" w:rsidTr="000578D5">
        <w:trPr>
          <w:trHeight w:hRule="exact" w:val="360"/>
          <w:jc w:val="center"/>
        </w:trPr>
        <w:tc>
          <w:tcPr>
            <w:tcW w:w="9541" w:type="dxa"/>
            <w:gridSpan w:val="4"/>
            <w:tcBorders>
              <w:top w:val="single" w:sz="6" w:space="0" w:color="auto"/>
              <w:left w:val="single" w:sz="4" w:space="0" w:color="auto"/>
              <w:bottom w:val="single" w:sz="6" w:space="0" w:color="auto"/>
              <w:right w:val="single" w:sz="4" w:space="0" w:color="auto"/>
            </w:tcBorders>
            <w:shd w:val="pct15" w:color="auto" w:fill="auto"/>
            <w:vAlign w:val="center"/>
          </w:tcPr>
          <w:p w14:paraId="46FB769B" w14:textId="77777777" w:rsidR="00D47E00" w:rsidRPr="005D5EA4" w:rsidRDefault="00D47E00" w:rsidP="00D47E00">
            <w:pPr>
              <w:spacing w:before="20"/>
              <w:rPr>
                <w:rFonts w:ascii="Arial Narrow" w:hAnsi="Arial Narrow"/>
                <w:sz w:val="18"/>
                <w:szCs w:val="18"/>
              </w:rPr>
            </w:pPr>
            <w:r w:rsidRPr="005D5EA4">
              <w:rPr>
                <w:rFonts w:ascii="Arial Narrow" w:hAnsi="Arial Narrow"/>
                <w:sz w:val="18"/>
                <w:szCs w:val="18"/>
                <w:lang w:val="en-GB"/>
              </w:rPr>
              <w:t>Heart Rate</w:t>
            </w:r>
            <w:r w:rsidRPr="005D5EA4">
              <w:rPr>
                <w:rFonts w:ascii="Arial Narrow" w:hAnsi="Arial Narrow"/>
                <w:sz w:val="18"/>
                <w:szCs w:val="18"/>
              </w:rPr>
              <w:t xml:space="preserve"> </w:t>
            </w:r>
          </w:p>
        </w:tc>
        <w:tc>
          <w:tcPr>
            <w:tcW w:w="1261" w:type="dxa"/>
            <w:gridSpan w:val="2"/>
            <w:tcBorders>
              <w:top w:val="single" w:sz="6" w:space="0" w:color="auto"/>
              <w:left w:val="nil"/>
              <w:right w:val="single" w:sz="6" w:space="0" w:color="auto"/>
            </w:tcBorders>
            <w:shd w:val="pct15" w:color="auto" w:fill="auto"/>
            <w:vAlign w:val="center"/>
          </w:tcPr>
          <w:p w14:paraId="3801FF7C" w14:textId="77777777" w:rsidR="00D47E00" w:rsidRPr="005D5EA4" w:rsidRDefault="00D47E00" w:rsidP="00D47E00">
            <w:pPr>
              <w:spacing w:before="20"/>
              <w:jc w:val="center"/>
              <w:rPr>
                <w:rFonts w:ascii="Arial Narrow" w:hAnsi="Arial Narrow"/>
                <w:bCs/>
                <w:iCs/>
                <w:sz w:val="22"/>
              </w:rPr>
            </w:pPr>
          </w:p>
        </w:tc>
      </w:tr>
      <w:tr w:rsidR="00D47E00" w:rsidRPr="005D5EA4" w14:paraId="62EE2973" w14:textId="77777777" w:rsidTr="000578D5">
        <w:trPr>
          <w:trHeight w:hRule="exact" w:val="380"/>
          <w:jc w:val="center"/>
        </w:trPr>
        <w:tc>
          <w:tcPr>
            <w:tcW w:w="4260" w:type="dxa"/>
            <w:tcBorders>
              <w:top w:val="single" w:sz="6" w:space="0" w:color="auto"/>
              <w:left w:val="single" w:sz="4" w:space="0" w:color="auto"/>
              <w:bottom w:val="single" w:sz="6" w:space="0" w:color="auto"/>
              <w:right w:val="single" w:sz="4" w:space="0" w:color="auto"/>
            </w:tcBorders>
            <w:shd w:val="pct15" w:color="auto" w:fill="auto"/>
            <w:vAlign w:val="center"/>
          </w:tcPr>
          <w:p w14:paraId="54715B3F" w14:textId="77777777" w:rsidR="00D47E00" w:rsidRPr="005D5EA4" w:rsidRDefault="00D47E00" w:rsidP="00D47E00">
            <w:pPr>
              <w:pStyle w:val="TableText0"/>
              <w:spacing w:before="20"/>
              <w:rPr>
                <w:rFonts w:ascii="Arial Narrow" w:hAnsi="Arial Narrow"/>
                <w:lang w:val="en-GB"/>
              </w:rPr>
            </w:pPr>
            <w:r w:rsidRPr="005D5EA4">
              <w:rPr>
                <w:rFonts w:ascii="Arial Narrow" w:hAnsi="Arial Narrow"/>
                <w:lang w:val="en-GB"/>
              </w:rPr>
              <w:t>Reading 1</w:t>
            </w:r>
          </w:p>
        </w:tc>
        <w:tc>
          <w:tcPr>
            <w:tcW w:w="2467" w:type="dxa"/>
            <w:tcBorders>
              <w:top w:val="single" w:sz="4" w:space="0" w:color="auto"/>
              <w:left w:val="nil"/>
              <w:bottom w:val="single" w:sz="4" w:space="0" w:color="auto"/>
            </w:tcBorders>
            <w:shd w:val="pct15" w:color="auto" w:fill="auto"/>
            <w:vAlign w:val="center"/>
          </w:tcPr>
          <w:p w14:paraId="1BC66A70" w14:textId="77777777" w:rsidR="00D47E00" w:rsidRPr="005D5EA4" w:rsidRDefault="00D47E00" w:rsidP="00D47E00">
            <w:pPr>
              <w:spacing w:before="20"/>
              <w:jc w:val="right"/>
              <w:rPr>
                <w:rFonts w:ascii="Arial Narrow" w:hAnsi="Arial Narrow"/>
                <w:sz w:val="18"/>
              </w:rPr>
            </w:pPr>
            <w:r w:rsidRPr="005D5EA4">
              <w:rPr>
                <w:rFonts w:ascii="Arial Narrow" w:hAnsi="Arial Narrow"/>
                <w:sz w:val="18"/>
              </w:rPr>
              <w:t>Beats per minute</w:t>
            </w:r>
          </w:p>
        </w:tc>
        <w:tc>
          <w:tcPr>
            <w:tcW w:w="2814" w:type="dxa"/>
            <w:gridSpan w:val="2"/>
            <w:tcBorders>
              <w:top w:val="single" w:sz="4" w:space="0" w:color="auto"/>
              <w:bottom w:val="single" w:sz="4" w:space="0" w:color="auto"/>
              <w:right w:val="single" w:sz="4" w:space="0" w:color="auto"/>
            </w:tcBorders>
            <w:shd w:val="pct15" w:color="auto" w:fill="auto"/>
            <w:vAlign w:val="bottom"/>
          </w:tcPr>
          <w:p w14:paraId="25EE0968" w14:textId="77777777" w:rsidR="00D47E00" w:rsidRPr="005D5EA4" w:rsidRDefault="00D47E00" w:rsidP="00D47E00">
            <w:pPr>
              <w:spacing w:before="20"/>
              <w:rPr>
                <w:rFonts w:ascii="Arial Narrow" w:hAnsi="Arial Narrow"/>
                <w:sz w:val="18"/>
              </w:rPr>
            </w:pPr>
            <w:r w:rsidRPr="005D5EA4">
              <w:rPr>
                <w:rFonts w:ascii="Arial Narrow" w:hAnsi="Arial Narrow"/>
                <w:sz w:val="20"/>
                <w:szCs w:val="20"/>
              </w:rPr>
              <w:t>└─┴─┴─┘</w:t>
            </w:r>
          </w:p>
        </w:tc>
        <w:tc>
          <w:tcPr>
            <w:tcW w:w="1261" w:type="dxa"/>
            <w:gridSpan w:val="2"/>
            <w:tcBorders>
              <w:left w:val="nil"/>
              <w:bottom w:val="single" w:sz="6" w:space="0" w:color="auto"/>
              <w:right w:val="single" w:sz="6" w:space="0" w:color="auto"/>
            </w:tcBorders>
            <w:shd w:val="pct15" w:color="auto" w:fill="auto"/>
            <w:vAlign w:val="center"/>
          </w:tcPr>
          <w:p w14:paraId="37EB8F88" w14:textId="77777777" w:rsidR="00D47E00" w:rsidRPr="005D5EA4" w:rsidRDefault="00D47E00" w:rsidP="00D47E00">
            <w:pPr>
              <w:spacing w:before="20"/>
              <w:jc w:val="center"/>
              <w:rPr>
                <w:rFonts w:ascii="Arial Narrow" w:hAnsi="Arial Narrow"/>
                <w:bCs/>
                <w:iCs/>
                <w:sz w:val="22"/>
              </w:rPr>
            </w:pPr>
            <w:r w:rsidRPr="005D5EA4">
              <w:rPr>
                <w:rFonts w:ascii="Arial Narrow" w:hAnsi="Arial Narrow"/>
                <w:bCs/>
                <w:iCs/>
                <w:sz w:val="22"/>
              </w:rPr>
              <w:t>M16a</w:t>
            </w:r>
          </w:p>
        </w:tc>
      </w:tr>
      <w:tr w:rsidR="00D47E00" w:rsidRPr="005D5EA4" w14:paraId="32144F51" w14:textId="77777777" w:rsidTr="000578D5">
        <w:trPr>
          <w:trHeight w:hRule="exact" w:val="380"/>
          <w:jc w:val="center"/>
        </w:trPr>
        <w:tc>
          <w:tcPr>
            <w:tcW w:w="4260" w:type="dxa"/>
            <w:tcBorders>
              <w:top w:val="single" w:sz="6" w:space="0" w:color="auto"/>
              <w:left w:val="single" w:sz="4" w:space="0" w:color="auto"/>
              <w:bottom w:val="single" w:sz="6" w:space="0" w:color="auto"/>
              <w:right w:val="single" w:sz="4" w:space="0" w:color="auto"/>
            </w:tcBorders>
            <w:shd w:val="pct15" w:color="auto" w:fill="auto"/>
            <w:vAlign w:val="center"/>
          </w:tcPr>
          <w:p w14:paraId="65B900D5" w14:textId="77777777" w:rsidR="00D47E00" w:rsidRPr="005D5EA4" w:rsidRDefault="00D47E00" w:rsidP="00D47E00">
            <w:pPr>
              <w:pStyle w:val="TableText0"/>
              <w:spacing w:before="20"/>
              <w:rPr>
                <w:rFonts w:ascii="Arial Narrow" w:hAnsi="Arial Narrow"/>
                <w:lang w:val="en-GB"/>
              </w:rPr>
            </w:pPr>
            <w:r w:rsidRPr="005D5EA4">
              <w:rPr>
                <w:rFonts w:ascii="Arial Narrow" w:hAnsi="Arial Narrow"/>
                <w:lang w:val="en-GB"/>
              </w:rPr>
              <w:t>Reading 2</w:t>
            </w:r>
          </w:p>
        </w:tc>
        <w:tc>
          <w:tcPr>
            <w:tcW w:w="2467" w:type="dxa"/>
            <w:tcBorders>
              <w:top w:val="single" w:sz="4" w:space="0" w:color="auto"/>
              <w:left w:val="nil"/>
              <w:bottom w:val="single" w:sz="4" w:space="0" w:color="auto"/>
            </w:tcBorders>
            <w:shd w:val="pct15" w:color="auto" w:fill="auto"/>
            <w:vAlign w:val="center"/>
          </w:tcPr>
          <w:p w14:paraId="0561E657" w14:textId="77777777" w:rsidR="00D47E00" w:rsidRPr="005D5EA4" w:rsidRDefault="00D47E00" w:rsidP="00D47E00">
            <w:pPr>
              <w:spacing w:before="20"/>
              <w:jc w:val="right"/>
              <w:rPr>
                <w:rFonts w:ascii="Arial Narrow" w:hAnsi="Arial Narrow"/>
                <w:sz w:val="18"/>
              </w:rPr>
            </w:pPr>
            <w:r w:rsidRPr="005D5EA4">
              <w:rPr>
                <w:rFonts w:ascii="Arial Narrow" w:hAnsi="Arial Narrow"/>
                <w:sz w:val="18"/>
              </w:rPr>
              <w:t>Beats per minute</w:t>
            </w:r>
          </w:p>
        </w:tc>
        <w:tc>
          <w:tcPr>
            <w:tcW w:w="2814" w:type="dxa"/>
            <w:gridSpan w:val="2"/>
            <w:tcBorders>
              <w:top w:val="single" w:sz="4" w:space="0" w:color="auto"/>
              <w:bottom w:val="single" w:sz="4" w:space="0" w:color="auto"/>
              <w:right w:val="single" w:sz="4" w:space="0" w:color="auto"/>
            </w:tcBorders>
            <w:shd w:val="pct15" w:color="auto" w:fill="auto"/>
            <w:vAlign w:val="bottom"/>
          </w:tcPr>
          <w:p w14:paraId="17CE4DDB" w14:textId="77777777" w:rsidR="00D47E00" w:rsidRPr="005D5EA4" w:rsidRDefault="00D47E00" w:rsidP="00D47E00">
            <w:pPr>
              <w:spacing w:before="20"/>
              <w:rPr>
                <w:rFonts w:ascii="Arial Narrow" w:hAnsi="Arial Narrow"/>
                <w:sz w:val="18"/>
              </w:rPr>
            </w:pPr>
            <w:r w:rsidRPr="005D5EA4">
              <w:rPr>
                <w:rFonts w:ascii="Arial Narrow" w:hAnsi="Arial Narrow"/>
                <w:sz w:val="20"/>
                <w:szCs w:val="20"/>
              </w:rPr>
              <w:t>└─┴─┴─┘</w:t>
            </w:r>
          </w:p>
        </w:tc>
        <w:tc>
          <w:tcPr>
            <w:tcW w:w="1261" w:type="dxa"/>
            <w:gridSpan w:val="2"/>
            <w:tcBorders>
              <w:top w:val="single" w:sz="6" w:space="0" w:color="auto"/>
              <w:left w:val="nil"/>
              <w:bottom w:val="single" w:sz="6" w:space="0" w:color="auto"/>
              <w:right w:val="single" w:sz="6" w:space="0" w:color="auto"/>
            </w:tcBorders>
            <w:shd w:val="pct15" w:color="auto" w:fill="auto"/>
            <w:vAlign w:val="center"/>
          </w:tcPr>
          <w:p w14:paraId="608D9184" w14:textId="77777777" w:rsidR="00D47E00" w:rsidRPr="005D5EA4" w:rsidRDefault="00D47E00" w:rsidP="00D47E00">
            <w:pPr>
              <w:spacing w:before="20"/>
              <w:jc w:val="center"/>
              <w:rPr>
                <w:rFonts w:ascii="Arial Narrow" w:hAnsi="Arial Narrow"/>
                <w:bCs/>
                <w:iCs/>
                <w:sz w:val="22"/>
              </w:rPr>
            </w:pPr>
            <w:r w:rsidRPr="005D5EA4">
              <w:rPr>
                <w:rFonts w:ascii="Arial Narrow" w:hAnsi="Arial Narrow"/>
                <w:bCs/>
                <w:iCs/>
                <w:sz w:val="22"/>
              </w:rPr>
              <w:t>M16b</w:t>
            </w:r>
          </w:p>
        </w:tc>
      </w:tr>
      <w:tr w:rsidR="00D47E00" w:rsidRPr="005D5EA4" w14:paraId="37CBCF49" w14:textId="77777777" w:rsidTr="000578D5">
        <w:trPr>
          <w:trHeight w:hRule="exact" w:val="380"/>
          <w:jc w:val="center"/>
        </w:trPr>
        <w:tc>
          <w:tcPr>
            <w:tcW w:w="4260" w:type="dxa"/>
            <w:tcBorders>
              <w:top w:val="single" w:sz="6" w:space="0" w:color="auto"/>
              <w:left w:val="single" w:sz="4" w:space="0" w:color="auto"/>
              <w:bottom w:val="single" w:sz="6" w:space="0" w:color="auto"/>
              <w:right w:val="single" w:sz="4" w:space="0" w:color="auto"/>
            </w:tcBorders>
            <w:shd w:val="pct15" w:color="auto" w:fill="auto"/>
            <w:vAlign w:val="center"/>
          </w:tcPr>
          <w:p w14:paraId="5033B283" w14:textId="77777777" w:rsidR="00D47E00" w:rsidRPr="005D5EA4" w:rsidRDefault="00D47E00" w:rsidP="00D47E00">
            <w:pPr>
              <w:pStyle w:val="TableText0"/>
              <w:spacing w:before="20"/>
              <w:rPr>
                <w:rFonts w:ascii="Arial Narrow" w:hAnsi="Arial Narrow"/>
                <w:lang w:val="en-GB"/>
              </w:rPr>
            </w:pPr>
            <w:r w:rsidRPr="005D5EA4">
              <w:rPr>
                <w:rFonts w:ascii="Arial Narrow" w:hAnsi="Arial Narrow"/>
                <w:lang w:val="en-GB"/>
              </w:rPr>
              <w:t>Reading 3</w:t>
            </w:r>
          </w:p>
        </w:tc>
        <w:tc>
          <w:tcPr>
            <w:tcW w:w="2467" w:type="dxa"/>
            <w:tcBorders>
              <w:top w:val="single" w:sz="4" w:space="0" w:color="auto"/>
              <w:left w:val="nil"/>
              <w:bottom w:val="single" w:sz="4" w:space="0" w:color="auto"/>
            </w:tcBorders>
            <w:shd w:val="pct15" w:color="auto" w:fill="auto"/>
            <w:vAlign w:val="center"/>
          </w:tcPr>
          <w:p w14:paraId="6A542E7E" w14:textId="77777777" w:rsidR="00D47E00" w:rsidRPr="005D5EA4" w:rsidRDefault="00D47E00" w:rsidP="00D47E00">
            <w:pPr>
              <w:spacing w:before="20"/>
              <w:jc w:val="right"/>
              <w:rPr>
                <w:rFonts w:ascii="Arial Narrow" w:hAnsi="Arial Narrow"/>
                <w:sz w:val="18"/>
              </w:rPr>
            </w:pPr>
            <w:r w:rsidRPr="005D5EA4">
              <w:rPr>
                <w:rFonts w:ascii="Arial Narrow" w:hAnsi="Arial Narrow"/>
                <w:sz w:val="18"/>
              </w:rPr>
              <w:t>Beats per minute</w:t>
            </w:r>
          </w:p>
        </w:tc>
        <w:tc>
          <w:tcPr>
            <w:tcW w:w="2814" w:type="dxa"/>
            <w:gridSpan w:val="2"/>
            <w:tcBorders>
              <w:top w:val="single" w:sz="4" w:space="0" w:color="auto"/>
              <w:bottom w:val="single" w:sz="4" w:space="0" w:color="auto"/>
              <w:right w:val="single" w:sz="4" w:space="0" w:color="auto"/>
            </w:tcBorders>
            <w:shd w:val="pct15" w:color="auto" w:fill="auto"/>
            <w:vAlign w:val="bottom"/>
          </w:tcPr>
          <w:p w14:paraId="3A888EFC" w14:textId="77777777" w:rsidR="00D47E00" w:rsidRPr="005D5EA4" w:rsidRDefault="00D47E00" w:rsidP="00D47E00">
            <w:pPr>
              <w:spacing w:before="20"/>
              <w:rPr>
                <w:rFonts w:ascii="Arial Narrow" w:hAnsi="Arial Narrow"/>
                <w:sz w:val="18"/>
              </w:rPr>
            </w:pPr>
            <w:r w:rsidRPr="005D5EA4">
              <w:rPr>
                <w:rFonts w:ascii="Arial Narrow" w:hAnsi="Arial Narrow"/>
                <w:sz w:val="20"/>
                <w:szCs w:val="20"/>
              </w:rPr>
              <w:t>└─┴─┴─┘</w:t>
            </w:r>
          </w:p>
        </w:tc>
        <w:tc>
          <w:tcPr>
            <w:tcW w:w="1261" w:type="dxa"/>
            <w:gridSpan w:val="2"/>
            <w:tcBorders>
              <w:top w:val="single" w:sz="6" w:space="0" w:color="auto"/>
              <w:left w:val="nil"/>
              <w:bottom w:val="single" w:sz="6" w:space="0" w:color="auto"/>
              <w:right w:val="single" w:sz="6" w:space="0" w:color="auto"/>
            </w:tcBorders>
            <w:shd w:val="pct15" w:color="auto" w:fill="auto"/>
            <w:vAlign w:val="center"/>
          </w:tcPr>
          <w:p w14:paraId="23E23303" w14:textId="77777777" w:rsidR="00D47E00" w:rsidRPr="005D5EA4" w:rsidRDefault="00D47E00" w:rsidP="00D47E00">
            <w:pPr>
              <w:spacing w:before="20"/>
              <w:jc w:val="center"/>
              <w:rPr>
                <w:rFonts w:ascii="Arial Narrow" w:hAnsi="Arial Narrow"/>
                <w:bCs/>
                <w:iCs/>
                <w:sz w:val="22"/>
              </w:rPr>
            </w:pPr>
            <w:r w:rsidRPr="005D5EA4">
              <w:rPr>
                <w:rFonts w:ascii="Arial Narrow" w:hAnsi="Arial Narrow"/>
                <w:bCs/>
                <w:iCs/>
                <w:sz w:val="22"/>
              </w:rPr>
              <w:t>M16c</w:t>
            </w:r>
          </w:p>
        </w:tc>
      </w:tr>
    </w:tbl>
    <w:p w14:paraId="20DBEB27" w14:textId="77777777" w:rsidR="00072C9D" w:rsidRPr="00E15CE1" w:rsidRDefault="00072C9D" w:rsidP="00072C9D">
      <w:pPr>
        <w:ind w:left="-595"/>
        <w:rPr>
          <w:rFonts w:ascii="Arial Narrow" w:hAnsi="Arial Narrow"/>
          <w:color w:val="FF6600"/>
          <w:sz w:val="20"/>
        </w:rPr>
      </w:pPr>
    </w:p>
    <w:tbl>
      <w:tblPr>
        <w:tblW w:w="10798"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523"/>
        <w:gridCol w:w="2506"/>
        <w:gridCol w:w="2329"/>
        <w:gridCol w:w="1407"/>
        <w:gridCol w:w="33"/>
      </w:tblGrid>
      <w:tr w:rsidR="00072C9D" w:rsidRPr="005D5EA4" w14:paraId="3368E2AE" w14:textId="77777777" w:rsidTr="000578D5">
        <w:trPr>
          <w:gridAfter w:val="1"/>
          <w:wAfter w:w="33" w:type="dxa"/>
          <w:cantSplit/>
          <w:trHeight w:val="798"/>
          <w:jc w:val="center"/>
        </w:trPr>
        <w:tc>
          <w:tcPr>
            <w:tcW w:w="10765" w:type="dxa"/>
            <w:gridSpan w:val="4"/>
            <w:tcBorders>
              <w:top w:val="single" w:sz="6" w:space="0" w:color="auto"/>
              <w:left w:val="single" w:sz="6" w:space="0" w:color="auto"/>
              <w:bottom w:val="single" w:sz="6" w:space="0" w:color="auto"/>
              <w:right w:val="single" w:sz="6" w:space="0" w:color="auto"/>
            </w:tcBorders>
            <w:shd w:val="clear" w:color="auto" w:fill="008000"/>
            <w:vAlign w:val="center"/>
          </w:tcPr>
          <w:p w14:paraId="2FD90385" w14:textId="77777777" w:rsidR="00072C9D" w:rsidRPr="00E15CE1" w:rsidRDefault="00072C9D" w:rsidP="000578D5">
            <w:pPr>
              <w:keepNext/>
              <w:tabs>
                <w:tab w:val="left" w:pos="426"/>
              </w:tabs>
              <w:spacing w:before="96"/>
              <w:jc w:val="center"/>
              <w:rPr>
                <w:rFonts w:ascii="Arial Narrow" w:hAnsi="Arial Narrow"/>
                <w:b/>
                <w:color w:val="FFFFFF"/>
              </w:rPr>
            </w:pPr>
            <w:r w:rsidRPr="00E15CE1">
              <w:rPr>
                <w:rFonts w:ascii="Arial Narrow" w:hAnsi="Arial Narrow"/>
              </w:rPr>
              <w:br w:type="page"/>
            </w:r>
            <w:r w:rsidRPr="00E15CE1">
              <w:rPr>
                <w:rFonts w:ascii="Arial Narrow" w:hAnsi="Arial Narrow"/>
              </w:rPr>
              <w:br w:type="page"/>
            </w:r>
            <w:r w:rsidRPr="00E15CE1">
              <w:rPr>
                <w:rFonts w:ascii="Arial Narrow" w:hAnsi="Arial Narrow"/>
              </w:rPr>
              <w:br w:type="page"/>
            </w:r>
            <w:r w:rsidRPr="00E15CE1">
              <w:rPr>
                <w:rFonts w:ascii="Arial Narrow" w:hAnsi="Arial Narrow"/>
                <w:b/>
                <w:color w:val="FFFFFF"/>
              </w:rPr>
              <w:br w:type="page"/>
              <w:t>Step 3    Biochemical Measurements</w:t>
            </w:r>
          </w:p>
        </w:tc>
      </w:tr>
      <w:tr w:rsidR="00072C9D" w:rsidRPr="005D5EA4" w14:paraId="25B1BC25"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jc w:val="center"/>
        </w:trPr>
        <w:tc>
          <w:tcPr>
            <w:tcW w:w="10765" w:type="dxa"/>
            <w:gridSpan w:val="4"/>
            <w:tcBorders>
              <w:top w:val="single" w:sz="6" w:space="0" w:color="auto"/>
              <w:left w:val="single" w:sz="6" w:space="0" w:color="auto"/>
              <w:bottom w:val="single" w:sz="4" w:space="0" w:color="auto"/>
              <w:right w:val="single" w:sz="6" w:space="0" w:color="auto"/>
            </w:tcBorders>
            <w:shd w:val="pct15" w:color="auto" w:fill="auto"/>
            <w:vAlign w:val="center"/>
          </w:tcPr>
          <w:p w14:paraId="59CCED20" w14:textId="77777777" w:rsidR="00072C9D" w:rsidRPr="005D5EA4" w:rsidRDefault="00072C9D" w:rsidP="000578D5">
            <w:pPr>
              <w:spacing w:before="20"/>
              <w:rPr>
                <w:rFonts w:ascii="Arial Narrow" w:hAnsi="Arial Narrow"/>
              </w:rPr>
            </w:pPr>
            <w:r w:rsidRPr="005D5EA4">
              <w:rPr>
                <w:rFonts w:ascii="Arial Narrow" w:hAnsi="Arial Narrow"/>
                <w:b/>
              </w:rPr>
              <w:t>CORE:  Blood Glucose</w:t>
            </w:r>
          </w:p>
        </w:tc>
      </w:tr>
      <w:tr w:rsidR="00072C9D" w:rsidRPr="005D5EA4" w14:paraId="4EF89A69"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302"/>
          <w:jc w:val="center"/>
        </w:trPr>
        <w:tc>
          <w:tcPr>
            <w:tcW w:w="4523" w:type="dxa"/>
            <w:tcBorders>
              <w:top w:val="single" w:sz="4" w:space="0" w:color="auto"/>
              <w:left w:val="single" w:sz="6" w:space="0" w:color="auto"/>
              <w:bottom w:val="single" w:sz="4" w:space="0" w:color="auto"/>
              <w:right w:val="single" w:sz="4" w:space="0" w:color="auto"/>
            </w:tcBorders>
            <w:shd w:val="clear" w:color="auto" w:fill="auto"/>
            <w:vAlign w:val="center"/>
          </w:tcPr>
          <w:p w14:paraId="2E8B90EA" w14:textId="77777777" w:rsidR="00072C9D" w:rsidRPr="005D5EA4" w:rsidRDefault="00072C9D" w:rsidP="000578D5">
            <w:pPr>
              <w:spacing w:before="40" w:after="40"/>
              <w:rPr>
                <w:rFonts w:ascii="Arial Narrow" w:hAnsi="Arial Narrow"/>
                <w:sz w:val="18"/>
              </w:rPr>
            </w:pPr>
            <w:r w:rsidRPr="005D5EA4">
              <w:rPr>
                <w:rFonts w:ascii="Arial Narrow" w:hAnsi="Arial Narrow"/>
                <w:b/>
                <w:sz w:val="22"/>
              </w:rPr>
              <w:t>Question</w:t>
            </w:r>
          </w:p>
        </w:tc>
        <w:tc>
          <w:tcPr>
            <w:tcW w:w="4835" w:type="dxa"/>
            <w:gridSpan w:val="2"/>
            <w:tcBorders>
              <w:top w:val="single" w:sz="4" w:space="0" w:color="auto"/>
              <w:left w:val="nil"/>
              <w:bottom w:val="single" w:sz="4" w:space="0" w:color="auto"/>
              <w:right w:val="single" w:sz="6" w:space="0" w:color="auto"/>
            </w:tcBorders>
            <w:shd w:val="clear" w:color="auto" w:fill="auto"/>
            <w:vAlign w:val="center"/>
          </w:tcPr>
          <w:p w14:paraId="3B4320B3" w14:textId="77777777" w:rsidR="00072C9D" w:rsidRPr="005D5EA4" w:rsidRDefault="00072C9D" w:rsidP="000578D5">
            <w:pPr>
              <w:spacing w:before="40" w:after="40"/>
              <w:jc w:val="center"/>
              <w:rPr>
                <w:rFonts w:ascii="Arial Narrow" w:hAnsi="Arial Narrow"/>
                <w:sz w:val="22"/>
              </w:rPr>
            </w:pPr>
            <w:r w:rsidRPr="005D5EA4">
              <w:rPr>
                <w:rFonts w:ascii="Arial Narrow" w:hAnsi="Arial Narrow"/>
                <w:b/>
                <w:sz w:val="22"/>
              </w:rPr>
              <w:t>Response</w:t>
            </w:r>
          </w:p>
        </w:tc>
        <w:tc>
          <w:tcPr>
            <w:tcW w:w="1407" w:type="dxa"/>
            <w:tcBorders>
              <w:top w:val="single" w:sz="6" w:space="0" w:color="auto"/>
              <w:left w:val="single" w:sz="6" w:space="0" w:color="auto"/>
              <w:bottom w:val="single" w:sz="4" w:space="0" w:color="auto"/>
              <w:right w:val="single" w:sz="6" w:space="0" w:color="auto"/>
            </w:tcBorders>
            <w:shd w:val="clear" w:color="auto" w:fill="auto"/>
            <w:vAlign w:val="center"/>
          </w:tcPr>
          <w:p w14:paraId="194A35A4" w14:textId="77777777" w:rsidR="00072C9D" w:rsidRPr="005D5EA4" w:rsidRDefault="00072C9D" w:rsidP="000578D5">
            <w:pPr>
              <w:spacing w:before="40" w:after="40"/>
              <w:jc w:val="center"/>
              <w:rPr>
                <w:rFonts w:ascii="Arial Narrow" w:hAnsi="Arial Narrow"/>
                <w:b/>
                <w:sz w:val="22"/>
              </w:rPr>
            </w:pPr>
            <w:r w:rsidRPr="005D5EA4">
              <w:rPr>
                <w:rFonts w:ascii="Arial Narrow" w:hAnsi="Arial Narrow"/>
                <w:b/>
                <w:sz w:val="22"/>
              </w:rPr>
              <w:t>Code</w:t>
            </w:r>
          </w:p>
        </w:tc>
      </w:tr>
      <w:tr w:rsidR="00072C9D" w:rsidRPr="005D5EA4" w14:paraId="4EBE3A0B"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367"/>
          <w:jc w:val="center"/>
        </w:trPr>
        <w:tc>
          <w:tcPr>
            <w:tcW w:w="4523" w:type="dxa"/>
            <w:vMerge w:val="restart"/>
            <w:tcBorders>
              <w:top w:val="single" w:sz="4" w:space="0" w:color="auto"/>
              <w:left w:val="single" w:sz="6" w:space="0" w:color="auto"/>
              <w:right w:val="single" w:sz="4" w:space="0" w:color="auto"/>
            </w:tcBorders>
            <w:shd w:val="clear" w:color="auto" w:fill="auto"/>
            <w:vAlign w:val="center"/>
          </w:tcPr>
          <w:p w14:paraId="32489313" w14:textId="77777777" w:rsidR="00072C9D" w:rsidRPr="005D5EA4" w:rsidRDefault="00072C9D" w:rsidP="000578D5">
            <w:pPr>
              <w:pStyle w:val="TableText0"/>
              <w:spacing w:before="60"/>
              <w:rPr>
                <w:rFonts w:ascii="Arial Narrow" w:hAnsi="Arial Narrow"/>
                <w:i/>
                <w:iCs/>
                <w:color w:val="FF6600"/>
                <w:lang w:val="en-GB"/>
              </w:rPr>
            </w:pPr>
            <w:r w:rsidRPr="005D5EA4">
              <w:rPr>
                <w:rFonts w:ascii="Arial Narrow" w:hAnsi="Arial Narrow"/>
                <w:lang w:val="en-GB"/>
              </w:rPr>
              <w:t>During the past 12 hours have you had anything to eat or drink, other than water?</w:t>
            </w:r>
          </w:p>
        </w:tc>
        <w:tc>
          <w:tcPr>
            <w:tcW w:w="2506" w:type="dxa"/>
            <w:tcBorders>
              <w:top w:val="single" w:sz="4" w:space="0" w:color="auto"/>
              <w:left w:val="nil"/>
            </w:tcBorders>
            <w:shd w:val="clear" w:color="auto" w:fill="auto"/>
            <w:vAlign w:val="center"/>
          </w:tcPr>
          <w:p w14:paraId="253F0D15"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329" w:type="dxa"/>
            <w:tcBorders>
              <w:top w:val="single" w:sz="4" w:space="0" w:color="auto"/>
              <w:right w:val="single" w:sz="4" w:space="0" w:color="auto"/>
            </w:tcBorders>
            <w:shd w:val="clear" w:color="auto" w:fill="auto"/>
            <w:vAlign w:val="center"/>
          </w:tcPr>
          <w:p w14:paraId="7EE5958C" w14:textId="77777777" w:rsidR="00072C9D" w:rsidRPr="00A92198" w:rsidRDefault="00072C9D" w:rsidP="000578D5">
            <w:pPr>
              <w:spacing w:before="40"/>
              <w:rPr>
                <w:rFonts w:ascii="Arial Narrow" w:hAnsi="Arial Narrow"/>
                <w:sz w:val="18"/>
              </w:rPr>
            </w:pPr>
            <w:r w:rsidRPr="005D5EA4">
              <w:rPr>
                <w:rFonts w:ascii="Arial Narrow" w:hAnsi="Arial Narrow"/>
                <w:sz w:val="18"/>
              </w:rPr>
              <w:t>1</w:t>
            </w:r>
            <w:r>
              <w:rPr>
                <w:rFonts w:ascii="Arial Narrow" w:hAnsi="Arial Narrow"/>
                <w:sz w:val="18"/>
                <w:lang w:val="mn-MN"/>
              </w:rPr>
              <w:t xml:space="preserve"> </w:t>
            </w:r>
            <w:r>
              <w:rPr>
                <w:rFonts w:ascii="Arial Narrow" w:hAnsi="Arial Narrow"/>
                <w:sz w:val="18"/>
              </w:rPr>
              <w:t>Postpone</w:t>
            </w:r>
          </w:p>
        </w:tc>
        <w:tc>
          <w:tcPr>
            <w:tcW w:w="1407" w:type="dxa"/>
            <w:vMerge w:val="restart"/>
            <w:tcBorders>
              <w:top w:val="single" w:sz="4" w:space="0" w:color="auto"/>
              <w:left w:val="nil"/>
              <w:right w:val="single" w:sz="6" w:space="0" w:color="auto"/>
            </w:tcBorders>
            <w:shd w:val="clear" w:color="auto" w:fill="auto"/>
            <w:vAlign w:val="center"/>
          </w:tcPr>
          <w:p w14:paraId="48A72188"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B1</w:t>
            </w:r>
          </w:p>
        </w:tc>
      </w:tr>
      <w:tr w:rsidR="00072C9D" w:rsidRPr="005D5EA4" w14:paraId="6672FAF9"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367"/>
          <w:jc w:val="center"/>
        </w:trPr>
        <w:tc>
          <w:tcPr>
            <w:tcW w:w="4523" w:type="dxa"/>
            <w:vMerge/>
            <w:tcBorders>
              <w:left w:val="single" w:sz="6" w:space="0" w:color="auto"/>
              <w:bottom w:val="single" w:sz="4" w:space="0" w:color="auto"/>
              <w:right w:val="single" w:sz="4" w:space="0" w:color="auto"/>
            </w:tcBorders>
            <w:shd w:val="clear" w:color="auto" w:fill="auto"/>
            <w:vAlign w:val="center"/>
          </w:tcPr>
          <w:p w14:paraId="72C59774" w14:textId="77777777" w:rsidR="00072C9D" w:rsidRPr="005D5EA4" w:rsidRDefault="00072C9D" w:rsidP="000578D5">
            <w:pPr>
              <w:pStyle w:val="TableText0"/>
              <w:spacing w:before="60"/>
              <w:rPr>
                <w:rFonts w:ascii="Arial Narrow" w:hAnsi="Arial Narrow"/>
                <w:lang w:val="en-GB"/>
              </w:rPr>
            </w:pPr>
          </w:p>
        </w:tc>
        <w:tc>
          <w:tcPr>
            <w:tcW w:w="2506" w:type="dxa"/>
            <w:tcBorders>
              <w:left w:val="nil"/>
              <w:bottom w:val="single" w:sz="6" w:space="0" w:color="auto"/>
            </w:tcBorders>
            <w:shd w:val="clear" w:color="auto" w:fill="auto"/>
            <w:vAlign w:val="center"/>
          </w:tcPr>
          <w:p w14:paraId="215026B7"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329" w:type="dxa"/>
            <w:tcBorders>
              <w:bottom w:val="single" w:sz="6" w:space="0" w:color="auto"/>
              <w:right w:val="single" w:sz="4" w:space="0" w:color="auto"/>
            </w:tcBorders>
            <w:shd w:val="clear" w:color="auto" w:fill="auto"/>
            <w:vAlign w:val="center"/>
          </w:tcPr>
          <w:p w14:paraId="1AEA11C6"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1407" w:type="dxa"/>
            <w:vMerge/>
            <w:tcBorders>
              <w:left w:val="nil"/>
              <w:right w:val="single" w:sz="6" w:space="0" w:color="auto"/>
            </w:tcBorders>
            <w:shd w:val="clear" w:color="auto" w:fill="auto"/>
            <w:vAlign w:val="center"/>
          </w:tcPr>
          <w:p w14:paraId="20B8A3DC" w14:textId="77777777" w:rsidR="00072C9D" w:rsidRPr="005D5EA4" w:rsidRDefault="00072C9D" w:rsidP="000578D5">
            <w:pPr>
              <w:jc w:val="center"/>
              <w:rPr>
                <w:rFonts w:ascii="Arial Narrow" w:hAnsi="Arial Narrow"/>
                <w:iCs/>
                <w:sz w:val="22"/>
                <w:szCs w:val="22"/>
              </w:rPr>
            </w:pPr>
          </w:p>
        </w:tc>
      </w:tr>
      <w:tr w:rsidR="00072C9D" w:rsidRPr="005D5EA4" w14:paraId="1E542EC0"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441"/>
          <w:jc w:val="center"/>
        </w:trPr>
        <w:tc>
          <w:tcPr>
            <w:tcW w:w="4523" w:type="dxa"/>
            <w:tcBorders>
              <w:top w:val="single" w:sz="4" w:space="0" w:color="auto"/>
              <w:left w:val="single" w:sz="6" w:space="0" w:color="auto"/>
              <w:bottom w:val="single" w:sz="4" w:space="0" w:color="auto"/>
              <w:right w:val="single" w:sz="4" w:space="0" w:color="auto"/>
            </w:tcBorders>
            <w:shd w:val="clear" w:color="auto" w:fill="auto"/>
            <w:vAlign w:val="center"/>
          </w:tcPr>
          <w:p w14:paraId="64130A4E"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r w:rsidRPr="005D5EA4">
              <w:rPr>
                <w:rFonts w:ascii="Arial Narrow" w:hAnsi="Arial Narrow"/>
              </w:rPr>
              <w:lastRenderedPageBreak/>
              <w:t xml:space="preserve">Technician ID </w:t>
            </w:r>
          </w:p>
        </w:tc>
        <w:tc>
          <w:tcPr>
            <w:tcW w:w="2506" w:type="dxa"/>
            <w:tcBorders>
              <w:top w:val="single" w:sz="6" w:space="0" w:color="auto"/>
              <w:left w:val="nil"/>
            </w:tcBorders>
            <w:shd w:val="clear" w:color="auto" w:fill="auto"/>
          </w:tcPr>
          <w:p w14:paraId="497F4919" w14:textId="77777777" w:rsidR="00072C9D" w:rsidRPr="005D5EA4" w:rsidRDefault="00072C9D" w:rsidP="000578D5">
            <w:pPr>
              <w:pStyle w:val="TableTextBasic"/>
              <w:spacing w:before="60"/>
              <w:rPr>
                <w:rFonts w:ascii="Arial Narrow" w:hAnsi="Arial Narrow"/>
                <w:i/>
              </w:rPr>
            </w:pPr>
          </w:p>
        </w:tc>
        <w:tc>
          <w:tcPr>
            <w:tcW w:w="2329" w:type="dxa"/>
            <w:tcBorders>
              <w:top w:val="single" w:sz="6" w:space="0" w:color="auto"/>
              <w:right w:val="single" w:sz="4" w:space="0" w:color="auto"/>
            </w:tcBorders>
            <w:shd w:val="clear" w:color="auto" w:fill="auto"/>
            <w:vAlign w:val="bottom"/>
          </w:tcPr>
          <w:p w14:paraId="33241A1A" w14:textId="77777777" w:rsidR="00072C9D" w:rsidRPr="005D5EA4" w:rsidRDefault="00072C9D" w:rsidP="000578D5">
            <w:pPr>
              <w:rPr>
                <w:rFonts w:ascii="Arial Narrow" w:hAnsi="Arial Narrow"/>
                <w:sz w:val="18"/>
              </w:rPr>
            </w:pPr>
            <w:r w:rsidRPr="005D5EA4">
              <w:rPr>
                <w:rFonts w:ascii="Arial Narrow" w:hAnsi="Arial Narrow"/>
                <w:sz w:val="20"/>
                <w:szCs w:val="20"/>
              </w:rPr>
              <w:t>└─┴─┴─┘</w:t>
            </w:r>
          </w:p>
        </w:tc>
        <w:tc>
          <w:tcPr>
            <w:tcW w:w="1407" w:type="dxa"/>
            <w:tcBorders>
              <w:top w:val="single" w:sz="4" w:space="0" w:color="auto"/>
              <w:left w:val="nil"/>
              <w:right w:val="single" w:sz="6" w:space="0" w:color="auto"/>
            </w:tcBorders>
            <w:shd w:val="clear" w:color="auto" w:fill="auto"/>
            <w:vAlign w:val="center"/>
          </w:tcPr>
          <w:p w14:paraId="0B0A1F01"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B2</w:t>
            </w:r>
          </w:p>
        </w:tc>
      </w:tr>
      <w:tr w:rsidR="00072C9D" w:rsidRPr="005D5EA4" w14:paraId="7F0302AF"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523"/>
          <w:jc w:val="center"/>
        </w:trPr>
        <w:tc>
          <w:tcPr>
            <w:tcW w:w="4523" w:type="dxa"/>
            <w:tcBorders>
              <w:top w:val="single" w:sz="4" w:space="0" w:color="auto"/>
              <w:left w:val="single" w:sz="6" w:space="0" w:color="auto"/>
              <w:right w:val="single" w:sz="4" w:space="0" w:color="auto"/>
            </w:tcBorders>
            <w:shd w:val="clear" w:color="auto" w:fill="auto"/>
            <w:vAlign w:val="center"/>
          </w:tcPr>
          <w:p w14:paraId="1E9236DF" w14:textId="77777777" w:rsidR="00072C9D" w:rsidRPr="005D5EA4" w:rsidRDefault="00072C9D" w:rsidP="000578D5">
            <w:pPr>
              <w:pStyle w:val="TableTextBasic"/>
              <w:tabs>
                <w:tab w:val="clear" w:pos="720"/>
                <w:tab w:val="clear" w:pos="1008"/>
                <w:tab w:val="clear" w:pos="1440"/>
                <w:tab w:val="clear" w:pos="2880"/>
                <w:tab w:val="clear" w:pos="4320"/>
                <w:tab w:val="clear" w:pos="5760"/>
                <w:tab w:val="clear" w:pos="7200"/>
                <w:tab w:val="clear" w:pos="8640"/>
                <w:tab w:val="clear" w:pos="10080"/>
              </w:tabs>
              <w:spacing w:before="60"/>
              <w:rPr>
                <w:rFonts w:ascii="Arial Narrow" w:hAnsi="Arial Narrow"/>
              </w:rPr>
            </w:pPr>
            <w:r w:rsidRPr="005D5EA4">
              <w:rPr>
                <w:rFonts w:ascii="Arial Narrow" w:hAnsi="Arial Narrow"/>
              </w:rPr>
              <w:t xml:space="preserve">Device ID </w:t>
            </w:r>
          </w:p>
        </w:tc>
        <w:tc>
          <w:tcPr>
            <w:tcW w:w="2506" w:type="dxa"/>
            <w:tcBorders>
              <w:top w:val="single" w:sz="6" w:space="0" w:color="auto"/>
              <w:left w:val="nil"/>
              <w:bottom w:val="nil"/>
            </w:tcBorders>
            <w:shd w:val="clear" w:color="auto" w:fill="auto"/>
          </w:tcPr>
          <w:p w14:paraId="6A4FC88C" w14:textId="77777777" w:rsidR="00072C9D" w:rsidRPr="005D5EA4" w:rsidRDefault="00072C9D" w:rsidP="000578D5">
            <w:pPr>
              <w:pStyle w:val="TableTextBasic"/>
              <w:spacing w:before="60"/>
              <w:rPr>
                <w:rFonts w:ascii="Arial Narrow" w:hAnsi="Arial Narrow"/>
                <w:i/>
              </w:rPr>
            </w:pPr>
          </w:p>
        </w:tc>
        <w:tc>
          <w:tcPr>
            <w:tcW w:w="2329" w:type="dxa"/>
            <w:tcBorders>
              <w:top w:val="single" w:sz="6" w:space="0" w:color="auto"/>
              <w:bottom w:val="nil"/>
              <w:right w:val="single" w:sz="4" w:space="0" w:color="auto"/>
            </w:tcBorders>
            <w:shd w:val="clear" w:color="auto" w:fill="auto"/>
            <w:vAlign w:val="bottom"/>
          </w:tcPr>
          <w:p w14:paraId="11CDA444" w14:textId="77777777" w:rsidR="00072C9D" w:rsidRPr="005D5EA4" w:rsidRDefault="00072C9D" w:rsidP="000578D5">
            <w:pPr>
              <w:rPr>
                <w:rFonts w:ascii="Arial Narrow" w:hAnsi="Arial Narrow"/>
                <w:sz w:val="18"/>
              </w:rPr>
            </w:pPr>
            <w:r w:rsidRPr="005D5EA4">
              <w:rPr>
                <w:rFonts w:ascii="Arial Narrow" w:hAnsi="Arial Narrow"/>
                <w:sz w:val="20"/>
                <w:szCs w:val="20"/>
              </w:rPr>
              <w:t>└─┴─┘</w:t>
            </w:r>
          </w:p>
        </w:tc>
        <w:tc>
          <w:tcPr>
            <w:tcW w:w="1407" w:type="dxa"/>
            <w:tcBorders>
              <w:top w:val="single" w:sz="4" w:space="0" w:color="auto"/>
              <w:left w:val="nil"/>
              <w:right w:val="single" w:sz="6" w:space="0" w:color="auto"/>
            </w:tcBorders>
            <w:shd w:val="clear" w:color="auto" w:fill="auto"/>
            <w:vAlign w:val="center"/>
          </w:tcPr>
          <w:p w14:paraId="19236C6B"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B3</w:t>
            </w:r>
          </w:p>
        </w:tc>
      </w:tr>
      <w:tr w:rsidR="00072C9D" w:rsidRPr="005D5EA4" w14:paraId="48522E40"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721"/>
          <w:jc w:val="center"/>
        </w:trPr>
        <w:tc>
          <w:tcPr>
            <w:tcW w:w="4523" w:type="dxa"/>
            <w:tcBorders>
              <w:top w:val="single" w:sz="4" w:space="0" w:color="auto"/>
              <w:left w:val="single" w:sz="6" w:space="0" w:color="auto"/>
              <w:right w:val="single" w:sz="4" w:space="0" w:color="auto"/>
            </w:tcBorders>
            <w:shd w:val="clear" w:color="auto" w:fill="auto"/>
            <w:vAlign w:val="center"/>
          </w:tcPr>
          <w:p w14:paraId="318AEE28" w14:textId="4A7D0CA9" w:rsidR="00072C9D" w:rsidRPr="005D5EA4" w:rsidRDefault="00072C9D" w:rsidP="000578D5">
            <w:pPr>
              <w:pStyle w:val="TableText0"/>
              <w:spacing w:before="60"/>
              <w:rPr>
                <w:rFonts w:ascii="Arial Narrow" w:hAnsi="Arial Narrow"/>
                <w:b/>
                <w:lang w:val="en-GB"/>
              </w:rPr>
            </w:pPr>
            <w:r w:rsidRPr="005D5EA4">
              <w:rPr>
                <w:rFonts w:ascii="Arial Narrow" w:hAnsi="Arial Narrow"/>
                <w:lang w:val="en-GB"/>
              </w:rPr>
              <w:t>Time of day blood specimen taken (</w:t>
            </w:r>
            <w:r w:rsidR="003E2483" w:rsidRPr="005D5EA4">
              <w:rPr>
                <w:rFonts w:ascii="Arial Narrow" w:hAnsi="Arial Narrow"/>
                <w:lang w:val="en-GB"/>
              </w:rPr>
              <w:t>24-hour</w:t>
            </w:r>
            <w:r w:rsidRPr="005D5EA4">
              <w:rPr>
                <w:rFonts w:ascii="Arial Narrow" w:hAnsi="Arial Narrow"/>
                <w:lang w:val="en-GB"/>
              </w:rPr>
              <w:t xml:space="preserve"> clock)</w:t>
            </w:r>
          </w:p>
        </w:tc>
        <w:tc>
          <w:tcPr>
            <w:tcW w:w="2506" w:type="dxa"/>
            <w:tcBorders>
              <w:top w:val="single" w:sz="6" w:space="0" w:color="auto"/>
              <w:left w:val="nil"/>
              <w:bottom w:val="single" w:sz="6" w:space="0" w:color="auto"/>
            </w:tcBorders>
            <w:shd w:val="clear" w:color="auto" w:fill="auto"/>
            <w:vAlign w:val="center"/>
          </w:tcPr>
          <w:p w14:paraId="39DF54AA" w14:textId="7213BC18" w:rsidR="00072C9D" w:rsidRPr="005D5EA4" w:rsidRDefault="00072C9D" w:rsidP="000578D5">
            <w:pPr>
              <w:spacing w:before="240"/>
              <w:jc w:val="right"/>
              <w:rPr>
                <w:rFonts w:ascii="Arial Narrow" w:hAnsi="Arial Narrow"/>
                <w:sz w:val="18"/>
              </w:rPr>
            </w:pPr>
            <w:r w:rsidRPr="005D5EA4">
              <w:rPr>
                <w:rFonts w:ascii="Arial Narrow" w:hAnsi="Arial Narrow"/>
                <w:sz w:val="18"/>
              </w:rPr>
              <w:t>Hours: minutes</w:t>
            </w:r>
          </w:p>
        </w:tc>
        <w:tc>
          <w:tcPr>
            <w:tcW w:w="2329" w:type="dxa"/>
            <w:tcBorders>
              <w:top w:val="single" w:sz="6" w:space="0" w:color="auto"/>
              <w:bottom w:val="single" w:sz="6" w:space="0" w:color="auto"/>
              <w:right w:val="single" w:sz="4" w:space="0" w:color="auto"/>
            </w:tcBorders>
            <w:shd w:val="clear" w:color="auto" w:fill="auto"/>
            <w:vAlign w:val="center"/>
          </w:tcPr>
          <w:p w14:paraId="47BFD952" w14:textId="77777777" w:rsidR="00072C9D" w:rsidRPr="005D5EA4" w:rsidRDefault="00072C9D" w:rsidP="000578D5">
            <w:pPr>
              <w:spacing w:before="240"/>
              <w:ind w:right="58"/>
              <w:rPr>
                <w:rFonts w:ascii="Arial Narrow" w:hAnsi="Arial Narrow"/>
                <w:sz w:val="20"/>
                <w:szCs w:val="20"/>
              </w:rPr>
            </w:pPr>
            <w:r w:rsidRPr="005D5EA4">
              <w:rPr>
                <w:rFonts w:ascii="Arial Narrow" w:hAnsi="Arial Narrow"/>
                <w:sz w:val="20"/>
                <w:szCs w:val="20"/>
              </w:rPr>
              <w:t>└─┴─┘: └─┴─┘</w:t>
            </w:r>
          </w:p>
          <w:p w14:paraId="2600F748" w14:textId="77777777" w:rsidR="00072C9D" w:rsidRPr="005D5EA4" w:rsidRDefault="00072C9D" w:rsidP="000578D5">
            <w:pPr>
              <w:ind w:right="57"/>
              <w:rPr>
                <w:rFonts w:ascii="Arial Narrow" w:hAnsi="Arial Narrow"/>
                <w:iCs/>
                <w:sz w:val="18"/>
                <w:szCs w:val="18"/>
              </w:rPr>
            </w:pPr>
            <w:r w:rsidRPr="005D5EA4">
              <w:rPr>
                <w:rFonts w:ascii="Arial Narrow" w:hAnsi="Arial Narrow"/>
                <w:sz w:val="18"/>
                <w:szCs w:val="18"/>
              </w:rPr>
              <w:t xml:space="preserve">      hrs            mins</w:t>
            </w:r>
          </w:p>
        </w:tc>
        <w:tc>
          <w:tcPr>
            <w:tcW w:w="1407" w:type="dxa"/>
            <w:tcBorders>
              <w:top w:val="single" w:sz="4" w:space="0" w:color="auto"/>
              <w:left w:val="nil"/>
              <w:right w:val="single" w:sz="6" w:space="0" w:color="auto"/>
            </w:tcBorders>
            <w:shd w:val="clear" w:color="auto" w:fill="auto"/>
            <w:vAlign w:val="center"/>
          </w:tcPr>
          <w:p w14:paraId="0E1B4C7E"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B4</w:t>
            </w:r>
          </w:p>
        </w:tc>
      </w:tr>
      <w:tr w:rsidR="00072C9D" w:rsidRPr="005D5EA4" w14:paraId="5EDFD177"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hRule="exact" w:val="617"/>
          <w:jc w:val="center"/>
        </w:trPr>
        <w:tc>
          <w:tcPr>
            <w:tcW w:w="4523" w:type="dxa"/>
            <w:tcBorders>
              <w:top w:val="single" w:sz="4" w:space="0" w:color="auto"/>
              <w:left w:val="single" w:sz="6" w:space="0" w:color="auto"/>
              <w:right w:val="single" w:sz="4" w:space="0" w:color="auto"/>
            </w:tcBorders>
            <w:shd w:val="clear" w:color="auto" w:fill="auto"/>
            <w:vAlign w:val="center"/>
          </w:tcPr>
          <w:p w14:paraId="13C53B19" w14:textId="77777777" w:rsidR="00072C9D" w:rsidRPr="005D5EA4" w:rsidRDefault="00072C9D" w:rsidP="000578D5">
            <w:pPr>
              <w:pStyle w:val="TableText0"/>
              <w:spacing w:before="60"/>
              <w:rPr>
                <w:rFonts w:ascii="Arial Narrow" w:hAnsi="Arial Narrow"/>
                <w:lang w:val="en-GB"/>
              </w:rPr>
            </w:pPr>
            <w:r w:rsidRPr="005D5EA4">
              <w:rPr>
                <w:rFonts w:ascii="Arial Narrow" w:hAnsi="Arial Narrow"/>
                <w:lang w:val="en-GB"/>
              </w:rPr>
              <w:t>Fasting blood glucose</w:t>
            </w:r>
          </w:p>
          <w:p w14:paraId="1078EC80" w14:textId="77777777" w:rsidR="00072C9D" w:rsidRPr="005D5EA4" w:rsidRDefault="00072C9D" w:rsidP="000578D5">
            <w:pPr>
              <w:pStyle w:val="TableText0"/>
              <w:spacing w:before="60"/>
              <w:rPr>
                <w:rFonts w:ascii="Arial Narrow" w:hAnsi="Arial Narrow"/>
                <w:i/>
                <w:iCs/>
                <w:lang w:val="en-GB"/>
              </w:rPr>
            </w:pPr>
          </w:p>
        </w:tc>
        <w:tc>
          <w:tcPr>
            <w:tcW w:w="2506" w:type="dxa"/>
            <w:tcBorders>
              <w:top w:val="single" w:sz="6" w:space="0" w:color="auto"/>
              <w:left w:val="nil"/>
              <w:bottom w:val="single" w:sz="6" w:space="0" w:color="auto"/>
            </w:tcBorders>
            <w:shd w:val="clear" w:color="auto" w:fill="auto"/>
            <w:vAlign w:val="center"/>
          </w:tcPr>
          <w:p w14:paraId="0A15A9BE" w14:textId="77777777" w:rsidR="00072C9D" w:rsidRPr="005D5EA4" w:rsidRDefault="00072C9D" w:rsidP="000578D5">
            <w:pPr>
              <w:pStyle w:val="TableTextBasic"/>
              <w:spacing w:before="120"/>
              <w:jc w:val="right"/>
              <w:rPr>
                <w:rFonts w:ascii="Arial Narrow" w:hAnsi="Arial Narrow"/>
              </w:rPr>
            </w:pPr>
            <w:r w:rsidRPr="005D5EA4">
              <w:rPr>
                <w:rFonts w:ascii="Arial Narrow" w:hAnsi="Arial Narrow"/>
              </w:rPr>
              <w:t>mmol/l</w:t>
            </w:r>
          </w:p>
        </w:tc>
        <w:tc>
          <w:tcPr>
            <w:tcW w:w="2329" w:type="dxa"/>
            <w:tcBorders>
              <w:top w:val="single" w:sz="6" w:space="0" w:color="auto"/>
              <w:bottom w:val="single" w:sz="6" w:space="0" w:color="auto"/>
              <w:right w:val="single" w:sz="4" w:space="0" w:color="auto"/>
            </w:tcBorders>
            <w:shd w:val="clear" w:color="auto" w:fill="auto"/>
            <w:vAlign w:val="center"/>
          </w:tcPr>
          <w:p w14:paraId="7C1D9D2F" w14:textId="77777777" w:rsidR="00072C9D" w:rsidRPr="005D5EA4" w:rsidRDefault="00072C9D" w:rsidP="000578D5">
            <w:pPr>
              <w:pStyle w:val="TableTextBasic"/>
              <w:spacing w:before="240"/>
              <w:ind w:right="12"/>
              <w:rPr>
                <w:rFonts w:ascii="Arial Narrow" w:hAnsi="Arial Narrow"/>
                <w:i/>
              </w:rPr>
            </w:pPr>
            <w:r w:rsidRPr="005D5EA4">
              <w:rPr>
                <w:rFonts w:ascii="Arial Narrow" w:hAnsi="Arial Narrow"/>
                <w:sz w:val="20"/>
                <w:szCs w:val="20"/>
              </w:rPr>
              <w:t>└─┴─┘. └─┴─┘</w:t>
            </w:r>
          </w:p>
        </w:tc>
        <w:tc>
          <w:tcPr>
            <w:tcW w:w="1407" w:type="dxa"/>
            <w:tcBorders>
              <w:top w:val="single" w:sz="4" w:space="0" w:color="auto"/>
              <w:left w:val="nil"/>
              <w:right w:val="single" w:sz="6" w:space="0" w:color="auto"/>
            </w:tcBorders>
            <w:shd w:val="clear" w:color="auto" w:fill="auto"/>
            <w:vAlign w:val="center"/>
          </w:tcPr>
          <w:p w14:paraId="17241900" w14:textId="77777777" w:rsidR="00072C9D" w:rsidRPr="005D5EA4" w:rsidRDefault="00072C9D" w:rsidP="000578D5">
            <w:pPr>
              <w:spacing w:before="20"/>
              <w:jc w:val="center"/>
              <w:rPr>
                <w:rFonts w:ascii="Arial Narrow" w:hAnsi="Arial Narrow"/>
                <w:sz w:val="22"/>
                <w:szCs w:val="22"/>
              </w:rPr>
            </w:pPr>
            <w:r w:rsidRPr="005D5EA4">
              <w:rPr>
                <w:rFonts w:ascii="Arial Narrow" w:hAnsi="Arial Narrow"/>
                <w:sz w:val="22"/>
                <w:szCs w:val="22"/>
              </w:rPr>
              <w:t>B5</w:t>
            </w:r>
          </w:p>
        </w:tc>
      </w:tr>
      <w:tr w:rsidR="00072C9D" w:rsidRPr="005D5EA4" w14:paraId="369D82B9"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340"/>
          <w:jc w:val="center"/>
        </w:trPr>
        <w:tc>
          <w:tcPr>
            <w:tcW w:w="4523" w:type="dxa"/>
            <w:vMerge w:val="restart"/>
            <w:tcBorders>
              <w:top w:val="single" w:sz="4" w:space="0" w:color="auto"/>
              <w:left w:val="single" w:sz="6" w:space="0" w:color="auto"/>
              <w:right w:val="single" w:sz="4" w:space="0" w:color="auto"/>
            </w:tcBorders>
            <w:shd w:val="clear" w:color="auto" w:fill="auto"/>
            <w:vAlign w:val="center"/>
          </w:tcPr>
          <w:p w14:paraId="4B73B279" w14:textId="77777777" w:rsidR="00072C9D" w:rsidRPr="005D5EA4" w:rsidRDefault="00072C9D" w:rsidP="000578D5">
            <w:pPr>
              <w:pStyle w:val="TableText0"/>
              <w:spacing w:before="60"/>
              <w:rPr>
                <w:rFonts w:ascii="Arial Narrow" w:hAnsi="Arial Narrow"/>
                <w:lang w:val="en-GB"/>
              </w:rPr>
            </w:pPr>
            <w:r w:rsidRPr="005D5EA4">
              <w:rPr>
                <w:rFonts w:ascii="Arial Narrow" w:hAnsi="Arial Narrow"/>
                <w:lang w:val="en-GB"/>
              </w:rPr>
              <w:t>Today, have you taken insulin or other drugs (medication) that have been prescribed by a doctor or other health worker for raised blood glucose?</w:t>
            </w:r>
          </w:p>
        </w:tc>
        <w:tc>
          <w:tcPr>
            <w:tcW w:w="2506" w:type="dxa"/>
            <w:tcBorders>
              <w:top w:val="single" w:sz="6" w:space="0" w:color="auto"/>
              <w:left w:val="nil"/>
            </w:tcBorders>
            <w:shd w:val="clear" w:color="auto" w:fill="auto"/>
            <w:vAlign w:val="center"/>
          </w:tcPr>
          <w:p w14:paraId="3092A98B"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Yes</w:t>
            </w:r>
          </w:p>
        </w:tc>
        <w:tc>
          <w:tcPr>
            <w:tcW w:w="2329" w:type="dxa"/>
            <w:tcBorders>
              <w:top w:val="single" w:sz="6" w:space="0" w:color="auto"/>
              <w:right w:val="single" w:sz="4" w:space="0" w:color="auto"/>
            </w:tcBorders>
            <w:shd w:val="clear" w:color="auto" w:fill="auto"/>
            <w:vAlign w:val="center"/>
          </w:tcPr>
          <w:p w14:paraId="057F0E52" w14:textId="77777777" w:rsidR="00072C9D" w:rsidRPr="005D5EA4" w:rsidRDefault="00072C9D" w:rsidP="000578D5">
            <w:pPr>
              <w:spacing w:before="40"/>
              <w:rPr>
                <w:rFonts w:ascii="Arial Narrow" w:hAnsi="Arial Narrow"/>
                <w:sz w:val="18"/>
              </w:rPr>
            </w:pPr>
            <w:r w:rsidRPr="005D5EA4">
              <w:rPr>
                <w:rFonts w:ascii="Arial Narrow" w:hAnsi="Arial Narrow"/>
                <w:sz w:val="18"/>
              </w:rPr>
              <w:t>1</w:t>
            </w:r>
          </w:p>
        </w:tc>
        <w:tc>
          <w:tcPr>
            <w:tcW w:w="1407" w:type="dxa"/>
            <w:vMerge w:val="restart"/>
            <w:tcBorders>
              <w:top w:val="single" w:sz="4" w:space="0" w:color="auto"/>
              <w:left w:val="nil"/>
              <w:right w:val="single" w:sz="6" w:space="0" w:color="auto"/>
            </w:tcBorders>
            <w:shd w:val="clear" w:color="auto" w:fill="auto"/>
            <w:vAlign w:val="center"/>
          </w:tcPr>
          <w:p w14:paraId="76550493" w14:textId="77777777" w:rsidR="00072C9D" w:rsidRPr="005D5EA4" w:rsidRDefault="00072C9D" w:rsidP="000578D5">
            <w:pPr>
              <w:jc w:val="center"/>
              <w:rPr>
                <w:rFonts w:ascii="Arial Narrow" w:hAnsi="Arial Narrow"/>
                <w:bCs/>
                <w:sz w:val="22"/>
                <w:szCs w:val="22"/>
              </w:rPr>
            </w:pPr>
            <w:r w:rsidRPr="005D5EA4">
              <w:rPr>
                <w:rFonts w:ascii="Arial Narrow" w:hAnsi="Arial Narrow"/>
                <w:bCs/>
                <w:sz w:val="22"/>
                <w:szCs w:val="22"/>
              </w:rPr>
              <w:t>B6</w:t>
            </w:r>
          </w:p>
        </w:tc>
      </w:tr>
      <w:tr w:rsidR="00072C9D" w:rsidRPr="005D5EA4" w14:paraId="5D7BBA59"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339"/>
          <w:jc w:val="center"/>
        </w:trPr>
        <w:tc>
          <w:tcPr>
            <w:tcW w:w="4523" w:type="dxa"/>
            <w:vMerge/>
            <w:tcBorders>
              <w:left w:val="single" w:sz="6" w:space="0" w:color="auto"/>
              <w:right w:val="single" w:sz="4" w:space="0" w:color="auto"/>
            </w:tcBorders>
            <w:shd w:val="clear" w:color="auto" w:fill="auto"/>
            <w:vAlign w:val="center"/>
          </w:tcPr>
          <w:p w14:paraId="53ACCED8" w14:textId="77777777" w:rsidR="00072C9D" w:rsidRPr="005D5EA4" w:rsidRDefault="00072C9D" w:rsidP="000578D5">
            <w:pPr>
              <w:pStyle w:val="TableText0"/>
              <w:spacing w:before="60"/>
              <w:rPr>
                <w:rFonts w:ascii="Arial Narrow" w:hAnsi="Arial Narrow"/>
                <w:lang w:val="en-GB"/>
              </w:rPr>
            </w:pPr>
          </w:p>
        </w:tc>
        <w:tc>
          <w:tcPr>
            <w:tcW w:w="2506" w:type="dxa"/>
            <w:tcBorders>
              <w:left w:val="nil"/>
            </w:tcBorders>
            <w:shd w:val="clear" w:color="auto" w:fill="auto"/>
            <w:vAlign w:val="center"/>
          </w:tcPr>
          <w:p w14:paraId="278813EE" w14:textId="77777777" w:rsidR="00072C9D" w:rsidRPr="005D5EA4" w:rsidRDefault="00072C9D" w:rsidP="000578D5">
            <w:pPr>
              <w:spacing w:before="40"/>
              <w:jc w:val="right"/>
              <w:rPr>
                <w:rFonts w:ascii="Arial Narrow" w:hAnsi="Arial Narrow"/>
                <w:sz w:val="18"/>
              </w:rPr>
            </w:pPr>
            <w:r w:rsidRPr="005D5EA4">
              <w:rPr>
                <w:rFonts w:ascii="Arial Narrow" w:hAnsi="Arial Narrow"/>
                <w:sz w:val="18"/>
              </w:rPr>
              <w:t>No</w:t>
            </w:r>
          </w:p>
        </w:tc>
        <w:tc>
          <w:tcPr>
            <w:tcW w:w="2329" w:type="dxa"/>
            <w:tcBorders>
              <w:right w:val="single" w:sz="4" w:space="0" w:color="auto"/>
            </w:tcBorders>
            <w:shd w:val="clear" w:color="auto" w:fill="auto"/>
            <w:vAlign w:val="center"/>
          </w:tcPr>
          <w:p w14:paraId="2A7154AC" w14:textId="77777777" w:rsidR="00072C9D" w:rsidRPr="005D5EA4" w:rsidRDefault="00072C9D" w:rsidP="000578D5">
            <w:pPr>
              <w:spacing w:before="40"/>
              <w:rPr>
                <w:rFonts w:ascii="Arial Narrow" w:hAnsi="Arial Narrow"/>
                <w:sz w:val="18"/>
              </w:rPr>
            </w:pPr>
            <w:r w:rsidRPr="005D5EA4">
              <w:rPr>
                <w:rFonts w:ascii="Arial Narrow" w:hAnsi="Arial Narrow"/>
                <w:sz w:val="18"/>
              </w:rPr>
              <w:t>2</w:t>
            </w:r>
          </w:p>
        </w:tc>
        <w:tc>
          <w:tcPr>
            <w:tcW w:w="1407" w:type="dxa"/>
            <w:vMerge/>
            <w:tcBorders>
              <w:left w:val="nil"/>
              <w:right w:val="single" w:sz="6" w:space="0" w:color="auto"/>
            </w:tcBorders>
            <w:shd w:val="clear" w:color="auto" w:fill="auto"/>
            <w:vAlign w:val="center"/>
          </w:tcPr>
          <w:p w14:paraId="58CA21B3" w14:textId="77777777" w:rsidR="00072C9D" w:rsidRPr="005D5EA4" w:rsidRDefault="00072C9D" w:rsidP="000578D5">
            <w:pPr>
              <w:pStyle w:val="TableTextBasic"/>
              <w:rPr>
                <w:rFonts w:ascii="Arial Narrow" w:hAnsi="Arial Narrow"/>
                <w:sz w:val="22"/>
                <w:szCs w:val="22"/>
              </w:rPr>
            </w:pPr>
          </w:p>
        </w:tc>
      </w:tr>
      <w:tr w:rsidR="00072C9D" w:rsidRPr="005D5EA4" w14:paraId="5F7AD21F"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353"/>
          <w:jc w:val="center"/>
        </w:trPr>
        <w:tc>
          <w:tcPr>
            <w:tcW w:w="10765" w:type="dxa"/>
            <w:gridSpan w:val="4"/>
            <w:tcBorders>
              <w:top w:val="single" w:sz="6" w:space="0" w:color="auto"/>
              <w:left w:val="single" w:sz="6" w:space="0" w:color="auto"/>
              <w:bottom w:val="single" w:sz="6" w:space="0" w:color="auto"/>
              <w:right w:val="single" w:sz="6" w:space="0" w:color="auto"/>
            </w:tcBorders>
            <w:shd w:val="pct15" w:color="auto" w:fill="auto"/>
          </w:tcPr>
          <w:p w14:paraId="6EA8DEDE" w14:textId="77777777" w:rsidR="00072C9D" w:rsidRPr="005D5EA4" w:rsidRDefault="00072C9D" w:rsidP="000578D5">
            <w:pPr>
              <w:spacing w:before="20"/>
              <w:rPr>
                <w:rFonts w:ascii="Arial Narrow" w:hAnsi="Arial Narrow"/>
                <w:sz w:val="18"/>
              </w:rPr>
            </w:pPr>
            <w:r w:rsidRPr="005D5EA4">
              <w:rPr>
                <w:rFonts w:ascii="Arial Narrow" w:hAnsi="Arial Narrow"/>
                <w:b/>
              </w:rPr>
              <w:t>CORE: Blood Total cholesterol</w:t>
            </w:r>
          </w:p>
        </w:tc>
      </w:tr>
      <w:tr w:rsidR="00072C9D" w:rsidRPr="005D5EA4" w14:paraId="339A1112"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353"/>
          <w:jc w:val="center"/>
        </w:trPr>
        <w:tc>
          <w:tcPr>
            <w:tcW w:w="4523" w:type="dxa"/>
            <w:tcBorders>
              <w:top w:val="single" w:sz="6" w:space="0" w:color="auto"/>
              <w:left w:val="single" w:sz="6" w:space="0" w:color="auto"/>
              <w:bottom w:val="single" w:sz="6" w:space="0" w:color="auto"/>
              <w:right w:val="single" w:sz="4" w:space="0" w:color="auto"/>
            </w:tcBorders>
            <w:shd w:val="clear" w:color="auto" w:fill="auto"/>
            <w:vAlign w:val="center"/>
          </w:tcPr>
          <w:p w14:paraId="05DBE9A0" w14:textId="77777777" w:rsidR="00072C9D" w:rsidRPr="005D5EA4" w:rsidRDefault="00072C9D" w:rsidP="000578D5">
            <w:pPr>
              <w:pStyle w:val="TableTextBasic"/>
              <w:spacing w:before="60"/>
              <w:rPr>
                <w:rFonts w:ascii="Arial Narrow" w:hAnsi="Arial Narrow"/>
              </w:rPr>
            </w:pPr>
            <w:r w:rsidRPr="005D5EA4">
              <w:rPr>
                <w:rFonts w:ascii="Arial Narrow" w:hAnsi="Arial Narrow"/>
              </w:rPr>
              <w:t xml:space="preserve">Device ID </w:t>
            </w:r>
          </w:p>
        </w:tc>
        <w:tc>
          <w:tcPr>
            <w:tcW w:w="2506" w:type="dxa"/>
            <w:tcBorders>
              <w:top w:val="single" w:sz="6" w:space="0" w:color="auto"/>
              <w:left w:val="nil"/>
              <w:bottom w:val="single" w:sz="6" w:space="0" w:color="auto"/>
            </w:tcBorders>
            <w:shd w:val="clear" w:color="auto" w:fill="auto"/>
          </w:tcPr>
          <w:p w14:paraId="609E43FD" w14:textId="77777777" w:rsidR="00072C9D" w:rsidRPr="005D5EA4" w:rsidRDefault="00072C9D" w:rsidP="000578D5">
            <w:pPr>
              <w:pStyle w:val="TableTextBasic"/>
              <w:spacing w:before="60"/>
              <w:rPr>
                <w:rFonts w:ascii="Arial Narrow" w:hAnsi="Arial Narrow"/>
                <w:i/>
              </w:rPr>
            </w:pPr>
          </w:p>
        </w:tc>
        <w:tc>
          <w:tcPr>
            <w:tcW w:w="2329" w:type="dxa"/>
            <w:tcBorders>
              <w:top w:val="single" w:sz="6" w:space="0" w:color="auto"/>
              <w:bottom w:val="single" w:sz="6" w:space="0" w:color="auto"/>
              <w:right w:val="single" w:sz="4" w:space="0" w:color="auto"/>
            </w:tcBorders>
            <w:shd w:val="clear" w:color="auto" w:fill="auto"/>
            <w:vAlign w:val="center"/>
          </w:tcPr>
          <w:p w14:paraId="32A328D6" w14:textId="77777777" w:rsidR="00072C9D" w:rsidRPr="005D5EA4" w:rsidRDefault="00072C9D" w:rsidP="000578D5">
            <w:pPr>
              <w:pStyle w:val="TableTextBasic"/>
              <w:tabs>
                <w:tab w:val="clear" w:pos="720"/>
                <w:tab w:val="clear" w:pos="1008"/>
                <w:tab w:val="clear" w:pos="1440"/>
              </w:tabs>
              <w:spacing w:before="240"/>
              <w:ind w:right="12"/>
              <w:rPr>
                <w:rFonts w:ascii="Arial Narrow" w:hAnsi="Arial Narrow"/>
                <w:iCs/>
                <w:sz w:val="20"/>
                <w:szCs w:val="20"/>
              </w:rPr>
            </w:pPr>
            <w:r w:rsidRPr="005D5EA4">
              <w:rPr>
                <w:rFonts w:ascii="Arial Narrow" w:hAnsi="Arial Narrow"/>
                <w:sz w:val="20"/>
                <w:szCs w:val="20"/>
              </w:rPr>
              <w:t>└─┴─┘</w:t>
            </w:r>
          </w:p>
        </w:tc>
        <w:tc>
          <w:tcPr>
            <w:tcW w:w="1407" w:type="dxa"/>
            <w:tcBorders>
              <w:top w:val="single" w:sz="6" w:space="0" w:color="auto"/>
              <w:left w:val="nil"/>
              <w:bottom w:val="single" w:sz="6" w:space="0" w:color="auto"/>
              <w:right w:val="single" w:sz="6" w:space="0" w:color="auto"/>
            </w:tcBorders>
            <w:shd w:val="clear" w:color="auto" w:fill="auto"/>
            <w:vAlign w:val="center"/>
          </w:tcPr>
          <w:p w14:paraId="3862711C" w14:textId="77777777" w:rsidR="00072C9D" w:rsidRPr="005D5EA4" w:rsidRDefault="00072C9D" w:rsidP="000578D5">
            <w:pPr>
              <w:spacing w:before="20"/>
              <w:jc w:val="center"/>
              <w:rPr>
                <w:rFonts w:ascii="Arial Narrow" w:hAnsi="Arial Narrow"/>
                <w:bCs/>
                <w:sz w:val="22"/>
                <w:szCs w:val="22"/>
              </w:rPr>
            </w:pPr>
            <w:r w:rsidRPr="005D5EA4">
              <w:rPr>
                <w:rFonts w:ascii="Arial Narrow" w:hAnsi="Arial Narrow"/>
                <w:bCs/>
                <w:sz w:val="22"/>
                <w:szCs w:val="22"/>
              </w:rPr>
              <w:t>B7</w:t>
            </w:r>
          </w:p>
        </w:tc>
      </w:tr>
      <w:tr w:rsidR="00072C9D" w:rsidRPr="005D5EA4" w14:paraId="5629592A"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hRule="exact" w:val="563"/>
          <w:jc w:val="center"/>
        </w:trPr>
        <w:tc>
          <w:tcPr>
            <w:tcW w:w="4523" w:type="dxa"/>
            <w:tcBorders>
              <w:top w:val="single" w:sz="6" w:space="0" w:color="auto"/>
              <w:left w:val="single" w:sz="6" w:space="0" w:color="auto"/>
              <w:right w:val="single" w:sz="4" w:space="0" w:color="auto"/>
            </w:tcBorders>
            <w:shd w:val="clear" w:color="auto" w:fill="auto"/>
            <w:vAlign w:val="center"/>
          </w:tcPr>
          <w:p w14:paraId="388DA779" w14:textId="77777777" w:rsidR="00072C9D" w:rsidRPr="005D5EA4" w:rsidRDefault="00072C9D" w:rsidP="000578D5">
            <w:pPr>
              <w:pStyle w:val="TableTextBasic"/>
              <w:spacing w:before="60"/>
              <w:rPr>
                <w:rFonts w:ascii="Arial Narrow" w:hAnsi="Arial Narrow"/>
              </w:rPr>
            </w:pPr>
            <w:r w:rsidRPr="005D5EA4">
              <w:rPr>
                <w:rFonts w:ascii="Arial Narrow" w:hAnsi="Arial Narrow"/>
              </w:rPr>
              <w:t>Total cholesterol</w:t>
            </w:r>
          </w:p>
          <w:p w14:paraId="2D5E8ED2" w14:textId="77777777" w:rsidR="00072C9D" w:rsidRPr="005D5EA4" w:rsidRDefault="00072C9D" w:rsidP="000578D5">
            <w:pPr>
              <w:pStyle w:val="TableTextBasic"/>
              <w:spacing w:before="60"/>
              <w:rPr>
                <w:rFonts w:ascii="Arial Narrow" w:hAnsi="Arial Narrow"/>
              </w:rPr>
            </w:pPr>
          </w:p>
        </w:tc>
        <w:tc>
          <w:tcPr>
            <w:tcW w:w="2506" w:type="dxa"/>
            <w:tcBorders>
              <w:top w:val="single" w:sz="6" w:space="0" w:color="auto"/>
              <w:left w:val="nil"/>
              <w:bottom w:val="single" w:sz="6" w:space="0" w:color="auto"/>
            </w:tcBorders>
            <w:shd w:val="clear" w:color="auto" w:fill="auto"/>
            <w:vAlign w:val="center"/>
          </w:tcPr>
          <w:p w14:paraId="1F99DB2B" w14:textId="77777777" w:rsidR="00072C9D" w:rsidRPr="005D5EA4" w:rsidRDefault="00072C9D" w:rsidP="000578D5">
            <w:pPr>
              <w:pStyle w:val="TableTextBasic"/>
              <w:spacing w:before="120"/>
              <w:jc w:val="right"/>
              <w:rPr>
                <w:rFonts w:ascii="Arial Narrow" w:hAnsi="Arial Narrow"/>
              </w:rPr>
            </w:pPr>
            <w:r w:rsidRPr="005D5EA4">
              <w:rPr>
                <w:rFonts w:ascii="Arial Narrow" w:hAnsi="Arial Narrow"/>
              </w:rPr>
              <w:t>mmol/l</w:t>
            </w:r>
          </w:p>
        </w:tc>
        <w:tc>
          <w:tcPr>
            <w:tcW w:w="2329" w:type="dxa"/>
            <w:tcBorders>
              <w:top w:val="single" w:sz="6" w:space="0" w:color="auto"/>
              <w:bottom w:val="single" w:sz="6" w:space="0" w:color="auto"/>
              <w:right w:val="single" w:sz="4" w:space="0" w:color="auto"/>
            </w:tcBorders>
            <w:shd w:val="clear" w:color="auto" w:fill="auto"/>
            <w:vAlign w:val="center"/>
          </w:tcPr>
          <w:p w14:paraId="6C79C208" w14:textId="77777777" w:rsidR="00072C9D" w:rsidRPr="005D5EA4" w:rsidRDefault="00072C9D" w:rsidP="000578D5">
            <w:pPr>
              <w:pStyle w:val="TableTextBasic"/>
              <w:spacing w:before="240"/>
              <w:ind w:right="12"/>
              <w:rPr>
                <w:rFonts w:ascii="Arial Narrow" w:hAnsi="Arial Narrow"/>
                <w:i/>
              </w:rPr>
            </w:pPr>
            <w:r w:rsidRPr="005D5EA4">
              <w:rPr>
                <w:rFonts w:ascii="Arial Narrow" w:hAnsi="Arial Narrow"/>
                <w:sz w:val="20"/>
                <w:szCs w:val="20"/>
              </w:rPr>
              <w:t>└─┴─┘. └─┴─┘</w:t>
            </w:r>
          </w:p>
        </w:tc>
        <w:tc>
          <w:tcPr>
            <w:tcW w:w="1407" w:type="dxa"/>
            <w:tcBorders>
              <w:top w:val="single" w:sz="6" w:space="0" w:color="auto"/>
              <w:left w:val="nil"/>
              <w:right w:val="single" w:sz="6" w:space="0" w:color="auto"/>
            </w:tcBorders>
            <w:shd w:val="clear" w:color="auto" w:fill="auto"/>
            <w:vAlign w:val="center"/>
          </w:tcPr>
          <w:p w14:paraId="16159CB4" w14:textId="77777777" w:rsidR="00072C9D" w:rsidRPr="005D5EA4" w:rsidRDefault="00072C9D" w:rsidP="000578D5">
            <w:pPr>
              <w:spacing w:before="20"/>
              <w:jc w:val="center"/>
              <w:rPr>
                <w:rFonts w:ascii="Arial Narrow" w:hAnsi="Arial Narrow"/>
                <w:bCs/>
                <w:sz w:val="22"/>
                <w:szCs w:val="22"/>
              </w:rPr>
            </w:pPr>
            <w:r w:rsidRPr="005D5EA4">
              <w:rPr>
                <w:rFonts w:ascii="Arial Narrow" w:hAnsi="Arial Narrow"/>
                <w:bCs/>
                <w:sz w:val="22"/>
                <w:szCs w:val="22"/>
              </w:rPr>
              <w:t>B8</w:t>
            </w:r>
          </w:p>
        </w:tc>
      </w:tr>
      <w:tr w:rsidR="00072C9D" w:rsidRPr="005D5EA4" w14:paraId="29A88F3C"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761"/>
          <w:jc w:val="center"/>
        </w:trPr>
        <w:tc>
          <w:tcPr>
            <w:tcW w:w="4523" w:type="dxa"/>
            <w:tcBorders>
              <w:top w:val="single" w:sz="6" w:space="0" w:color="auto"/>
              <w:left w:val="single" w:sz="6" w:space="0" w:color="auto"/>
              <w:bottom w:val="single" w:sz="4" w:space="0" w:color="auto"/>
              <w:right w:val="single" w:sz="4" w:space="0" w:color="auto"/>
            </w:tcBorders>
            <w:shd w:val="clear" w:color="auto" w:fill="auto"/>
            <w:vAlign w:val="center"/>
          </w:tcPr>
          <w:p w14:paraId="0B4E8DCE" w14:textId="77777777" w:rsidR="00072C9D" w:rsidRPr="005D5EA4" w:rsidRDefault="00072C9D" w:rsidP="000578D5">
            <w:pPr>
              <w:pStyle w:val="TableTextBasic"/>
              <w:spacing w:before="60"/>
              <w:rPr>
                <w:rFonts w:ascii="Arial Narrow" w:hAnsi="Arial Narrow"/>
              </w:rPr>
            </w:pPr>
            <w:r w:rsidRPr="005D5EA4">
              <w:rPr>
                <w:rFonts w:ascii="Arial Narrow" w:hAnsi="Arial Narrow"/>
              </w:rPr>
              <w:t>During the past two weeks, have you been treated for raised cholesterol with drugs (medication) prescribed by a doctor or other health worker?</w:t>
            </w:r>
          </w:p>
          <w:p w14:paraId="5FA2E0BD" w14:textId="77777777" w:rsidR="00072C9D" w:rsidRPr="00E15CE1" w:rsidRDefault="00072C9D" w:rsidP="000578D5">
            <w:pPr>
              <w:pStyle w:val="TableTextBasic"/>
              <w:spacing w:before="60"/>
              <w:rPr>
                <w:rFonts w:ascii="Arial Narrow" w:hAnsi="Arial Narrow"/>
                <w:lang w:val="en-US"/>
              </w:rPr>
            </w:pPr>
          </w:p>
        </w:tc>
        <w:tc>
          <w:tcPr>
            <w:tcW w:w="2506" w:type="dxa"/>
            <w:tcBorders>
              <w:top w:val="single" w:sz="4" w:space="0" w:color="auto"/>
              <w:left w:val="nil"/>
              <w:bottom w:val="single" w:sz="4" w:space="0" w:color="auto"/>
            </w:tcBorders>
            <w:shd w:val="clear" w:color="auto" w:fill="auto"/>
            <w:vAlign w:val="center"/>
          </w:tcPr>
          <w:p w14:paraId="0694A8C0"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Yes</w:t>
            </w:r>
          </w:p>
          <w:p w14:paraId="101A8B6B" w14:textId="77777777" w:rsidR="00072C9D" w:rsidRPr="005D5EA4" w:rsidRDefault="00072C9D" w:rsidP="000578D5">
            <w:pPr>
              <w:spacing w:before="60"/>
              <w:jc w:val="right"/>
              <w:rPr>
                <w:rFonts w:ascii="Arial Narrow" w:hAnsi="Arial Narrow"/>
                <w:sz w:val="18"/>
              </w:rPr>
            </w:pPr>
            <w:r w:rsidRPr="005D5EA4">
              <w:rPr>
                <w:rFonts w:ascii="Arial Narrow" w:hAnsi="Arial Narrow"/>
                <w:sz w:val="18"/>
              </w:rPr>
              <w:t>No</w:t>
            </w:r>
          </w:p>
        </w:tc>
        <w:tc>
          <w:tcPr>
            <w:tcW w:w="2329" w:type="dxa"/>
            <w:tcBorders>
              <w:top w:val="single" w:sz="4" w:space="0" w:color="auto"/>
              <w:bottom w:val="single" w:sz="4" w:space="0" w:color="auto"/>
              <w:right w:val="single" w:sz="4" w:space="0" w:color="auto"/>
            </w:tcBorders>
            <w:shd w:val="clear" w:color="auto" w:fill="auto"/>
            <w:vAlign w:val="center"/>
          </w:tcPr>
          <w:p w14:paraId="65634E27" w14:textId="77777777" w:rsidR="00072C9D" w:rsidRPr="005D5EA4" w:rsidRDefault="00072C9D" w:rsidP="000578D5">
            <w:pPr>
              <w:spacing w:before="60"/>
              <w:rPr>
                <w:rFonts w:ascii="Arial Narrow" w:hAnsi="Arial Narrow"/>
                <w:sz w:val="18"/>
              </w:rPr>
            </w:pPr>
            <w:r w:rsidRPr="005D5EA4">
              <w:rPr>
                <w:rFonts w:ascii="Arial Narrow" w:hAnsi="Arial Narrow"/>
                <w:sz w:val="18"/>
              </w:rPr>
              <w:t>1</w:t>
            </w:r>
          </w:p>
          <w:p w14:paraId="2DBA168B" w14:textId="77777777" w:rsidR="00072C9D" w:rsidRPr="005D5EA4" w:rsidRDefault="00072C9D" w:rsidP="000578D5">
            <w:pPr>
              <w:spacing w:before="60"/>
              <w:rPr>
                <w:rFonts w:ascii="Arial Narrow" w:hAnsi="Arial Narrow"/>
                <w:sz w:val="18"/>
              </w:rPr>
            </w:pPr>
            <w:r w:rsidRPr="005D5EA4">
              <w:rPr>
                <w:rFonts w:ascii="Arial Narrow" w:hAnsi="Arial Narrow"/>
                <w:sz w:val="18"/>
              </w:rPr>
              <w:t xml:space="preserve">2   </w:t>
            </w:r>
          </w:p>
        </w:tc>
        <w:tc>
          <w:tcPr>
            <w:tcW w:w="1407" w:type="dxa"/>
            <w:tcBorders>
              <w:top w:val="single" w:sz="6" w:space="0" w:color="auto"/>
              <w:left w:val="nil"/>
              <w:bottom w:val="single" w:sz="4" w:space="0" w:color="auto"/>
              <w:right w:val="single" w:sz="6" w:space="0" w:color="auto"/>
            </w:tcBorders>
            <w:shd w:val="clear" w:color="auto" w:fill="auto"/>
            <w:vAlign w:val="center"/>
          </w:tcPr>
          <w:p w14:paraId="56FFAD4F" w14:textId="77777777" w:rsidR="00072C9D" w:rsidRPr="005D5EA4" w:rsidRDefault="00072C9D" w:rsidP="000578D5">
            <w:pPr>
              <w:pStyle w:val="TableTextBasic"/>
              <w:jc w:val="center"/>
              <w:rPr>
                <w:rFonts w:ascii="Arial Narrow" w:hAnsi="Arial Narrow"/>
                <w:bCs/>
                <w:sz w:val="22"/>
                <w:szCs w:val="22"/>
              </w:rPr>
            </w:pPr>
            <w:r w:rsidRPr="005D5EA4">
              <w:rPr>
                <w:rFonts w:ascii="Arial Narrow" w:hAnsi="Arial Narrow"/>
                <w:bCs/>
                <w:sz w:val="22"/>
                <w:szCs w:val="22"/>
              </w:rPr>
              <w:t>B9</w:t>
            </w:r>
          </w:p>
        </w:tc>
      </w:tr>
      <w:tr w:rsidR="00072C9D" w:rsidRPr="005D5EA4" w14:paraId="0590DBEB" w14:textId="77777777" w:rsidTr="000578D5">
        <w:tblPrEx>
          <w:tblBorders>
            <w:top w:val="none" w:sz="0" w:space="0" w:color="auto"/>
            <w:left w:val="none" w:sz="0" w:space="0" w:color="auto"/>
            <w:bottom w:val="none" w:sz="0" w:space="0" w:color="auto"/>
            <w:right w:val="none" w:sz="0" w:space="0" w:color="auto"/>
          </w:tblBorders>
          <w:shd w:val="pct15" w:color="auto" w:fill="auto"/>
        </w:tblPrEx>
        <w:trPr>
          <w:gridAfter w:val="1"/>
          <w:wAfter w:w="33" w:type="dxa"/>
          <w:trHeight w:val="353"/>
          <w:jc w:val="center"/>
        </w:trPr>
        <w:tc>
          <w:tcPr>
            <w:tcW w:w="10765" w:type="dxa"/>
            <w:gridSpan w:val="4"/>
            <w:tcBorders>
              <w:top w:val="single" w:sz="6" w:space="0" w:color="auto"/>
              <w:left w:val="single" w:sz="6" w:space="0" w:color="auto"/>
              <w:bottom w:val="single" w:sz="6" w:space="0" w:color="auto"/>
              <w:right w:val="single" w:sz="6" w:space="0" w:color="auto"/>
            </w:tcBorders>
            <w:shd w:val="pct15" w:color="auto" w:fill="auto"/>
            <w:vAlign w:val="center"/>
          </w:tcPr>
          <w:p w14:paraId="428BBAFA" w14:textId="77777777" w:rsidR="00072C9D" w:rsidRPr="005D5EA4" w:rsidRDefault="00072C9D" w:rsidP="000578D5">
            <w:pPr>
              <w:rPr>
                <w:rFonts w:ascii="Arial Narrow" w:hAnsi="Arial Narrow"/>
                <w:bCs/>
                <w:i/>
                <w:iCs/>
                <w:sz w:val="18"/>
                <w:lang w:val="en-GB"/>
              </w:rPr>
            </w:pPr>
            <w:r>
              <w:rPr>
                <w:rFonts w:ascii="Arial Narrow" w:hAnsi="Arial Narrow"/>
                <w:b/>
              </w:rPr>
              <w:t>CORE</w:t>
            </w:r>
            <w:r w:rsidRPr="005D5EA4">
              <w:rPr>
                <w:rFonts w:ascii="Arial Narrow" w:hAnsi="Arial Narrow"/>
                <w:b/>
              </w:rPr>
              <w:t>:  Triglycerides, HDL-C and LDL-C</w:t>
            </w:r>
          </w:p>
        </w:tc>
      </w:tr>
      <w:tr w:rsidR="00072C9D" w:rsidRPr="005D5EA4" w14:paraId="23E3A277" w14:textId="77777777" w:rsidTr="000578D5">
        <w:tblPrEx>
          <w:tblBorders>
            <w:top w:val="none" w:sz="0" w:space="0" w:color="auto"/>
            <w:left w:val="none" w:sz="0" w:space="0" w:color="auto"/>
            <w:bottom w:val="none" w:sz="0" w:space="0" w:color="auto"/>
            <w:right w:val="none" w:sz="0" w:space="0" w:color="auto"/>
          </w:tblBorders>
          <w:shd w:val="pct15" w:color="auto" w:fill="auto"/>
        </w:tblPrEx>
        <w:trPr>
          <w:trHeight w:val="302"/>
          <w:jc w:val="center"/>
        </w:trPr>
        <w:tc>
          <w:tcPr>
            <w:tcW w:w="4523" w:type="dxa"/>
            <w:tcBorders>
              <w:top w:val="single" w:sz="4" w:space="0" w:color="auto"/>
              <w:left w:val="single" w:sz="6" w:space="0" w:color="auto"/>
              <w:bottom w:val="single" w:sz="4" w:space="0" w:color="auto"/>
              <w:right w:val="single" w:sz="4" w:space="0" w:color="auto"/>
            </w:tcBorders>
            <w:shd w:val="pct15" w:color="auto" w:fill="auto"/>
            <w:vAlign w:val="center"/>
          </w:tcPr>
          <w:p w14:paraId="21518AB5" w14:textId="77777777" w:rsidR="00072C9D" w:rsidRPr="005D5EA4" w:rsidRDefault="00072C9D" w:rsidP="000578D5">
            <w:pPr>
              <w:spacing w:before="40" w:after="40"/>
              <w:rPr>
                <w:rFonts w:ascii="Arial Narrow" w:hAnsi="Arial Narrow"/>
                <w:sz w:val="18"/>
              </w:rPr>
            </w:pPr>
            <w:r w:rsidRPr="005D5EA4">
              <w:rPr>
                <w:rFonts w:ascii="Arial Narrow" w:hAnsi="Arial Narrow"/>
                <w:b/>
                <w:sz w:val="22"/>
              </w:rPr>
              <w:t>Question</w:t>
            </w:r>
          </w:p>
        </w:tc>
        <w:tc>
          <w:tcPr>
            <w:tcW w:w="4835" w:type="dxa"/>
            <w:gridSpan w:val="2"/>
            <w:tcBorders>
              <w:top w:val="single" w:sz="4" w:space="0" w:color="auto"/>
              <w:left w:val="nil"/>
              <w:bottom w:val="single" w:sz="4" w:space="0" w:color="auto"/>
              <w:right w:val="single" w:sz="6" w:space="0" w:color="auto"/>
            </w:tcBorders>
            <w:shd w:val="pct15" w:color="auto" w:fill="auto"/>
            <w:vAlign w:val="center"/>
          </w:tcPr>
          <w:p w14:paraId="50430E68" w14:textId="77777777" w:rsidR="00072C9D" w:rsidRPr="005D5EA4" w:rsidRDefault="00072C9D" w:rsidP="000578D5">
            <w:pPr>
              <w:spacing w:before="40" w:after="40"/>
              <w:jc w:val="center"/>
              <w:rPr>
                <w:rFonts w:ascii="Arial Narrow" w:hAnsi="Arial Narrow"/>
                <w:sz w:val="22"/>
              </w:rPr>
            </w:pPr>
            <w:r w:rsidRPr="005D5EA4">
              <w:rPr>
                <w:rFonts w:ascii="Arial Narrow" w:hAnsi="Arial Narrow"/>
                <w:b/>
                <w:sz w:val="22"/>
              </w:rPr>
              <w:t>Response</w:t>
            </w:r>
          </w:p>
        </w:tc>
        <w:tc>
          <w:tcPr>
            <w:tcW w:w="1440" w:type="dxa"/>
            <w:gridSpan w:val="2"/>
            <w:tcBorders>
              <w:top w:val="single" w:sz="6" w:space="0" w:color="auto"/>
              <w:left w:val="single" w:sz="6" w:space="0" w:color="auto"/>
              <w:bottom w:val="single" w:sz="4" w:space="0" w:color="auto"/>
              <w:right w:val="single" w:sz="6" w:space="0" w:color="auto"/>
            </w:tcBorders>
            <w:shd w:val="pct15" w:color="auto" w:fill="auto"/>
            <w:vAlign w:val="center"/>
          </w:tcPr>
          <w:p w14:paraId="378C7EA7" w14:textId="77777777" w:rsidR="00072C9D" w:rsidRPr="005D5EA4" w:rsidRDefault="00072C9D" w:rsidP="000578D5">
            <w:pPr>
              <w:spacing w:before="40" w:after="40"/>
              <w:jc w:val="center"/>
              <w:rPr>
                <w:rFonts w:ascii="Arial Narrow" w:hAnsi="Arial Narrow"/>
                <w:b/>
                <w:sz w:val="22"/>
              </w:rPr>
            </w:pPr>
            <w:r w:rsidRPr="005D5EA4">
              <w:rPr>
                <w:rFonts w:ascii="Arial Narrow" w:hAnsi="Arial Narrow"/>
                <w:b/>
                <w:sz w:val="22"/>
              </w:rPr>
              <w:t>Code</w:t>
            </w:r>
          </w:p>
        </w:tc>
      </w:tr>
      <w:tr w:rsidR="00072C9D" w:rsidRPr="005D5EA4" w14:paraId="1C74E04D" w14:textId="77777777" w:rsidTr="000578D5">
        <w:tblPrEx>
          <w:tblBorders>
            <w:top w:val="none" w:sz="0" w:space="0" w:color="auto"/>
            <w:left w:val="none" w:sz="0" w:space="0" w:color="auto"/>
            <w:bottom w:val="none" w:sz="0" w:space="0" w:color="auto"/>
            <w:right w:val="none" w:sz="0" w:space="0" w:color="auto"/>
          </w:tblBorders>
          <w:shd w:val="pct15" w:color="auto" w:fill="auto"/>
        </w:tblPrEx>
        <w:trPr>
          <w:trHeight w:hRule="exact" w:val="440"/>
          <w:jc w:val="center"/>
        </w:trPr>
        <w:tc>
          <w:tcPr>
            <w:tcW w:w="4523" w:type="dxa"/>
            <w:tcBorders>
              <w:top w:val="single" w:sz="6" w:space="0" w:color="auto"/>
              <w:left w:val="single" w:sz="6" w:space="0" w:color="auto"/>
              <w:right w:val="single" w:sz="4" w:space="0" w:color="auto"/>
            </w:tcBorders>
            <w:shd w:val="pct15" w:color="auto" w:fill="auto"/>
            <w:vAlign w:val="center"/>
          </w:tcPr>
          <w:p w14:paraId="6EDC61E1" w14:textId="77777777" w:rsidR="00072C9D" w:rsidRPr="005D5EA4" w:rsidRDefault="00072C9D" w:rsidP="000578D5">
            <w:pPr>
              <w:pStyle w:val="TableTextBasic"/>
              <w:spacing w:before="60"/>
              <w:rPr>
                <w:rFonts w:ascii="Arial Narrow" w:hAnsi="Arial Narrow"/>
              </w:rPr>
            </w:pPr>
            <w:r w:rsidRPr="005D5EA4">
              <w:rPr>
                <w:rFonts w:ascii="Arial Narrow" w:hAnsi="Arial Narrow"/>
              </w:rPr>
              <w:t>Triglycerides</w:t>
            </w:r>
          </w:p>
        </w:tc>
        <w:tc>
          <w:tcPr>
            <w:tcW w:w="2506" w:type="dxa"/>
            <w:tcBorders>
              <w:top w:val="single" w:sz="6" w:space="0" w:color="auto"/>
              <w:left w:val="nil"/>
              <w:bottom w:val="single" w:sz="6" w:space="0" w:color="auto"/>
            </w:tcBorders>
            <w:shd w:val="pct15" w:color="auto" w:fill="auto"/>
            <w:vAlign w:val="center"/>
          </w:tcPr>
          <w:p w14:paraId="17A3ECDA" w14:textId="77777777" w:rsidR="00072C9D" w:rsidRPr="005D5EA4" w:rsidRDefault="00072C9D" w:rsidP="000578D5">
            <w:pPr>
              <w:pStyle w:val="TableTextBasic"/>
              <w:spacing w:before="40"/>
              <w:jc w:val="right"/>
              <w:rPr>
                <w:rFonts w:ascii="Arial Narrow" w:hAnsi="Arial Narrow"/>
              </w:rPr>
            </w:pPr>
            <w:r w:rsidRPr="005D5EA4">
              <w:rPr>
                <w:rFonts w:ascii="Arial Narrow" w:hAnsi="Arial Narrow"/>
              </w:rPr>
              <w:t>mmol/l</w:t>
            </w:r>
          </w:p>
        </w:tc>
        <w:tc>
          <w:tcPr>
            <w:tcW w:w="2329" w:type="dxa"/>
            <w:tcBorders>
              <w:top w:val="single" w:sz="6" w:space="0" w:color="auto"/>
              <w:bottom w:val="single" w:sz="6" w:space="0" w:color="auto"/>
              <w:right w:val="single" w:sz="4" w:space="0" w:color="auto"/>
            </w:tcBorders>
            <w:shd w:val="pct15" w:color="auto" w:fill="auto"/>
            <w:vAlign w:val="center"/>
          </w:tcPr>
          <w:p w14:paraId="06C22145" w14:textId="77777777" w:rsidR="00072C9D" w:rsidRPr="00E15CE1" w:rsidRDefault="00072C9D" w:rsidP="000578D5">
            <w:pPr>
              <w:pStyle w:val="TableText0"/>
              <w:spacing w:before="240"/>
              <w:rPr>
                <w:rFonts w:ascii="Arial Narrow" w:hAnsi="Arial Narrow"/>
                <w:sz w:val="20"/>
                <w:lang w:val="en-GB"/>
              </w:rPr>
            </w:pPr>
            <w:r w:rsidRPr="005D5EA4">
              <w:rPr>
                <w:rFonts w:ascii="Arial Narrow" w:hAnsi="Arial Narrow" w:cs="Times New (W1)"/>
                <w:sz w:val="20"/>
                <w:szCs w:val="20"/>
              </w:rPr>
              <w:t>└─┴─┘. └─┴─┘</w:t>
            </w:r>
          </w:p>
        </w:tc>
        <w:tc>
          <w:tcPr>
            <w:tcW w:w="1440" w:type="dxa"/>
            <w:gridSpan w:val="2"/>
            <w:tcBorders>
              <w:top w:val="single" w:sz="6" w:space="0" w:color="auto"/>
              <w:left w:val="nil"/>
              <w:right w:val="single" w:sz="6" w:space="0" w:color="auto"/>
            </w:tcBorders>
            <w:shd w:val="pct15" w:color="auto" w:fill="auto"/>
            <w:vAlign w:val="center"/>
          </w:tcPr>
          <w:p w14:paraId="6082FEC6" w14:textId="77777777" w:rsidR="00072C9D" w:rsidRPr="005D5EA4" w:rsidRDefault="00072C9D" w:rsidP="000578D5">
            <w:pPr>
              <w:jc w:val="center"/>
              <w:rPr>
                <w:rFonts w:ascii="Arial Narrow" w:hAnsi="Arial Narrow"/>
                <w:bCs/>
                <w:i/>
                <w:sz w:val="22"/>
                <w:szCs w:val="22"/>
              </w:rPr>
            </w:pPr>
            <w:r w:rsidRPr="005D5EA4">
              <w:rPr>
                <w:rFonts w:ascii="Arial Narrow" w:hAnsi="Arial Narrow"/>
                <w:bCs/>
                <w:sz w:val="22"/>
                <w:szCs w:val="22"/>
              </w:rPr>
              <w:t>B16</w:t>
            </w:r>
          </w:p>
        </w:tc>
      </w:tr>
      <w:tr w:rsidR="00072C9D" w:rsidRPr="005D5EA4" w14:paraId="7D7AE2BF" w14:textId="77777777" w:rsidTr="000578D5">
        <w:tblPrEx>
          <w:tblBorders>
            <w:top w:val="none" w:sz="0" w:space="0" w:color="auto"/>
            <w:left w:val="none" w:sz="0" w:space="0" w:color="auto"/>
            <w:bottom w:val="none" w:sz="0" w:space="0" w:color="auto"/>
            <w:right w:val="none" w:sz="0" w:space="0" w:color="auto"/>
          </w:tblBorders>
          <w:shd w:val="pct15" w:color="auto" w:fill="auto"/>
        </w:tblPrEx>
        <w:trPr>
          <w:trHeight w:hRule="exact" w:val="440"/>
          <w:jc w:val="center"/>
        </w:trPr>
        <w:tc>
          <w:tcPr>
            <w:tcW w:w="4523" w:type="dxa"/>
            <w:tcBorders>
              <w:top w:val="single" w:sz="6" w:space="0" w:color="auto"/>
              <w:left w:val="single" w:sz="6" w:space="0" w:color="auto"/>
              <w:right w:val="single" w:sz="4" w:space="0" w:color="auto"/>
            </w:tcBorders>
            <w:shd w:val="pct15" w:color="auto" w:fill="auto"/>
            <w:vAlign w:val="center"/>
          </w:tcPr>
          <w:p w14:paraId="4ACDB2CD" w14:textId="77777777" w:rsidR="00072C9D" w:rsidRPr="005D5EA4" w:rsidRDefault="00072C9D" w:rsidP="000578D5">
            <w:pPr>
              <w:pStyle w:val="TableTextBasic"/>
              <w:spacing w:before="60"/>
              <w:rPr>
                <w:rFonts w:ascii="Arial Narrow" w:hAnsi="Arial Narrow"/>
              </w:rPr>
            </w:pPr>
            <w:r w:rsidRPr="005D5EA4">
              <w:rPr>
                <w:rFonts w:ascii="Arial Narrow" w:hAnsi="Arial Narrow"/>
              </w:rPr>
              <w:t>HDL-Cholesterol</w:t>
            </w:r>
          </w:p>
        </w:tc>
        <w:tc>
          <w:tcPr>
            <w:tcW w:w="2506" w:type="dxa"/>
            <w:tcBorders>
              <w:top w:val="single" w:sz="6" w:space="0" w:color="auto"/>
              <w:left w:val="nil"/>
              <w:bottom w:val="single" w:sz="6" w:space="0" w:color="auto"/>
            </w:tcBorders>
            <w:shd w:val="pct15" w:color="auto" w:fill="auto"/>
            <w:vAlign w:val="center"/>
          </w:tcPr>
          <w:p w14:paraId="50515197" w14:textId="77777777" w:rsidR="00072C9D" w:rsidRPr="005D5EA4" w:rsidRDefault="00072C9D" w:rsidP="000578D5">
            <w:pPr>
              <w:pStyle w:val="TableText0"/>
              <w:tabs>
                <w:tab w:val="left" w:pos="295"/>
                <w:tab w:val="left" w:pos="720"/>
                <w:tab w:val="left" w:pos="1488"/>
              </w:tabs>
              <w:spacing w:before="60"/>
              <w:jc w:val="right"/>
              <w:rPr>
                <w:rFonts w:ascii="Arial Narrow" w:hAnsi="Arial Narrow" w:cs="Arial"/>
                <w:sz w:val="16"/>
                <w:szCs w:val="16"/>
                <w:lang w:val="en-GB"/>
              </w:rPr>
            </w:pPr>
            <w:r w:rsidRPr="005D5EA4">
              <w:rPr>
                <w:rFonts w:ascii="Arial Narrow" w:hAnsi="Arial Narrow" w:cs="Arial"/>
                <w:sz w:val="16"/>
                <w:szCs w:val="16"/>
              </w:rPr>
              <w:t>mmol/l</w:t>
            </w:r>
          </w:p>
        </w:tc>
        <w:tc>
          <w:tcPr>
            <w:tcW w:w="2329" w:type="dxa"/>
            <w:tcBorders>
              <w:top w:val="single" w:sz="6" w:space="0" w:color="auto"/>
              <w:bottom w:val="single" w:sz="6" w:space="0" w:color="auto"/>
              <w:right w:val="single" w:sz="4" w:space="0" w:color="auto"/>
            </w:tcBorders>
            <w:shd w:val="pct15" w:color="auto" w:fill="auto"/>
            <w:vAlign w:val="bottom"/>
          </w:tcPr>
          <w:p w14:paraId="5AB3F601" w14:textId="77777777" w:rsidR="00072C9D" w:rsidRPr="005D5EA4" w:rsidRDefault="00072C9D" w:rsidP="000578D5">
            <w:pPr>
              <w:pStyle w:val="TableTextBasic"/>
              <w:rPr>
                <w:rFonts w:ascii="Arial Narrow" w:hAnsi="Arial Narrow"/>
                <w:iCs/>
                <w:sz w:val="20"/>
                <w:szCs w:val="20"/>
              </w:rPr>
            </w:pPr>
            <w:r w:rsidRPr="005D5EA4">
              <w:rPr>
                <w:rFonts w:ascii="Arial Narrow" w:hAnsi="Arial Narrow"/>
                <w:sz w:val="20"/>
                <w:szCs w:val="20"/>
              </w:rPr>
              <w:t>└─┘. └─┴─┘</w:t>
            </w:r>
          </w:p>
        </w:tc>
        <w:tc>
          <w:tcPr>
            <w:tcW w:w="1440" w:type="dxa"/>
            <w:gridSpan w:val="2"/>
            <w:tcBorders>
              <w:top w:val="single" w:sz="6" w:space="0" w:color="auto"/>
              <w:left w:val="nil"/>
              <w:right w:val="single" w:sz="6" w:space="0" w:color="auto"/>
            </w:tcBorders>
            <w:shd w:val="pct15" w:color="auto" w:fill="auto"/>
            <w:vAlign w:val="center"/>
          </w:tcPr>
          <w:p w14:paraId="44F170A2" w14:textId="77777777" w:rsidR="00072C9D" w:rsidRPr="005D5EA4" w:rsidRDefault="00072C9D" w:rsidP="000578D5">
            <w:pPr>
              <w:jc w:val="center"/>
              <w:rPr>
                <w:rFonts w:ascii="Arial Narrow" w:hAnsi="Arial Narrow"/>
                <w:bCs/>
                <w:iCs/>
                <w:sz w:val="22"/>
                <w:szCs w:val="22"/>
              </w:rPr>
            </w:pPr>
            <w:r w:rsidRPr="005D5EA4">
              <w:rPr>
                <w:rFonts w:ascii="Arial Narrow" w:hAnsi="Arial Narrow"/>
                <w:bCs/>
                <w:sz w:val="22"/>
                <w:szCs w:val="22"/>
              </w:rPr>
              <w:t>B17</w:t>
            </w:r>
          </w:p>
        </w:tc>
      </w:tr>
      <w:tr w:rsidR="00D47E00" w:rsidRPr="005D5EA4" w14:paraId="1C76E6EB" w14:textId="77777777" w:rsidTr="000578D5">
        <w:tblPrEx>
          <w:tblBorders>
            <w:top w:val="none" w:sz="0" w:space="0" w:color="auto"/>
            <w:left w:val="none" w:sz="0" w:space="0" w:color="auto"/>
            <w:bottom w:val="none" w:sz="0" w:space="0" w:color="auto"/>
            <w:right w:val="none" w:sz="0" w:space="0" w:color="auto"/>
          </w:tblBorders>
          <w:shd w:val="pct15" w:color="auto" w:fill="auto"/>
        </w:tblPrEx>
        <w:trPr>
          <w:trHeight w:val="443"/>
          <w:jc w:val="center"/>
        </w:trPr>
        <w:tc>
          <w:tcPr>
            <w:tcW w:w="4523" w:type="dxa"/>
            <w:tcBorders>
              <w:top w:val="single" w:sz="4" w:space="0" w:color="auto"/>
              <w:left w:val="single" w:sz="6" w:space="0" w:color="auto"/>
              <w:right w:val="single" w:sz="4" w:space="0" w:color="auto"/>
            </w:tcBorders>
            <w:shd w:val="pct15" w:color="auto" w:fill="auto"/>
            <w:vAlign w:val="center"/>
          </w:tcPr>
          <w:p w14:paraId="6E59A8CD" w14:textId="5B860D82" w:rsidR="00D47E00" w:rsidRPr="005D5EA4" w:rsidRDefault="00D47E00" w:rsidP="00D47E00">
            <w:pPr>
              <w:pStyle w:val="TableTextBasic"/>
              <w:spacing w:before="60"/>
              <w:rPr>
                <w:rFonts w:ascii="Arial Narrow" w:hAnsi="Arial Narrow"/>
              </w:rPr>
            </w:pPr>
            <w:r w:rsidRPr="005D5EA4">
              <w:rPr>
                <w:rFonts w:ascii="Arial Narrow" w:hAnsi="Arial Narrow"/>
              </w:rPr>
              <w:t>LDL-Cholesterol</w:t>
            </w:r>
          </w:p>
        </w:tc>
        <w:tc>
          <w:tcPr>
            <w:tcW w:w="2506" w:type="dxa"/>
            <w:tcBorders>
              <w:top w:val="single" w:sz="6" w:space="0" w:color="auto"/>
              <w:left w:val="nil"/>
              <w:bottom w:val="single" w:sz="6" w:space="0" w:color="auto"/>
            </w:tcBorders>
            <w:shd w:val="pct15" w:color="auto" w:fill="auto"/>
            <w:vAlign w:val="center"/>
          </w:tcPr>
          <w:p w14:paraId="00ADC493" w14:textId="40C10FA4" w:rsidR="00D47E00" w:rsidRPr="005D5EA4" w:rsidRDefault="00D47E00" w:rsidP="00D47E00">
            <w:pPr>
              <w:pStyle w:val="TableText0"/>
              <w:tabs>
                <w:tab w:val="left" w:pos="295"/>
                <w:tab w:val="left" w:pos="720"/>
                <w:tab w:val="left" w:pos="1488"/>
              </w:tabs>
              <w:spacing w:before="60"/>
              <w:jc w:val="right"/>
              <w:rPr>
                <w:rFonts w:ascii="Arial Narrow" w:hAnsi="Arial Narrow" w:cs="Arial"/>
                <w:sz w:val="16"/>
                <w:szCs w:val="16"/>
                <w:lang w:val="en-GB"/>
              </w:rPr>
            </w:pPr>
            <w:r w:rsidRPr="005D5EA4">
              <w:rPr>
                <w:rFonts w:ascii="Arial Narrow" w:hAnsi="Arial Narrow" w:cs="Arial"/>
                <w:sz w:val="16"/>
                <w:szCs w:val="16"/>
              </w:rPr>
              <w:t>mmol/l</w:t>
            </w:r>
          </w:p>
        </w:tc>
        <w:tc>
          <w:tcPr>
            <w:tcW w:w="2329" w:type="dxa"/>
            <w:tcBorders>
              <w:top w:val="single" w:sz="6" w:space="0" w:color="auto"/>
              <w:bottom w:val="single" w:sz="4" w:space="0" w:color="auto"/>
              <w:right w:val="single" w:sz="4" w:space="0" w:color="auto"/>
            </w:tcBorders>
            <w:shd w:val="pct15" w:color="auto" w:fill="auto"/>
            <w:vAlign w:val="bottom"/>
          </w:tcPr>
          <w:p w14:paraId="255AF7DF" w14:textId="4981D122" w:rsidR="00D47E00" w:rsidRPr="005D5EA4" w:rsidRDefault="00D47E00" w:rsidP="00D47E00">
            <w:pPr>
              <w:pStyle w:val="TableTextBasic"/>
              <w:rPr>
                <w:rFonts w:ascii="Arial Narrow" w:hAnsi="Arial Narrow"/>
                <w:iCs/>
                <w:sz w:val="20"/>
                <w:szCs w:val="20"/>
              </w:rPr>
            </w:pPr>
            <w:r w:rsidRPr="005D5EA4">
              <w:rPr>
                <w:rFonts w:ascii="Arial Narrow" w:hAnsi="Arial Narrow"/>
                <w:sz w:val="20"/>
                <w:szCs w:val="20"/>
              </w:rPr>
              <w:t>└─┘. └─┴─┘</w:t>
            </w:r>
          </w:p>
        </w:tc>
        <w:tc>
          <w:tcPr>
            <w:tcW w:w="1440" w:type="dxa"/>
            <w:gridSpan w:val="2"/>
            <w:tcBorders>
              <w:top w:val="single" w:sz="4" w:space="0" w:color="auto"/>
              <w:left w:val="nil"/>
              <w:right w:val="single" w:sz="6" w:space="0" w:color="auto"/>
            </w:tcBorders>
            <w:shd w:val="pct15" w:color="auto" w:fill="auto"/>
            <w:vAlign w:val="center"/>
          </w:tcPr>
          <w:p w14:paraId="2DE3EFE5" w14:textId="01BCF4C3" w:rsidR="00D47E00" w:rsidRPr="008B4FA8" w:rsidRDefault="00D4113F" w:rsidP="00D47E00">
            <w:pPr>
              <w:pStyle w:val="TableText0"/>
              <w:jc w:val="center"/>
              <w:rPr>
                <w:rFonts w:ascii="Arial Narrow" w:hAnsi="Arial Narrow"/>
                <w:lang w:val="mn-MN"/>
              </w:rPr>
            </w:pPr>
            <w:r>
              <w:rPr>
                <w:rFonts w:ascii="Arial Narrow" w:hAnsi="Arial Narrow"/>
                <w:sz w:val="20"/>
              </w:rPr>
              <w:t>ldl</w:t>
            </w:r>
          </w:p>
        </w:tc>
      </w:tr>
      <w:tr w:rsidR="00D47E00" w:rsidRPr="005D5EA4" w14:paraId="54EB4DE2"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339"/>
          <w:jc w:val="center"/>
        </w:trPr>
        <w:tc>
          <w:tcPr>
            <w:tcW w:w="10765" w:type="dxa"/>
            <w:gridSpan w:val="4"/>
            <w:tcBorders>
              <w:top w:val="single" w:sz="4" w:space="0" w:color="auto"/>
              <w:left w:val="single" w:sz="6" w:space="0" w:color="auto"/>
              <w:bottom w:val="single" w:sz="6" w:space="0" w:color="auto"/>
              <w:right w:val="single" w:sz="6" w:space="0" w:color="auto"/>
            </w:tcBorders>
            <w:shd w:val="clear" w:color="auto" w:fill="D9D9D9"/>
            <w:vAlign w:val="center"/>
          </w:tcPr>
          <w:p w14:paraId="1885827A" w14:textId="77777777" w:rsidR="00D47E00" w:rsidRPr="005F6A68" w:rsidRDefault="00D47E00" w:rsidP="00D47E00">
            <w:pPr>
              <w:pStyle w:val="TableTextBasic"/>
              <w:rPr>
                <w:rFonts w:ascii="Arial Narrow" w:hAnsi="Arial Narrow"/>
              </w:rPr>
            </w:pPr>
            <w:r w:rsidRPr="00E15CE1">
              <w:rPr>
                <w:rFonts w:ascii="Arial Narrow" w:hAnsi="Arial Narrow"/>
                <w:b/>
                <w:sz w:val="24"/>
              </w:rPr>
              <w:t>CORE: Urinary sodium and creatinine</w:t>
            </w:r>
            <w:r w:rsidRPr="005D5EA4">
              <w:rPr>
                <w:rFonts w:ascii="Arial Narrow" w:hAnsi="Arial Narrow"/>
                <w:b/>
                <w:sz w:val="24"/>
                <w:szCs w:val="24"/>
              </w:rPr>
              <w:t xml:space="preserve"> </w:t>
            </w:r>
          </w:p>
        </w:tc>
      </w:tr>
      <w:tr w:rsidR="00D47E00" w:rsidRPr="005D5EA4" w14:paraId="58D4F456"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339"/>
          <w:jc w:val="center"/>
        </w:trPr>
        <w:tc>
          <w:tcPr>
            <w:tcW w:w="4523" w:type="dxa"/>
            <w:tcBorders>
              <w:left w:val="single" w:sz="6" w:space="0" w:color="auto"/>
              <w:bottom w:val="single" w:sz="6" w:space="0" w:color="auto"/>
              <w:right w:val="single" w:sz="4" w:space="0" w:color="auto"/>
            </w:tcBorders>
            <w:shd w:val="clear" w:color="auto" w:fill="auto"/>
            <w:vAlign w:val="center"/>
          </w:tcPr>
          <w:p w14:paraId="6217CB34" w14:textId="77777777" w:rsidR="00D47E00" w:rsidRPr="00E15CE1" w:rsidRDefault="00D47E00" w:rsidP="00D47E00">
            <w:pPr>
              <w:pStyle w:val="TableTextBasic"/>
              <w:spacing w:before="60"/>
              <w:rPr>
                <w:rFonts w:ascii="Arial Narrow" w:hAnsi="Arial Narrow"/>
              </w:rPr>
            </w:pPr>
            <w:r w:rsidRPr="005D5EA4">
              <w:rPr>
                <w:rFonts w:ascii="Arial Narrow" w:hAnsi="Arial Narrow"/>
              </w:rPr>
              <w:t>Have</w:t>
            </w:r>
            <w:r w:rsidRPr="007A143D">
              <w:rPr>
                <w:rFonts w:ascii="Arial Narrow" w:hAnsi="Arial Narrow"/>
              </w:rPr>
              <w:t xml:space="preserve"> you been fasting prior to the urine collection?</w:t>
            </w:r>
            <w:r w:rsidRPr="005D5EA4">
              <w:rPr>
                <w:rFonts w:ascii="Arial Narrow" w:hAnsi="Arial Narrow"/>
              </w:rPr>
              <w:t xml:space="preserve"> </w:t>
            </w:r>
          </w:p>
        </w:tc>
        <w:tc>
          <w:tcPr>
            <w:tcW w:w="2506" w:type="dxa"/>
            <w:tcBorders>
              <w:left w:val="nil"/>
              <w:bottom w:val="single" w:sz="6" w:space="0" w:color="auto"/>
            </w:tcBorders>
            <w:shd w:val="clear" w:color="auto" w:fill="auto"/>
            <w:vAlign w:val="center"/>
          </w:tcPr>
          <w:p w14:paraId="45DB61DB" w14:textId="77777777" w:rsidR="00D47E00" w:rsidRPr="005D5EA4" w:rsidRDefault="00D47E00" w:rsidP="00D47E00">
            <w:pPr>
              <w:spacing w:before="60"/>
              <w:jc w:val="right"/>
              <w:rPr>
                <w:rFonts w:ascii="Arial Narrow" w:hAnsi="Arial Narrow"/>
                <w:sz w:val="18"/>
              </w:rPr>
            </w:pPr>
            <w:r w:rsidRPr="005D5EA4">
              <w:rPr>
                <w:rFonts w:ascii="Arial Narrow" w:hAnsi="Arial Narrow"/>
                <w:sz w:val="18"/>
              </w:rPr>
              <w:t>Yes</w:t>
            </w:r>
          </w:p>
          <w:p w14:paraId="0C45F1D8" w14:textId="77777777" w:rsidR="00D47E00" w:rsidRPr="005D5EA4" w:rsidRDefault="00D47E00" w:rsidP="00D47E00">
            <w:pPr>
              <w:spacing w:before="60"/>
              <w:jc w:val="right"/>
              <w:rPr>
                <w:rFonts w:ascii="Arial Narrow" w:hAnsi="Arial Narrow"/>
                <w:sz w:val="18"/>
              </w:rPr>
            </w:pPr>
            <w:r w:rsidRPr="005D5EA4">
              <w:rPr>
                <w:rFonts w:ascii="Arial Narrow" w:hAnsi="Arial Narrow"/>
                <w:sz w:val="18"/>
              </w:rPr>
              <w:t>No</w:t>
            </w:r>
          </w:p>
        </w:tc>
        <w:tc>
          <w:tcPr>
            <w:tcW w:w="2329" w:type="dxa"/>
            <w:tcBorders>
              <w:bottom w:val="single" w:sz="6" w:space="0" w:color="auto"/>
              <w:right w:val="single" w:sz="4" w:space="0" w:color="auto"/>
            </w:tcBorders>
            <w:shd w:val="clear" w:color="auto" w:fill="auto"/>
            <w:vAlign w:val="center"/>
          </w:tcPr>
          <w:p w14:paraId="725B926E" w14:textId="77777777" w:rsidR="00D47E00" w:rsidRPr="005D5EA4" w:rsidRDefault="00D47E00" w:rsidP="00D47E00">
            <w:pPr>
              <w:spacing w:before="60"/>
              <w:rPr>
                <w:rFonts w:ascii="Arial Narrow" w:hAnsi="Arial Narrow"/>
                <w:sz w:val="18"/>
              </w:rPr>
            </w:pPr>
            <w:r w:rsidRPr="005D5EA4">
              <w:rPr>
                <w:rFonts w:ascii="Arial Narrow" w:hAnsi="Arial Narrow"/>
                <w:sz w:val="18"/>
              </w:rPr>
              <w:t>1</w:t>
            </w:r>
          </w:p>
          <w:p w14:paraId="3E0D712F" w14:textId="77777777" w:rsidR="00D47E00" w:rsidRPr="005D5EA4" w:rsidRDefault="00D47E00" w:rsidP="00D47E00">
            <w:pPr>
              <w:spacing w:before="60"/>
              <w:rPr>
                <w:rFonts w:ascii="Arial Narrow" w:hAnsi="Arial Narrow"/>
                <w:sz w:val="18"/>
              </w:rPr>
            </w:pPr>
            <w:r w:rsidRPr="005D5EA4">
              <w:rPr>
                <w:rFonts w:ascii="Arial Narrow" w:hAnsi="Arial Narrow"/>
                <w:sz w:val="18"/>
              </w:rPr>
              <w:t>2</w:t>
            </w:r>
          </w:p>
        </w:tc>
        <w:tc>
          <w:tcPr>
            <w:tcW w:w="1407" w:type="dxa"/>
            <w:tcBorders>
              <w:left w:val="nil"/>
              <w:bottom w:val="single" w:sz="6" w:space="0" w:color="auto"/>
              <w:right w:val="single" w:sz="6" w:space="0" w:color="auto"/>
            </w:tcBorders>
            <w:shd w:val="clear" w:color="auto" w:fill="auto"/>
            <w:vAlign w:val="center"/>
          </w:tcPr>
          <w:p w14:paraId="24BBEF38" w14:textId="77777777" w:rsidR="00D47E00" w:rsidRPr="005D5EA4" w:rsidRDefault="00D47E00" w:rsidP="00D47E00">
            <w:pPr>
              <w:pStyle w:val="TableTextBasic"/>
              <w:jc w:val="center"/>
              <w:rPr>
                <w:rFonts w:ascii="Arial Narrow" w:hAnsi="Arial Narrow"/>
                <w:bCs/>
                <w:sz w:val="22"/>
                <w:szCs w:val="22"/>
              </w:rPr>
            </w:pPr>
            <w:r w:rsidRPr="005D5EA4">
              <w:rPr>
                <w:rFonts w:ascii="Arial Narrow" w:hAnsi="Arial Narrow"/>
                <w:bCs/>
                <w:sz w:val="22"/>
                <w:szCs w:val="22"/>
              </w:rPr>
              <w:t>B10</w:t>
            </w:r>
          </w:p>
        </w:tc>
      </w:tr>
      <w:tr w:rsidR="00D47E00" w:rsidRPr="005D5EA4" w14:paraId="4E62C2B0"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379"/>
          <w:jc w:val="center"/>
        </w:trPr>
        <w:tc>
          <w:tcPr>
            <w:tcW w:w="4523" w:type="dxa"/>
            <w:tcBorders>
              <w:left w:val="single" w:sz="6" w:space="0" w:color="auto"/>
              <w:bottom w:val="single" w:sz="6" w:space="0" w:color="auto"/>
              <w:right w:val="single" w:sz="4" w:space="0" w:color="auto"/>
            </w:tcBorders>
            <w:shd w:val="clear" w:color="auto" w:fill="auto"/>
            <w:vAlign w:val="center"/>
          </w:tcPr>
          <w:p w14:paraId="7CAE5B88" w14:textId="77777777" w:rsidR="00D47E00" w:rsidRPr="00E15CE1" w:rsidRDefault="00D47E00" w:rsidP="00D47E00">
            <w:pPr>
              <w:pStyle w:val="TableTextBasic"/>
              <w:spacing w:before="60"/>
              <w:rPr>
                <w:rFonts w:ascii="Arial Narrow" w:hAnsi="Arial Narrow"/>
                <w:lang w:val="mn-MN"/>
              </w:rPr>
            </w:pPr>
            <w:r w:rsidRPr="005D5EA4">
              <w:rPr>
                <w:rFonts w:ascii="Arial Narrow" w:hAnsi="Arial Narrow"/>
              </w:rPr>
              <w:t>Technician ID</w:t>
            </w:r>
          </w:p>
        </w:tc>
        <w:tc>
          <w:tcPr>
            <w:tcW w:w="2506" w:type="dxa"/>
            <w:tcBorders>
              <w:left w:val="nil"/>
              <w:bottom w:val="single" w:sz="6" w:space="0" w:color="auto"/>
            </w:tcBorders>
            <w:shd w:val="clear" w:color="auto" w:fill="auto"/>
            <w:vAlign w:val="center"/>
          </w:tcPr>
          <w:p w14:paraId="47FA7DDF" w14:textId="77777777" w:rsidR="00D47E00" w:rsidRPr="00E15CE1" w:rsidRDefault="00D47E00" w:rsidP="00D47E00">
            <w:pPr>
              <w:spacing w:before="60"/>
              <w:jc w:val="right"/>
              <w:rPr>
                <w:rFonts w:ascii="Arial Narrow" w:hAnsi="Arial Narrow"/>
              </w:rPr>
            </w:pPr>
          </w:p>
        </w:tc>
        <w:tc>
          <w:tcPr>
            <w:tcW w:w="2329" w:type="dxa"/>
            <w:tcBorders>
              <w:bottom w:val="single" w:sz="6" w:space="0" w:color="auto"/>
              <w:right w:val="single" w:sz="4" w:space="0" w:color="auto"/>
            </w:tcBorders>
            <w:shd w:val="clear" w:color="auto" w:fill="auto"/>
            <w:vAlign w:val="bottom"/>
          </w:tcPr>
          <w:p w14:paraId="6FBBAB73" w14:textId="77777777" w:rsidR="00D47E00" w:rsidRPr="005D5EA4" w:rsidRDefault="00D47E00" w:rsidP="00D47E00">
            <w:pPr>
              <w:spacing w:before="60"/>
              <w:rPr>
                <w:rFonts w:ascii="Arial Narrow" w:hAnsi="Arial Narrow"/>
                <w:sz w:val="18"/>
              </w:rPr>
            </w:pPr>
            <w:r w:rsidRPr="005D5EA4">
              <w:rPr>
                <w:rFonts w:ascii="Arial Narrow" w:hAnsi="Arial Narrow"/>
                <w:sz w:val="18"/>
              </w:rPr>
              <w:t>└─┴─┴─┘</w:t>
            </w:r>
          </w:p>
        </w:tc>
        <w:tc>
          <w:tcPr>
            <w:tcW w:w="1407" w:type="dxa"/>
            <w:tcBorders>
              <w:left w:val="nil"/>
              <w:bottom w:val="single" w:sz="6" w:space="0" w:color="auto"/>
              <w:right w:val="single" w:sz="6" w:space="0" w:color="auto"/>
            </w:tcBorders>
            <w:shd w:val="clear" w:color="auto" w:fill="auto"/>
            <w:vAlign w:val="center"/>
          </w:tcPr>
          <w:p w14:paraId="0DAD5A02" w14:textId="77777777" w:rsidR="00D47E00" w:rsidRPr="005D5EA4" w:rsidRDefault="00D47E00" w:rsidP="00D47E00">
            <w:pPr>
              <w:pStyle w:val="TableTextBasic"/>
              <w:jc w:val="center"/>
              <w:rPr>
                <w:rFonts w:ascii="Arial Narrow" w:hAnsi="Arial Narrow"/>
                <w:bCs/>
                <w:sz w:val="22"/>
                <w:szCs w:val="22"/>
              </w:rPr>
            </w:pPr>
            <w:r w:rsidRPr="005D5EA4">
              <w:rPr>
                <w:rFonts w:ascii="Arial Narrow" w:hAnsi="Arial Narrow"/>
                <w:bCs/>
                <w:sz w:val="22"/>
                <w:szCs w:val="22"/>
              </w:rPr>
              <w:t>B11</w:t>
            </w:r>
          </w:p>
        </w:tc>
      </w:tr>
      <w:tr w:rsidR="00D47E00" w:rsidRPr="005D5EA4" w14:paraId="74D29E8F"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339"/>
          <w:jc w:val="center"/>
        </w:trPr>
        <w:tc>
          <w:tcPr>
            <w:tcW w:w="4523" w:type="dxa"/>
            <w:tcBorders>
              <w:left w:val="single" w:sz="6" w:space="0" w:color="auto"/>
              <w:bottom w:val="single" w:sz="6" w:space="0" w:color="auto"/>
              <w:right w:val="single" w:sz="4" w:space="0" w:color="auto"/>
            </w:tcBorders>
            <w:shd w:val="clear" w:color="auto" w:fill="auto"/>
            <w:vAlign w:val="center"/>
          </w:tcPr>
          <w:p w14:paraId="3DD3AA1C" w14:textId="3644342C" w:rsidR="00D47E00" w:rsidRPr="005D5EA4" w:rsidRDefault="00D47E00" w:rsidP="00D47E00">
            <w:pPr>
              <w:pStyle w:val="TableTextBasic"/>
              <w:spacing w:before="60"/>
              <w:rPr>
                <w:rFonts w:ascii="Arial Narrow" w:hAnsi="Arial Narrow"/>
              </w:rPr>
            </w:pPr>
            <w:r>
              <w:rPr>
                <w:rFonts w:ascii="Arial Narrow" w:hAnsi="Arial Narrow"/>
              </w:rPr>
              <w:t>Urine sample ID</w:t>
            </w:r>
          </w:p>
        </w:tc>
        <w:tc>
          <w:tcPr>
            <w:tcW w:w="2506" w:type="dxa"/>
            <w:tcBorders>
              <w:left w:val="nil"/>
              <w:bottom w:val="single" w:sz="6" w:space="0" w:color="auto"/>
            </w:tcBorders>
            <w:shd w:val="clear" w:color="auto" w:fill="auto"/>
            <w:vAlign w:val="center"/>
          </w:tcPr>
          <w:p w14:paraId="7C31DBA5" w14:textId="77777777" w:rsidR="00D47E00" w:rsidRPr="00E15CE1" w:rsidRDefault="00D47E00" w:rsidP="00D47E00">
            <w:pPr>
              <w:spacing w:before="60"/>
              <w:jc w:val="right"/>
              <w:rPr>
                <w:rFonts w:ascii="Arial Narrow" w:hAnsi="Arial Narrow"/>
              </w:rPr>
            </w:pPr>
          </w:p>
        </w:tc>
        <w:tc>
          <w:tcPr>
            <w:tcW w:w="2329" w:type="dxa"/>
            <w:tcBorders>
              <w:bottom w:val="single" w:sz="6" w:space="0" w:color="auto"/>
              <w:right w:val="single" w:sz="4" w:space="0" w:color="auto"/>
            </w:tcBorders>
            <w:shd w:val="clear" w:color="auto" w:fill="auto"/>
            <w:vAlign w:val="bottom"/>
          </w:tcPr>
          <w:p w14:paraId="1FC4433A" w14:textId="7192408B" w:rsidR="00D47E00" w:rsidRPr="005D5EA4" w:rsidRDefault="00D47E00" w:rsidP="00D47E00">
            <w:pPr>
              <w:spacing w:before="60"/>
              <w:rPr>
                <w:rFonts w:ascii="Arial Narrow" w:hAnsi="Arial Narrow"/>
                <w:sz w:val="18"/>
              </w:rPr>
            </w:pPr>
            <w:r w:rsidRPr="00E15CE1">
              <w:rPr>
                <w:rFonts w:ascii="Arial Narrow" w:hAnsi="Arial Narrow"/>
                <w:sz w:val="18"/>
              </w:rPr>
              <w:t>└─┴─┘</w:t>
            </w:r>
          </w:p>
        </w:tc>
        <w:tc>
          <w:tcPr>
            <w:tcW w:w="1407" w:type="dxa"/>
            <w:tcBorders>
              <w:left w:val="nil"/>
              <w:bottom w:val="single" w:sz="6" w:space="0" w:color="auto"/>
              <w:right w:val="single" w:sz="6" w:space="0" w:color="auto"/>
            </w:tcBorders>
            <w:shd w:val="clear" w:color="auto" w:fill="auto"/>
            <w:vAlign w:val="center"/>
          </w:tcPr>
          <w:p w14:paraId="4753CC54" w14:textId="12C2F60E" w:rsidR="00D47E00" w:rsidRPr="008B4FA8" w:rsidRDefault="00D47E00" w:rsidP="00D47E00">
            <w:pPr>
              <w:pStyle w:val="TableTextBasic"/>
              <w:jc w:val="center"/>
              <w:rPr>
                <w:rFonts w:ascii="Arial Narrow" w:hAnsi="Arial Narrow"/>
                <w:sz w:val="22"/>
                <w:szCs w:val="22"/>
              </w:rPr>
            </w:pPr>
            <w:r w:rsidRPr="008B4FA8">
              <w:rPr>
                <w:rFonts w:ascii="Arial Narrow" w:hAnsi="Arial Narrow"/>
                <w:sz w:val="22"/>
                <w:szCs w:val="22"/>
              </w:rPr>
              <w:t>X19</w:t>
            </w:r>
          </w:p>
        </w:tc>
      </w:tr>
      <w:tr w:rsidR="00D47E00" w:rsidRPr="005D5EA4" w14:paraId="314D2D18"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690"/>
          <w:jc w:val="center"/>
        </w:trPr>
        <w:tc>
          <w:tcPr>
            <w:tcW w:w="4523" w:type="dxa"/>
            <w:tcBorders>
              <w:top w:val="single" w:sz="6" w:space="0" w:color="auto"/>
              <w:left w:val="single" w:sz="6" w:space="0" w:color="auto"/>
              <w:bottom w:val="single" w:sz="4" w:space="0" w:color="auto"/>
              <w:right w:val="single" w:sz="4" w:space="0" w:color="auto"/>
            </w:tcBorders>
            <w:shd w:val="clear" w:color="auto" w:fill="auto"/>
            <w:vAlign w:val="center"/>
          </w:tcPr>
          <w:p w14:paraId="4F19D14E" w14:textId="77777777" w:rsidR="00D47E00" w:rsidRPr="00E15CE1" w:rsidRDefault="00D47E00" w:rsidP="00D47E00">
            <w:pPr>
              <w:pStyle w:val="TableTextBasic"/>
              <w:spacing w:before="60"/>
              <w:rPr>
                <w:rFonts w:ascii="Arial Narrow" w:hAnsi="Arial Narrow"/>
              </w:rPr>
            </w:pPr>
            <w:r w:rsidRPr="007A143D">
              <w:rPr>
                <w:rFonts w:ascii="Arial Narrow" w:hAnsi="Arial Narrow"/>
              </w:rPr>
              <w:t xml:space="preserve">Time of </w:t>
            </w:r>
            <w:r w:rsidRPr="005D5EA4">
              <w:rPr>
                <w:rFonts w:ascii="Arial Narrow" w:hAnsi="Arial Narrow"/>
              </w:rPr>
              <w:t xml:space="preserve">the </w:t>
            </w:r>
            <w:r w:rsidRPr="007A143D">
              <w:rPr>
                <w:rFonts w:ascii="Arial Narrow" w:hAnsi="Arial Narrow"/>
              </w:rPr>
              <w:t>day urine sample taken (24-hour clock)</w:t>
            </w:r>
          </w:p>
        </w:tc>
        <w:tc>
          <w:tcPr>
            <w:tcW w:w="2506" w:type="dxa"/>
            <w:tcBorders>
              <w:top w:val="single" w:sz="6" w:space="0" w:color="auto"/>
              <w:left w:val="nil"/>
              <w:bottom w:val="single" w:sz="4" w:space="0" w:color="auto"/>
            </w:tcBorders>
            <w:shd w:val="clear" w:color="auto" w:fill="auto"/>
            <w:vAlign w:val="center"/>
          </w:tcPr>
          <w:p w14:paraId="2C7F72D5" w14:textId="77777777" w:rsidR="00D47E00" w:rsidRPr="005D5EA4" w:rsidRDefault="00D47E00" w:rsidP="00D47E00">
            <w:pPr>
              <w:spacing w:before="60"/>
              <w:jc w:val="right"/>
              <w:rPr>
                <w:rFonts w:ascii="Arial Narrow" w:hAnsi="Arial Narrow"/>
                <w:sz w:val="18"/>
              </w:rPr>
            </w:pPr>
            <w:r w:rsidRPr="005D5EA4">
              <w:rPr>
                <w:rFonts w:ascii="Arial Narrow" w:hAnsi="Arial Narrow"/>
                <w:sz w:val="18"/>
              </w:rPr>
              <w:t>Hours: minutes</w:t>
            </w:r>
          </w:p>
          <w:p w14:paraId="30651286" w14:textId="77777777" w:rsidR="00D47E00" w:rsidRPr="005D5EA4" w:rsidRDefault="00D47E00" w:rsidP="00D47E00">
            <w:pPr>
              <w:spacing w:before="60"/>
              <w:jc w:val="right"/>
              <w:rPr>
                <w:rFonts w:ascii="Arial Narrow" w:hAnsi="Arial Narrow"/>
                <w:sz w:val="18"/>
              </w:rPr>
            </w:pPr>
            <w:r w:rsidRPr="005D5EA4">
              <w:rPr>
                <w:rFonts w:ascii="Arial Narrow" w:hAnsi="Arial Narrow"/>
                <w:sz w:val="18"/>
              </w:rPr>
              <w:t xml:space="preserve"> </w:t>
            </w:r>
          </w:p>
        </w:tc>
        <w:tc>
          <w:tcPr>
            <w:tcW w:w="2329" w:type="dxa"/>
            <w:tcBorders>
              <w:top w:val="single" w:sz="6" w:space="0" w:color="auto"/>
              <w:bottom w:val="single" w:sz="4" w:space="0" w:color="auto"/>
              <w:right w:val="single" w:sz="4" w:space="0" w:color="auto"/>
            </w:tcBorders>
            <w:shd w:val="clear" w:color="auto" w:fill="auto"/>
            <w:vAlign w:val="center"/>
          </w:tcPr>
          <w:p w14:paraId="30845A8C" w14:textId="77777777" w:rsidR="00D47E00" w:rsidRPr="00E15CE1" w:rsidRDefault="00D47E00" w:rsidP="00D47E00">
            <w:pPr>
              <w:spacing w:before="60"/>
              <w:rPr>
                <w:rFonts w:ascii="Arial Narrow" w:hAnsi="Arial Narrow"/>
                <w:sz w:val="18"/>
              </w:rPr>
            </w:pPr>
            <w:r w:rsidRPr="00E15CE1">
              <w:rPr>
                <w:rFonts w:ascii="Arial Narrow" w:hAnsi="Arial Narrow"/>
                <w:sz w:val="18"/>
              </w:rPr>
              <w:t>└─┴─┘: └─┴─┘</w:t>
            </w:r>
          </w:p>
          <w:p w14:paraId="60928BB8" w14:textId="77777777" w:rsidR="00D47E00" w:rsidRPr="005D5EA4" w:rsidRDefault="00D47E00" w:rsidP="00D47E00">
            <w:pPr>
              <w:spacing w:before="60"/>
              <w:rPr>
                <w:rFonts w:ascii="Arial Narrow" w:hAnsi="Arial Narrow"/>
                <w:sz w:val="18"/>
              </w:rPr>
            </w:pPr>
            <w:r w:rsidRPr="005D5EA4">
              <w:rPr>
                <w:rFonts w:ascii="Arial Narrow" w:hAnsi="Arial Narrow"/>
                <w:sz w:val="18"/>
              </w:rPr>
              <w:t xml:space="preserve">    Hrs           mins </w:t>
            </w:r>
          </w:p>
        </w:tc>
        <w:tc>
          <w:tcPr>
            <w:tcW w:w="1407" w:type="dxa"/>
            <w:tcBorders>
              <w:top w:val="single" w:sz="6" w:space="0" w:color="auto"/>
              <w:left w:val="nil"/>
              <w:bottom w:val="single" w:sz="4" w:space="0" w:color="auto"/>
              <w:right w:val="single" w:sz="6" w:space="0" w:color="auto"/>
            </w:tcBorders>
            <w:shd w:val="clear" w:color="auto" w:fill="auto"/>
            <w:vAlign w:val="center"/>
          </w:tcPr>
          <w:p w14:paraId="7106EA08" w14:textId="77777777" w:rsidR="00D47E00" w:rsidRPr="005D5EA4" w:rsidRDefault="00D47E00" w:rsidP="00D47E00">
            <w:pPr>
              <w:pStyle w:val="TableTextBasic"/>
              <w:jc w:val="center"/>
              <w:rPr>
                <w:rFonts w:ascii="Arial Narrow" w:hAnsi="Arial Narrow"/>
                <w:bCs/>
                <w:sz w:val="22"/>
                <w:szCs w:val="22"/>
              </w:rPr>
            </w:pPr>
            <w:r w:rsidRPr="005D5EA4">
              <w:rPr>
                <w:rFonts w:ascii="Arial Narrow" w:hAnsi="Arial Narrow"/>
                <w:bCs/>
                <w:sz w:val="22"/>
                <w:szCs w:val="22"/>
              </w:rPr>
              <w:t>B13</w:t>
            </w:r>
          </w:p>
        </w:tc>
      </w:tr>
      <w:tr w:rsidR="00D47E00" w14:paraId="03AD8CB9"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721"/>
          <w:jc w:val="center"/>
        </w:trPr>
        <w:tc>
          <w:tcPr>
            <w:tcW w:w="4523" w:type="dxa"/>
            <w:tcBorders>
              <w:top w:val="single" w:sz="4" w:space="0" w:color="auto"/>
              <w:left w:val="single" w:sz="6" w:space="0" w:color="auto"/>
              <w:bottom w:val="single" w:sz="6" w:space="0" w:color="auto"/>
              <w:right w:val="single" w:sz="4" w:space="0" w:color="auto"/>
            </w:tcBorders>
            <w:shd w:val="clear" w:color="auto" w:fill="auto"/>
            <w:vAlign w:val="center"/>
          </w:tcPr>
          <w:p w14:paraId="78C7B2AE" w14:textId="77777777" w:rsidR="00D47E00" w:rsidRDefault="00D47E00" w:rsidP="00D47E00">
            <w:pPr>
              <w:pStyle w:val="TableTextBasic"/>
              <w:spacing w:before="60"/>
              <w:rPr>
                <w:rFonts w:ascii="Arial Narrow" w:hAnsi="Arial Narrow"/>
              </w:rPr>
            </w:pPr>
            <w:r>
              <w:rPr>
                <w:rFonts w:ascii="Arial Narrow" w:hAnsi="Arial Narrow"/>
              </w:rPr>
              <w:t>Urinary sodium</w:t>
            </w:r>
          </w:p>
        </w:tc>
        <w:tc>
          <w:tcPr>
            <w:tcW w:w="2506" w:type="dxa"/>
            <w:tcBorders>
              <w:top w:val="single" w:sz="4" w:space="0" w:color="auto"/>
              <w:left w:val="nil"/>
              <w:bottom w:val="single" w:sz="6" w:space="0" w:color="auto"/>
            </w:tcBorders>
            <w:shd w:val="clear" w:color="auto" w:fill="auto"/>
            <w:vAlign w:val="center"/>
          </w:tcPr>
          <w:p w14:paraId="201EA98F" w14:textId="77777777" w:rsidR="00D47E00" w:rsidRDefault="00D47E00" w:rsidP="00D47E00">
            <w:pPr>
              <w:spacing w:before="60"/>
              <w:jc w:val="right"/>
              <w:rPr>
                <w:rFonts w:ascii="Arial Narrow" w:hAnsi="Arial Narrow"/>
                <w:sz w:val="18"/>
              </w:rPr>
            </w:pPr>
            <w:r>
              <w:rPr>
                <w:rFonts w:ascii="Arial Narrow" w:hAnsi="Arial Narrow"/>
                <w:sz w:val="18"/>
              </w:rPr>
              <w:t>mmol/l</w:t>
            </w:r>
          </w:p>
        </w:tc>
        <w:tc>
          <w:tcPr>
            <w:tcW w:w="2329" w:type="dxa"/>
            <w:tcBorders>
              <w:top w:val="single" w:sz="4" w:space="0" w:color="auto"/>
              <w:bottom w:val="single" w:sz="6" w:space="0" w:color="auto"/>
              <w:right w:val="single" w:sz="4" w:space="0" w:color="auto"/>
            </w:tcBorders>
            <w:shd w:val="clear" w:color="auto" w:fill="auto"/>
            <w:vAlign w:val="center"/>
          </w:tcPr>
          <w:p w14:paraId="535B9F9A" w14:textId="77777777" w:rsidR="00D47E00" w:rsidRDefault="00D47E00" w:rsidP="00D47E00">
            <w:pPr>
              <w:spacing w:before="60"/>
              <w:rPr>
                <w:rFonts w:ascii="Arial Narrow" w:hAnsi="Arial Narrow"/>
                <w:sz w:val="18"/>
              </w:rPr>
            </w:pPr>
            <w:r>
              <w:rPr>
                <w:rFonts w:ascii="Arial Narrow" w:hAnsi="Arial Narrow"/>
                <w:sz w:val="18"/>
              </w:rPr>
              <w:t>└─┴─┴─┘.└─┘</w:t>
            </w:r>
          </w:p>
        </w:tc>
        <w:tc>
          <w:tcPr>
            <w:tcW w:w="1407" w:type="dxa"/>
            <w:tcBorders>
              <w:top w:val="single" w:sz="4" w:space="0" w:color="auto"/>
              <w:left w:val="nil"/>
              <w:bottom w:val="single" w:sz="6" w:space="0" w:color="auto"/>
              <w:right w:val="single" w:sz="6" w:space="0" w:color="auto"/>
            </w:tcBorders>
            <w:shd w:val="clear" w:color="auto" w:fill="auto"/>
            <w:vAlign w:val="center"/>
          </w:tcPr>
          <w:p w14:paraId="7D06A9D0" w14:textId="77777777" w:rsidR="00D47E00" w:rsidRDefault="00D47E00" w:rsidP="00D47E00">
            <w:pPr>
              <w:pStyle w:val="TableTextBasic"/>
              <w:jc w:val="center"/>
              <w:rPr>
                <w:rFonts w:ascii="Arial Narrow" w:hAnsi="Arial Narrow"/>
                <w:bCs/>
                <w:sz w:val="22"/>
                <w:szCs w:val="22"/>
              </w:rPr>
            </w:pPr>
            <w:r>
              <w:rPr>
                <w:rFonts w:ascii="Arial Narrow" w:hAnsi="Arial Narrow"/>
                <w:bCs/>
                <w:sz w:val="22"/>
                <w:szCs w:val="22"/>
              </w:rPr>
              <w:t>B14</w:t>
            </w:r>
          </w:p>
        </w:tc>
      </w:tr>
      <w:tr w:rsidR="00D47E00" w14:paraId="25A484C0" w14:textId="77777777" w:rsidTr="000578D5">
        <w:tblPrEx>
          <w:tblBorders>
            <w:top w:val="none" w:sz="0" w:space="0" w:color="auto"/>
            <w:left w:val="none" w:sz="0" w:space="0" w:color="auto"/>
            <w:bottom w:val="none" w:sz="0" w:space="0" w:color="auto"/>
            <w:right w:val="none" w:sz="0" w:space="0" w:color="auto"/>
          </w:tblBorders>
        </w:tblPrEx>
        <w:trPr>
          <w:gridAfter w:val="1"/>
          <w:wAfter w:w="33" w:type="dxa"/>
          <w:trHeight w:val="721"/>
          <w:jc w:val="center"/>
        </w:trPr>
        <w:tc>
          <w:tcPr>
            <w:tcW w:w="4523" w:type="dxa"/>
            <w:tcBorders>
              <w:left w:val="single" w:sz="6" w:space="0" w:color="auto"/>
              <w:bottom w:val="single" w:sz="6" w:space="0" w:color="auto"/>
              <w:right w:val="single" w:sz="4" w:space="0" w:color="auto"/>
            </w:tcBorders>
            <w:shd w:val="clear" w:color="auto" w:fill="auto"/>
            <w:vAlign w:val="center"/>
          </w:tcPr>
          <w:p w14:paraId="33FC47EF" w14:textId="77777777" w:rsidR="00D47E00" w:rsidRDefault="00D47E00" w:rsidP="00D47E00">
            <w:pPr>
              <w:pStyle w:val="TableTextBasic"/>
              <w:spacing w:before="60"/>
              <w:rPr>
                <w:rFonts w:ascii="Arial Narrow" w:hAnsi="Arial Narrow"/>
              </w:rPr>
            </w:pPr>
            <w:r>
              <w:rPr>
                <w:rFonts w:ascii="Arial Narrow" w:hAnsi="Arial Narrow"/>
              </w:rPr>
              <w:t xml:space="preserve">Urinary creatinine </w:t>
            </w:r>
          </w:p>
        </w:tc>
        <w:tc>
          <w:tcPr>
            <w:tcW w:w="2506" w:type="dxa"/>
            <w:tcBorders>
              <w:left w:val="nil"/>
              <w:bottom w:val="single" w:sz="6" w:space="0" w:color="auto"/>
            </w:tcBorders>
            <w:shd w:val="clear" w:color="auto" w:fill="auto"/>
            <w:vAlign w:val="center"/>
          </w:tcPr>
          <w:p w14:paraId="70607489" w14:textId="77777777" w:rsidR="00D47E00" w:rsidRDefault="00D47E00" w:rsidP="00D47E00">
            <w:pPr>
              <w:spacing w:before="60"/>
              <w:jc w:val="right"/>
              <w:rPr>
                <w:rFonts w:ascii="Arial Narrow" w:hAnsi="Arial Narrow"/>
                <w:sz w:val="18"/>
              </w:rPr>
            </w:pPr>
            <w:r>
              <w:rPr>
                <w:rFonts w:ascii="Arial Narrow" w:hAnsi="Arial Narrow"/>
                <w:sz w:val="18"/>
              </w:rPr>
              <w:t>mmol/l</w:t>
            </w:r>
          </w:p>
        </w:tc>
        <w:tc>
          <w:tcPr>
            <w:tcW w:w="2329" w:type="dxa"/>
            <w:tcBorders>
              <w:bottom w:val="single" w:sz="6" w:space="0" w:color="auto"/>
              <w:right w:val="single" w:sz="4" w:space="0" w:color="auto"/>
            </w:tcBorders>
            <w:shd w:val="clear" w:color="auto" w:fill="auto"/>
            <w:vAlign w:val="center"/>
          </w:tcPr>
          <w:p w14:paraId="3F63AE5F" w14:textId="77777777" w:rsidR="00D47E00" w:rsidRDefault="00D47E00" w:rsidP="00D47E00">
            <w:pPr>
              <w:spacing w:before="60"/>
              <w:rPr>
                <w:rFonts w:ascii="Arial Narrow" w:hAnsi="Arial Narrow"/>
                <w:sz w:val="18"/>
              </w:rPr>
            </w:pPr>
            <w:r>
              <w:rPr>
                <w:rFonts w:ascii="Arial Narrow" w:hAnsi="Arial Narrow"/>
                <w:sz w:val="18"/>
              </w:rPr>
              <w:t>└─┴─┘. └─┴─┘</w:t>
            </w:r>
          </w:p>
        </w:tc>
        <w:tc>
          <w:tcPr>
            <w:tcW w:w="1407" w:type="dxa"/>
            <w:tcBorders>
              <w:left w:val="nil"/>
              <w:bottom w:val="single" w:sz="6" w:space="0" w:color="auto"/>
              <w:right w:val="single" w:sz="6" w:space="0" w:color="auto"/>
            </w:tcBorders>
            <w:shd w:val="clear" w:color="auto" w:fill="auto"/>
            <w:vAlign w:val="center"/>
          </w:tcPr>
          <w:p w14:paraId="6E253D10" w14:textId="77777777" w:rsidR="00D47E00" w:rsidRDefault="00D47E00" w:rsidP="00D47E00">
            <w:pPr>
              <w:pStyle w:val="TableTextBasic"/>
              <w:jc w:val="center"/>
              <w:rPr>
                <w:rFonts w:ascii="Arial Narrow" w:hAnsi="Arial Narrow"/>
                <w:bCs/>
                <w:sz w:val="22"/>
                <w:szCs w:val="22"/>
              </w:rPr>
            </w:pPr>
            <w:r>
              <w:rPr>
                <w:rFonts w:ascii="Arial Narrow" w:hAnsi="Arial Narrow"/>
                <w:bCs/>
                <w:sz w:val="22"/>
                <w:szCs w:val="22"/>
              </w:rPr>
              <w:t>B15</w:t>
            </w:r>
          </w:p>
        </w:tc>
      </w:tr>
    </w:tbl>
    <w:p w14:paraId="33858FFE" w14:textId="77777777" w:rsidR="00072C9D" w:rsidRPr="00E15CE1" w:rsidRDefault="00072C9D" w:rsidP="00072C9D">
      <w:pPr>
        <w:rPr>
          <w:rFonts w:ascii="Arial Narrow" w:hAnsi="Arial Narrow"/>
        </w:rPr>
      </w:pPr>
    </w:p>
    <w:p w14:paraId="34A376E8" w14:textId="77777777" w:rsidR="002F5030" w:rsidRPr="00072C9D" w:rsidRDefault="002F5030">
      <w:pPr>
        <w:rPr>
          <w:rFonts w:ascii="Arial" w:hAnsi="Arial" w:cs="Arial"/>
        </w:rPr>
      </w:pPr>
    </w:p>
    <w:sectPr w:rsidR="002F5030" w:rsidRPr="00072C9D" w:rsidSect="00A94D92">
      <w:footerReference w:type="default" r:id="rId20"/>
      <w:pgSz w:w="11907" w:h="16840" w:code="9"/>
      <w:pgMar w:top="902" w:right="1134" w:bottom="709" w:left="1474" w:header="397" w:footer="28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4F2FE1" w14:textId="77777777" w:rsidR="00E748D4" w:rsidRDefault="00E748D4">
      <w:r>
        <w:separator/>
      </w:r>
    </w:p>
  </w:endnote>
  <w:endnote w:type="continuationSeparator" w:id="0">
    <w:p w14:paraId="107B330D" w14:textId="77777777" w:rsidR="00E748D4" w:rsidRDefault="00E74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imes New (W1)">
    <w:altName w:val="Times New Roman"/>
    <w:charset w:val="00"/>
    <w:family w:val="roman"/>
    <w:pitch w:val="variable"/>
    <w:sig w:usb0="20007A87" w:usb1="80000000" w:usb2="00000008"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6ADF2" w14:textId="77777777" w:rsidR="00B72070" w:rsidRDefault="00D47E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7BFDA6" w14:textId="77777777" w:rsidR="00B72070" w:rsidRDefault="00E748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4DA6" w14:textId="77777777" w:rsidR="00B72070" w:rsidRDefault="00D47E00">
    <w:pPr>
      <w:framePr w:wrap="around" w:vAnchor="text" w:hAnchor="margin" w:xAlign="right" w:y="1"/>
      <w:tabs>
        <w:tab w:val="right" w:pos="9639"/>
      </w:tabs>
    </w:pPr>
    <w:r>
      <w:rP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73B95" w14:textId="77777777" w:rsidR="00B72070" w:rsidRDefault="00D47E00" w:rsidP="00A94D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458E94" w14:textId="77777777" w:rsidR="00B72070" w:rsidRDefault="00E748D4" w:rsidP="00A94D9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878BC" w14:textId="77777777" w:rsidR="00B72070" w:rsidRPr="00DD1549" w:rsidRDefault="00D47E00" w:rsidP="00A94D92">
    <w:pPr>
      <w:tabs>
        <w:tab w:val="right" w:pos="9781"/>
      </w:tabs>
      <w:ind w:left="-567"/>
      <w:rPr>
        <w:rFonts w:ascii="Arial Narrow" w:hAnsi="Arial Narrow"/>
        <w:sz w:val="18"/>
        <w:szCs w:val="18"/>
      </w:rPr>
    </w:pPr>
    <w:r w:rsidRPr="00203426">
      <w:rPr>
        <w:rFonts w:ascii="Arial Narrow" w:hAnsi="Arial Narrow"/>
        <w:sz w:val="18"/>
        <w:szCs w:val="18"/>
      </w:rPr>
      <w:t>WHO STEPwise approach surveillance- Instrument v.3.</w:t>
    </w:r>
    <w:r>
      <w:rPr>
        <w:rFonts w:ascii="Arial Narrow" w:hAnsi="Arial Narrow"/>
        <w:sz w:val="18"/>
        <w:szCs w:val="18"/>
      </w:rPr>
      <w:t>2</w:t>
    </w:r>
    <w:r w:rsidRPr="00DD1549">
      <w:rPr>
        <w:rFonts w:ascii="Arial Narrow" w:hAnsi="Arial Narrow"/>
        <w:sz w:val="18"/>
        <w:szCs w:val="18"/>
      </w:rPr>
      <w:tab/>
    </w:r>
    <w:r>
      <w:rPr>
        <w:rFonts w:ascii="Arial Narrow" w:hAnsi="Arial Narrow"/>
        <w:sz w:val="18"/>
        <w:szCs w:val="18"/>
      </w:rPr>
      <w:t>5-1-</w:t>
    </w:r>
    <w:r>
      <w:rPr>
        <w:rStyle w:val="PageNumber"/>
        <w:rFonts w:ascii="Arial Narrow" w:hAnsi="Arial Narrow"/>
        <w:bCs/>
        <w:sz w:val="18"/>
        <w:szCs w:val="18"/>
      </w:rPr>
      <w:fldChar w:fldCharType="begin"/>
    </w:r>
    <w:r>
      <w:rPr>
        <w:rStyle w:val="PageNumber"/>
        <w:rFonts w:ascii="Arial Narrow" w:hAnsi="Arial Narrow"/>
        <w:bCs/>
        <w:sz w:val="18"/>
        <w:szCs w:val="18"/>
      </w:rPr>
      <w:instrText xml:space="preserve"> PAGE  \* Arabic </w:instrText>
    </w:r>
    <w:r>
      <w:rPr>
        <w:rStyle w:val="PageNumber"/>
        <w:rFonts w:ascii="Arial Narrow" w:hAnsi="Arial Narrow"/>
        <w:bCs/>
        <w:sz w:val="18"/>
        <w:szCs w:val="18"/>
      </w:rPr>
      <w:fldChar w:fldCharType="separate"/>
    </w:r>
    <w:r>
      <w:rPr>
        <w:rStyle w:val="PageNumber"/>
        <w:rFonts w:ascii="Arial Narrow" w:hAnsi="Arial Narrow"/>
        <w:bCs/>
        <w:noProof/>
        <w:sz w:val="18"/>
        <w:szCs w:val="18"/>
      </w:rPr>
      <w:t>1</w:t>
    </w:r>
    <w:r>
      <w:rPr>
        <w:rStyle w:val="PageNumber"/>
        <w:rFonts w:ascii="Arial Narrow" w:hAnsi="Arial Narrow"/>
        <w:bCs/>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1F87F" w14:textId="77777777" w:rsidR="00B72070" w:rsidRPr="00DD1549" w:rsidRDefault="00D47E00" w:rsidP="00A94D92">
    <w:pPr>
      <w:tabs>
        <w:tab w:val="right" w:pos="9781"/>
      </w:tabs>
      <w:ind w:left="-567"/>
      <w:rPr>
        <w:rFonts w:ascii="Arial Narrow" w:hAnsi="Arial Narrow"/>
        <w:sz w:val="18"/>
        <w:szCs w:val="18"/>
      </w:rPr>
    </w:pPr>
    <w:r w:rsidRPr="00DD1549">
      <w:rPr>
        <w:rFonts w:ascii="Arial Narrow" w:hAnsi="Arial Narrow"/>
        <w:sz w:val="18"/>
        <w:szCs w:val="18"/>
      </w:rPr>
      <w:t xml:space="preserve">WHO STEPwise approach </w:t>
    </w:r>
    <w:r>
      <w:rPr>
        <w:rFonts w:ascii="Arial Narrow" w:hAnsi="Arial Narrow"/>
        <w:sz w:val="18"/>
        <w:szCs w:val="18"/>
      </w:rPr>
      <w:t>to</w:t>
    </w:r>
    <w:r w:rsidRPr="00DD1549">
      <w:rPr>
        <w:rFonts w:ascii="Arial Narrow" w:hAnsi="Arial Narrow"/>
        <w:sz w:val="18"/>
        <w:szCs w:val="18"/>
      </w:rPr>
      <w:t xml:space="preserve"> surveillance</w:t>
    </w:r>
    <w:r>
      <w:rPr>
        <w:rFonts w:ascii="Arial Narrow" w:hAnsi="Arial Narrow"/>
        <w:sz w:val="18"/>
        <w:szCs w:val="18"/>
      </w:rPr>
      <w:t xml:space="preserve">-Instrument v.3.2 Mongolia adapted </w:t>
    </w:r>
    <w:r w:rsidRPr="00DD1549">
      <w:rPr>
        <w:rFonts w:ascii="Arial Narrow" w:hAnsi="Arial Narrow"/>
        <w:sz w:val="18"/>
        <w:szCs w:val="18"/>
      </w:rPr>
      <w:tab/>
    </w:r>
    <w:r>
      <w:rPr>
        <w:rFonts w:ascii="Arial Narrow" w:hAnsi="Arial Narrow"/>
        <w:sz w:val="18"/>
        <w:szCs w:val="18"/>
      </w:rPr>
      <w:t>5-1-</w:t>
    </w:r>
    <w:r w:rsidRPr="00DD1549">
      <w:rPr>
        <w:rStyle w:val="PageNumber"/>
        <w:rFonts w:ascii="Arial Narrow" w:hAnsi="Arial Narrow"/>
        <w:bCs/>
        <w:sz w:val="18"/>
        <w:szCs w:val="18"/>
      </w:rPr>
      <w:fldChar w:fldCharType="begin"/>
    </w:r>
    <w:r w:rsidRPr="00DD1549">
      <w:rPr>
        <w:rStyle w:val="PageNumber"/>
        <w:rFonts w:ascii="Arial Narrow" w:hAnsi="Arial Narrow"/>
        <w:bCs/>
        <w:sz w:val="18"/>
        <w:szCs w:val="18"/>
      </w:rPr>
      <w:instrText xml:space="preserve"> PAGE </w:instrText>
    </w:r>
    <w:r w:rsidRPr="00DD1549">
      <w:rPr>
        <w:rStyle w:val="PageNumber"/>
        <w:rFonts w:ascii="Arial Narrow" w:hAnsi="Arial Narrow"/>
        <w:bCs/>
        <w:sz w:val="18"/>
        <w:szCs w:val="18"/>
      </w:rPr>
      <w:fldChar w:fldCharType="separate"/>
    </w:r>
    <w:r>
      <w:rPr>
        <w:rStyle w:val="PageNumber"/>
        <w:rFonts w:ascii="Arial Narrow" w:hAnsi="Arial Narrow"/>
        <w:bCs/>
        <w:noProof/>
        <w:sz w:val="18"/>
        <w:szCs w:val="18"/>
      </w:rPr>
      <w:t>23</w:t>
    </w:r>
    <w:r w:rsidRPr="00DD1549">
      <w:rPr>
        <w:rStyle w:val="PageNumber"/>
        <w:rFonts w:ascii="Arial Narrow" w:hAnsi="Arial Narrow"/>
        <w:bCs/>
        <w:sz w:val="18"/>
        <w:szCs w:val="18"/>
      </w:rPr>
      <w:fldChar w:fldCharType="end"/>
    </w:r>
    <w:r w:rsidRPr="00DD1549">
      <w:rPr>
        <w:rFonts w:ascii="Arial Narrow" w:hAnsi="Arial Narrow"/>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19DD9" w14:textId="77777777" w:rsidR="00E748D4" w:rsidRDefault="00E748D4">
      <w:r>
        <w:separator/>
      </w:r>
    </w:p>
  </w:footnote>
  <w:footnote w:type="continuationSeparator" w:id="0">
    <w:p w14:paraId="75736493" w14:textId="77777777" w:rsidR="00E748D4" w:rsidRDefault="00E74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FB697" w14:textId="77777777" w:rsidR="00B72070" w:rsidRDefault="00E74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1FD77" w14:textId="77777777" w:rsidR="00B72070" w:rsidRDefault="00D47E00" w:rsidP="00A94D92">
    <w:pPr>
      <w:pStyle w:val="Header"/>
      <w:tabs>
        <w:tab w:val="clear" w:pos="7229"/>
        <w:tab w:val="right" w:pos="7680"/>
      </w:tabs>
    </w:pPr>
    <w:r>
      <w:rPr>
        <w:noProof/>
        <w:lang w:val="en-US" w:eastAsia="zh-CN"/>
      </w:rPr>
      <mc:AlternateContent>
        <mc:Choice Requires="wps">
          <w:drawing>
            <wp:anchor distT="0" distB="0" distL="114300" distR="114300" simplePos="0" relativeHeight="251659264" behindDoc="0" locked="0" layoutInCell="1" allowOverlap="1" wp14:anchorId="1BC241B3" wp14:editId="065F266E">
              <wp:simplePos x="0" y="0"/>
              <wp:positionH relativeFrom="column">
                <wp:posOffset>2115820</wp:posOffset>
              </wp:positionH>
              <wp:positionV relativeFrom="paragraph">
                <wp:posOffset>-24130</wp:posOffset>
              </wp:positionV>
              <wp:extent cx="4132580" cy="274320"/>
              <wp:effectExtent l="1270" t="4445"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2580" cy="27432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400757C" w14:textId="77777777" w:rsidR="00B72070" w:rsidRDefault="00D47E00" w:rsidP="00A94D92">
                          <w:pPr>
                            <w:spacing w:before="160"/>
                            <w:jc w:val="right"/>
                          </w:pPr>
                          <w:r>
                            <w:rPr>
                              <w:rFonts w:ascii="Arial Narrow" w:hAnsi="Arial Narrow"/>
                              <w:b/>
                              <w:sz w:val="22"/>
                            </w:rPr>
                            <w:t xml:space="preserve">Participant Identification Number             </w:t>
                          </w:r>
                          <w:r w:rsidRPr="006D2BB2">
                            <w:rPr>
                              <w:rFonts w:ascii="Arial Narrow" w:hAnsi="Arial Narrow"/>
                              <w:b/>
                              <w:bCs/>
                              <w:sz w:val="20"/>
                              <w:szCs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C241B3" id="Rectangle 4" o:spid="_x0000_s1026" style="position:absolute;left:0;text-align:left;margin-left:166.6pt;margin-top:-1.9pt;width:325.4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" stroked="f" strokeweight="0">
              <v:textbox inset="0,0,0,0">
                <w:txbxContent>
                  <w:p w14:paraId="3400757C" w14:textId="77777777" w:rsidR="00B72070" w:rsidRDefault="00D47E00" w:rsidP="00A94D92">
                    <w:pPr>
                      <w:spacing w:before="160"/>
                      <w:jc w:val="right"/>
                    </w:pPr>
                    <w:r>
                      <w:rPr>
                        <w:rFonts w:ascii="Arial Narrow" w:hAnsi="Arial Narrow"/>
                        <w:b/>
                        <w:sz w:val="22"/>
                      </w:rPr>
                      <w:t xml:space="preserve">Participant Identification Number             </w:t>
                    </w:r>
                    <w:r w:rsidRPr="006D2BB2">
                      <w:rPr>
                        <w:rFonts w:ascii="Arial Narrow" w:hAnsi="Arial Narrow"/>
                        <w:b/>
                        <w:bCs/>
                        <w:sz w:val="20"/>
                        <w:szCs w:val="20"/>
                      </w:rPr>
                      <w:t>└─┴─┴─┴─┘</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F69F9" w14:textId="77777777" w:rsidR="00B72070" w:rsidRDefault="00E748D4" w:rsidP="00A94D92">
    <w:pPr>
      <w:pStyle w:val="Header"/>
      <w:spacing w:before="0"/>
      <w:jc w:val="center"/>
      <w:rPr>
        <w:rFonts w:ascii="Verdana" w:hAnsi="Verdana" w:cs="Times New (W1)"/>
        <w:caps w:val="0"/>
        <w:color w:val="008000"/>
        <w:sz w:val="32"/>
        <w:szCs w:val="32"/>
        <w:lang w:val="en-NZ"/>
      </w:rPr>
    </w:pPr>
  </w:p>
  <w:p w14:paraId="46D142DC" w14:textId="77777777" w:rsidR="00B72070" w:rsidRDefault="00E748D4" w:rsidP="00A94D92">
    <w:pPr>
      <w:pStyle w:val="Header"/>
      <w:spacing w:before="0"/>
      <w:jc w:val="center"/>
      <w:rPr>
        <w:rFonts w:ascii="Verdana" w:hAnsi="Verdana" w:cs="Times New (W1)"/>
        <w:caps w:val="0"/>
        <w:color w:val="008000"/>
        <w:sz w:val="32"/>
        <w:szCs w:val="32"/>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4095AA6"/>
    <w:multiLevelType w:val="hybridMultilevel"/>
    <w:tmpl w:val="EEF03732"/>
    <w:lvl w:ilvl="0" w:tplc="CD56E7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C239B"/>
    <w:multiLevelType w:val="hybridMultilevel"/>
    <w:tmpl w:val="6040EAA6"/>
    <w:lvl w:ilvl="0" w:tplc="62FE03B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E723E4"/>
    <w:multiLevelType w:val="hybridMultilevel"/>
    <w:tmpl w:val="9F2C01C2"/>
    <w:lvl w:ilvl="0" w:tplc="B86A69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8108BE"/>
    <w:multiLevelType w:val="hybridMultilevel"/>
    <w:tmpl w:val="53A44CC6"/>
    <w:lvl w:ilvl="0" w:tplc="FFFFFFFF">
      <w:start w:val="1"/>
      <w:numFmt w:val="bullet"/>
      <w:pStyle w:val="BulletText3"/>
      <w:lvlText w:val=""/>
      <w:lvlJc w:val="left"/>
      <w:pPr>
        <w:tabs>
          <w:tab w:val="num" w:pos="0"/>
        </w:tabs>
        <w:ind w:left="533" w:hanging="173"/>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F9202A8"/>
    <w:multiLevelType w:val="hybridMultilevel"/>
    <w:tmpl w:val="0F1E5166"/>
    <w:lvl w:ilvl="0" w:tplc="2F90229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174E8"/>
    <w:multiLevelType w:val="hybridMultilevel"/>
    <w:tmpl w:val="57E8DB4E"/>
    <w:lvl w:ilvl="0" w:tplc="43CA1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B02AF"/>
    <w:multiLevelType w:val="singleLevel"/>
    <w:tmpl w:val="15F25542"/>
    <w:lvl w:ilvl="0">
      <w:start w:val="1"/>
      <w:numFmt w:val="bullet"/>
      <w:pStyle w:val="BulletText2"/>
      <w:lvlText w:val="-"/>
      <w:lvlJc w:val="left"/>
      <w:pPr>
        <w:tabs>
          <w:tab w:val="num" w:pos="360"/>
        </w:tabs>
        <w:ind w:left="360" w:hanging="187"/>
      </w:pPr>
      <w:rPr>
        <w:rFonts w:ascii="Symbol" w:hAnsi="Symbol" w:cs="Times New Roman" w:hint="default"/>
      </w:rPr>
    </w:lvl>
  </w:abstractNum>
  <w:abstractNum w:abstractNumId="8" w15:restartNumberingAfterBreak="0">
    <w:nsid w:val="733D37FB"/>
    <w:multiLevelType w:val="hybridMultilevel"/>
    <w:tmpl w:val="9E8C05D6"/>
    <w:lvl w:ilvl="0" w:tplc="39641B9C">
      <w:start w:val="1"/>
      <w:numFmt w:val="decimal"/>
      <w:lvlText w:val="%1)"/>
      <w:lvlJc w:val="left"/>
      <w:pPr>
        <w:ind w:left="239" w:hanging="143"/>
      </w:pPr>
      <w:rPr>
        <w:rFonts w:ascii="Trebuchet MS" w:eastAsia="Trebuchet MS" w:hAnsi="Trebuchet MS" w:cs="Trebuchet MS" w:hint="default"/>
        <w:color w:val="231F20"/>
        <w:spacing w:val="-3"/>
        <w:w w:val="71"/>
        <w:sz w:val="19"/>
        <w:szCs w:val="19"/>
      </w:rPr>
    </w:lvl>
    <w:lvl w:ilvl="1" w:tplc="748A6DB6">
      <w:numFmt w:val="bullet"/>
      <w:lvlText w:val="•"/>
      <w:lvlJc w:val="left"/>
      <w:pPr>
        <w:ind w:left="909" w:hanging="143"/>
      </w:pPr>
      <w:rPr>
        <w:rFonts w:hint="default"/>
      </w:rPr>
    </w:lvl>
    <w:lvl w:ilvl="2" w:tplc="546C351E">
      <w:numFmt w:val="bullet"/>
      <w:lvlText w:val="•"/>
      <w:lvlJc w:val="left"/>
      <w:pPr>
        <w:ind w:left="1579" w:hanging="143"/>
      </w:pPr>
      <w:rPr>
        <w:rFonts w:hint="default"/>
      </w:rPr>
    </w:lvl>
    <w:lvl w:ilvl="3" w:tplc="4142CB6C">
      <w:numFmt w:val="bullet"/>
      <w:lvlText w:val="•"/>
      <w:lvlJc w:val="left"/>
      <w:pPr>
        <w:ind w:left="2249" w:hanging="143"/>
      </w:pPr>
      <w:rPr>
        <w:rFonts w:hint="default"/>
      </w:rPr>
    </w:lvl>
    <w:lvl w:ilvl="4" w:tplc="ABE87EBE">
      <w:numFmt w:val="bullet"/>
      <w:lvlText w:val="•"/>
      <w:lvlJc w:val="left"/>
      <w:pPr>
        <w:ind w:left="2919" w:hanging="143"/>
      </w:pPr>
      <w:rPr>
        <w:rFonts w:hint="default"/>
      </w:rPr>
    </w:lvl>
    <w:lvl w:ilvl="5" w:tplc="C2AE0110">
      <w:numFmt w:val="bullet"/>
      <w:lvlText w:val="•"/>
      <w:lvlJc w:val="left"/>
      <w:pPr>
        <w:ind w:left="3589" w:hanging="143"/>
      </w:pPr>
      <w:rPr>
        <w:rFonts w:hint="default"/>
      </w:rPr>
    </w:lvl>
    <w:lvl w:ilvl="6" w:tplc="3D705252">
      <w:numFmt w:val="bullet"/>
      <w:lvlText w:val="•"/>
      <w:lvlJc w:val="left"/>
      <w:pPr>
        <w:ind w:left="4259" w:hanging="143"/>
      </w:pPr>
      <w:rPr>
        <w:rFonts w:hint="default"/>
      </w:rPr>
    </w:lvl>
    <w:lvl w:ilvl="7" w:tplc="62E8F64E">
      <w:numFmt w:val="bullet"/>
      <w:lvlText w:val="•"/>
      <w:lvlJc w:val="left"/>
      <w:pPr>
        <w:ind w:left="4929" w:hanging="143"/>
      </w:pPr>
      <w:rPr>
        <w:rFonts w:hint="default"/>
      </w:rPr>
    </w:lvl>
    <w:lvl w:ilvl="8" w:tplc="A14C739E">
      <w:numFmt w:val="bullet"/>
      <w:lvlText w:val="•"/>
      <w:lvlJc w:val="left"/>
      <w:pPr>
        <w:ind w:left="5599" w:hanging="143"/>
      </w:pPr>
      <w:rPr>
        <w:rFonts w:hint="default"/>
      </w:rPr>
    </w:lvl>
  </w:abstractNum>
  <w:abstractNum w:abstractNumId="9" w15:restartNumberingAfterBreak="0">
    <w:nsid w:val="78407290"/>
    <w:multiLevelType w:val="singleLevel"/>
    <w:tmpl w:val="2012D14E"/>
    <w:lvl w:ilvl="0">
      <w:start w:val="1"/>
      <w:numFmt w:val="bullet"/>
      <w:pStyle w:val="BulletText1"/>
      <w:lvlText w:val=""/>
      <w:lvlJc w:val="left"/>
      <w:pPr>
        <w:tabs>
          <w:tab w:val="num" w:pos="173"/>
        </w:tabs>
        <w:ind w:left="173" w:hanging="173"/>
      </w:pPr>
      <w:rPr>
        <w:rFonts w:ascii="Symbol" w:hAnsi="Symbol" w:hint="default"/>
      </w:rPr>
    </w:lvl>
  </w:abstractNum>
  <w:num w:numId="1">
    <w:abstractNumId w:val="9"/>
  </w:num>
  <w:num w:numId="2">
    <w:abstractNumId w:val="7"/>
  </w:num>
  <w:num w:numId="3">
    <w:abstractNumId w:val="4"/>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
  </w:num>
  <w:num w:numId="6">
    <w:abstractNumId w:val="6"/>
  </w:num>
  <w:num w:numId="7">
    <w:abstractNumId w:val="5"/>
  </w:num>
  <w:num w:numId="8">
    <w:abstractNumId w:val="1"/>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RAU, Patricia">
    <w15:presenceInfo w15:providerId="None" w15:userId="RARAU, Patri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9D"/>
    <w:rsid w:val="00072C9D"/>
    <w:rsid w:val="00282F93"/>
    <w:rsid w:val="002F5030"/>
    <w:rsid w:val="00302D9F"/>
    <w:rsid w:val="00314276"/>
    <w:rsid w:val="003431AB"/>
    <w:rsid w:val="003E2483"/>
    <w:rsid w:val="00400CF6"/>
    <w:rsid w:val="00480494"/>
    <w:rsid w:val="0051533C"/>
    <w:rsid w:val="005F28F7"/>
    <w:rsid w:val="0068138B"/>
    <w:rsid w:val="0074552A"/>
    <w:rsid w:val="008B4FA8"/>
    <w:rsid w:val="00B47463"/>
    <w:rsid w:val="00CA2E76"/>
    <w:rsid w:val="00CB1AB8"/>
    <w:rsid w:val="00CB4A86"/>
    <w:rsid w:val="00D16DBA"/>
    <w:rsid w:val="00D4113F"/>
    <w:rsid w:val="00D47E00"/>
    <w:rsid w:val="00E37333"/>
    <w:rsid w:val="00E748D4"/>
    <w:rsid w:val="00E84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0CB5"/>
  <w15:chartTrackingRefBased/>
  <w15:docId w15:val="{C6B85170-64DC-4D96-BBAE-E8F5F531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2C9D"/>
    <w:pPr>
      <w:spacing w:after="0" w:line="240" w:lineRule="auto"/>
    </w:pPr>
    <w:rPr>
      <w:rFonts w:ascii="Times New Roman" w:eastAsia="Times New Roman" w:hAnsi="Times New Roman" w:cs="Times New Roman"/>
      <w:sz w:val="24"/>
      <w:szCs w:val="24"/>
    </w:rPr>
  </w:style>
  <w:style w:type="paragraph" w:styleId="Heading1">
    <w:name w:val="heading 1"/>
    <w:aliases w:val="Part Title"/>
    <w:basedOn w:val="Normal"/>
    <w:next w:val="Heading4"/>
    <w:link w:val="Heading1Char"/>
    <w:qFormat/>
    <w:rsid w:val="00072C9D"/>
    <w:pPr>
      <w:spacing w:after="240"/>
      <w:jc w:val="center"/>
      <w:outlineLvl w:val="0"/>
    </w:pPr>
    <w:rPr>
      <w:rFonts w:ascii="Arial" w:hAnsi="Arial"/>
      <w:b/>
      <w:sz w:val="32"/>
      <w:szCs w:val="20"/>
    </w:rPr>
  </w:style>
  <w:style w:type="paragraph" w:styleId="Heading2">
    <w:name w:val="heading 2"/>
    <w:aliases w:val="Chapter Title"/>
    <w:basedOn w:val="Normal"/>
    <w:next w:val="Heading4"/>
    <w:link w:val="Heading2Char"/>
    <w:qFormat/>
    <w:rsid w:val="00072C9D"/>
    <w:pPr>
      <w:spacing w:after="240"/>
      <w:jc w:val="center"/>
      <w:outlineLvl w:val="1"/>
    </w:pPr>
    <w:rPr>
      <w:rFonts w:ascii="Arial" w:hAnsi="Arial"/>
      <w:b/>
      <w:sz w:val="32"/>
      <w:szCs w:val="20"/>
    </w:rPr>
  </w:style>
  <w:style w:type="paragraph" w:styleId="Heading3">
    <w:name w:val="heading 3"/>
    <w:aliases w:val="Section Title"/>
    <w:basedOn w:val="Normal"/>
    <w:next w:val="Heading4"/>
    <w:link w:val="Heading3Char"/>
    <w:autoRedefine/>
    <w:qFormat/>
    <w:rsid w:val="00072C9D"/>
    <w:pPr>
      <w:spacing w:after="240"/>
      <w:jc w:val="center"/>
      <w:outlineLvl w:val="2"/>
    </w:pPr>
    <w:rPr>
      <w:rFonts w:ascii="Arial (W1)" w:hAnsi="Arial (W1)" w:cs="Times New (W1)"/>
      <w:b/>
      <w:color w:val="008000"/>
      <w:sz w:val="32"/>
      <w:szCs w:val="20"/>
    </w:rPr>
  </w:style>
  <w:style w:type="paragraph" w:styleId="Heading4">
    <w:name w:val="heading 4"/>
    <w:aliases w:val="Map Title"/>
    <w:basedOn w:val="Normal"/>
    <w:next w:val="Normal"/>
    <w:link w:val="Heading4Char"/>
    <w:autoRedefine/>
    <w:qFormat/>
    <w:rsid w:val="00072C9D"/>
    <w:pPr>
      <w:spacing w:after="240"/>
      <w:outlineLvl w:val="3"/>
    </w:pPr>
    <w:rPr>
      <w:rFonts w:ascii="Arial (W1)" w:hAnsi="Arial (W1)" w:cs="Times New (W1)"/>
      <w:b/>
      <w:color w:val="0000FF"/>
      <w:sz w:val="32"/>
      <w:szCs w:val="20"/>
    </w:rPr>
  </w:style>
  <w:style w:type="paragraph" w:styleId="Heading5">
    <w:name w:val="heading 5"/>
    <w:aliases w:val="Block Label"/>
    <w:basedOn w:val="Normal"/>
    <w:link w:val="Heading5Char"/>
    <w:qFormat/>
    <w:rsid w:val="00072C9D"/>
    <w:pPr>
      <w:outlineLvl w:val="4"/>
    </w:pPr>
    <w:rPr>
      <w:b/>
      <w:sz w:val="22"/>
      <w:szCs w:val="20"/>
    </w:rPr>
  </w:style>
  <w:style w:type="paragraph" w:styleId="Heading6">
    <w:name w:val="heading 6"/>
    <w:aliases w:val="Sub Label"/>
    <w:basedOn w:val="Heading5"/>
    <w:next w:val="Normal"/>
    <w:link w:val="Heading6Char"/>
    <w:qFormat/>
    <w:rsid w:val="00072C9D"/>
    <w:pPr>
      <w:spacing w:before="240" w:after="60"/>
      <w:outlineLvl w:val="5"/>
    </w:pPr>
    <w:rPr>
      <w:i/>
    </w:rPr>
  </w:style>
  <w:style w:type="paragraph" w:styleId="Heading9">
    <w:name w:val="heading 9"/>
    <w:basedOn w:val="Normal"/>
    <w:next w:val="Normal"/>
    <w:link w:val="Heading9Char"/>
    <w:qFormat/>
    <w:rsid w:val="00072C9D"/>
    <w:pPr>
      <w:keepNext/>
      <w:tabs>
        <w:tab w:val="right" w:pos="1450"/>
      </w:tabs>
      <w:spacing w:before="96"/>
      <w:outlineLvl w:val="8"/>
    </w:pPr>
    <w:rPr>
      <w:i/>
      <w:iCs/>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Title Char"/>
    <w:basedOn w:val="DefaultParagraphFont"/>
    <w:link w:val="Heading1"/>
    <w:rsid w:val="00072C9D"/>
    <w:rPr>
      <w:rFonts w:ascii="Arial" w:eastAsia="Times New Roman" w:hAnsi="Arial" w:cs="Times New Roman"/>
      <w:b/>
      <w:sz w:val="32"/>
      <w:szCs w:val="20"/>
    </w:rPr>
  </w:style>
  <w:style w:type="character" w:customStyle="1" w:styleId="Heading2Char">
    <w:name w:val="Heading 2 Char"/>
    <w:aliases w:val="Chapter Title Char"/>
    <w:basedOn w:val="DefaultParagraphFont"/>
    <w:link w:val="Heading2"/>
    <w:rsid w:val="00072C9D"/>
    <w:rPr>
      <w:rFonts w:ascii="Arial" w:eastAsia="Times New Roman" w:hAnsi="Arial" w:cs="Times New Roman"/>
      <w:b/>
      <w:sz w:val="32"/>
      <w:szCs w:val="20"/>
    </w:rPr>
  </w:style>
  <w:style w:type="character" w:customStyle="1" w:styleId="Heading3Char">
    <w:name w:val="Heading 3 Char"/>
    <w:aliases w:val="Section Title Char"/>
    <w:basedOn w:val="DefaultParagraphFont"/>
    <w:link w:val="Heading3"/>
    <w:rsid w:val="00072C9D"/>
    <w:rPr>
      <w:rFonts w:ascii="Arial (W1)" w:eastAsia="Times New Roman" w:hAnsi="Arial (W1)" w:cs="Times New (W1)"/>
      <w:b/>
      <w:color w:val="008000"/>
      <w:sz w:val="32"/>
      <w:szCs w:val="20"/>
    </w:rPr>
  </w:style>
  <w:style w:type="character" w:customStyle="1" w:styleId="Heading4Char">
    <w:name w:val="Heading 4 Char"/>
    <w:aliases w:val="Map Title Char"/>
    <w:basedOn w:val="DefaultParagraphFont"/>
    <w:link w:val="Heading4"/>
    <w:rsid w:val="00072C9D"/>
    <w:rPr>
      <w:rFonts w:ascii="Arial (W1)" w:eastAsia="Times New Roman" w:hAnsi="Arial (W1)" w:cs="Times New (W1)"/>
      <w:b/>
      <w:color w:val="0000FF"/>
      <w:sz w:val="32"/>
      <w:szCs w:val="20"/>
    </w:rPr>
  </w:style>
  <w:style w:type="character" w:customStyle="1" w:styleId="Heading5Char">
    <w:name w:val="Heading 5 Char"/>
    <w:aliases w:val="Block Label Char"/>
    <w:basedOn w:val="DefaultParagraphFont"/>
    <w:link w:val="Heading5"/>
    <w:rsid w:val="00072C9D"/>
    <w:rPr>
      <w:rFonts w:ascii="Times New Roman" w:eastAsia="Times New Roman" w:hAnsi="Times New Roman" w:cs="Times New Roman"/>
      <w:b/>
      <w:szCs w:val="20"/>
    </w:rPr>
  </w:style>
  <w:style w:type="character" w:customStyle="1" w:styleId="Heading6Char">
    <w:name w:val="Heading 6 Char"/>
    <w:aliases w:val="Sub Label Char"/>
    <w:basedOn w:val="DefaultParagraphFont"/>
    <w:link w:val="Heading6"/>
    <w:rsid w:val="00072C9D"/>
    <w:rPr>
      <w:rFonts w:ascii="Times New Roman" w:eastAsia="Times New Roman" w:hAnsi="Times New Roman" w:cs="Times New Roman"/>
      <w:b/>
      <w:i/>
      <w:szCs w:val="20"/>
    </w:rPr>
  </w:style>
  <w:style w:type="character" w:customStyle="1" w:styleId="Heading9Char">
    <w:name w:val="Heading 9 Char"/>
    <w:basedOn w:val="DefaultParagraphFont"/>
    <w:link w:val="Heading9"/>
    <w:rsid w:val="00072C9D"/>
    <w:rPr>
      <w:rFonts w:ascii="Times New Roman" w:eastAsia="Times New Roman" w:hAnsi="Times New Roman" w:cs="Times New Roman"/>
      <w:i/>
      <w:iCs/>
      <w:sz w:val="24"/>
      <w:szCs w:val="24"/>
      <w:lang w:val="en-NZ"/>
    </w:rPr>
  </w:style>
  <w:style w:type="paragraph" w:customStyle="1" w:styleId="BlockLine">
    <w:name w:val="Block Line"/>
    <w:basedOn w:val="Normal"/>
    <w:next w:val="Normal"/>
    <w:rsid w:val="00072C9D"/>
    <w:pPr>
      <w:pBdr>
        <w:top w:val="single" w:sz="6" w:space="1" w:color="auto"/>
        <w:between w:val="single" w:sz="6" w:space="1" w:color="auto"/>
      </w:pBdr>
      <w:spacing w:before="240"/>
      <w:ind w:left="1728"/>
    </w:pPr>
    <w:rPr>
      <w:szCs w:val="20"/>
    </w:rPr>
  </w:style>
  <w:style w:type="paragraph" w:customStyle="1" w:styleId="BlockText">
    <w:name w:val="Block_Text"/>
    <w:basedOn w:val="Normal"/>
    <w:rsid w:val="00072C9D"/>
    <w:rPr>
      <w:szCs w:val="20"/>
    </w:rPr>
  </w:style>
  <w:style w:type="paragraph" w:customStyle="1" w:styleId="BulletText1">
    <w:name w:val="Bullet Text 1"/>
    <w:basedOn w:val="Normal"/>
    <w:rsid w:val="00072C9D"/>
    <w:pPr>
      <w:numPr>
        <w:numId w:val="1"/>
      </w:numPr>
    </w:pPr>
    <w:rPr>
      <w:szCs w:val="20"/>
    </w:rPr>
  </w:style>
  <w:style w:type="paragraph" w:customStyle="1" w:styleId="BulletText2">
    <w:name w:val="Bullet Text 2"/>
    <w:basedOn w:val="Normal"/>
    <w:rsid w:val="00072C9D"/>
    <w:pPr>
      <w:numPr>
        <w:numId w:val="2"/>
      </w:numPr>
    </w:pPr>
    <w:rPr>
      <w:szCs w:val="20"/>
    </w:rPr>
  </w:style>
  <w:style w:type="paragraph" w:customStyle="1" w:styleId="BulletText3">
    <w:name w:val="Bullet Text 3"/>
    <w:basedOn w:val="Normal"/>
    <w:rsid w:val="00072C9D"/>
    <w:pPr>
      <w:numPr>
        <w:numId w:val="3"/>
      </w:numPr>
    </w:pPr>
    <w:rPr>
      <w:szCs w:val="20"/>
    </w:rPr>
  </w:style>
  <w:style w:type="paragraph" w:customStyle="1" w:styleId="ContinuedBlockLabel">
    <w:name w:val="Continued Block Label"/>
    <w:basedOn w:val="Normal"/>
    <w:rsid w:val="00072C9D"/>
    <w:rPr>
      <w:b/>
      <w:sz w:val="22"/>
      <w:szCs w:val="20"/>
    </w:rPr>
  </w:style>
  <w:style w:type="paragraph" w:customStyle="1" w:styleId="ContinuedOnNextPa">
    <w:name w:val="Continued On Next Pa"/>
    <w:basedOn w:val="Normal"/>
    <w:next w:val="Normal"/>
    <w:rsid w:val="00072C9D"/>
    <w:pPr>
      <w:pBdr>
        <w:top w:val="single" w:sz="6" w:space="1" w:color="auto"/>
        <w:between w:val="single" w:sz="6" w:space="1" w:color="auto"/>
      </w:pBdr>
      <w:spacing w:before="240"/>
      <w:ind w:left="1728"/>
      <w:jc w:val="right"/>
    </w:pPr>
    <w:rPr>
      <w:i/>
      <w:sz w:val="20"/>
      <w:szCs w:val="20"/>
    </w:rPr>
  </w:style>
  <w:style w:type="paragraph" w:customStyle="1" w:styleId="ContinuedTableLabe">
    <w:name w:val="Continued Table Labe"/>
    <w:basedOn w:val="Normal"/>
    <w:rsid w:val="00072C9D"/>
    <w:rPr>
      <w:b/>
      <w:sz w:val="22"/>
      <w:szCs w:val="20"/>
    </w:rPr>
  </w:style>
  <w:style w:type="paragraph" w:customStyle="1" w:styleId="EmbeddedText">
    <w:name w:val="Embedded Text"/>
    <w:basedOn w:val="Normal"/>
    <w:rsid w:val="00072C9D"/>
    <w:rPr>
      <w:szCs w:val="20"/>
    </w:rPr>
  </w:style>
  <w:style w:type="character" w:styleId="HTMLAcronym">
    <w:name w:val="HTML Acronym"/>
    <w:basedOn w:val="DefaultParagraphFont"/>
    <w:rsid w:val="00072C9D"/>
  </w:style>
  <w:style w:type="paragraph" w:customStyle="1" w:styleId="IMTOC">
    <w:name w:val="IMTOC"/>
    <w:rsid w:val="00072C9D"/>
    <w:pPr>
      <w:spacing w:after="0" w:line="240" w:lineRule="auto"/>
    </w:pPr>
    <w:rPr>
      <w:rFonts w:ascii="Times New Roman" w:eastAsia="Times New Roman" w:hAnsi="Times New Roman" w:cs="Times New Roman"/>
      <w:sz w:val="24"/>
      <w:szCs w:val="20"/>
    </w:rPr>
  </w:style>
  <w:style w:type="paragraph" w:customStyle="1" w:styleId="MapTitleContinued">
    <w:name w:val="Map Title. Continued"/>
    <w:basedOn w:val="Normal"/>
    <w:autoRedefine/>
    <w:rsid w:val="00072C9D"/>
    <w:pPr>
      <w:spacing w:after="240"/>
    </w:pPr>
    <w:rPr>
      <w:rFonts w:ascii="Arial (W1)" w:hAnsi="Arial (W1)" w:cs="Times New (W1)"/>
      <w:b/>
      <w:color w:val="0000FF"/>
      <w:sz w:val="32"/>
      <w:szCs w:val="20"/>
    </w:rPr>
  </w:style>
  <w:style w:type="paragraph" w:customStyle="1" w:styleId="MemoLine">
    <w:name w:val="Memo Line"/>
    <w:basedOn w:val="BlockLine"/>
    <w:next w:val="Normal"/>
    <w:rsid w:val="00072C9D"/>
    <w:pPr>
      <w:ind w:left="0"/>
    </w:pPr>
  </w:style>
  <w:style w:type="paragraph" w:customStyle="1" w:styleId="NoteText">
    <w:name w:val="Note Text"/>
    <w:basedOn w:val="Normal"/>
    <w:rsid w:val="00072C9D"/>
    <w:rPr>
      <w:szCs w:val="20"/>
    </w:rPr>
  </w:style>
  <w:style w:type="paragraph" w:customStyle="1" w:styleId="PublicationTitle">
    <w:name w:val="Publication Title"/>
    <w:basedOn w:val="Normal"/>
    <w:next w:val="Heading4"/>
    <w:rsid w:val="00072C9D"/>
    <w:pPr>
      <w:spacing w:after="240"/>
      <w:jc w:val="center"/>
    </w:pPr>
    <w:rPr>
      <w:rFonts w:ascii="Arial" w:hAnsi="Arial"/>
      <w:b/>
      <w:sz w:val="32"/>
      <w:szCs w:val="20"/>
    </w:rPr>
  </w:style>
  <w:style w:type="paragraph" w:customStyle="1" w:styleId="TableHeaderText">
    <w:name w:val="Table Header Text"/>
    <w:basedOn w:val="Normal"/>
    <w:rsid w:val="00072C9D"/>
    <w:pPr>
      <w:jc w:val="center"/>
    </w:pPr>
    <w:rPr>
      <w:b/>
      <w:szCs w:val="20"/>
    </w:rPr>
  </w:style>
  <w:style w:type="paragraph" w:customStyle="1" w:styleId="TableText">
    <w:name w:val="Table Text"/>
    <w:basedOn w:val="Normal"/>
    <w:rsid w:val="00072C9D"/>
    <w:rPr>
      <w:szCs w:val="20"/>
    </w:rPr>
  </w:style>
  <w:style w:type="paragraph" w:customStyle="1" w:styleId="TOCTitle">
    <w:name w:val="TOC Title"/>
    <w:basedOn w:val="Normal"/>
    <w:rsid w:val="00072C9D"/>
    <w:pPr>
      <w:widowControl w:val="0"/>
    </w:pPr>
    <w:rPr>
      <w:rFonts w:ascii="Arial" w:hAnsi="Arial"/>
      <w:b/>
      <w:sz w:val="32"/>
      <w:szCs w:val="20"/>
    </w:rPr>
  </w:style>
  <w:style w:type="paragraph" w:customStyle="1" w:styleId="TOCItem">
    <w:name w:val="TOCItem"/>
    <w:basedOn w:val="Normal"/>
    <w:rsid w:val="00072C9D"/>
    <w:pPr>
      <w:tabs>
        <w:tab w:val="left" w:leader="dot" w:pos="7061"/>
        <w:tab w:val="right" w:pos="7524"/>
      </w:tabs>
      <w:spacing w:before="60" w:after="60"/>
      <w:ind w:right="465"/>
    </w:pPr>
    <w:rPr>
      <w:szCs w:val="20"/>
    </w:rPr>
  </w:style>
  <w:style w:type="paragraph" w:customStyle="1" w:styleId="TOCStem">
    <w:name w:val="TOCStem"/>
    <w:basedOn w:val="Normal"/>
    <w:rsid w:val="00072C9D"/>
    <w:rPr>
      <w:szCs w:val="20"/>
    </w:rPr>
  </w:style>
  <w:style w:type="paragraph" w:styleId="BlockText0">
    <w:name w:val="Block Text"/>
    <w:basedOn w:val="Normal"/>
    <w:rsid w:val="00072C9D"/>
  </w:style>
  <w:style w:type="paragraph" w:customStyle="1" w:styleId="TableTextCentered">
    <w:name w:val="Table Text + Centered"/>
    <w:basedOn w:val="TableText"/>
    <w:rsid w:val="00072C9D"/>
    <w:pPr>
      <w:jc w:val="center"/>
    </w:pPr>
  </w:style>
  <w:style w:type="paragraph" w:customStyle="1" w:styleId="StyleTableTextCentered">
    <w:name w:val="Style Table Text + Centered"/>
    <w:basedOn w:val="TableText"/>
    <w:rsid w:val="00072C9D"/>
    <w:pPr>
      <w:jc w:val="center"/>
    </w:pPr>
    <w:rPr>
      <w:b/>
    </w:rPr>
  </w:style>
  <w:style w:type="paragraph" w:styleId="Title">
    <w:name w:val="Title"/>
    <w:basedOn w:val="Normal"/>
    <w:link w:val="TitleChar"/>
    <w:qFormat/>
    <w:rsid w:val="00072C9D"/>
    <w:pPr>
      <w:jc w:val="center"/>
    </w:pPr>
    <w:rPr>
      <w:b/>
      <w:bCs/>
      <w:lang w:val="en-CA"/>
    </w:rPr>
  </w:style>
  <w:style w:type="character" w:customStyle="1" w:styleId="TitleChar">
    <w:name w:val="Title Char"/>
    <w:basedOn w:val="DefaultParagraphFont"/>
    <w:link w:val="Title"/>
    <w:rsid w:val="00072C9D"/>
    <w:rPr>
      <w:rFonts w:ascii="Times New Roman" w:eastAsia="Times New Roman" w:hAnsi="Times New Roman" w:cs="Times New Roman"/>
      <w:b/>
      <w:bCs/>
      <w:sz w:val="24"/>
      <w:szCs w:val="24"/>
      <w:lang w:val="en-CA"/>
    </w:rPr>
  </w:style>
  <w:style w:type="character" w:customStyle="1" w:styleId="TableTextChar1">
    <w:name w:val="TableText Char1"/>
    <w:rsid w:val="00072C9D"/>
    <w:rPr>
      <w:rFonts w:ascii="Verdana" w:hAnsi="Verdana"/>
      <w:noProof w:val="0"/>
      <w:sz w:val="18"/>
      <w:szCs w:val="18"/>
      <w:lang w:val="en-US"/>
    </w:rPr>
  </w:style>
  <w:style w:type="paragraph" w:customStyle="1" w:styleId="TableTextBasic">
    <w:name w:val="TableTextBasic"/>
    <w:basedOn w:val="Normal"/>
    <w:rsid w:val="00072C9D"/>
    <w:pPr>
      <w:tabs>
        <w:tab w:val="left" w:pos="720"/>
        <w:tab w:val="left" w:pos="1008"/>
        <w:tab w:val="left" w:pos="1440"/>
        <w:tab w:val="left" w:pos="2880"/>
        <w:tab w:val="left" w:pos="4320"/>
        <w:tab w:val="left" w:pos="5760"/>
        <w:tab w:val="left" w:pos="7200"/>
        <w:tab w:val="left" w:pos="8640"/>
        <w:tab w:val="left" w:pos="10080"/>
      </w:tabs>
    </w:pPr>
    <w:rPr>
      <w:rFonts w:ascii="Verdana" w:hAnsi="Verdana"/>
      <w:sz w:val="18"/>
      <w:szCs w:val="18"/>
      <w:lang w:val="en-GB"/>
    </w:rPr>
  </w:style>
  <w:style w:type="paragraph" w:customStyle="1" w:styleId="TableText0">
    <w:name w:val="TableText"/>
    <w:rsid w:val="00072C9D"/>
    <w:pPr>
      <w:spacing w:after="0" w:line="240" w:lineRule="auto"/>
    </w:pPr>
    <w:rPr>
      <w:rFonts w:ascii="Verdana" w:eastAsia="Times New Roman" w:hAnsi="Verdana" w:cs="Times New Roman"/>
      <w:sz w:val="18"/>
      <w:szCs w:val="18"/>
    </w:rPr>
  </w:style>
  <w:style w:type="paragraph" w:styleId="Header">
    <w:name w:val="header"/>
    <w:aliases w:val="HeaderQ"/>
    <w:basedOn w:val="Normal"/>
    <w:link w:val="HeaderChar"/>
    <w:rsid w:val="00072C9D"/>
    <w:pPr>
      <w:tabs>
        <w:tab w:val="right" w:pos="7229"/>
      </w:tabs>
      <w:spacing w:before="200"/>
      <w:jc w:val="both"/>
    </w:pPr>
    <w:rPr>
      <w:b/>
      <w:bCs/>
      <w:caps/>
      <w:sz w:val="16"/>
      <w:szCs w:val="16"/>
      <w:lang w:val="en-GB"/>
    </w:rPr>
  </w:style>
  <w:style w:type="character" w:customStyle="1" w:styleId="HeaderChar">
    <w:name w:val="Header Char"/>
    <w:aliases w:val="HeaderQ Char"/>
    <w:basedOn w:val="DefaultParagraphFont"/>
    <w:link w:val="Header"/>
    <w:rsid w:val="00072C9D"/>
    <w:rPr>
      <w:rFonts w:ascii="Times New Roman" w:eastAsia="Times New Roman" w:hAnsi="Times New Roman" w:cs="Times New Roman"/>
      <w:b/>
      <w:bCs/>
      <w:caps/>
      <w:sz w:val="16"/>
      <w:szCs w:val="16"/>
      <w:lang w:val="en-GB"/>
    </w:rPr>
  </w:style>
  <w:style w:type="paragraph" w:styleId="Footer">
    <w:name w:val="footer"/>
    <w:basedOn w:val="Normal"/>
    <w:link w:val="FooterChar"/>
    <w:rsid w:val="00072C9D"/>
    <w:pPr>
      <w:tabs>
        <w:tab w:val="center" w:pos="4153"/>
        <w:tab w:val="right" w:pos="8306"/>
      </w:tabs>
    </w:pPr>
  </w:style>
  <w:style w:type="character" w:customStyle="1" w:styleId="FooterChar">
    <w:name w:val="Footer Char"/>
    <w:basedOn w:val="DefaultParagraphFont"/>
    <w:link w:val="Footer"/>
    <w:rsid w:val="00072C9D"/>
    <w:rPr>
      <w:rFonts w:ascii="Times New Roman" w:eastAsia="Times New Roman" w:hAnsi="Times New Roman" w:cs="Times New Roman"/>
      <w:sz w:val="24"/>
      <w:szCs w:val="24"/>
    </w:rPr>
  </w:style>
  <w:style w:type="character" w:styleId="PageNumber">
    <w:name w:val="page number"/>
    <w:basedOn w:val="DefaultParagraphFont"/>
    <w:rsid w:val="00072C9D"/>
  </w:style>
  <w:style w:type="paragraph" w:styleId="FootnoteText">
    <w:name w:val="footnote text"/>
    <w:basedOn w:val="Normal"/>
    <w:link w:val="FootnoteTextChar"/>
    <w:semiHidden/>
    <w:rsid w:val="00072C9D"/>
  </w:style>
  <w:style w:type="character" w:customStyle="1" w:styleId="FootnoteTextChar">
    <w:name w:val="Footnote Text Char"/>
    <w:basedOn w:val="DefaultParagraphFont"/>
    <w:link w:val="FootnoteText"/>
    <w:semiHidden/>
    <w:rsid w:val="00072C9D"/>
    <w:rPr>
      <w:rFonts w:ascii="Times New Roman" w:eastAsia="Times New Roman" w:hAnsi="Times New Roman" w:cs="Times New Roman"/>
      <w:sz w:val="24"/>
      <w:szCs w:val="24"/>
    </w:rPr>
  </w:style>
  <w:style w:type="character" w:styleId="Hyperlink">
    <w:name w:val="Hyperlink"/>
    <w:rsid w:val="00072C9D"/>
    <w:rPr>
      <w:color w:val="0000FF"/>
      <w:u w:val="single"/>
    </w:rPr>
  </w:style>
  <w:style w:type="paragraph" w:styleId="BodyTextIndent">
    <w:name w:val="Body Text Indent"/>
    <w:basedOn w:val="Normal"/>
    <w:link w:val="BodyTextIndentChar"/>
    <w:rsid w:val="00072C9D"/>
    <w:pPr>
      <w:spacing w:before="240"/>
      <w:ind w:left="-238"/>
      <w:outlineLvl w:val="0"/>
    </w:pPr>
    <w:rPr>
      <w:rFonts w:ascii="Arial Narrow" w:hAnsi="Arial Narrow"/>
      <w:b/>
      <w:bCs/>
      <w:snapToGrid w:val="0"/>
      <w:color w:val="008000"/>
      <w:sz w:val="52"/>
      <w:szCs w:val="52"/>
      <w:lang w:val="en-GB"/>
    </w:rPr>
  </w:style>
  <w:style w:type="character" w:customStyle="1" w:styleId="BodyTextIndentChar">
    <w:name w:val="Body Text Indent Char"/>
    <w:basedOn w:val="DefaultParagraphFont"/>
    <w:link w:val="BodyTextIndent"/>
    <w:rsid w:val="00072C9D"/>
    <w:rPr>
      <w:rFonts w:ascii="Arial Narrow" w:eastAsia="Times New Roman" w:hAnsi="Arial Narrow" w:cs="Times New Roman"/>
      <w:b/>
      <w:bCs/>
      <w:snapToGrid w:val="0"/>
      <w:color w:val="008000"/>
      <w:sz w:val="52"/>
      <w:szCs w:val="52"/>
      <w:lang w:val="en-GB"/>
    </w:rPr>
  </w:style>
  <w:style w:type="paragraph" w:customStyle="1" w:styleId="StyleHeading5BlockLabelLatinTimesNewW1ComplexTim">
    <w:name w:val="Style Heading 5Block Label + (Latin) Times New (W1) (Complex) Tim..."/>
    <w:basedOn w:val="Heading5"/>
    <w:autoRedefine/>
    <w:rsid w:val="00072C9D"/>
    <w:rPr>
      <w:rFonts w:ascii="Times New (W1)" w:hAnsi="Times New (W1)" w:cs="Times New (W1)"/>
    </w:rPr>
  </w:style>
  <w:style w:type="paragraph" w:customStyle="1" w:styleId="StyleTableTextCentered115pt">
    <w:name w:val="Style Table Text + Centered + 11.5 pt"/>
    <w:basedOn w:val="TableTextCentered"/>
    <w:autoRedefine/>
    <w:rsid w:val="00072C9D"/>
    <w:rPr>
      <w:szCs w:val="23"/>
    </w:rPr>
  </w:style>
  <w:style w:type="character" w:customStyle="1" w:styleId="BalloonTextChar">
    <w:name w:val="Balloon Text Char"/>
    <w:basedOn w:val="DefaultParagraphFont"/>
    <w:link w:val="BalloonText"/>
    <w:semiHidden/>
    <w:rsid w:val="00072C9D"/>
    <w:rPr>
      <w:rFonts w:ascii="Tahoma" w:eastAsia="Times New Roman" w:hAnsi="Tahoma" w:cs="Tahoma"/>
      <w:sz w:val="16"/>
      <w:szCs w:val="16"/>
    </w:rPr>
  </w:style>
  <w:style w:type="paragraph" w:styleId="BalloonText">
    <w:name w:val="Balloon Text"/>
    <w:basedOn w:val="Normal"/>
    <w:link w:val="BalloonTextChar"/>
    <w:semiHidden/>
    <w:rsid w:val="00072C9D"/>
    <w:rPr>
      <w:rFonts w:ascii="Tahoma" w:hAnsi="Tahoma" w:cs="Tahoma"/>
      <w:sz w:val="16"/>
      <w:szCs w:val="16"/>
    </w:rPr>
  </w:style>
  <w:style w:type="character" w:customStyle="1" w:styleId="BalloonTextChar1">
    <w:name w:val="Balloon Text Char1"/>
    <w:basedOn w:val="DefaultParagraphFont"/>
    <w:uiPriority w:val="99"/>
    <w:semiHidden/>
    <w:rsid w:val="00072C9D"/>
    <w:rPr>
      <w:rFonts w:ascii="Segoe UI" w:eastAsia="Times New Roman" w:hAnsi="Segoe UI" w:cs="Segoe UI"/>
      <w:sz w:val="18"/>
      <w:szCs w:val="18"/>
    </w:rPr>
  </w:style>
  <w:style w:type="character" w:customStyle="1" w:styleId="DocumentMapChar">
    <w:name w:val="Document Map Char"/>
    <w:basedOn w:val="DefaultParagraphFont"/>
    <w:link w:val="DocumentMap"/>
    <w:semiHidden/>
    <w:rsid w:val="00072C9D"/>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072C9D"/>
    <w:pPr>
      <w:shd w:val="clear" w:color="auto" w:fill="000080"/>
    </w:pPr>
    <w:rPr>
      <w:rFonts w:ascii="Tahoma" w:hAnsi="Tahoma" w:cs="Tahoma"/>
      <w:sz w:val="20"/>
      <w:szCs w:val="20"/>
    </w:rPr>
  </w:style>
  <w:style w:type="character" w:customStyle="1" w:styleId="DocumentMapChar1">
    <w:name w:val="Document Map Char1"/>
    <w:basedOn w:val="DefaultParagraphFont"/>
    <w:uiPriority w:val="99"/>
    <w:semiHidden/>
    <w:rsid w:val="00072C9D"/>
    <w:rPr>
      <w:rFonts w:ascii="Segoe UI" w:eastAsia="Times New Roman" w:hAnsi="Segoe UI" w:cs="Segoe UI"/>
      <w:sz w:val="16"/>
      <w:szCs w:val="16"/>
    </w:rPr>
  </w:style>
  <w:style w:type="paragraph" w:customStyle="1" w:styleId="StyleHeading4MapTitleGreen">
    <w:name w:val="Style Heading 4Map Title + Green"/>
    <w:basedOn w:val="Heading4"/>
    <w:autoRedefine/>
    <w:rsid w:val="00072C9D"/>
  </w:style>
  <w:style w:type="character" w:styleId="CommentReference">
    <w:name w:val="annotation reference"/>
    <w:rsid w:val="00072C9D"/>
    <w:rPr>
      <w:sz w:val="16"/>
      <w:szCs w:val="16"/>
    </w:rPr>
  </w:style>
  <w:style w:type="paragraph" w:styleId="CommentText">
    <w:name w:val="annotation text"/>
    <w:basedOn w:val="Normal"/>
    <w:link w:val="CommentTextChar"/>
    <w:rsid w:val="00072C9D"/>
    <w:rPr>
      <w:sz w:val="20"/>
      <w:szCs w:val="20"/>
    </w:rPr>
  </w:style>
  <w:style w:type="character" w:customStyle="1" w:styleId="CommentTextChar">
    <w:name w:val="Comment Text Char"/>
    <w:basedOn w:val="DefaultParagraphFont"/>
    <w:link w:val="CommentText"/>
    <w:rsid w:val="00072C9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072C9D"/>
    <w:rPr>
      <w:b/>
      <w:bCs/>
    </w:rPr>
  </w:style>
  <w:style w:type="character" w:customStyle="1" w:styleId="CommentSubjectChar">
    <w:name w:val="Comment Subject Char"/>
    <w:basedOn w:val="CommentTextChar"/>
    <w:link w:val="CommentSubject"/>
    <w:rsid w:val="00072C9D"/>
    <w:rPr>
      <w:rFonts w:ascii="Times New Roman" w:eastAsia="Times New Roman" w:hAnsi="Times New Roman" w:cs="Times New Roman"/>
      <w:b/>
      <w:bCs/>
      <w:sz w:val="20"/>
      <w:szCs w:val="20"/>
    </w:rPr>
  </w:style>
  <w:style w:type="paragraph" w:customStyle="1" w:styleId="TableParagraph">
    <w:name w:val="Table Paragraph"/>
    <w:basedOn w:val="Normal"/>
    <w:uiPriority w:val="1"/>
    <w:qFormat/>
    <w:rsid w:val="00072C9D"/>
    <w:pPr>
      <w:widowControl w:val="0"/>
      <w:autoSpaceDE w:val="0"/>
      <w:autoSpaceDN w:val="0"/>
      <w:ind w:left="115"/>
    </w:pPr>
    <w:rPr>
      <w:rFonts w:ascii="Trebuchet MS" w:eastAsia="Trebuchet MS" w:hAnsi="Trebuchet MS" w:cs="Trebuchet MS"/>
      <w:sz w:val="22"/>
      <w:szCs w:val="22"/>
    </w:rPr>
  </w:style>
  <w:style w:type="paragraph" w:styleId="NoSpacing">
    <w:name w:val="No Spacing"/>
    <w:uiPriority w:val="99"/>
    <w:qFormat/>
    <w:rsid w:val="00072C9D"/>
    <w:pPr>
      <w:spacing w:after="0" w:line="240" w:lineRule="auto"/>
    </w:pPr>
    <w:rPr>
      <w:rFonts w:ascii="Times New Roman" w:eastAsia="Times New Roman" w:hAnsi="Times New Roman" w:cs="Times New Roman"/>
      <w:sz w:val="24"/>
      <w:szCs w:val="24"/>
    </w:rPr>
  </w:style>
  <w:style w:type="character" w:styleId="Emphasis">
    <w:name w:val="Emphasis"/>
    <w:uiPriority w:val="20"/>
    <w:qFormat/>
    <w:rsid w:val="00072C9D"/>
    <w:rPr>
      <w:rFonts w:cs="Times New Roman"/>
      <w:i/>
      <w:iCs/>
    </w:rPr>
  </w:style>
  <w:style w:type="paragraph" w:styleId="BodyText">
    <w:name w:val="Body Text"/>
    <w:basedOn w:val="Normal"/>
    <w:link w:val="BodyTextChar"/>
    <w:rsid w:val="00072C9D"/>
    <w:pPr>
      <w:spacing w:after="120"/>
    </w:pPr>
  </w:style>
  <w:style w:type="character" w:customStyle="1" w:styleId="BodyTextChar">
    <w:name w:val="Body Text Char"/>
    <w:basedOn w:val="DefaultParagraphFont"/>
    <w:link w:val="BodyText"/>
    <w:rsid w:val="00072C9D"/>
    <w:rPr>
      <w:rFonts w:ascii="Times New Roman" w:eastAsia="Times New Roman" w:hAnsi="Times New Roman" w:cs="Times New Roman"/>
      <w:sz w:val="24"/>
      <w:szCs w:val="24"/>
    </w:rPr>
  </w:style>
  <w:style w:type="paragraph" w:styleId="ListParagraph">
    <w:name w:val="List Paragraph"/>
    <w:basedOn w:val="Normal"/>
    <w:uiPriority w:val="34"/>
    <w:qFormat/>
    <w:rsid w:val="00072C9D"/>
    <w:pPr>
      <w:ind w:left="720"/>
      <w:contextualSpacing/>
    </w:pPr>
    <w:rPr>
      <w:color w:val="000000"/>
    </w:rPr>
  </w:style>
  <w:style w:type="paragraph" w:customStyle="1" w:styleId="yiv2534642235ydp9d70f000msonormal">
    <w:name w:val="yiv2534642235ydp9d70f000msonormal"/>
    <w:basedOn w:val="Normal"/>
    <w:rsid w:val="00072C9D"/>
    <w:pPr>
      <w:spacing w:before="100" w:beforeAutospacing="1" w:after="100" w:afterAutospacing="1"/>
    </w:pPr>
  </w:style>
  <w:style w:type="character" w:styleId="FootnoteReference">
    <w:name w:val="footnote reference"/>
    <w:semiHidden/>
    <w:rsid w:val="00072C9D"/>
    <w:rPr>
      <w:vertAlign w:val="superscript"/>
    </w:rPr>
  </w:style>
  <w:style w:type="table" w:styleId="TableGrid">
    <w:name w:val="Table Grid"/>
    <w:basedOn w:val="TableNormal"/>
    <w:rsid w:val="00072C9D"/>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2C9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www.who.int/ncds/steps"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725AD40845DE4F91C7CA07CD8E5973" ma:contentTypeVersion="12" ma:contentTypeDescription="Create a new document." ma:contentTypeScope="" ma:versionID="cddc7bc2509bba71502b813ad264c86c">
  <xsd:schema xmlns:xsd="http://www.w3.org/2001/XMLSchema" xmlns:xs="http://www.w3.org/2001/XMLSchema" xmlns:p="http://schemas.microsoft.com/office/2006/metadata/properties" xmlns:ns2="fbca9fa4-72e2-4cd3-bc2a-c6444cc2a6c1" xmlns:ns3="af61c2d6-dab1-49c7-a6ac-ac3a8403be43" targetNamespace="http://schemas.microsoft.com/office/2006/metadata/properties" ma:root="true" ma:fieldsID="92d23c23b2284f11dd0766c63a7edfe7" ns2:_="" ns3:_="">
    <xsd:import namespace="fbca9fa4-72e2-4cd3-bc2a-c6444cc2a6c1"/>
    <xsd:import namespace="af61c2d6-dab1-49c7-a6ac-ac3a8403be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ca9fa4-72e2-4cd3-bc2a-c6444cc2a6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61c2d6-dab1-49c7-a6ac-ac3a8403be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E2A3B0-FA2E-4F1F-B728-57BF7D801D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53338C-6640-41D6-8CB0-7A5D32642E83}">
  <ds:schemaRefs>
    <ds:schemaRef ds:uri="http://schemas.microsoft.com/sharepoint/v3/contenttype/forms"/>
  </ds:schemaRefs>
</ds:datastoreItem>
</file>

<file path=customXml/itemProps3.xml><?xml version="1.0" encoding="utf-8"?>
<ds:datastoreItem xmlns:ds="http://schemas.openxmlformats.org/officeDocument/2006/customXml" ds:itemID="{A81B7A9E-3C95-4078-B77E-8928982AF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ca9fa4-72e2-4cd3-bc2a-c6444cc2a6c1"/>
    <ds:schemaRef ds:uri="af61c2d6-dab1-49c7-a6ac-ac3a8403be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25</Pages>
  <Words>7116</Words>
  <Characters>40564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Oyundari Batsaikhan</dc:creator>
  <cp:keywords/>
  <dc:description/>
  <cp:lastModifiedBy>Yue Wu</cp:lastModifiedBy>
  <cp:revision>10</cp:revision>
  <dcterms:created xsi:type="dcterms:W3CDTF">2019-05-02T15:42:00Z</dcterms:created>
  <dcterms:modified xsi:type="dcterms:W3CDTF">2020-04-17T10:49:00Z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0x01010022725AD40845DE4F91C7CA07CD8E5973</vt:lpwstr>
  </property>
</Properties>
</file>